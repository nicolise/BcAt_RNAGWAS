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70F1" w14:textId="728CBDD3" w:rsidR="002501D8" w:rsidRDefault="002501D8" w:rsidP="002501D8">
      <w:pPr>
        <w:spacing w:line="480" w:lineRule="auto"/>
        <w:rPr>
          <w:rFonts w:cstheme="minorHAnsi"/>
          <w:sz w:val="20"/>
          <w:szCs w:val="20"/>
        </w:rPr>
      </w:pPr>
      <w:r>
        <w:t>RESULTS</w:t>
      </w:r>
      <w:r w:rsidR="00012302">
        <w:rPr>
          <w:rFonts w:cstheme="minorHAnsi"/>
          <w:sz w:val="20"/>
          <w:szCs w:val="20"/>
        </w:rPr>
        <w:t xml:space="preserve"> </w:t>
      </w:r>
    </w:p>
    <w:p w14:paraId="4471CA18" w14:textId="46E0CEA8" w:rsidR="00F93A7E" w:rsidRDefault="00012302" w:rsidP="008F4AC6">
      <w:pPr>
        <w:spacing w:line="480" w:lineRule="auto"/>
        <w:ind w:firstLine="720"/>
        <w:rPr>
          <w:rFonts w:cstheme="minorHAnsi"/>
          <w:sz w:val="20"/>
          <w:szCs w:val="20"/>
        </w:rPr>
      </w:pPr>
      <w:r>
        <w:rPr>
          <w:rFonts w:cstheme="minorHAnsi"/>
          <w:sz w:val="20"/>
          <w:szCs w:val="20"/>
        </w:rPr>
        <w:t xml:space="preserve">We </w:t>
      </w:r>
      <w:r w:rsidR="004F1D2E">
        <w:rPr>
          <w:rFonts w:cstheme="minorHAnsi"/>
          <w:sz w:val="20"/>
          <w:szCs w:val="20"/>
        </w:rPr>
        <w:t>examined all genes expressed</w:t>
      </w:r>
      <w:r w:rsidRPr="005B2B5E">
        <w:rPr>
          <w:rFonts w:cstheme="minorHAnsi"/>
          <w:sz w:val="20"/>
          <w:szCs w:val="20"/>
        </w:rPr>
        <w:t xml:space="preserve"> in </w:t>
      </w:r>
      <w:r w:rsidR="009E4DBA">
        <w:rPr>
          <w:rFonts w:cstheme="minorHAnsi"/>
          <w:sz w:val="20"/>
          <w:szCs w:val="20"/>
        </w:rPr>
        <w:t xml:space="preserve">the </w:t>
      </w:r>
      <w:r w:rsidRPr="00B32402">
        <w:rPr>
          <w:rFonts w:cstheme="minorHAnsi"/>
          <w:i/>
          <w:sz w:val="20"/>
          <w:szCs w:val="20"/>
        </w:rPr>
        <w:t xml:space="preserve">B. cinerea </w:t>
      </w:r>
      <w:r w:rsidR="009E4DBA">
        <w:rPr>
          <w:rFonts w:cstheme="minorHAnsi"/>
          <w:sz w:val="20"/>
          <w:szCs w:val="20"/>
        </w:rPr>
        <w:t xml:space="preserve">- </w:t>
      </w:r>
      <w:r w:rsidRPr="00B32402">
        <w:rPr>
          <w:rFonts w:cstheme="minorHAnsi"/>
          <w:i/>
          <w:sz w:val="20"/>
          <w:szCs w:val="20"/>
        </w:rPr>
        <w:t>A. thaliana</w:t>
      </w:r>
      <w:r w:rsidR="009E4DBA">
        <w:rPr>
          <w:rFonts w:cstheme="minorHAnsi"/>
          <w:sz w:val="20"/>
          <w:szCs w:val="20"/>
        </w:rPr>
        <w:t xml:space="preserve"> </w:t>
      </w:r>
      <w:proofErr w:type="spellStart"/>
      <w:r w:rsidR="009E4DBA">
        <w:rPr>
          <w:rFonts w:cstheme="minorHAnsi"/>
          <w:sz w:val="20"/>
          <w:szCs w:val="20"/>
        </w:rPr>
        <w:t>pathosystem</w:t>
      </w:r>
      <w:proofErr w:type="spellEnd"/>
      <w:r>
        <w:rPr>
          <w:rFonts w:cstheme="minorHAnsi"/>
          <w:sz w:val="20"/>
          <w:szCs w:val="20"/>
        </w:rPr>
        <w:t>,</w:t>
      </w:r>
      <w:r w:rsidR="009E4DBA">
        <w:rPr>
          <w:rFonts w:cstheme="minorHAnsi"/>
          <w:sz w:val="20"/>
          <w:szCs w:val="20"/>
        </w:rPr>
        <w:t xml:space="preserve"> including transcripts from the host and from the pathogen</w:t>
      </w:r>
      <w:r w:rsidRPr="00F828DB">
        <w:rPr>
          <w:rFonts w:cstheme="minorHAnsi"/>
          <w:sz w:val="20"/>
          <w:szCs w:val="20"/>
        </w:rPr>
        <w:t xml:space="preserve">. </w:t>
      </w:r>
      <w:r w:rsidR="004F1D2E">
        <w:rPr>
          <w:rFonts w:cstheme="minorHAnsi"/>
          <w:sz w:val="20"/>
          <w:szCs w:val="20"/>
        </w:rPr>
        <w:t xml:space="preserve">Previous analysis showed that the </w:t>
      </w:r>
      <w:proofErr w:type="gramStart"/>
      <w:r w:rsidR="004F1D2E">
        <w:rPr>
          <w:rFonts w:cstheme="minorHAnsi"/>
          <w:sz w:val="20"/>
          <w:szCs w:val="20"/>
        </w:rPr>
        <w:t>vast majority</w:t>
      </w:r>
      <w:proofErr w:type="gramEnd"/>
      <w:r w:rsidR="004F1D2E">
        <w:rPr>
          <w:rFonts w:cstheme="minorHAnsi"/>
          <w:sz w:val="20"/>
          <w:szCs w:val="20"/>
        </w:rPr>
        <w:t xml:space="preserve"> of </w:t>
      </w:r>
      <w:proofErr w:type="spellStart"/>
      <w:r w:rsidR="004F1D2E">
        <w:rPr>
          <w:rFonts w:cstheme="minorHAnsi"/>
          <w:sz w:val="20"/>
          <w:szCs w:val="20"/>
        </w:rPr>
        <w:t>transcirpts</w:t>
      </w:r>
      <w:proofErr w:type="spellEnd"/>
      <w:r w:rsidR="004F1D2E">
        <w:rPr>
          <w:rFonts w:cstheme="minorHAnsi"/>
          <w:sz w:val="20"/>
          <w:szCs w:val="20"/>
        </w:rPr>
        <w:t xml:space="preserve"> are affected by variation in the </w:t>
      </w:r>
      <w:r w:rsidR="004F1D2E" w:rsidRPr="004F1D2E">
        <w:rPr>
          <w:rFonts w:cstheme="minorHAnsi"/>
          <w:i/>
          <w:sz w:val="20"/>
          <w:szCs w:val="20"/>
        </w:rPr>
        <w:t>B. cinerea</w:t>
      </w:r>
      <w:r w:rsidR="004F1D2E">
        <w:rPr>
          <w:rFonts w:cstheme="minorHAnsi"/>
          <w:sz w:val="20"/>
          <w:szCs w:val="20"/>
        </w:rPr>
        <w:t xml:space="preserve"> genome. </w:t>
      </w:r>
      <w:r w:rsidRPr="004F1D2E">
        <w:rPr>
          <w:rFonts w:cstheme="minorHAnsi"/>
          <w:sz w:val="20"/>
          <w:szCs w:val="20"/>
        </w:rPr>
        <w:t>Of</w:t>
      </w:r>
      <w:r w:rsidRPr="00F828DB">
        <w:rPr>
          <w:rFonts w:cstheme="minorHAnsi"/>
          <w:sz w:val="20"/>
          <w:szCs w:val="20"/>
        </w:rPr>
        <w:t xml:space="preserve"> the</w:t>
      </w:r>
      <w:r w:rsidR="009E4DBA">
        <w:rPr>
          <w:rFonts w:cstheme="minorHAnsi"/>
          <w:sz w:val="20"/>
          <w:szCs w:val="20"/>
        </w:rPr>
        <w:t xml:space="preserve"> </w:t>
      </w:r>
      <w:r w:rsidRPr="00F828DB">
        <w:rPr>
          <w:rFonts w:cstheme="minorHAnsi"/>
          <w:sz w:val="20"/>
          <w:szCs w:val="20"/>
        </w:rPr>
        <w:t>9</w:t>
      </w:r>
      <w:r w:rsidR="002501D8" w:rsidRPr="00F828DB">
        <w:rPr>
          <w:rFonts w:cstheme="minorHAnsi"/>
          <w:sz w:val="20"/>
          <w:szCs w:val="20"/>
        </w:rPr>
        <w:t>,</w:t>
      </w:r>
      <w:r w:rsidRPr="00F828DB">
        <w:rPr>
          <w:rFonts w:cstheme="minorHAnsi"/>
          <w:sz w:val="20"/>
          <w:szCs w:val="20"/>
        </w:rPr>
        <w:t xml:space="preserve">284 </w:t>
      </w:r>
      <w:r w:rsidR="009E4DBA">
        <w:rPr>
          <w:rFonts w:cstheme="minorHAnsi"/>
          <w:sz w:val="20"/>
          <w:szCs w:val="20"/>
        </w:rPr>
        <w:t xml:space="preserve">differentially expressed </w:t>
      </w:r>
      <w:r w:rsidRPr="00F828DB">
        <w:rPr>
          <w:rFonts w:cstheme="minorHAnsi"/>
          <w:i/>
          <w:sz w:val="20"/>
          <w:szCs w:val="20"/>
        </w:rPr>
        <w:t xml:space="preserve">B. cinerea </w:t>
      </w:r>
      <w:r w:rsidRPr="00F828DB">
        <w:rPr>
          <w:rFonts w:cstheme="minorHAnsi"/>
          <w:sz w:val="20"/>
          <w:szCs w:val="20"/>
        </w:rPr>
        <w:t>genes, 74% (5</w:t>
      </w:r>
      <w:r w:rsidR="002501D8" w:rsidRPr="00F828DB">
        <w:rPr>
          <w:rFonts w:cstheme="minorHAnsi"/>
          <w:sz w:val="20"/>
          <w:szCs w:val="20"/>
        </w:rPr>
        <w:t>,</w:t>
      </w:r>
      <w:r w:rsidRPr="00F828DB">
        <w:rPr>
          <w:rFonts w:cstheme="minorHAnsi"/>
          <w:sz w:val="20"/>
          <w:szCs w:val="20"/>
        </w:rPr>
        <w:t xml:space="preserve">244) </w:t>
      </w:r>
      <w:r w:rsidR="009E4DBA">
        <w:rPr>
          <w:rFonts w:cstheme="minorHAnsi"/>
          <w:sz w:val="20"/>
          <w:szCs w:val="20"/>
        </w:rPr>
        <w:t>showed significant variation</w:t>
      </w:r>
      <w:r w:rsidRPr="00F828DB">
        <w:rPr>
          <w:rFonts w:cstheme="minorHAnsi"/>
          <w:sz w:val="20"/>
          <w:szCs w:val="20"/>
        </w:rPr>
        <w:t xml:space="preserve"> in their expression due to </w:t>
      </w:r>
      <w:r w:rsidRPr="00F828DB">
        <w:rPr>
          <w:rFonts w:cstheme="minorHAnsi"/>
          <w:i/>
          <w:sz w:val="20"/>
          <w:szCs w:val="20"/>
        </w:rPr>
        <w:t>B. cinerea</w:t>
      </w:r>
      <w:r w:rsidRPr="00F828DB">
        <w:rPr>
          <w:sz w:val="20"/>
          <w:szCs w:val="20"/>
        </w:rPr>
        <w:t xml:space="preserve"> genetic variation, with an average broad-sense heritability of 0.152 </w:t>
      </w:r>
      <w:r w:rsidR="009E4DBA">
        <w:rPr>
          <w:sz w:val="20"/>
          <w:szCs w:val="20"/>
        </w:rPr>
        <w:t>attributed to</w:t>
      </w:r>
      <w:r w:rsidR="00F828DB">
        <w:rPr>
          <w:sz w:val="20"/>
          <w:szCs w:val="20"/>
        </w:rPr>
        <w:t xml:space="preserve"> </w:t>
      </w:r>
      <w:r w:rsidR="00F828DB">
        <w:rPr>
          <w:i/>
          <w:sz w:val="20"/>
          <w:szCs w:val="20"/>
        </w:rPr>
        <w:t>B. cinerea</w:t>
      </w:r>
      <w:r w:rsidR="00F828DB">
        <w:rPr>
          <w:sz w:val="20"/>
          <w:szCs w:val="20"/>
        </w:rPr>
        <w:t xml:space="preserve"> isolate </w:t>
      </w:r>
      <w:r w:rsidR="00DF42C5">
        <w:rPr>
          <w:sz w:val="20"/>
          <w:szCs w:val="20"/>
        </w:rPr>
        <w:fldChar w:fldCharType="begin"/>
      </w:r>
      <w:r w:rsidR="0039103B">
        <w:rPr>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sz w:val="20"/>
          <w:szCs w:val="20"/>
        </w:rPr>
        <w:fldChar w:fldCharType="separate"/>
      </w:r>
      <w:r w:rsidR="00DF42C5">
        <w:rPr>
          <w:noProof/>
          <w:sz w:val="20"/>
          <w:szCs w:val="20"/>
        </w:rPr>
        <w:t>(Zhang, Corwin et al. 2018)</w:t>
      </w:r>
      <w:r w:rsidR="00DF42C5">
        <w:rPr>
          <w:sz w:val="20"/>
          <w:szCs w:val="20"/>
        </w:rPr>
        <w:fldChar w:fldCharType="end"/>
      </w:r>
      <w:r w:rsidRPr="00F828DB">
        <w:rPr>
          <w:sz w:val="20"/>
          <w:szCs w:val="20"/>
        </w:rPr>
        <w:t xml:space="preserve">. </w:t>
      </w:r>
      <w:r w:rsidR="00F828DB" w:rsidRPr="00F828DB">
        <w:rPr>
          <w:sz w:val="20"/>
          <w:szCs w:val="20"/>
        </w:rPr>
        <w:t>Of the 23,</w:t>
      </w:r>
      <w:r w:rsidR="00F828DB">
        <w:rPr>
          <w:sz w:val="20"/>
          <w:szCs w:val="20"/>
        </w:rPr>
        <w:t xml:space="preserve">898 </w:t>
      </w:r>
      <w:r w:rsidR="009E4DBA">
        <w:rPr>
          <w:sz w:val="20"/>
          <w:szCs w:val="20"/>
        </w:rPr>
        <w:t xml:space="preserve">differentially expressed </w:t>
      </w:r>
      <w:r w:rsidR="00F828DB">
        <w:rPr>
          <w:i/>
          <w:sz w:val="20"/>
          <w:szCs w:val="20"/>
        </w:rPr>
        <w:t>A</w:t>
      </w:r>
      <w:r w:rsidR="00F828DB" w:rsidRPr="00F828DB">
        <w:rPr>
          <w:i/>
          <w:sz w:val="20"/>
          <w:szCs w:val="20"/>
        </w:rPr>
        <w:t>. thaliana</w:t>
      </w:r>
      <w:r w:rsidR="00F828DB" w:rsidRPr="00F828DB">
        <w:rPr>
          <w:sz w:val="20"/>
          <w:szCs w:val="20"/>
        </w:rPr>
        <w:t xml:space="preserve"> genes, 85% (20,328) </w:t>
      </w:r>
      <w:r w:rsidR="009E4DBA">
        <w:rPr>
          <w:sz w:val="20"/>
          <w:szCs w:val="20"/>
        </w:rPr>
        <w:t>showed significant variation</w:t>
      </w:r>
      <w:r w:rsidR="00F828DB" w:rsidRPr="00F828DB">
        <w:rPr>
          <w:sz w:val="20"/>
          <w:szCs w:val="20"/>
        </w:rPr>
        <w:t xml:space="preserve"> in their expression due to </w:t>
      </w:r>
      <w:r w:rsidR="00F828DB" w:rsidRPr="00F828DB">
        <w:rPr>
          <w:i/>
          <w:sz w:val="20"/>
          <w:szCs w:val="20"/>
        </w:rPr>
        <w:t>B. cinerea</w:t>
      </w:r>
      <w:r w:rsidR="00F828DB" w:rsidRPr="00F828DB">
        <w:rPr>
          <w:sz w:val="20"/>
          <w:szCs w:val="20"/>
        </w:rPr>
        <w:t xml:space="preserve"> geneti</w:t>
      </w:r>
      <w:r w:rsidR="009E4DBA">
        <w:rPr>
          <w:sz w:val="20"/>
          <w:szCs w:val="20"/>
        </w:rPr>
        <w:t>cs</w:t>
      </w:r>
      <w:r w:rsidR="00CB002E">
        <w:rPr>
          <w:sz w:val="20"/>
          <w:szCs w:val="20"/>
        </w:rPr>
        <w:t xml:space="preserve">, with an average broad-sense heritability of 0.108 due to </w:t>
      </w:r>
      <w:r w:rsidR="00CB002E">
        <w:rPr>
          <w:i/>
          <w:sz w:val="20"/>
          <w:szCs w:val="20"/>
        </w:rPr>
        <w:t>B. cinerea</w:t>
      </w:r>
      <w:r w:rsidR="00CB002E">
        <w:rPr>
          <w:sz w:val="20"/>
          <w:szCs w:val="20"/>
        </w:rPr>
        <w:t xml:space="preserve"> isolate</w:t>
      </w:r>
      <w:r w:rsidR="00F828DB" w:rsidRPr="00F828DB">
        <w:rPr>
          <w:sz w:val="20"/>
          <w:szCs w:val="20"/>
        </w:rPr>
        <w:t xml:space="preserve"> </w:t>
      </w:r>
      <w:r w:rsidR="00812637">
        <w:rPr>
          <w:sz w:val="20"/>
          <w:szCs w:val="20"/>
        </w:rPr>
        <w:fldChar w:fldCharType="begin"/>
      </w:r>
      <w:r w:rsidR="00812637">
        <w:rPr>
          <w:sz w:val="20"/>
          <w:szCs w:val="20"/>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812637">
        <w:rPr>
          <w:sz w:val="20"/>
          <w:szCs w:val="20"/>
        </w:rPr>
        <w:fldChar w:fldCharType="separate"/>
      </w:r>
      <w:r w:rsidR="00812637">
        <w:rPr>
          <w:noProof/>
          <w:sz w:val="20"/>
          <w:szCs w:val="20"/>
        </w:rPr>
        <w:t>(Zhang, Corwin et al. 2017)</w:t>
      </w:r>
      <w:r w:rsidR="00812637">
        <w:rPr>
          <w:sz w:val="20"/>
          <w:szCs w:val="20"/>
        </w:rPr>
        <w:fldChar w:fldCharType="end"/>
      </w:r>
      <w:r w:rsidR="00F828DB" w:rsidRPr="00F828DB">
        <w:rPr>
          <w:sz w:val="20"/>
          <w:szCs w:val="20"/>
        </w:rPr>
        <w:t>.</w:t>
      </w:r>
      <w:r w:rsidR="004F1D2E">
        <w:rPr>
          <w:sz w:val="20"/>
          <w:szCs w:val="20"/>
        </w:rPr>
        <w:t xml:space="preserve"> In this study,</w:t>
      </w:r>
      <w:r w:rsidR="004F1D2E">
        <w:rPr>
          <w:rFonts w:cstheme="minorHAnsi"/>
          <w:sz w:val="20"/>
          <w:szCs w:val="20"/>
        </w:rPr>
        <w:t xml:space="preserve"> we </w:t>
      </w:r>
      <w:r w:rsidR="004F1D2E">
        <w:rPr>
          <w:rFonts w:cstheme="minorHAnsi"/>
          <w:sz w:val="20"/>
          <w:szCs w:val="20"/>
        </w:rPr>
        <w:t xml:space="preserve">performed genome-wide association (GWA) for each transcript expressed in the </w:t>
      </w:r>
      <w:proofErr w:type="spellStart"/>
      <w:r w:rsidR="004F1D2E">
        <w:rPr>
          <w:rFonts w:cstheme="minorHAnsi"/>
          <w:sz w:val="20"/>
          <w:szCs w:val="20"/>
        </w:rPr>
        <w:t>pathosystem</w:t>
      </w:r>
      <w:proofErr w:type="spellEnd"/>
      <w:r w:rsidR="004F1D2E">
        <w:rPr>
          <w:rFonts w:cstheme="minorHAnsi"/>
          <w:sz w:val="20"/>
          <w:szCs w:val="20"/>
        </w:rPr>
        <w:t xml:space="preserve"> to look for evidence of </w:t>
      </w:r>
      <w:proofErr w:type="spellStart"/>
      <w:r w:rsidR="004F1D2E">
        <w:rPr>
          <w:rFonts w:cstheme="minorHAnsi"/>
          <w:sz w:val="20"/>
          <w:szCs w:val="20"/>
        </w:rPr>
        <w:t>eQTL</w:t>
      </w:r>
      <w:proofErr w:type="spellEnd"/>
      <w:r w:rsidR="004F1D2E">
        <w:rPr>
          <w:rFonts w:cstheme="minorHAnsi"/>
          <w:sz w:val="20"/>
          <w:szCs w:val="20"/>
        </w:rPr>
        <w:t xml:space="preserve">. </w:t>
      </w:r>
    </w:p>
    <w:p w14:paraId="3964CE43" w14:textId="12038C6C" w:rsidR="00060ACB" w:rsidRPr="008F4AC6" w:rsidRDefault="00060ACB" w:rsidP="00060ACB">
      <w:pPr>
        <w:spacing w:line="480" w:lineRule="auto"/>
      </w:pPr>
      <w:r>
        <w:t xml:space="preserve">Polygenic </w:t>
      </w:r>
      <w:proofErr w:type="spellStart"/>
      <w:r>
        <w:t>eQTL</w:t>
      </w:r>
      <w:proofErr w:type="spellEnd"/>
    </w:p>
    <w:p w14:paraId="4FFCF906" w14:textId="2D2ED351" w:rsidR="00C05EAA" w:rsidRDefault="009E4DBA" w:rsidP="005B2B5E">
      <w:pPr>
        <w:spacing w:line="480" w:lineRule="auto"/>
        <w:ind w:firstLine="720"/>
        <w:rPr>
          <w:rFonts w:cstheme="minorHAnsi"/>
          <w:sz w:val="20"/>
          <w:szCs w:val="20"/>
        </w:rPr>
      </w:pPr>
      <w:r>
        <w:rPr>
          <w:rFonts w:cstheme="minorHAnsi"/>
          <w:sz w:val="20"/>
          <w:szCs w:val="20"/>
        </w:rPr>
        <w:t>To look for expression quantitative trait loci (</w:t>
      </w:r>
      <w:proofErr w:type="spellStart"/>
      <w:r>
        <w:rPr>
          <w:rFonts w:cstheme="minorHAnsi"/>
          <w:sz w:val="20"/>
          <w:szCs w:val="20"/>
        </w:rPr>
        <w:t>eQTL</w:t>
      </w:r>
      <w:proofErr w:type="spellEnd"/>
      <w:r>
        <w:rPr>
          <w:rFonts w:cstheme="minorHAnsi"/>
          <w:sz w:val="20"/>
          <w:szCs w:val="20"/>
        </w:rPr>
        <w:t>)</w:t>
      </w:r>
      <w:r w:rsidR="00705E55">
        <w:rPr>
          <w:rFonts w:cstheme="minorHAnsi"/>
          <w:sz w:val="20"/>
          <w:szCs w:val="20"/>
        </w:rPr>
        <w:t xml:space="preserve"> for both host and pathogen</w:t>
      </w:r>
      <w:r>
        <w:rPr>
          <w:rFonts w:cstheme="minorHAnsi"/>
          <w:sz w:val="20"/>
          <w:szCs w:val="20"/>
        </w:rPr>
        <w:t>, w</w:t>
      </w:r>
      <w:r w:rsidR="005B2B5E" w:rsidRPr="00F828DB">
        <w:rPr>
          <w:rFonts w:cstheme="minorHAnsi"/>
          <w:sz w:val="20"/>
          <w:szCs w:val="20"/>
        </w:rPr>
        <w:t xml:space="preserve">e associated the </w:t>
      </w:r>
      <w:r w:rsidR="00012302" w:rsidRPr="00F828DB">
        <w:rPr>
          <w:rFonts w:cstheme="minorHAnsi"/>
          <w:sz w:val="20"/>
          <w:szCs w:val="20"/>
        </w:rPr>
        <w:t>expression</w:t>
      </w:r>
      <w:r w:rsidR="005B2B5E" w:rsidRPr="00F828DB">
        <w:rPr>
          <w:rFonts w:cstheme="minorHAnsi"/>
          <w:sz w:val="20"/>
          <w:szCs w:val="20"/>
        </w:rPr>
        <w:t xml:space="preserve"> profiles of </w:t>
      </w:r>
      <w:r w:rsidR="003E1847" w:rsidRPr="00F828DB">
        <w:rPr>
          <w:rFonts w:cstheme="minorHAnsi"/>
          <w:sz w:val="20"/>
          <w:szCs w:val="20"/>
        </w:rPr>
        <w:t xml:space="preserve">these </w:t>
      </w:r>
      <w:commentRangeStart w:id="0"/>
      <w:r w:rsidR="003E1847" w:rsidRPr="00F828DB">
        <w:rPr>
          <w:rFonts w:cstheme="minorHAnsi"/>
          <w:sz w:val="20"/>
          <w:szCs w:val="20"/>
        </w:rPr>
        <w:t>9</w:t>
      </w:r>
      <w:r w:rsidR="002501D8" w:rsidRPr="00F828DB">
        <w:rPr>
          <w:rFonts w:cstheme="minorHAnsi"/>
          <w:sz w:val="20"/>
          <w:szCs w:val="20"/>
        </w:rPr>
        <w:t>,</w:t>
      </w:r>
      <w:r w:rsidR="003E1847" w:rsidRPr="00F828DB">
        <w:rPr>
          <w:rFonts w:cstheme="minorHAnsi"/>
          <w:sz w:val="20"/>
          <w:szCs w:val="20"/>
        </w:rPr>
        <w:t>267</w:t>
      </w:r>
      <w:r w:rsidR="005B2B5E" w:rsidRPr="00F828DB">
        <w:rPr>
          <w:rFonts w:cstheme="minorHAnsi"/>
          <w:sz w:val="20"/>
          <w:szCs w:val="20"/>
        </w:rPr>
        <w:t xml:space="preserve"> </w:t>
      </w:r>
      <w:r w:rsidR="00214E21">
        <w:rPr>
          <w:rFonts w:cstheme="minorHAnsi"/>
          <w:i/>
          <w:sz w:val="20"/>
          <w:szCs w:val="20"/>
        </w:rPr>
        <w:t xml:space="preserve">B. cinerea </w:t>
      </w:r>
      <w:r w:rsidR="005B2B5E" w:rsidRPr="00F828DB">
        <w:rPr>
          <w:rFonts w:cstheme="minorHAnsi"/>
          <w:sz w:val="20"/>
          <w:szCs w:val="20"/>
        </w:rPr>
        <w:t xml:space="preserve">genes </w:t>
      </w:r>
      <w:commentRangeEnd w:id="0"/>
      <w:r w:rsidR="00AF423D" w:rsidRPr="00F828DB">
        <w:rPr>
          <w:rStyle w:val="CommentReference"/>
          <w:sz w:val="20"/>
          <w:szCs w:val="20"/>
        </w:rPr>
        <w:commentReference w:id="0"/>
      </w:r>
      <w:r w:rsidR="00214E21">
        <w:rPr>
          <w:rFonts w:cstheme="minorHAnsi"/>
          <w:sz w:val="20"/>
          <w:szCs w:val="20"/>
        </w:rPr>
        <w:t xml:space="preserve">and </w:t>
      </w:r>
      <w:commentRangeStart w:id="1"/>
      <w:r w:rsidR="00925468">
        <w:rPr>
          <w:rFonts w:cstheme="minorHAnsi"/>
          <w:sz w:val="20"/>
          <w:szCs w:val="20"/>
        </w:rPr>
        <w:t>23,947</w:t>
      </w:r>
      <w:r w:rsidR="00214E21">
        <w:rPr>
          <w:rFonts w:cstheme="minorHAnsi"/>
          <w:sz w:val="20"/>
          <w:szCs w:val="20"/>
        </w:rPr>
        <w:t xml:space="preserve"> </w:t>
      </w:r>
      <w:commentRangeEnd w:id="1"/>
      <w:r w:rsidR="00925468">
        <w:rPr>
          <w:rStyle w:val="CommentReference"/>
        </w:rPr>
        <w:commentReference w:id="1"/>
      </w:r>
      <w:r w:rsidR="00214E21">
        <w:rPr>
          <w:rFonts w:cstheme="minorHAnsi"/>
          <w:i/>
          <w:sz w:val="20"/>
          <w:szCs w:val="20"/>
        </w:rPr>
        <w:t xml:space="preserve">A. thaliana </w:t>
      </w:r>
      <w:r w:rsidR="00214E21">
        <w:rPr>
          <w:rFonts w:cstheme="minorHAnsi"/>
          <w:sz w:val="20"/>
          <w:szCs w:val="20"/>
        </w:rPr>
        <w:t xml:space="preserve">genes </w:t>
      </w:r>
      <w:r w:rsidR="00B32402" w:rsidRPr="00F828DB">
        <w:rPr>
          <w:rFonts w:cstheme="minorHAnsi"/>
          <w:sz w:val="20"/>
          <w:szCs w:val="20"/>
        </w:rPr>
        <w:t>to</w:t>
      </w:r>
      <w:r w:rsidR="005B2B5E" w:rsidRPr="00F828DB">
        <w:rPr>
          <w:rFonts w:cstheme="minorHAnsi"/>
          <w:sz w:val="20"/>
          <w:szCs w:val="20"/>
        </w:rPr>
        <w:t xml:space="preserve"> genome-wide SNP variation in the </w:t>
      </w:r>
      <w:r w:rsidR="005B2B5E" w:rsidRPr="00F828DB">
        <w:rPr>
          <w:rFonts w:cstheme="minorHAnsi"/>
          <w:i/>
          <w:sz w:val="20"/>
          <w:szCs w:val="20"/>
        </w:rPr>
        <w:t>B. cinerea</w:t>
      </w:r>
      <w:r w:rsidR="005B2B5E" w:rsidRPr="00F828DB">
        <w:rPr>
          <w:rFonts w:cstheme="minorHAnsi"/>
          <w:sz w:val="20"/>
          <w:szCs w:val="20"/>
        </w:rPr>
        <w:t xml:space="preserve"> genome. </w:t>
      </w:r>
      <w:r>
        <w:rPr>
          <w:rFonts w:cstheme="minorHAnsi"/>
          <w:sz w:val="20"/>
          <w:szCs w:val="20"/>
        </w:rPr>
        <w:t>W</w:t>
      </w:r>
      <w:r w:rsidR="00C05EAA" w:rsidRPr="001F12EE">
        <w:rPr>
          <w:rFonts w:cstheme="minorHAnsi"/>
          <w:sz w:val="20"/>
          <w:szCs w:val="20"/>
        </w:rPr>
        <w:t xml:space="preserve">e performed Genome-wide Efficient Mixed Model Association (GEMMA). We first controlled for the effects of population structure within our </w:t>
      </w:r>
      <w:r w:rsidR="00C05EAA" w:rsidRPr="00B32402">
        <w:rPr>
          <w:rFonts w:cstheme="minorHAnsi"/>
          <w:i/>
          <w:sz w:val="20"/>
          <w:szCs w:val="20"/>
        </w:rPr>
        <w:t>B. cinerea</w:t>
      </w:r>
      <w:r w:rsidR="00C05EAA" w:rsidRPr="001F12EE">
        <w:rPr>
          <w:rFonts w:cstheme="minorHAnsi"/>
          <w:sz w:val="20"/>
          <w:szCs w:val="20"/>
        </w:rPr>
        <w:t xml:space="preserve"> isolates by calculating and including a relatedness matrix in the downstream analysis. </w:t>
      </w:r>
      <w:r w:rsidR="00250E3E" w:rsidRPr="001F12EE">
        <w:rPr>
          <w:rFonts w:cstheme="minorHAnsi"/>
          <w:sz w:val="20"/>
          <w:szCs w:val="20"/>
        </w:rPr>
        <w:t xml:space="preserve">GEMMA estimates the significance of effects of each SNP on the focal phenotype as a </w:t>
      </w:r>
      <w:commentRangeStart w:id="2"/>
      <w:r w:rsidR="00250E3E" w:rsidRPr="001F12EE">
        <w:rPr>
          <w:rFonts w:cstheme="minorHAnsi"/>
          <w:sz w:val="20"/>
          <w:szCs w:val="20"/>
        </w:rPr>
        <w:t>p-value.</w:t>
      </w:r>
      <w:commentRangeEnd w:id="2"/>
      <w:r w:rsidR="00AF423D">
        <w:rPr>
          <w:rStyle w:val="CommentReference"/>
        </w:rPr>
        <w:commentReference w:id="2"/>
      </w:r>
      <w:r w:rsidR="00AF129A">
        <w:rPr>
          <w:rFonts w:cstheme="minorHAnsi"/>
          <w:sz w:val="20"/>
          <w:szCs w:val="20"/>
        </w:rPr>
        <w:t xml:space="preserve"> In total, the expression of X </w:t>
      </w:r>
      <w:r w:rsidR="00AF129A">
        <w:rPr>
          <w:rFonts w:cstheme="minorHAnsi"/>
          <w:i/>
          <w:sz w:val="20"/>
          <w:szCs w:val="20"/>
        </w:rPr>
        <w:t xml:space="preserve">A. thaliana </w:t>
      </w:r>
      <w:r w:rsidR="00AF129A">
        <w:rPr>
          <w:rFonts w:cstheme="minorHAnsi"/>
          <w:sz w:val="20"/>
          <w:szCs w:val="20"/>
        </w:rPr>
        <w:t xml:space="preserve">genes and X </w:t>
      </w:r>
      <w:r w:rsidR="00AF129A" w:rsidRPr="00AF129A">
        <w:rPr>
          <w:rFonts w:cstheme="minorHAnsi"/>
          <w:i/>
          <w:sz w:val="20"/>
          <w:szCs w:val="20"/>
        </w:rPr>
        <w:t>B. cinerea</w:t>
      </w:r>
      <w:r w:rsidR="00AF129A">
        <w:rPr>
          <w:rFonts w:cstheme="minorHAnsi"/>
          <w:sz w:val="20"/>
          <w:szCs w:val="20"/>
        </w:rPr>
        <w:t xml:space="preserve"> genes appeared to be significantly affected by genetic variation in </w:t>
      </w:r>
      <w:r w:rsidR="00AF129A" w:rsidRPr="00AF129A">
        <w:rPr>
          <w:rFonts w:cstheme="minorHAnsi"/>
          <w:i/>
          <w:sz w:val="20"/>
          <w:szCs w:val="20"/>
        </w:rPr>
        <w:t>B. cinerea</w:t>
      </w:r>
      <w:r w:rsidR="00AF129A">
        <w:rPr>
          <w:rFonts w:cstheme="minorHAnsi"/>
          <w:sz w:val="20"/>
          <w:szCs w:val="20"/>
        </w:rPr>
        <w:t xml:space="preserve">. </w:t>
      </w:r>
      <w:r w:rsidR="00FD5BFB">
        <w:rPr>
          <w:rFonts w:cstheme="minorHAnsi"/>
          <w:sz w:val="20"/>
          <w:szCs w:val="20"/>
        </w:rPr>
        <w:t>Overall, we find a polygenic basis of loci modulating transcriptome variation.</w:t>
      </w:r>
    </w:p>
    <w:p w14:paraId="786DA5B9" w14:textId="2595FD66" w:rsidR="00060ACB" w:rsidRPr="00AF129A" w:rsidRDefault="00060ACB" w:rsidP="00060ACB">
      <w:pPr>
        <w:spacing w:line="480" w:lineRule="auto"/>
        <w:rPr>
          <w:rFonts w:cstheme="minorHAnsi"/>
          <w:sz w:val="20"/>
          <w:szCs w:val="20"/>
        </w:rPr>
      </w:pPr>
      <w:r>
        <w:rPr>
          <w:rFonts w:cstheme="minorHAnsi"/>
          <w:sz w:val="20"/>
          <w:szCs w:val="20"/>
        </w:rPr>
        <w:t>Randomization to define hotspots</w:t>
      </w:r>
    </w:p>
    <w:p w14:paraId="5B56A155" w14:textId="0626FB90" w:rsidR="00EF1B95" w:rsidRDefault="00EF1B95" w:rsidP="00EF1B95">
      <w:pPr>
        <w:spacing w:line="480" w:lineRule="auto"/>
        <w:ind w:firstLine="720"/>
        <w:rPr>
          <w:rFonts w:cstheme="minorHAnsi"/>
          <w:sz w:val="20"/>
          <w:szCs w:val="20"/>
        </w:rPr>
      </w:pPr>
      <w:r w:rsidRPr="001F12EE">
        <w:rPr>
          <w:rFonts w:cstheme="minorHAnsi"/>
          <w:sz w:val="20"/>
          <w:szCs w:val="20"/>
        </w:rPr>
        <w:t>To validate SNP</w:t>
      </w:r>
      <w:r w:rsidR="00705E55">
        <w:rPr>
          <w:rFonts w:cstheme="minorHAnsi"/>
          <w:sz w:val="20"/>
          <w:szCs w:val="20"/>
        </w:rPr>
        <w:t>s as significantly associated with transcript variation</w:t>
      </w:r>
      <w:r w:rsidRPr="001F12EE">
        <w:rPr>
          <w:rFonts w:cstheme="minorHAnsi"/>
          <w:sz w:val="20"/>
          <w:szCs w:val="20"/>
        </w:rPr>
        <w:t xml:space="preserve">, we performed a comparative analysis of randomized phenotypes. Taking each transcriptional profile, we randomized </w:t>
      </w:r>
      <w:r>
        <w:rPr>
          <w:rFonts w:cstheme="minorHAnsi"/>
          <w:sz w:val="20"/>
          <w:szCs w:val="20"/>
        </w:rPr>
        <w:t>the assignment of phenotypes</w:t>
      </w:r>
      <w:r w:rsidRPr="001F12EE">
        <w:rPr>
          <w:rFonts w:cstheme="minorHAnsi"/>
          <w:sz w:val="20"/>
          <w:szCs w:val="20"/>
        </w:rPr>
        <w:t xml:space="preserve"> across the 96-isolate collection. </w:t>
      </w:r>
      <w:r>
        <w:rPr>
          <w:rFonts w:cstheme="minorHAnsi"/>
          <w:sz w:val="20"/>
          <w:szCs w:val="20"/>
        </w:rPr>
        <w:t>This analysis includes 9</w:t>
      </w:r>
      <w:r w:rsidR="00322DF2">
        <w:rPr>
          <w:rFonts w:cstheme="minorHAnsi"/>
          <w:sz w:val="20"/>
          <w:szCs w:val="20"/>
        </w:rPr>
        <w:t>,</w:t>
      </w:r>
      <w:r>
        <w:rPr>
          <w:rFonts w:cstheme="minorHAnsi"/>
          <w:sz w:val="20"/>
          <w:szCs w:val="20"/>
        </w:rPr>
        <w:t xml:space="preserve">267 randomized phenotypes, one from each measured </w:t>
      </w:r>
      <w:r w:rsidR="00DF42C5">
        <w:rPr>
          <w:rFonts w:cstheme="minorHAnsi"/>
          <w:i/>
          <w:sz w:val="20"/>
          <w:szCs w:val="20"/>
        </w:rPr>
        <w:t xml:space="preserve">B. cinerea </w:t>
      </w:r>
      <w:r>
        <w:rPr>
          <w:rFonts w:cstheme="minorHAnsi"/>
          <w:sz w:val="20"/>
          <w:szCs w:val="20"/>
        </w:rPr>
        <w:t xml:space="preserve">expression profile. We repeated this randomization in a 5x permutation. </w:t>
      </w:r>
      <w:r w:rsidRPr="001F12EE">
        <w:rPr>
          <w:rFonts w:cstheme="minorHAnsi"/>
          <w:sz w:val="20"/>
          <w:szCs w:val="20"/>
        </w:rPr>
        <w:t xml:space="preserve">We </w:t>
      </w:r>
      <w:r>
        <w:rPr>
          <w:rFonts w:cstheme="minorHAnsi"/>
          <w:sz w:val="20"/>
          <w:szCs w:val="20"/>
        </w:rPr>
        <w:t xml:space="preserve">ran </w:t>
      </w:r>
      <w:r w:rsidRPr="001F12EE">
        <w:rPr>
          <w:rFonts w:cstheme="minorHAnsi"/>
          <w:sz w:val="20"/>
          <w:szCs w:val="20"/>
        </w:rPr>
        <w:t xml:space="preserve">GEMMA on </w:t>
      </w:r>
      <w:r>
        <w:rPr>
          <w:rFonts w:cstheme="minorHAnsi"/>
          <w:sz w:val="20"/>
          <w:szCs w:val="20"/>
        </w:rPr>
        <w:t xml:space="preserve">each of </w:t>
      </w:r>
      <w:r w:rsidRPr="001F12EE">
        <w:rPr>
          <w:rFonts w:cstheme="minorHAnsi"/>
          <w:sz w:val="20"/>
          <w:szCs w:val="20"/>
        </w:rPr>
        <w:t xml:space="preserve">these </w:t>
      </w:r>
      <w:r>
        <w:rPr>
          <w:rFonts w:cstheme="minorHAnsi"/>
          <w:sz w:val="20"/>
          <w:szCs w:val="20"/>
        </w:rPr>
        <w:t>permutations</w:t>
      </w:r>
      <w:r w:rsidRPr="001F12EE">
        <w:rPr>
          <w:rFonts w:cstheme="minorHAnsi"/>
          <w:sz w:val="20"/>
          <w:szCs w:val="20"/>
        </w:rPr>
        <w:t xml:space="preserve">, and plotted SNP </w:t>
      </w:r>
      <w:r w:rsidR="00C11DB8">
        <w:rPr>
          <w:rFonts w:cstheme="minorHAnsi"/>
          <w:sz w:val="20"/>
          <w:szCs w:val="20"/>
        </w:rPr>
        <w:t xml:space="preserve">p-value </w:t>
      </w:r>
      <w:r w:rsidRPr="001F12EE">
        <w:rPr>
          <w:rFonts w:cstheme="minorHAnsi"/>
          <w:sz w:val="20"/>
          <w:szCs w:val="20"/>
        </w:rPr>
        <w:t>vs. position</w:t>
      </w:r>
      <w:r>
        <w:rPr>
          <w:rFonts w:cstheme="minorHAnsi"/>
          <w:sz w:val="20"/>
          <w:szCs w:val="20"/>
        </w:rPr>
        <w:t xml:space="preserve"> (Figure X</w:t>
      </w:r>
      <w:r w:rsidR="00C11DB8">
        <w:rPr>
          <w:rFonts w:cstheme="minorHAnsi"/>
          <w:sz w:val="20"/>
          <w:szCs w:val="20"/>
        </w:rPr>
        <w:t>1</w:t>
      </w:r>
      <w:r>
        <w:rPr>
          <w:rFonts w:cstheme="minorHAnsi"/>
          <w:sz w:val="20"/>
          <w:szCs w:val="20"/>
        </w:rPr>
        <w:t>)</w:t>
      </w:r>
      <w:r w:rsidRPr="001F12EE">
        <w:rPr>
          <w:rFonts w:cstheme="minorHAnsi"/>
          <w:sz w:val="20"/>
          <w:szCs w:val="20"/>
        </w:rPr>
        <w:t xml:space="preserve">. </w:t>
      </w:r>
      <w:r>
        <w:rPr>
          <w:rFonts w:cstheme="minorHAnsi"/>
          <w:sz w:val="20"/>
          <w:szCs w:val="20"/>
        </w:rPr>
        <w:t xml:space="preserve">We then defined hotspots in our data as any peaks </w:t>
      </w:r>
      <w:r>
        <w:rPr>
          <w:rFonts w:cstheme="minorHAnsi"/>
          <w:sz w:val="20"/>
          <w:szCs w:val="20"/>
        </w:rPr>
        <w:lastRenderedPageBreak/>
        <w:t>formed by SNPs with p-values below a 100% threshold defined by a 5x permutation of randomized transcript profiles.</w:t>
      </w:r>
    </w:p>
    <w:p w14:paraId="208D7E0F" w14:textId="1CA46756" w:rsidR="00060ACB" w:rsidRDefault="00060ACB" w:rsidP="00060ACB">
      <w:pPr>
        <w:spacing w:line="480" w:lineRule="auto"/>
        <w:rPr>
          <w:rFonts w:cstheme="minorHAnsi"/>
          <w:sz w:val="20"/>
          <w:szCs w:val="20"/>
        </w:rPr>
      </w:pPr>
      <w:r>
        <w:rPr>
          <w:rFonts w:cstheme="minorHAnsi"/>
          <w:sz w:val="20"/>
          <w:szCs w:val="20"/>
        </w:rPr>
        <w:t>Hotspots indicate mostly trans-</w:t>
      </w:r>
      <w:proofErr w:type="spellStart"/>
      <w:r>
        <w:rPr>
          <w:rFonts w:cstheme="minorHAnsi"/>
          <w:sz w:val="20"/>
          <w:szCs w:val="20"/>
        </w:rPr>
        <w:t>eQTL</w:t>
      </w:r>
      <w:proofErr w:type="spellEnd"/>
      <w:r>
        <w:rPr>
          <w:rFonts w:cstheme="minorHAnsi"/>
          <w:sz w:val="20"/>
          <w:szCs w:val="20"/>
        </w:rPr>
        <w:t xml:space="preserve"> transcriptome-wide</w:t>
      </w:r>
    </w:p>
    <w:p w14:paraId="791F1BC0" w14:textId="5FC97F7A" w:rsidR="00060ACB" w:rsidRDefault="00705E55" w:rsidP="00060ACB">
      <w:pPr>
        <w:spacing w:line="480" w:lineRule="auto"/>
        <w:ind w:firstLine="720"/>
        <w:rPr>
          <w:rFonts w:cstheme="minorHAnsi"/>
          <w:sz w:val="20"/>
          <w:szCs w:val="20"/>
        </w:rPr>
      </w:pPr>
      <w:r w:rsidRPr="001F12EE">
        <w:rPr>
          <w:rFonts w:cstheme="minorHAnsi"/>
          <w:sz w:val="20"/>
          <w:szCs w:val="20"/>
        </w:rPr>
        <w:t xml:space="preserve">To search for hotspots </w:t>
      </w:r>
      <w:r>
        <w:rPr>
          <w:rFonts w:cstheme="minorHAnsi"/>
          <w:sz w:val="20"/>
          <w:szCs w:val="20"/>
        </w:rPr>
        <w:t xml:space="preserve">of </w:t>
      </w:r>
      <w:proofErr w:type="spellStart"/>
      <w:r>
        <w:rPr>
          <w:rFonts w:cstheme="minorHAnsi"/>
          <w:sz w:val="20"/>
          <w:szCs w:val="20"/>
        </w:rPr>
        <w:t>eQTL</w:t>
      </w:r>
      <w:proofErr w:type="spellEnd"/>
      <w:r w:rsidRPr="001F12EE">
        <w:rPr>
          <w:rFonts w:cstheme="minorHAnsi"/>
          <w:sz w:val="20"/>
          <w:szCs w:val="20"/>
        </w:rPr>
        <w:t xml:space="preserve">, </w:t>
      </w:r>
      <w:r>
        <w:rPr>
          <w:rFonts w:cstheme="minorHAnsi"/>
          <w:sz w:val="20"/>
          <w:szCs w:val="20"/>
        </w:rPr>
        <w:t xml:space="preserve">for the SNP with the strongest evidence (lowest p-value) of association by GEMMA per transcript, </w:t>
      </w:r>
      <w:r w:rsidRPr="001F12EE">
        <w:rPr>
          <w:rFonts w:cstheme="minorHAnsi"/>
          <w:sz w:val="20"/>
          <w:szCs w:val="20"/>
        </w:rPr>
        <w:t xml:space="preserve">we plotted the p-value and location </w:t>
      </w:r>
      <w:r>
        <w:rPr>
          <w:rFonts w:cstheme="minorHAnsi"/>
          <w:sz w:val="20"/>
          <w:szCs w:val="20"/>
        </w:rPr>
        <w:t>of each top SNP</w:t>
      </w:r>
      <w:r w:rsidRPr="001F12EE">
        <w:rPr>
          <w:rFonts w:cstheme="minorHAnsi"/>
          <w:sz w:val="20"/>
          <w:szCs w:val="20"/>
        </w:rPr>
        <w:t xml:space="preserve">. Hotspots </w:t>
      </w:r>
      <w:r>
        <w:rPr>
          <w:rFonts w:cstheme="minorHAnsi"/>
          <w:sz w:val="20"/>
          <w:szCs w:val="20"/>
        </w:rPr>
        <w:t>are defined as peaks of significant SNPs above the permutation threshold</w:t>
      </w:r>
      <w:r w:rsidRPr="001F12EE">
        <w:rPr>
          <w:rFonts w:cstheme="minorHAnsi"/>
          <w:sz w:val="20"/>
          <w:szCs w:val="20"/>
        </w:rPr>
        <w:t>.</w:t>
      </w:r>
      <w:r>
        <w:rPr>
          <w:rFonts w:cstheme="minorHAnsi"/>
          <w:sz w:val="20"/>
          <w:szCs w:val="20"/>
        </w:rPr>
        <w:t xml:space="preserve"> </w:t>
      </w:r>
      <w:r w:rsidR="004F1D2E">
        <w:rPr>
          <w:rFonts w:cstheme="minorHAnsi"/>
          <w:sz w:val="20"/>
          <w:szCs w:val="20"/>
        </w:rPr>
        <w:t>The regulatory hotspots we identified are spread throughout the genome, present</w:t>
      </w:r>
      <w:commentRangeStart w:id="3"/>
      <w:r w:rsidR="00256573" w:rsidRPr="001F12EE">
        <w:rPr>
          <w:rFonts w:cstheme="minorHAnsi"/>
          <w:sz w:val="20"/>
          <w:szCs w:val="20"/>
        </w:rPr>
        <w:t xml:space="preserve"> </w:t>
      </w:r>
      <w:commentRangeEnd w:id="3"/>
      <w:r w:rsidR="00DB7D12">
        <w:rPr>
          <w:rStyle w:val="CommentReference"/>
        </w:rPr>
        <w:commentReference w:id="3"/>
      </w:r>
      <w:r w:rsidR="00256573" w:rsidRPr="001F12EE">
        <w:rPr>
          <w:rFonts w:cstheme="minorHAnsi"/>
          <w:sz w:val="20"/>
          <w:szCs w:val="20"/>
        </w:rPr>
        <w:t xml:space="preserve">on most chromosomes, except chromosome </w:t>
      </w:r>
      <w:commentRangeStart w:id="4"/>
      <w:r w:rsidR="00256573" w:rsidRPr="001F12EE">
        <w:rPr>
          <w:rFonts w:cstheme="minorHAnsi"/>
          <w:sz w:val="20"/>
          <w:szCs w:val="20"/>
        </w:rPr>
        <w:t>11, 17, and 18 (Figure X</w:t>
      </w:r>
      <w:r w:rsidR="001C68B4">
        <w:rPr>
          <w:rFonts w:cstheme="minorHAnsi"/>
          <w:sz w:val="20"/>
          <w:szCs w:val="20"/>
        </w:rPr>
        <w:t>1</w:t>
      </w:r>
      <w:r w:rsidR="00256573" w:rsidRPr="001F12EE">
        <w:rPr>
          <w:rFonts w:cstheme="minorHAnsi"/>
          <w:sz w:val="20"/>
          <w:szCs w:val="20"/>
        </w:rPr>
        <w:t>a).</w:t>
      </w:r>
      <w:r w:rsidR="006110D0" w:rsidRPr="001F12EE">
        <w:rPr>
          <w:rFonts w:cstheme="minorHAnsi"/>
          <w:sz w:val="20"/>
          <w:szCs w:val="20"/>
        </w:rPr>
        <w:t xml:space="preserve"> </w:t>
      </w:r>
      <w:commentRangeEnd w:id="4"/>
      <w:r w:rsidR="008A45D6">
        <w:rPr>
          <w:rStyle w:val="CommentReference"/>
        </w:rPr>
        <w:commentReference w:id="4"/>
      </w:r>
      <w:r w:rsidR="006110D0" w:rsidRPr="001F12EE">
        <w:rPr>
          <w:rFonts w:cstheme="minorHAnsi"/>
          <w:sz w:val="20"/>
          <w:szCs w:val="20"/>
        </w:rPr>
        <w:t xml:space="preserve">These hotspots of controlling variation </w:t>
      </w:r>
      <w:r w:rsidR="00EF1B95">
        <w:rPr>
          <w:rFonts w:cstheme="minorHAnsi"/>
          <w:sz w:val="20"/>
          <w:szCs w:val="20"/>
        </w:rPr>
        <w:t xml:space="preserve">may </w:t>
      </w:r>
      <w:r w:rsidR="006110D0" w:rsidRPr="001F12EE">
        <w:rPr>
          <w:rFonts w:cstheme="minorHAnsi"/>
          <w:sz w:val="20"/>
          <w:szCs w:val="20"/>
        </w:rPr>
        <w:t>be due to</w:t>
      </w:r>
      <w:r w:rsidR="009E4DBA">
        <w:rPr>
          <w:rFonts w:cstheme="minorHAnsi"/>
          <w:sz w:val="20"/>
          <w:szCs w:val="20"/>
        </w:rPr>
        <w:t xml:space="preserve"> a mix of</w:t>
      </w:r>
      <w:r w:rsidR="006110D0" w:rsidRPr="001F12EE">
        <w:rPr>
          <w:rFonts w:cstheme="minorHAnsi"/>
          <w:sz w:val="20"/>
          <w:szCs w:val="20"/>
        </w:rPr>
        <w:t xml:space="preserve"> </w:t>
      </w:r>
      <w:r w:rsidR="006110D0" w:rsidRPr="00DB7D12">
        <w:rPr>
          <w:rFonts w:cstheme="minorHAnsi"/>
          <w:i/>
          <w:sz w:val="20"/>
          <w:szCs w:val="20"/>
        </w:rPr>
        <w:t>cis</w:t>
      </w:r>
      <w:r w:rsidR="006110D0" w:rsidRPr="001F12EE">
        <w:rPr>
          <w:rFonts w:cstheme="minorHAnsi"/>
          <w:sz w:val="20"/>
          <w:szCs w:val="20"/>
        </w:rPr>
        <w:t xml:space="preserve">- </w:t>
      </w:r>
      <w:r w:rsidR="009E4DBA">
        <w:rPr>
          <w:rFonts w:cstheme="minorHAnsi"/>
          <w:sz w:val="20"/>
          <w:szCs w:val="20"/>
        </w:rPr>
        <w:t>and</w:t>
      </w:r>
      <w:r w:rsidR="006110D0" w:rsidRPr="001F12EE">
        <w:rPr>
          <w:rFonts w:cstheme="minorHAnsi"/>
          <w:sz w:val="20"/>
          <w:szCs w:val="20"/>
        </w:rPr>
        <w:t xml:space="preserve"> </w:t>
      </w:r>
      <w:r w:rsidR="006110D0" w:rsidRPr="00DB7D12">
        <w:rPr>
          <w:rFonts w:cstheme="minorHAnsi"/>
          <w:i/>
          <w:sz w:val="20"/>
          <w:szCs w:val="20"/>
        </w:rPr>
        <w:t>trans</w:t>
      </w:r>
      <w:r w:rsidR="006110D0" w:rsidRPr="001F12EE">
        <w:rPr>
          <w:rFonts w:cstheme="minorHAnsi"/>
          <w:sz w:val="20"/>
          <w:szCs w:val="20"/>
        </w:rPr>
        <w:t>-</w:t>
      </w:r>
      <w:proofErr w:type="spellStart"/>
      <w:r w:rsidR="009E4DBA">
        <w:rPr>
          <w:rFonts w:cstheme="minorHAnsi"/>
          <w:sz w:val="20"/>
          <w:szCs w:val="20"/>
        </w:rPr>
        <w:t>eQTL</w:t>
      </w:r>
      <w:proofErr w:type="spellEnd"/>
      <w:r w:rsidR="006110D0" w:rsidRPr="001F12EE">
        <w:rPr>
          <w:rFonts w:cstheme="minorHAnsi"/>
          <w:sz w:val="20"/>
          <w:szCs w:val="20"/>
        </w:rPr>
        <w:t>.</w:t>
      </w:r>
      <w:r w:rsidR="00BD10FC">
        <w:rPr>
          <w:rFonts w:cstheme="minorHAnsi"/>
          <w:sz w:val="20"/>
          <w:szCs w:val="20"/>
        </w:rPr>
        <w:t xml:space="preserve"> </w:t>
      </w:r>
      <w:r w:rsidR="00680CC0">
        <w:rPr>
          <w:rFonts w:cstheme="minorHAnsi"/>
          <w:sz w:val="20"/>
          <w:szCs w:val="20"/>
        </w:rPr>
        <w:t xml:space="preserve">Genome-wide, we identified XX hotspots, from X to X per chromosome. Hotspots were defined by X to X SNPs, with an average length of X kb. </w:t>
      </w:r>
    </w:p>
    <w:p w14:paraId="313B27FF" w14:textId="6A1D1798" w:rsidR="006110D0" w:rsidRPr="00C45E99" w:rsidRDefault="00EF1B95" w:rsidP="00060ACB">
      <w:pPr>
        <w:spacing w:line="480" w:lineRule="auto"/>
        <w:ind w:firstLine="720"/>
        <w:rPr>
          <w:rFonts w:cstheme="minorHAnsi"/>
          <w:i/>
          <w:sz w:val="20"/>
          <w:szCs w:val="20"/>
        </w:rPr>
      </w:pPr>
      <w:r>
        <w:rPr>
          <w:rFonts w:cstheme="minorHAnsi"/>
          <w:sz w:val="20"/>
          <w:szCs w:val="20"/>
        </w:rPr>
        <w:t xml:space="preserve">To look for </w:t>
      </w:r>
      <w:r w:rsidRPr="00EF1B95">
        <w:rPr>
          <w:rFonts w:cstheme="minorHAnsi"/>
          <w:i/>
          <w:sz w:val="20"/>
          <w:szCs w:val="20"/>
        </w:rPr>
        <w:t>B. cinerea</w:t>
      </w:r>
      <w:r>
        <w:rPr>
          <w:rFonts w:cstheme="minorHAnsi"/>
          <w:sz w:val="20"/>
          <w:szCs w:val="20"/>
        </w:rPr>
        <w:t xml:space="preserve"> loci that are </w:t>
      </w:r>
      <w:r w:rsidRPr="00EF1B95">
        <w:rPr>
          <w:rFonts w:cstheme="minorHAnsi"/>
          <w:i/>
          <w:sz w:val="20"/>
          <w:szCs w:val="20"/>
        </w:rPr>
        <w:t>trans</w:t>
      </w:r>
      <w:r>
        <w:rPr>
          <w:rFonts w:cstheme="minorHAnsi"/>
          <w:sz w:val="20"/>
          <w:szCs w:val="20"/>
        </w:rPr>
        <w:t>-acting</w:t>
      </w:r>
      <w:r w:rsidR="006110D0" w:rsidRPr="001F12EE">
        <w:rPr>
          <w:rFonts w:cstheme="minorHAnsi"/>
          <w:sz w:val="20"/>
          <w:szCs w:val="20"/>
        </w:rPr>
        <w:t xml:space="preserve"> </w:t>
      </w:r>
      <w:r>
        <w:rPr>
          <w:rFonts w:cstheme="minorHAnsi"/>
          <w:sz w:val="20"/>
          <w:szCs w:val="20"/>
        </w:rPr>
        <w:t xml:space="preserve">to control expression variation in the affected host, we </w:t>
      </w:r>
      <w:r w:rsidR="006110D0" w:rsidRPr="001F12EE">
        <w:rPr>
          <w:rFonts w:cstheme="minorHAnsi"/>
          <w:sz w:val="20"/>
          <w:szCs w:val="20"/>
        </w:rPr>
        <w:t xml:space="preserve">also examined patterns of association between </w:t>
      </w:r>
      <w:r w:rsidR="006110D0" w:rsidRPr="00B32402">
        <w:rPr>
          <w:rFonts w:cstheme="minorHAnsi"/>
          <w:i/>
          <w:sz w:val="20"/>
          <w:szCs w:val="20"/>
        </w:rPr>
        <w:t xml:space="preserve">A. thaliana </w:t>
      </w:r>
      <w:r w:rsidR="006110D0" w:rsidRPr="001F12EE">
        <w:rPr>
          <w:rFonts w:cstheme="minorHAnsi"/>
          <w:sz w:val="20"/>
          <w:szCs w:val="20"/>
        </w:rPr>
        <w:t xml:space="preserve">expression variation and </w:t>
      </w:r>
      <w:r w:rsidR="006110D0" w:rsidRPr="00B32402">
        <w:rPr>
          <w:rFonts w:cstheme="minorHAnsi"/>
          <w:i/>
          <w:sz w:val="20"/>
          <w:szCs w:val="20"/>
        </w:rPr>
        <w:t>B. cinerea</w:t>
      </w:r>
      <w:r w:rsidR="006110D0" w:rsidRPr="001F12EE">
        <w:rPr>
          <w:rFonts w:cstheme="minorHAnsi"/>
          <w:sz w:val="20"/>
          <w:szCs w:val="20"/>
        </w:rPr>
        <w:t xml:space="preserve"> genomic variation. We </w:t>
      </w:r>
      <w:commentRangeStart w:id="5"/>
      <w:r w:rsidR="006110D0" w:rsidRPr="001F12EE">
        <w:rPr>
          <w:rFonts w:cstheme="minorHAnsi"/>
          <w:sz w:val="20"/>
          <w:szCs w:val="20"/>
        </w:rPr>
        <w:t xml:space="preserve">identified hotspots </w:t>
      </w:r>
      <w:commentRangeEnd w:id="5"/>
      <w:r w:rsidR="00DB7D12">
        <w:rPr>
          <w:rStyle w:val="CommentReference"/>
        </w:rPr>
        <w:commentReference w:id="5"/>
      </w:r>
      <w:r w:rsidR="006110D0" w:rsidRPr="001F12EE">
        <w:rPr>
          <w:rFonts w:cstheme="minorHAnsi"/>
          <w:sz w:val="20"/>
          <w:szCs w:val="20"/>
        </w:rPr>
        <w:t xml:space="preserve">putatively controlling </w:t>
      </w:r>
      <w:r w:rsidR="006110D0" w:rsidRPr="00B32402">
        <w:rPr>
          <w:rFonts w:cstheme="minorHAnsi"/>
          <w:i/>
          <w:sz w:val="20"/>
          <w:szCs w:val="20"/>
        </w:rPr>
        <w:t xml:space="preserve">A. thaliana </w:t>
      </w:r>
      <w:r w:rsidR="006110D0" w:rsidRPr="001F12EE">
        <w:rPr>
          <w:rFonts w:cstheme="minorHAnsi"/>
          <w:sz w:val="20"/>
          <w:szCs w:val="20"/>
        </w:rPr>
        <w:t xml:space="preserve">expression variation </w:t>
      </w:r>
      <w:r w:rsidR="00D319E3">
        <w:rPr>
          <w:rFonts w:cstheme="minorHAnsi"/>
          <w:sz w:val="20"/>
          <w:szCs w:val="20"/>
        </w:rPr>
        <w:t>for</w:t>
      </w:r>
      <w:r w:rsidR="006110D0" w:rsidRPr="001F12EE">
        <w:rPr>
          <w:rFonts w:cstheme="minorHAnsi"/>
          <w:sz w:val="20"/>
          <w:szCs w:val="20"/>
        </w:rPr>
        <w:t xml:space="preserve"> all </w:t>
      </w:r>
      <w:r w:rsidR="006110D0" w:rsidRPr="00B32402">
        <w:rPr>
          <w:rFonts w:cstheme="minorHAnsi"/>
          <w:i/>
          <w:sz w:val="20"/>
          <w:szCs w:val="20"/>
        </w:rPr>
        <w:t>B. cinerea</w:t>
      </w:r>
      <w:r w:rsidR="006110D0" w:rsidRPr="001F12EE">
        <w:rPr>
          <w:rFonts w:cstheme="minorHAnsi"/>
          <w:sz w:val="20"/>
          <w:szCs w:val="20"/>
        </w:rPr>
        <w:t xml:space="preserve"> chromosomes except 17 and 18 (Figure X</w:t>
      </w:r>
      <w:r w:rsidR="00D00E2C">
        <w:rPr>
          <w:rFonts w:cstheme="minorHAnsi"/>
          <w:sz w:val="20"/>
          <w:szCs w:val="20"/>
        </w:rPr>
        <w:t>2b</w:t>
      </w:r>
      <w:r w:rsidR="006110D0" w:rsidRPr="001F12EE">
        <w:rPr>
          <w:rFonts w:cstheme="minorHAnsi"/>
          <w:sz w:val="20"/>
          <w:szCs w:val="20"/>
        </w:rPr>
        <w:t xml:space="preserve">). These </w:t>
      </w:r>
      <w:r w:rsidR="006110D0" w:rsidRPr="00B32402">
        <w:rPr>
          <w:rFonts w:cstheme="minorHAnsi"/>
          <w:i/>
          <w:sz w:val="20"/>
          <w:szCs w:val="20"/>
        </w:rPr>
        <w:t>B. cinerea</w:t>
      </w:r>
      <w:r w:rsidR="006110D0" w:rsidRPr="001F12EE">
        <w:rPr>
          <w:rFonts w:cstheme="minorHAnsi"/>
          <w:sz w:val="20"/>
          <w:szCs w:val="20"/>
        </w:rPr>
        <w:t xml:space="preserve"> loci may contribute to regulation of gene expression in the host. </w:t>
      </w:r>
      <w:r w:rsidR="00DB7D12">
        <w:rPr>
          <w:rFonts w:cstheme="minorHAnsi"/>
          <w:sz w:val="20"/>
          <w:szCs w:val="20"/>
        </w:rPr>
        <w:t xml:space="preserve">We looked for evidence of </w:t>
      </w:r>
      <w:proofErr w:type="spellStart"/>
      <w:r w:rsidR="00DB7D12">
        <w:rPr>
          <w:rFonts w:cstheme="minorHAnsi"/>
          <w:sz w:val="20"/>
          <w:szCs w:val="20"/>
        </w:rPr>
        <w:t>eQTL</w:t>
      </w:r>
      <w:proofErr w:type="spellEnd"/>
      <w:r w:rsidR="00DB7D12">
        <w:rPr>
          <w:rFonts w:cstheme="minorHAnsi"/>
          <w:sz w:val="20"/>
          <w:szCs w:val="20"/>
        </w:rPr>
        <w:t xml:space="preserve"> hotspots that are common across both </w:t>
      </w:r>
      <w:r w:rsidR="00DB7D12">
        <w:rPr>
          <w:rFonts w:cstheme="minorHAnsi"/>
          <w:i/>
          <w:sz w:val="20"/>
          <w:szCs w:val="20"/>
        </w:rPr>
        <w:t xml:space="preserve">B. cinerea </w:t>
      </w:r>
      <w:r w:rsidR="00DB7D12">
        <w:rPr>
          <w:rFonts w:cstheme="minorHAnsi"/>
          <w:sz w:val="20"/>
          <w:szCs w:val="20"/>
        </w:rPr>
        <w:t xml:space="preserve">and </w:t>
      </w:r>
      <w:r w:rsidR="00DB7D12">
        <w:rPr>
          <w:rFonts w:cstheme="minorHAnsi"/>
          <w:i/>
          <w:sz w:val="20"/>
          <w:szCs w:val="20"/>
        </w:rPr>
        <w:t>A. thaliana</w:t>
      </w:r>
      <w:r w:rsidR="00DB7D12">
        <w:rPr>
          <w:rFonts w:cstheme="minorHAnsi"/>
          <w:sz w:val="20"/>
          <w:szCs w:val="20"/>
        </w:rPr>
        <w:t xml:space="preserve"> </w:t>
      </w:r>
      <w:r w:rsidR="009639D8">
        <w:rPr>
          <w:rFonts w:cstheme="minorHAnsi"/>
          <w:sz w:val="20"/>
          <w:szCs w:val="20"/>
        </w:rPr>
        <w:t xml:space="preserve">(Figure XX). </w:t>
      </w:r>
      <w:r w:rsidR="00C45E99">
        <w:rPr>
          <w:rFonts w:cstheme="minorHAnsi"/>
          <w:sz w:val="20"/>
          <w:szCs w:val="20"/>
        </w:rPr>
        <w:t xml:space="preserve">We find that X% of hotspots are shared among both transcriptomes, X% are unique to </w:t>
      </w:r>
      <w:r w:rsidR="00C45E99">
        <w:rPr>
          <w:rFonts w:cstheme="minorHAnsi"/>
          <w:i/>
          <w:sz w:val="20"/>
          <w:szCs w:val="20"/>
        </w:rPr>
        <w:t>B. cinerea</w:t>
      </w:r>
      <w:r w:rsidR="00C45E99">
        <w:rPr>
          <w:rFonts w:cstheme="minorHAnsi"/>
          <w:sz w:val="20"/>
          <w:szCs w:val="20"/>
        </w:rPr>
        <w:t xml:space="preserve">, and X% are unique to </w:t>
      </w:r>
      <w:r w:rsidR="00C45E99">
        <w:rPr>
          <w:rFonts w:cstheme="minorHAnsi"/>
          <w:i/>
          <w:sz w:val="20"/>
          <w:szCs w:val="20"/>
        </w:rPr>
        <w:t>A. thaliana.</w:t>
      </w:r>
    </w:p>
    <w:p w14:paraId="4D7466EB" w14:textId="71EE4420" w:rsidR="00060ACB" w:rsidRDefault="00060ACB" w:rsidP="00C45E99">
      <w:pPr>
        <w:pStyle w:val="CommentText"/>
        <w:spacing w:line="480" w:lineRule="auto"/>
        <w:rPr>
          <w:rFonts w:cstheme="minorHAnsi"/>
        </w:rPr>
      </w:pPr>
      <w:r>
        <w:rPr>
          <w:rFonts w:cstheme="minorHAnsi"/>
        </w:rPr>
        <w:t>Gene functions of expression modulating hotspots</w:t>
      </w:r>
    </w:p>
    <w:p w14:paraId="195060BF" w14:textId="4CF300AC" w:rsidR="009639D8" w:rsidRDefault="00C45E99" w:rsidP="00060ACB">
      <w:pPr>
        <w:pStyle w:val="CommentText"/>
        <w:spacing w:line="480" w:lineRule="auto"/>
        <w:ind w:firstLine="720"/>
        <w:rPr>
          <w:rFonts w:cstheme="minorHAnsi"/>
        </w:rPr>
      </w:pPr>
      <w:r>
        <w:rPr>
          <w:rFonts w:cstheme="minorHAnsi"/>
        </w:rPr>
        <w:t xml:space="preserve">We mapped genes to selected hotspots to identify possible functions associated with our </w:t>
      </w:r>
      <w:proofErr w:type="spellStart"/>
      <w:r>
        <w:rPr>
          <w:rFonts w:cstheme="minorHAnsi"/>
        </w:rPr>
        <w:t>eQTL</w:t>
      </w:r>
      <w:proofErr w:type="spellEnd"/>
      <w:r>
        <w:rPr>
          <w:rFonts w:cstheme="minorHAnsi"/>
        </w:rPr>
        <w:t xml:space="preserve">. At hotspot XX shared between </w:t>
      </w:r>
      <w:r>
        <w:rPr>
          <w:rFonts w:cstheme="minorHAnsi"/>
          <w:i/>
        </w:rPr>
        <w:t>B. cinerea</w:t>
      </w:r>
      <w:r>
        <w:rPr>
          <w:rFonts w:cstheme="minorHAnsi"/>
        </w:rPr>
        <w:t xml:space="preserve"> and </w:t>
      </w:r>
      <w:r>
        <w:rPr>
          <w:rFonts w:cstheme="minorHAnsi"/>
          <w:i/>
        </w:rPr>
        <w:t>A. thalian</w:t>
      </w:r>
      <w:r w:rsidR="006A3A53">
        <w:rPr>
          <w:rFonts w:cstheme="minorHAnsi"/>
          <w:i/>
        </w:rPr>
        <w:t>a</w:t>
      </w:r>
      <w:r w:rsidR="00705E55">
        <w:rPr>
          <w:rFonts w:cstheme="minorHAnsi"/>
        </w:rPr>
        <w:t>…</w:t>
      </w:r>
      <w:r w:rsidR="009767EF">
        <w:rPr>
          <w:rFonts w:cstheme="minorHAnsi"/>
        </w:rPr>
        <w:t xml:space="preserve"> </w:t>
      </w:r>
    </w:p>
    <w:p w14:paraId="216DB24F" w14:textId="171F5FAF" w:rsidR="00036E00" w:rsidRPr="00705E55" w:rsidRDefault="00036E00" w:rsidP="00036E00">
      <w:pPr>
        <w:pStyle w:val="CommentText"/>
        <w:spacing w:line="480" w:lineRule="auto"/>
        <w:rPr>
          <w:rFonts w:cstheme="minorHAnsi"/>
        </w:rPr>
      </w:pPr>
      <w:r>
        <w:rPr>
          <w:rFonts w:cstheme="minorHAnsi"/>
        </w:rPr>
        <w:t>Lack of evidence for cis-effect patterns transcriptome-wide</w:t>
      </w:r>
    </w:p>
    <w:p w14:paraId="756F82FD" w14:textId="08081AEA" w:rsidR="00036E00" w:rsidRPr="001F12EE" w:rsidRDefault="006110D0" w:rsidP="00C45E99">
      <w:pPr>
        <w:spacing w:line="480" w:lineRule="auto"/>
        <w:rPr>
          <w:rFonts w:cstheme="minorHAnsi"/>
          <w:sz w:val="20"/>
          <w:szCs w:val="20"/>
        </w:rPr>
      </w:pPr>
      <w:r w:rsidRPr="001F12EE">
        <w:rPr>
          <w:rFonts w:cstheme="minorHAnsi"/>
          <w:sz w:val="20"/>
          <w:szCs w:val="20"/>
        </w:rPr>
        <w:tab/>
      </w:r>
      <w:r w:rsidR="008F4AC6">
        <w:rPr>
          <w:rFonts w:cstheme="minorHAnsi"/>
          <w:sz w:val="20"/>
          <w:szCs w:val="20"/>
        </w:rPr>
        <w:t xml:space="preserve">Previous </w:t>
      </w:r>
      <w:proofErr w:type="spellStart"/>
      <w:r w:rsidR="008F4AC6">
        <w:rPr>
          <w:rFonts w:cstheme="minorHAnsi"/>
          <w:sz w:val="20"/>
          <w:szCs w:val="20"/>
        </w:rPr>
        <w:t>eQTL</w:t>
      </w:r>
      <w:proofErr w:type="spellEnd"/>
      <w:r w:rsidR="008F4AC6">
        <w:rPr>
          <w:rFonts w:cstheme="minorHAnsi"/>
          <w:sz w:val="20"/>
          <w:szCs w:val="20"/>
        </w:rPr>
        <w:t xml:space="preserve"> mapping studies show evidence for large-effect </w:t>
      </w:r>
      <w:r w:rsidR="008F4AC6" w:rsidRPr="008F4AC6">
        <w:rPr>
          <w:rFonts w:cstheme="minorHAnsi"/>
          <w:i/>
          <w:sz w:val="20"/>
          <w:szCs w:val="20"/>
        </w:rPr>
        <w:t>cis-</w:t>
      </w:r>
      <w:proofErr w:type="spellStart"/>
      <w:r w:rsidR="008F4AC6">
        <w:rPr>
          <w:rFonts w:cstheme="minorHAnsi"/>
          <w:sz w:val="20"/>
          <w:szCs w:val="20"/>
        </w:rPr>
        <w:t>eQTL</w:t>
      </w:r>
      <w:proofErr w:type="spellEnd"/>
      <w:r w:rsidR="008F4AC6">
        <w:rPr>
          <w:rFonts w:cstheme="minorHAnsi"/>
          <w:sz w:val="20"/>
          <w:szCs w:val="20"/>
        </w:rPr>
        <w:t xml:space="preserve"> [CITATIONS]. </w:t>
      </w:r>
      <w:r w:rsidR="00103483" w:rsidRPr="001F12EE">
        <w:rPr>
          <w:rFonts w:cstheme="minorHAnsi"/>
          <w:sz w:val="20"/>
          <w:szCs w:val="20"/>
        </w:rPr>
        <w:t xml:space="preserve">To search for a pattern of transcriptome-wide </w:t>
      </w:r>
      <w:r w:rsidR="00103483" w:rsidRPr="00DB7D12">
        <w:rPr>
          <w:rFonts w:cstheme="minorHAnsi"/>
          <w:i/>
          <w:sz w:val="20"/>
          <w:szCs w:val="20"/>
        </w:rPr>
        <w:t xml:space="preserve">cis </w:t>
      </w:r>
      <w:r w:rsidR="00103483" w:rsidRPr="001F12EE">
        <w:rPr>
          <w:rFonts w:cstheme="minorHAnsi"/>
          <w:sz w:val="20"/>
          <w:szCs w:val="20"/>
        </w:rPr>
        <w:t>effects</w:t>
      </w:r>
      <w:r w:rsidR="008F4AC6">
        <w:rPr>
          <w:rFonts w:cstheme="minorHAnsi"/>
          <w:sz w:val="20"/>
          <w:szCs w:val="20"/>
        </w:rPr>
        <w:t xml:space="preserve"> in this study</w:t>
      </w:r>
      <w:r w:rsidR="00103483" w:rsidRPr="001F12EE">
        <w:rPr>
          <w:rFonts w:cstheme="minorHAnsi"/>
          <w:sz w:val="20"/>
          <w:szCs w:val="20"/>
        </w:rPr>
        <w:t>,</w:t>
      </w:r>
      <w:r w:rsidRPr="001F12EE">
        <w:rPr>
          <w:rFonts w:cstheme="minorHAnsi"/>
          <w:sz w:val="20"/>
          <w:szCs w:val="20"/>
        </w:rPr>
        <w:t xml:space="preserve"> we calculated the distance between the center of each transcript and the top associated SNP. </w:t>
      </w:r>
      <w:r w:rsidR="00103483" w:rsidRPr="001F12EE">
        <w:rPr>
          <w:rFonts w:cstheme="minorHAnsi"/>
          <w:sz w:val="20"/>
          <w:szCs w:val="20"/>
        </w:rPr>
        <w:t xml:space="preserve">If </w:t>
      </w:r>
      <w:r w:rsidR="00103483" w:rsidRPr="00DB7D12">
        <w:rPr>
          <w:rFonts w:cstheme="minorHAnsi"/>
          <w:i/>
          <w:sz w:val="20"/>
          <w:szCs w:val="20"/>
        </w:rPr>
        <w:t>cis</w:t>
      </w:r>
      <w:r w:rsidR="00103483" w:rsidRPr="001F12EE">
        <w:rPr>
          <w:rFonts w:cstheme="minorHAnsi"/>
          <w:sz w:val="20"/>
          <w:szCs w:val="20"/>
        </w:rPr>
        <w:t xml:space="preserve">- acting loci contribute the bulk of genetic control of expression variation, we would expect to see a high frequency of short-distance associations, and a rapid decline to a plateau </w:t>
      </w:r>
      <w:r w:rsidR="00DB7D12">
        <w:rPr>
          <w:rFonts w:cstheme="minorHAnsi"/>
          <w:sz w:val="20"/>
          <w:szCs w:val="20"/>
        </w:rPr>
        <w:t>moving away from the gene of interest</w:t>
      </w:r>
      <w:r w:rsidR="00103483" w:rsidRPr="001F12EE">
        <w:rPr>
          <w:rFonts w:cstheme="minorHAnsi"/>
          <w:sz w:val="20"/>
          <w:szCs w:val="20"/>
        </w:rPr>
        <w:t xml:space="preserve">. However, we observe that distances between transcript center and top </w:t>
      </w:r>
      <w:r w:rsidR="00103483" w:rsidRPr="001F12EE">
        <w:rPr>
          <w:rFonts w:cstheme="minorHAnsi"/>
          <w:sz w:val="20"/>
          <w:szCs w:val="20"/>
        </w:rPr>
        <w:lastRenderedPageBreak/>
        <w:t>SNP as far as 2 Mb are common (Figure X</w:t>
      </w:r>
      <w:r w:rsidR="00D00E2C">
        <w:rPr>
          <w:rFonts w:cstheme="minorHAnsi"/>
          <w:sz w:val="20"/>
          <w:szCs w:val="20"/>
        </w:rPr>
        <w:t>3</w:t>
      </w:r>
      <w:r w:rsidR="00103483" w:rsidRPr="001F12EE">
        <w:rPr>
          <w:rFonts w:cstheme="minorHAnsi"/>
          <w:sz w:val="20"/>
          <w:szCs w:val="20"/>
        </w:rPr>
        <w:t xml:space="preserve">a). </w:t>
      </w:r>
      <w:r w:rsidR="005C21BE" w:rsidRPr="001F12EE">
        <w:rPr>
          <w:rFonts w:cstheme="minorHAnsi"/>
          <w:sz w:val="20"/>
          <w:szCs w:val="20"/>
        </w:rPr>
        <w:t xml:space="preserve">These distances are </w:t>
      </w:r>
      <w:proofErr w:type="gramStart"/>
      <w:r w:rsidR="005C21BE" w:rsidRPr="001F12EE">
        <w:rPr>
          <w:rFonts w:cstheme="minorHAnsi"/>
          <w:sz w:val="20"/>
          <w:szCs w:val="20"/>
        </w:rPr>
        <w:t>similar to</w:t>
      </w:r>
      <w:proofErr w:type="gramEnd"/>
      <w:r w:rsidR="005C21BE" w:rsidRPr="001F12EE">
        <w:rPr>
          <w:rFonts w:cstheme="minorHAnsi"/>
          <w:sz w:val="20"/>
          <w:szCs w:val="20"/>
        </w:rPr>
        <w:t xml:space="preserve"> those from the association of random transcript profiles to top SNPs </w:t>
      </w:r>
      <w:commentRangeStart w:id="6"/>
      <w:r w:rsidR="005C21BE" w:rsidRPr="001F12EE">
        <w:rPr>
          <w:rFonts w:cstheme="minorHAnsi"/>
          <w:sz w:val="20"/>
          <w:szCs w:val="20"/>
        </w:rPr>
        <w:t>(Figure X</w:t>
      </w:r>
      <w:r w:rsidR="00D00E2C">
        <w:rPr>
          <w:rFonts w:cstheme="minorHAnsi"/>
          <w:sz w:val="20"/>
          <w:szCs w:val="20"/>
        </w:rPr>
        <w:t>3</w:t>
      </w:r>
      <w:r w:rsidR="005C21BE" w:rsidRPr="001F12EE">
        <w:rPr>
          <w:rFonts w:cstheme="minorHAnsi"/>
          <w:sz w:val="20"/>
          <w:szCs w:val="20"/>
        </w:rPr>
        <w:t>b</w:t>
      </w:r>
      <w:commentRangeEnd w:id="6"/>
      <w:r w:rsidR="00AF205C">
        <w:rPr>
          <w:rStyle w:val="CommentReference"/>
        </w:rPr>
        <w:commentReference w:id="6"/>
      </w:r>
      <w:r w:rsidR="005C21BE" w:rsidRPr="001F12EE">
        <w:rPr>
          <w:rFonts w:cstheme="minorHAnsi"/>
          <w:sz w:val="20"/>
          <w:szCs w:val="20"/>
        </w:rPr>
        <w:t xml:space="preserve">). As such, we do not see evidence for </w:t>
      </w:r>
      <w:r w:rsidR="005C21BE" w:rsidRPr="00DB7D12">
        <w:rPr>
          <w:rFonts w:cstheme="minorHAnsi"/>
          <w:i/>
          <w:sz w:val="20"/>
          <w:szCs w:val="20"/>
        </w:rPr>
        <w:t>cis</w:t>
      </w:r>
      <w:r w:rsidR="005C21BE" w:rsidRPr="001F12EE">
        <w:rPr>
          <w:rFonts w:cstheme="minorHAnsi"/>
          <w:sz w:val="20"/>
          <w:szCs w:val="20"/>
        </w:rPr>
        <w:t xml:space="preserve">-effect loci </w:t>
      </w:r>
      <w:r w:rsidR="00CA5461" w:rsidRPr="001F12EE">
        <w:rPr>
          <w:rFonts w:cstheme="minorHAnsi"/>
          <w:sz w:val="20"/>
          <w:szCs w:val="20"/>
        </w:rPr>
        <w:t>overrepresented in</w:t>
      </w:r>
      <w:r w:rsidR="005C21BE" w:rsidRPr="001F12EE">
        <w:rPr>
          <w:rFonts w:cstheme="minorHAnsi"/>
          <w:sz w:val="20"/>
          <w:szCs w:val="20"/>
        </w:rPr>
        <w:t xml:space="preserve"> the top candidates for control of expression variation.</w:t>
      </w:r>
      <w:r w:rsidR="00077708">
        <w:rPr>
          <w:rFonts w:cstheme="minorHAnsi"/>
          <w:sz w:val="20"/>
          <w:szCs w:val="20"/>
        </w:rPr>
        <w:t xml:space="preserve"> Rather, most control of gene expression variation in </w:t>
      </w:r>
      <w:r w:rsidR="00077708" w:rsidRPr="00077708">
        <w:rPr>
          <w:rFonts w:cstheme="minorHAnsi"/>
          <w:i/>
          <w:sz w:val="20"/>
          <w:szCs w:val="20"/>
        </w:rPr>
        <w:t xml:space="preserve">B. cinerea </w:t>
      </w:r>
      <w:r w:rsidR="00077708">
        <w:rPr>
          <w:rFonts w:cstheme="minorHAnsi"/>
          <w:sz w:val="20"/>
          <w:szCs w:val="20"/>
        </w:rPr>
        <w:t xml:space="preserve">on </w:t>
      </w:r>
      <w:r w:rsidR="00077708" w:rsidRPr="00077708">
        <w:rPr>
          <w:rFonts w:cstheme="minorHAnsi"/>
          <w:i/>
          <w:sz w:val="20"/>
          <w:szCs w:val="20"/>
        </w:rPr>
        <w:t xml:space="preserve">A. thaliana </w:t>
      </w:r>
      <w:r w:rsidR="00077708">
        <w:rPr>
          <w:rFonts w:cstheme="minorHAnsi"/>
          <w:sz w:val="20"/>
          <w:szCs w:val="20"/>
        </w:rPr>
        <w:t xml:space="preserve">appears to be </w:t>
      </w:r>
      <w:r w:rsidR="00077708" w:rsidRPr="00DB7D12">
        <w:rPr>
          <w:rFonts w:cstheme="minorHAnsi"/>
          <w:i/>
          <w:sz w:val="20"/>
          <w:szCs w:val="20"/>
        </w:rPr>
        <w:t>trans</w:t>
      </w:r>
      <w:r w:rsidR="00077708">
        <w:rPr>
          <w:rFonts w:cstheme="minorHAnsi"/>
          <w:sz w:val="20"/>
          <w:szCs w:val="20"/>
        </w:rPr>
        <w:t xml:space="preserve">-acting. </w:t>
      </w:r>
    </w:p>
    <w:p w14:paraId="09EDE760" w14:textId="39FD4612" w:rsidR="005B2B5E" w:rsidRDefault="005B2B5E" w:rsidP="005B2B5E">
      <w:pPr>
        <w:spacing w:line="480" w:lineRule="auto"/>
        <w:ind w:firstLine="720"/>
        <w:rPr>
          <w:rFonts w:cstheme="minorHAnsi"/>
          <w:sz w:val="20"/>
          <w:szCs w:val="20"/>
        </w:rPr>
      </w:pPr>
      <w:r w:rsidRPr="005B2B5E">
        <w:rPr>
          <w:rFonts w:cstheme="minorHAnsi"/>
          <w:sz w:val="20"/>
          <w:szCs w:val="20"/>
        </w:rPr>
        <w:t xml:space="preserve">In these transcript-to-SNP associations, we find that </w:t>
      </w:r>
      <w:r w:rsidRPr="00DB7D12">
        <w:rPr>
          <w:rFonts w:cstheme="minorHAnsi"/>
          <w:i/>
          <w:sz w:val="20"/>
          <w:szCs w:val="20"/>
        </w:rPr>
        <w:t>cis</w:t>
      </w:r>
      <w:r w:rsidRPr="005B2B5E">
        <w:rPr>
          <w:rFonts w:cstheme="minorHAnsi"/>
          <w:sz w:val="20"/>
          <w:szCs w:val="20"/>
        </w:rPr>
        <w:t xml:space="preserve">- control of </w:t>
      </w:r>
      <w:r w:rsidR="002514F3">
        <w:rPr>
          <w:rFonts w:cstheme="minorHAnsi"/>
          <w:sz w:val="20"/>
          <w:szCs w:val="20"/>
        </w:rPr>
        <w:t>gene expression</w:t>
      </w:r>
      <w:r w:rsidRPr="005B2B5E">
        <w:rPr>
          <w:rFonts w:cstheme="minorHAnsi"/>
          <w:sz w:val="20"/>
          <w:szCs w:val="20"/>
        </w:rPr>
        <w:t xml:space="preserve"> is largely drowned out by patterns of </w:t>
      </w:r>
      <w:r w:rsidRPr="00DB7D12">
        <w:rPr>
          <w:rFonts w:cstheme="minorHAnsi"/>
          <w:i/>
          <w:sz w:val="20"/>
          <w:szCs w:val="20"/>
        </w:rPr>
        <w:t>trans</w:t>
      </w:r>
      <w:r w:rsidRPr="005B2B5E">
        <w:rPr>
          <w:rFonts w:cstheme="minorHAnsi"/>
          <w:sz w:val="20"/>
          <w:szCs w:val="20"/>
        </w:rPr>
        <w:t xml:space="preserve">-acting variation. We first focused on the single top SNP hit per transcript, with the highest probability (lowest p-value) of significant effect on expression in the gene of interest. If control of gene expression is localized to the gene itself or </w:t>
      </w:r>
      <w:r w:rsidR="009F5F0E">
        <w:rPr>
          <w:rFonts w:cstheme="minorHAnsi"/>
          <w:sz w:val="20"/>
          <w:szCs w:val="20"/>
        </w:rPr>
        <w:t>to</w:t>
      </w:r>
      <w:r w:rsidR="009F5F0E" w:rsidRPr="00DB7D12">
        <w:rPr>
          <w:rFonts w:cstheme="minorHAnsi"/>
          <w:i/>
          <w:sz w:val="20"/>
          <w:szCs w:val="20"/>
        </w:rPr>
        <w:t xml:space="preserve"> </w:t>
      </w:r>
      <w:r w:rsidRPr="00DB7D12">
        <w:rPr>
          <w:rFonts w:cstheme="minorHAnsi"/>
          <w:i/>
          <w:sz w:val="20"/>
          <w:szCs w:val="20"/>
        </w:rPr>
        <w:t>cis</w:t>
      </w:r>
      <w:r w:rsidRPr="005B2B5E">
        <w:rPr>
          <w:rFonts w:cstheme="minorHAnsi"/>
          <w:sz w:val="20"/>
          <w:szCs w:val="20"/>
        </w:rPr>
        <w:t xml:space="preserve">-acting loci, we would expect a strong linear </w:t>
      </w:r>
      <w:r w:rsidR="009F5F0E">
        <w:rPr>
          <w:rFonts w:cstheme="minorHAnsi"/>
          <w:sz w:val="20"/>
          <w:szCs w:val="20"/>
        </w:rPr>
        <w:t>(</w:t>
      </w:r>
      <w:r w:rsidR="009F5F0E" w:rsidRPr="00DB7D12">
        <w:rPr>
          <w:rFonts w:cstheme="minorHAnsi"/>
          <w:i/>
          <w:sz w:val="20"/>
          <w:szCs w:val="20"/>
        </w:rPr>
        <w:t>cis</w:t>
      </w:r>
      <w:r w:rsidR="009F5F0E">
        <w:rPr>
          <w:rFonts w:cstheme="minorHAnsi"/>
          <w:sz w:val="20"/>
          <w:szCs w:val="20"/>
        </w:rPr>
        <w:t xml:space="preserve">-diagonal) </w:t>
      </w:r>
      <w:r w:rsidRPr="005B2B5E">
        <w:rPr>
          <w:rFonts w:cstheme="minorHAnsi"/>
          <w:sz w:val="20"/>
          <w:szCs w:val="20"/>
        </w:rPr>
        <w:t>association between the center of each gene and the genomic location of its top SNP hit. However, we find that few genes have a top SNP hit within the same chromosome, and even fewer within 1Mb (Figure X</w:t>
      </w:r>
      <w:r w:rsidR="00595665">
        <w:rPr>
          <w:rFonts w:cstheme="minorHAnsi"/>
          <w:sz w:val="20"/>
          <w:szCs w:val="20"/>
        </w:rPr>
        <w:t>4</w:t>
      </w:r>
      <w:r w:rsidRPr="005B2B5E">
        <w:rPr>
          <w:rFonts w:cstheme="minorHAnsi"/>
          <w:sz w:val="20"/>
          <w:szCs w:val="20"/>
        </w:rPr>
        <w:t>).</w:t>
      </w:r>
      <w:r w:rsidR="009F5F0E">
        <w:rPr>
          <w:rFonts w:cstheme="minorHAnsi"/>
          <w:sz w:val="20"/>
          <w:szCs w:val="20"/>
        </w:rPr>
        <w:t xml:space="preserve"> We again conclude that most of this genetic variation is </w:t>
      </w:r>
      <w:r w:rsidR="009F5F0E" w:rsidRPr="00DB7D12">
        <w:rPr>
          <w:rFonts w:cstheme="minorHAnsi"/>
          <w:i/>
          <w:sz w:val="20"/>
          <w:szCs w:val="20"/>
        </w:rPr>
        <w:t>trans</w:t>
      </w:r>
      <w:r w:rsidR="009F5F0E">
        <w:rPr>
          <w:rFonts w:cstheme="minorHAnsi"/>
          <w:sz w:val="20"/>
          <w:szCs w:val="20"/>
        </w:rPr>
        <w:t>-acting</w:t>
      </w:r>
      <w:r w:rsidR="008F4AC6">
        <w:rPr>
          <w:rFonts w:cstheme="minorHAnsi"/>
          <w:sz w:val="20"/>
          <w:szCs w:val="20"/>
        </w:rPr>
        <w:t xml:space="preserve">, as we do not see a strong </w:t>
      </w:r>
      <w:r w:rsidR="008F4AC6" w:rsidRPr="008F4AC6">
        <w:rPr>
          <w:rFonts w:cstheme="minorHAnsi"/>
          <w:i/>
          <w:sz w:val="20"/>
          <w:szCs w:val="20"/>
        </w:rPr>
        <w:t>cis</w:t>
      </w:r>
      <w:r w:rsidR="008F4AC6">
        <w:rPr>
          <w:rFonts w:cstheme="minorHAnsi"/>
          <w:sz w:val="20"/>
          <w:szCs w:val="20"/>
        </w:rPr>
        <w:t xml:space="preserve">-diagonal signal when comparing transcript center to top SNP hit. This pattern holds whether we examine the top 1 SNP per transcript (Figure X4), the top 10 SNPs per transcript (Figure SX1), or the top 100 (Figure SX2). </w:t>
      </w:r>
    </w:p>
    <w:p w14:paraId="4475E9D2" w14:textId="635A2F55" w:rsidR="002514F3" w:rsidRDefault="002514F3" w:rsidP="002514F3">
      <w:pPr>
        <w:spacing w:line="480" w:lineRule="auto"/>
        <w:rPr>
          <w:rFonts w:cstheme="minorHAnsi"/>
          <w:sz w:val="20"/>
          <w:szCs w:val="20"/>
        </w:rPr>
      </w:pPr>
      <w:r>
        <w:rPr>
          <w:rFonts w:cstheme="minorHAnsi"/>
          <w:sz w:val="20"/>
          <w:szCs w:val="20"/>
        </w:rPr>
        <w:t>Search for cis effects through focus on gene networks with presence-absence polymorphism</w:t>
      </w:r>
    </w:p>
    <w:p w14:paraId="21C8D4D0" w14:textId="5A717C57" w:rsidR="00F85CC3" w:rsidRDefault="001F12EE" w:rsidP="001F12EE">
      <w:pPr>
        <w:spacing w:line="480" w:lineRule="auto"/>
        <w:rPr>
          <w:rFonts w:cstheme="minorHAnsi"/>
          <w:sz w:val="20"/>
          <w:szCs w:val="20"/>
        </w:rPr>
      </w:pPr>
      <w:r>
        <w:rPr>
          <w:rFonts w:cstheme="minorHAnsi"/>
          <w:sz w:val="20"/>
          <w:szCs w:val="20"/>
        </w:rPr>
        <w:tab/>
      </w:r>
      <w:r w:rsidR="008F4AC6">
        <w:rPr>
          <w:rFonts w:cstheme="minorHAnsi"/>
          <w:sz w:val="20"/>
          <w:szCs w:val="20"/>
        </w:rPr>
        <w:t xml:space="preserve">We did not see </w:t>
      </w:r>
      <w:r w:rsidR="001C6224">
        <w:rPr>
          <w:rFonts w:cstheme="minorHAnsi"/>
          <w:sz w:val="20"/>
          <w:szCs w:val="20"/>
        </w:rPr>
        <w:t xml:space="preserve">enrichment for local SNPs as the top loci controlling expression variation; </w:t>
      </w:r>
      <w:r w:rsidR="0087553C">
        <w:rPr>
          <w:rFonts w:cstheme="minorHAnsi"/>
          <w:sz w:val="20"/>
          <w:szCs w:val="20"/>
        </w:rPr>
        <w:t xml:space="preserve">rather, the top SNPs are distributed across the genome. Thus, we are mostly detecting </w:t>
      </w:r>
      <w:r w:rsidR="0087553C" w:rsidRPr="0087553C">
        <w:rPr>
          <w:rFonts w:cstheme="minorHAnsi"/>
          <w:i/>
          <w:sz w:val="20"/>
          <w:szCs w:val="20"/>
        </w:rPr>
        <w:t>trans</w:t>
      </w:r>
      <w:r w:rsidR="0087553C">
        <w:rPr>
          <w:rFonts w:cstheme="minorHAnsi"/>
          <w:sz w:val="20"/>
          <w:szCs w:val="20"/>
        </w:rPr>
        <w:t>-</w:t>
      </w:r>
      <w:proofErr w:type="spellStart"/>
      <w:r w:rsidR="0087553C">
        <w:rPr>
          <w:rFonts w:cstheme="minorHAnsi"/>
          <w:sz w:val="20"/>
          <w:szCs w:val="20"/>
        </w:rPr>
        <w:t>eQTL</w:t>
      </w:r>
      <w:proofErr w:type="spellEnd"/>
      <w:r w:rsidR="0087553C">
        <w:rPr>
          <w:rFonts w:cstheme="minorHAnsi"/>
          <w:sz w:val="20"/>
          <w:szCs w:val="20"/>
        </w:rPr>
        <w:t xml:space="preserve">. </w:t>
      </w:r>
      <w:r>
        <w:rPr>
          <w:rFonts w:cstheme="minorHAnsi"/>
          <w:sz w:val="20"/>
          <w:szCs w:val="20"/>
        </w:rPr>
        <w:t xml:space="preserve">As we did not detect a transcriptome-wide pattern of </w:t>
      </w:r>
      <w:r w:rsidR="00BE69F1" w:rsidRPr="00DB7D12">
        <w:rPr>
          <w:rFonts w:cstheme="minorHAnsi"/>
          <w:i/>
          <w:sz w:val="20"/>
          <w:szCs w:val="20"/>
        </w:rPr>
        <w:t>cis</w:t>
      </w:r>
      <w:r w:rsidR="00BE69F1">
        <w:rPr>
          <w:rFonts w:cstheme="minorHAnsi"/>
          <w:sz w:val="20"/>
          <w:szCs w:val="20"/>
        </w:rPr>
        <w:t xml:space="preserve">-effect variation controlling </w:t>
      </w:r>
      <w:r w:rsidR="00ED203D">
        <w:rPr>
          <w:rFonts w:cstheme="minorHAnsi"/>
          <w:sz w:val="20"/>
          <w:szCs w:val="20"/>
        </w:rPr>
        <w:t xml:space="preserve">expression patterns of </w:t>
      </w:r>
      <w:r w:rsidR="00ED203D" w:rsidRPr="009F5F0E">
        <w:rPr>
          <w:rFonts w:cstheme="minorHAnsi"/>
          <w:i/>
          <w:sz w:val="20"/>
          <w:szCs w:val="20"/>
        </w:rPr>
        <w:t>B. cinerea</w:t>
      </w:r>
      <w:r w:rsidR="00ED203D">
        <w:rPr>
          <w:rFonts w:cstheme="minorHAnsi"/>
          <w:sz w:val="20"/>
          <w:szCs w:val="20"/>
        </w:rPr>
        <w:t xml:space="preserve"> on </w:t>
      </w:r>
      <w:r w:rsidR="00ED203D" w:rsidRPr="009F5F0E">
        <w:rPr>
          <w:rFonts w:cstheme="minorHAnsi"/>
          <w:i/>
          <w:sz w:val="20"/>
          <w:szCs w:val="20"/>
        </w:rPr>
        <w:t>A. thaliana</w:t>
      </w:r>
      <w:r w:rsidR="00ED203D">
        <w:rPr>
          <w:rFonts w:cstheme="minorHAnsi"/>
          <w:sz w:val="20"/>
          <w:szCs w:val="20"/>
        </w:rPr>
        <w:t xml:space="preserve">, we </w:t>
      </w:r>
      <w:r w:rsidR="009F5F0E">
        <w:rPr>
          <w:rFonts w:cstheme="minorHAnsi"/>
          <w:sz w:val="20"/>
          <w:szCs w:val="20"/>
        </w:rPr>
        <w:t>narrowed our focus to</w:t>
      </w:r>
      <w:r w:rsidR="00ED203D">
        <w:rPr>
          <w:rFonts w:cstheme="minorHAnsi"/>
          <w:sz w:val="20"/>
          <w:szCs w:val="20"/>
        </w:rPr>
        <w:t xml:space="preserve"> a subset of </w:t>
      </w:r>
      <w:r w:rsidR="0087553C">
        <w:rPr>
          <w:rFonts w:cstheme="minorHAnsi"/>
          <w:sz w:val="20"/>
          <w:szCs w:val="20"/>
        </w:rPr>
        <w:t>localized biosynthetic gene</w:t>
      </w:r>
      <w:r w:rsidR="00ED203D">
        <w:rPr>
          <w:rFonts w:cstheme="minorHAnsi"/>
          <w:sz w:val="20"/>
          <w:szCs w:val="20"/>
        </w:rPr>
        <w:t xml:space="preserve"> networks</w:t>
      </w:r>
      <w:r w:rsidR="0087553C">
        <w:rPr>
          <w:rFonts w:cstheme="minorHAnsi"/>
          <w:sz w:val="20"/>
          <w:szCs w:val="20"/>
        </w:rPr>
        <w:t xml:space="preserve"> with known presence-absence polymorphism</w:t>
      </w:r>
      <w:r w:rsidR="00ED203D">
        <w:rPr>
          <w:rFonts w:cstheme="minorHAnsi"/>
          <w:sz w:val="20"/>
          <w:szCs w:val="20"/>
        </w:rPr>
        <w:t xml:space="preserve"> to identify the role of </w:t>
      </w:r>
      <w:r w:rsidR="00ED203D" w:rsidRPr="00DB7D12">
        <w:rPr>
          <w:rFonts w:cstheme="minorHAnsi"/>
          <w:i/>
          <w:sz w:val="20"/>
          <w:szCs w:val="20"/>
        </w:rPr>
        <w:t>cis</w:t>
      </w:r>
      <w:r w:rsidR="00D6561F">
        <w:rPr>
          <w:rFonts w:cstheme="minorHAnsi"/>
          <w:sz w:val="20"/>
          <w:szCs w:val="20"/>
        </w:rPr>
        <w:t>-</w:t>
      </w:r>
      <w:proofErr w:type="spellStart"/>
      <w:r w:rsidR="00D6561F">
        <w:rPr>
          <w:rFonts w:cstheme="minorHAnsi"/>
          <w:sz w:val="20"/>
          <w:szCs w:val="20"/>
        </w:rPr>
        <w:t>eQTL</w:t>
      </w:r>
      <w:proofErr w:type="spellEnd"/>
      <w:r w:rsidR="00ED203D">
        <w:rPr>
          <w:rFonts w:cstheme="minorHAnsi"/>
          <w:sz w:val="20"/>
          <w:szCs w:val="20"/>
        </w:rPr>
        <w:t xml:space="preserve">. </w:t>
      </w:r>
      <w:r w:rsidR="005B2B5E">
        <w:rPr>
          <w:rFonts w:cstheme="minorHAnsi"/>
          <w:sz w:val="20"/>
          <w:szCs w:val="20"/>
        </w:rPr>
        <w:t xml:space="preserve">These focal networks were among those most highly conserved across </w:t>
      </w:r>
      <w:r w:rsidR="005B2B5E" w:rsidRPr="00F85CC3">
        <w:rPr>
          <w:rFonts w:cstheme="minorHAnsi"/>
          <w:i/>
          <w:sz w:val="20"/>
          <w:szCs w:val="20"/>
        </w:rPr>
        <w:t>B. cinerea</w:t>
      </w:r>
      <w:r w:rsidR="005B2B5E">
        <w:rPr>
          <w:rFonts w:cstheme="minorHAnsi"/>
          <w:sz w:val="20"/>
          <w:szCs w:val="20"/>
        </w:rPr>
        <w:t xml:space="preserve"> isolates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005B2B5E">
        <w:rPr>
          <w:rFonts w:cstheme="minorHAnsi"/>
          <w:sz w:val="20"/>
          <w:szCs w:val="20"/>
        </w:rPr>
        <w:t xml:space="preserve">. </w:t>
      </w:r>
      <w:r w:rsidR="00ED203D">
        <w:rPr>
          <w:rFonts w:cstheme="minorHAnsi"/>
          <w:sz w:val="20"/>
          <w:szCs w:val="20"/>
        </w:rPr>
        <w:t>These include the botcynic acid biosynthetic pathway (</w:t>
      </w:r>
      <w:r w:rsidR="00AF205C">
        <w:rPr>
          <w:rFonts w:cstheme="minorHAnsi"/>
          <w:sz w:val="20"/>
          <w:szCs w:val="20"/>
        </w:rPr>
        <w:t>13</w:t>
      </w:r>
      <w:r w:rsidR="00ED203D">
        <w:rPr>
          <w:rFonts w:cstheme="minorHAnsi"/>
          <w:sz w:val="20"/>
          <w:szCs w:val="20"/>
        </w:rPr>
        <w:t xml:space="preserve"> genes, </w:t>
      </w:r>
      <w:r w:rsidR="008024EB">
        <w:rPr>
          <w:rFonts w:cstheme="minorHAnsi"/>
          <w:sz w:val="20"/>
          <w:szCs w:val="20"/>
        </w:rPr>
        <w:t xml:space="preserve">55.8 </w:t>
      </w:r>
      <w:r w:rsidR="00E01038">
        <w:rPr>
          <w:rFonts w:cstheme="minorHAnsi"/>
          <w:sz w:val="20"/>
          <w:szCs w:val="20"/>
        </w:rPr>
        <w:t>k</w:t>
      </w:r>
      <w:r w:rsidR="00ED203D">
        <w:rPr>
          <w:rFonts w:cstheme="minorHAnsi"/>
          <w:sz w:val="20"/>
          <w:szCs w:val="20"/>
        </w:rPr>
        <w:t xml:space="preserve">b), </w:t>
      </w:r>
      <w:proofErr w:type="spellStart"/>
      <w:r w:rsidR="00ED203D">
        <w:rPr>
          <w:rFonts w:cstheme="minorHAnsi"/>
          <w:sz w:val="20"/>
          <w:szCs w:val="20"/>
        </w:rPr>
        <w:t>botrydial</w:t>
      </w:r>
      <w:proofErr w:type="spellEnd"/>
      <w:r w:rsidR="00ED203D">
        <w:rPr>
          <w:rFonts w:cstheme="minorHAnsi"/>
          <w:sz w:val="20"/>
          <w:szCs w:val="20"/>
        </w:rPr>
        <w:t xml:space="preserve"> biosynthesis (</w:t>
      </w:r>
      <w:r w:rsidR="00AF205C">
        <w:rPr>
          <w:rFonts w:cstheme="minorHAnsi"/>
          <w:sz w:val="20"/>
          <w:szCs w:val="20"/>
        </w:rPr>
        <w:t>7</w:t>
      </w:r>
      <w:r w:rsidR="00ED203D">
        <w:rPr>
          <w:rFonts w:cstheme="minorHAnsi"/>
          <w:sz w:val="20"/>
          <w:szCs w:val="20"/>
        </w:rPr>
        <w:t xml:space="preserve"> genes, </w:t>
      </w:r>
      <w:r w:rsidR="00E01038">
        <w:rPr>
          <w:rFonts w:cstheme="minorHAnsi"/>
          <w:sz w:val="20"/>
          <w:szCs w:val="20"/>
        </w:rPr>
        <w:t>26</w:t>
      </w:r>
      <w:r w:rsidR="00ED203D">
        <w:rPr>
          <w:rFonts w:cstheme="minorHAnsi"/>
          <w:sz w:val="20"/>
          <w:szCs w:val="20"/>
        </w:rPr>
        <w:t xml:space="preserve"> </w:t>
      </w:r>
      <w:r w:rsidR="00E01038">
        <w:rPr>
          <w:rFonts w:cstheme="minorHAnsi"/>
          <w:sz w:val="20"/>
          <w:szCs w:val="20"/>
        </w:rPr>
        <w:t>k</w:t>
      </w:r>
      <w:r w:rsidR="00ED203D">
        <w:rPr>
          <w:rFonts w:cstheme="minorHAnsi"/>
          <w:sz w:val="20"/>
          <w:szCs w:val="20"/>
        </w:rPr>
        <w:t xml:space="preserve">b), and Network 5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00ED203D">
        <w:rPr>
          <w:rFonts w:cstheme="minorHAnsi"/>
          <w:sz w:val="20"/>
          <w:szCs w:val="20"/>
        </w:rPr>
        <w:t>, which contains XX (</w:t>
      </w:r>
      <w:r w:rsidR="00AF205C">
        <w:rPr>
          <w:rFonts w:cstheme="minorHAnsi"/>
          <w:sz w:val="20"/>
          <w:szCs w:val="20"/>
        </w:rPr>
        <w:t>10</w:t>
      </w:r>
      <w:r w:rsidR="00ED203D">
        <w:rPr>
          <w:rFonts w:cstheme="minorHAnsi"/>
          <w:sz w:val="20"/>
          <w:szCs w:val="20"/>
        </w:rPr>
        <w:t xml:space="preserve"> genes, </w:t>
      </w:r>
      <w:r w:rsidR="003F6BDD">
        <w:rPr>
          <w:rFonts w:cstheme="minorHAnsi"/>
          <w:sz w:val="20"/>
          <w:szCs w:val="20"/>
        </w:rPr>
        <w:t>46.5</w:t>
      </w:r>
      <w:r w:rsidR="00ED203D">
        <w:rPr>
          <w:rFonts w:cstheme="minorHAnsi"/>
          <w:sz w:val="20"/>
          <w:szCs w:val="20"/>
        </w:rPr>
        <w:t xml:space="preserve"> </w:t>
      </w:r>
      <w:r w:rsidR="003F6BDD">
        <w:rPr>
          <w:rFonts w:cstheme="minorHAnsi"/>
          <w:sz w:val="20"/>
          <w:szCs w:val="20"/>
        </w:rPr>
        <w:t>k</w:t>
      </w:r>
      <w:r w:rsidR="00ED203D">
        <w:rPr>
          <w:rFonts w:cstheme="minorHAnsi"/>
          <w:sz w:val="20"/>
          <w:szCs w:val="20"/>
        </w:rPr>
        <w:t>b).</w:t>
      </w:r>
    </w:p>
    <w:p w14:paraId="4E0B1243" w14:textId="05E90312" w:rsidR="00F70A02" w:rsidRDefault="00ED203D" w:rsidP="00CE102F">
      <w:pPr>
        <w:spacing w:line="480" w:lineRule="auto"/>
        <w:rPr>
          <w:rFonts w:cstheme="minorHAnsi"/>
          <w:sz w:val="20"/>
          <w:szCs w:val="20"/>
        </w:rPr>
      </w:pPr>
      <w:r>
        <w:rPr>
          <w:rFonts w:cstheme="minorHAnsi"/>
          <w:sz w:val="20"/>
          <w:szCs w:val="20"/>
        </w:rPr>
        <w:tab/>
        <w:t>We focused analysis on the botcynic acid biosynthe</w:t>
      </w:r>
      <w:r w:rsidR="00C11DB8">
        <w:rPr>
          <w:rFonts w:cstheme="minorHAnsi"/>
          <w:sz w:val="20"/>
          <w:szCs w:val="20"/>
        </w:rPr>
        <w:t>sis network</w:t>
      </w:r>
      <w:r w:rsidR="004466FA">
        <w:rPr>
          <w:rFonts w:cstheme="minorHAnsi"/>
          <w:sz w:val="20"/>
          <w:szCs w:val="20"/>
        </w:rPr>
        <w:t>, which has a known presence-absence polymorphism</w:t>
      </w:r>
      <w:r>
        <w:rPr>
          <w:rFonts w:cstheme="minorHAnsi"/>
          <w:sz w:val="20"/>
          <w:szCs w:val="20"/>
        </w:rPr>
        <w:t xml:space="preserve">. </w:t>
      </w:r>
      <w:r w:rsidR="00685CE1">
        <w:rPr>
          <w:rFonts w:cstheme="minorHAnsi"/>
          <w:sz w:val="20"/>
          <w:szCs w:val="20"/>
        </w:rPr>
        <w:t>Upon visualizing SNP-level variation surrounding genes in this pathway, we found evidence of a deletion common to 12 of the 96 isolates</w:t>
      </w:r>
      <w:r w:rsidR="009E4B0F">
        <w:rPr>
          <w:rFonts w:cstheme="minorHAnsi"/>
          <w:sz w:val="20"/>
          <w:szCs w:val="20"/>
        </w:rPr>
        <w:t xml:space="preserve"> (Figure X5)</w:t>
      </w:r>
      <w:r w:rsidR="00685CE1">
        <w:rPr>
          <w:rFonts w:cstheme="minorHAnsi"/>
          <w:sz w:val="20"/>
          <w:szCs w:val="20"/>
        </w:rPr>
        <w:t xml:space="preserve">. </w:t>
      </w:r>
      <w:r w:rsidR="009E4B0F">
        <w:rPr>
          <w:rFonts w:cstheme="minorHAnsi"/>
          <w:sz w:val="20"/>
          <w:szCs w:val="20"/>
        </w:rPr>
        <w:t xml:space="preserve">The major deletion extends 53.5 kb and includes SNP </w:t>
      </w:r>
      <w:r w:rsidR="00CB22AF">
        <w:rPr>
          <w:rFonts w:cstheme="minorHAnsi"/>
          <w:sz w:val="20"/>
          <w:szCs w:val="20"/>
        </w:rPr>
        <w:t>4kb</w:t>
      </w:r>
      <w:r w:rsidR="009E4B0F">
        <w:rPr>
          <w:rFonts w:cstheme="minorHAnsi"/>
          <w:sz w:val="20"/>
          <w:szCs w:val="20"/>
        </w:rPr>
        <w:t xml:space="preserve"> </w:t>
      </w:r>
      <w:r w:rsidR="00CB22AF">
        <w:rPr>
          <w:rFonts w:cstheme="minorHAnsi"/>
          <w:sz w:val="20"/>
          <w:szCs w:val="20"/>
        </w:rPr>
        <w:lastRenderedPageBreak/>
        <w:t xml:space="preserve">from </w:t>
      </w:r>
      <w:r w:rsidR="009E4B0F">
        <w:rPr>
          <w:rFonts w:cstheme="minorHAnsi"/>
          <w:sz w:val="20"/>
          <w:szCs w:val="20"/>
        </w:rPr>
        <w:t xml:space="preserve">the </w:t>
      </w:r>
      <w:r w:rsidR="00CB22AF">
        <w:rPr>
          <w:rFonts w:cstheme="minorHAnsi"/>
          <w:sz w:val="20"/>
          <w:szCs w:val="20"/>
        </w:rPr>
        <w:t>5</w:t>
      </w:r>
      <w:r w:rsidR="009E4B0F">
        <w:rPr>
          <w:rFonts w:cstheme="minorHAnsi"/>
          <w:sz w:val="20"/>
          <w:szCs w:val="20"/>
        </w:rPr>
        <w:t xml:space="preserve">’ end of the chromosome, indicating a </w:t>
      </w:r>
      <w:proofErr w:type="spellStart"/>
      <w:r w:rsidR="009E4B0F">
        <w:rPr>
          <w:rFonts w:cstheme="minorHAnsi"/>
          <w:sz w:val="20"/>
          <w:szCs w:val="20"/>
        </w:rPr>
        <w:t>teleomeric</w:t>
      </w:r>
      <w:proofErr w:type="spellEnd"/>
      <w:r w:rsidR="009E4B0F">
        <w:rPr>
          <w:rFonts w:cstheme="minorHAnsi"/>
          <w:sz w:val="20"/>
          <w:szCs w:val="20"/>
        </w:rPr>
        <w:t xml:space="preserve"> loss on chromosome X. </w:t>
      </w:r>
      <w:r w:rsidR="00685CE1">
        <w:rPr>
          <w:rFonts w:cstheme="minorHAnsi"/>
          <w:sz w:val="20"/>
          <w:szCs w:val="20"/>
        </w:rPr>
        <w:t>We selected a focal region encompassing the deletion endpoints (</w:t>
      </w:r>
      <w:r w:rsidR="009E4B0F">
        <w:rPr>
          <w:rFonts w:cstheme="minorHAnsi"/>
          <w:sz w:val="20"/>
          <w:szCs w:val="20"/>
        </w:rPr>
        <w:t>1.</w:t>
      </w:r>
      <w:r w:rsidR="00CB22AF">
        <w:rPr>
          <w:rFonts w:cstheme="minorHAnsi"/>
          <w:sz w:val="20"/>
          <w:szCs w:val="20"/>
        </w:rPr>
        <w:t>4029</w:t>
      </w:r>
      <w:r w:rsidR="009E4B0F">
        <w:rPr>
          <w:rFonts w:cstheme="minorHAnsi"/>
          <w:sz w:val="20"/>
          <w:szCs w:val="20"/>
        </w:rPr>
        <w:t>, 1.</w:t>
      </w:r>
      <w:r w:rsidR="00CB22AF">
        <w:rPr>
          <w:rFonts w:cstheme="minorHAnsi"/>
          <w:sz w:val="20"/>
          <w:szCs w:val="20"/>
        </w:rPr>
        <w:t>82614</w:t>
      </w:r>
      <w:r w:rsidR="00685CE1">
        <w:rPr>
          <w:rFonts w:cstheme="minorHAnsi"/>
          <w:sz w:val="20"/>
          <w:szCs w:val="20"/>
        </w:rPr>
        <w:t xml:space="preserve">) and an additional 2 genes beyond the deletion boundaries </w:t>
      </w:r>
      <w:r w:rsidR="00054571">
        <w:rPr>
          <w:rFonts w:cstheme="minorHAnsi"/>
          <w:sz w:val="20"/>
          <w:szCs w:val="20"/>
        </w:rPr>
        <w:t>(</w:t>
      </w:r>
      <w:r w:rsidR="00054571" w:rsidRPr="00054571">
        <w:rPr>
          <w:rFonts w:cstheme="minorHAnsi"/>
          <w:sz w:val="20"/>
          <w:szCs w:val="20"/>
        </w:rPr>
        <w:t>Bcin01g00170</w:t>
      </w:r>
      <w:r w:rsidR="00054571">
        <w:rPr>
          <w:rFonts w:cstheme="minorHAnsi"/>
          <w:sz w:val="20"/>
          <w:szCs w:val="20"/>
        </w:rPr>
        <w:t xml:space="preserve">, </w:t>
      </w:r>
      <w:r w:rsidR="00054571" w:rsidRPr="00054571">
        <w:rPr>
          <w:rFonts w:cstheme="minorHAnsi"/>
          <w:sz w:val="20"/>
          <w:szCs w:val="20"/>
        </w:rPr>
        <w:t>Bcin01g</w:t>
      </w:r>
      <w:proofErr w:type="gramStart"/>
      <w:r w:rsidR="00054571" w:rsidRPr="00054571">
        <w:rPr>
          <w:rFonts w:cstheme="minorHAnsi"/>
          <w:sz w:val="20"/>
          <w:szCs w:val="20"/>
        </w:rPr>
        <w:t>00190</w:t>
      </w:r>
      <w:r w:rsidR="00054571">
        <w:rPr>
          <w:rFonts w:cstheme="minorHAnsi"/>
          <w:sz w:val="20"/>
          <w:szCs w:val="20"/>
        </w:rPr>
        <w:t>)</w:t>
      </w:r>
      <w:r w:rsidR="00685CE1">
        <w:rPr>
          <w:rFonts w:cstheme="minorHAnsi"/>
          <w:sz w:val="20"/>
          <w:szCs w:val="20"/>
        </w:rPr>
        <w:t>(</w:t>
      </w:r>
      <w:proofErr w:type="gramEnd"/>
      <w:r w:rsidR="00685CE1">
        <w:rPr>
          <w:rFonts w:cstheme="minorHAnsi"/>
          <w:sz w:val="20"/>
          <w:szCs w:val="20"/>
        </w:rPr>
        <w:t>Figure X</w:t>
      </w:r>
      <w:r w:rsidR="00595665">
        <w:rPr>
          <w:rFonts w:cstheme="minorHAnsi"/>
          <w:sz w:val="20"/>
          <w:szCs w:val="20"/>
        </w:rPr>
        <w:t>5</w:t>
      </w:r>
      <w:r w:rsidR="00685CE1">
        <w:rPr>
          <w:rFonts w:cstheme="minorHAnsi"/>
          <w:sz w:val="20"/>
          <w:szCs w:val="20"/>
        </w:rPr>
        <w:t xml:space="preserve">). </w:t>
      </w:r>
      <w:r w:rsidR="001C0CBE">
        <w:rPr>
          <w:rFonts w:cstheme="minorHAnsi"/>
          <w:sz w:val="20"/>
          <w:szCs w:val="20"/>
        </w:rPr>
        <w:t xml:space="preserve">We removed </w:t>
      </w:r>
      <w:r w:rsidR="00BE6F5A">
        <w:rPr>
          <w:rFonts w:cstheme="minorHAnsi"/>
          <w:sz w:val="20"/>
          <w:szCs w:val="20"/>
        </w:rPr>
        <w:t>10</w:t>
      </w:r>
      <w:r w:rsidR="001C0CBE">
        <w:rPr>
          <w:rFonts w:cstheme="minorHAnsi"/>
          <w:sz w:val="20"/>
          <w:szCs w:val="20"/>
        </w:rPr>
        <w:t xml:space="preserve"> SNPs that were likely miscalled (SNP state ~ inverse compared to surrounding region) and called all SNPs within the deletion region as missing.</w:t>
      </w:r>
      <w:r w:rsidR="00CE102F">
        <w:rPr>
          <w:rFonts w:cstheme="minorHAnsi"/>
          <w:sz w:val="20"/>
          <w:szCs w:val="20"/>
        </w:rPr>
        <w:t xml:space="preserve"> We find evidence of many haplotypes within the pathway. </w:t>
      </w:r>
      <w:r w:rsidR="00A02CCD">
        <w:rPr>
          <w:rFonts w:cstheme="minorHAnsi"/>
          <w:sz w:val="20"/>
          <w:szCs w:val="20"/>
        </w:rPr>
        <w:t xml:space="preserve">Hierarchical clustering based on these loci </w:t>
      </w:r>
      <w:r w:rsidR="00CC7412">
        <w:rPr>
          <w:rFonts w:cstheme="minorHAnsi"/>
          <w:sz w:val="20"/>
          <w:szCs w:val="20"/>
        </w:rPr>
        <w:t xml:space="preserve">assigned </w:t>
      </w:r>
      <w:r w:rsidR="00A02CCD">
        <w:rPr>
          <w:rFonts w:cstheme="minorHAnsi"/>
          <w:sz w:val="20"/>
          <w:szCs w:val="20"/>
        </w:rPr>
        <w:t xml:space="preserve">the 96 isolates into three major </w:t>
      </w:r>
      <w:r w:rsidR="00CC7412">
        <w:rPr>
          <w:rFonts w:cstheme="minorHAnsi"/>
          <w:sz w:val="20"/>
          <w:szCs w:val="20"/>
        </w:rPr>
        <w:t>clusters</w:t>
      </w:r>
      <w:r w:rsidR="00A02CCD">
        <w:rPr>
          <w:rFonts w:cstheme="minorHAnsi"/>
          <w:sz w:val="20"/>
          <w:szCs w:val="20"/>
        </w:rPr>
        <w:t>, and one small two-isolate</w:t>
      </w:r>
      <w:r w:rsidR="00CC7412">
        <w:rPr>
          <w:rFonts w:cstheme="minorHAnsi"/>
          <w:sz w:val="20"/>
          <w:szCs w:val="20"/>
        </w:rPr>
        <w:t xml:space="preserve"> cluster</w:t>
      </w:r>
      <w:r w:rsidR="00A02CCD">
        <w:rPr>
          <w:rFonts w:cstheme="minorHAnsi"/>
          <w:sz w:val="20"/>
          <w:szCs w:val="20"/>
        </w:rPr>
        <w:t xml:space="preserve"> (B05.10, Fd1) (Figure X</w:t>
      </w:r>
      <w:r w:rsidR="009E4B0F">
        <w:rPr>
          <w:rFonts w:cstheme="minorHAnsi"/>
          <w:sz w:val="20"/>
          <w:szCs w:val="20"/>
        </w:rPr>
        <w:t>6</w:t>
      </w:r>
      <w:r w:rsidR="00A02CCD">
        <w:rPr>
          <w:rFonts w:cstheme="minorHAnsi"/>
          <w:sz w:val="20"/>
          <w:szCs w:val="20"/>
        </w:rPr>
        <w:t>). The largest cluster (cluster 4) includes a</w:t>
      </w:r>
      <w:r w:rsidR="006C1945">
        <w:rPr>
          <w:rFonts w:cstheme="minorHAnsi"/>
          <w:sz w:val="20"/>
          <w:szCs w:val="20"/>
        </w:rPr>
        <w:t xml:space="preserve"> sub-cluster containing</w:t>
      </w:r>
      <w:r w:rsidR="00A02CCD">
        <w:rPr>
          <w:rFonts w:cstheme="minorHAnsi"/>
          <w:sz w:val="20"/>
          <w:szCs w:val="20"/>
        </w:rPr>
        <w:t xml:space="preserve"> </w:t>
      </w:r>
      <w:proofErr w:type="gramStart"/>
      <w:r w:rsidR="006C1945">
        <w:rPr>
          <w:rFonts w:cstheme="minorHAnsi"/>
          <w:sz w:val="20"/>
          <w:szCs w:val="20"/>
        </w:rPr>
        <w:t>all</w:t>
      </w:r>
      <w:r w:rsidR="00A02CCD">
        <w:rPr>
          <w:rFonts w:cstheme="minorHAnsi"/>
          <w:sz w:val="20"/>
          <w:szCs w:val="20"/>
        </w:rPr>
        <w:t xml:space="preserve"> of</w:t>
      </w:r>
      <w:proofErr w:type="gramEnd"/>
      <w:r w:rsidR="00A02CCD">
        <w:rPr>
          <w:rFonts w:cstheme="minorHAnsi"/>
          <w:sz w:val="20"/>
          <w:szCs w:val="20"/>
        </w:rPr>
        <w:t xml:space="preserve"> the isolates in the deletion group (cluster 3). We removed isolates with the whole-</w:t>
      </w:r>
      <w:r w:rsidR="006C1945">
        <w:rPr>
          <w:rFonts w:cstheme="minorHAnsi"/>
          <w:sz w:val="20"/>
          <w:szCs w:val="20"/>
        </w:rPr>
        <w:t>region</w:t>
      </w:r>
      <w:r w:rsidR="00A02CCD">
        <w:rPr>
          <w:rFonts w:cstheme="minorHAnsi"/>
          <w:sz w:val="20"/>
          <w:szCs w:val="20"/>
        </w:rPr>
        <w:t xml:space="preserve"> deletion, then performed ANOVA across the 3 major </w:t>
      </w:r>
      <w:r w:rsidR="006C1945">
        <w:rPr>
          <w:rFonts w:cstheme="minorHAnsi"/>
          <w:sz w:val="20"/>
          <w:szCs w:val="20"/>
        </w:rPr>
        <w:t>clusters</w:t>
      </w:r>
      <w:r w:rsidR="00A02CCD">
        <w:rPr>
          <w:rFonts w:cstheme="minorHAnsi"/>
          <w:sz w:val="20"/>
          <w:szCs w:val="20"/>
        </w:rPr>
        <w:t xml:space="preserve"> </w:t>
      </w:r>
      <w:r w:rsidR="00BD10FC">
        <w:rPr>
          <w:rFonts w:cstheme="minorHAnsi"/>
          <w:sz w:val="20"/>
          <w:szCs w:val="20"/>
        </w:rPr>
        <w:t xml:space="preserve">(1, 4, 5) </w:t>
      </w:r>
      <w:r w:rsidR="00A02CCD">
        <w:rPr>
          <w:rFonts w:cstheme="minorHAnsi"/>
          <w:sz w:val="20"/>
          <w:szCs w:val="20"/>
        </w:rPr>
        <w:t>to see whether SNP variation within the botcynic acid biosynthe</w:t>
      </w:r>
      <w:r w:rsidR="00FA56B3">
        <w:rPr>
          <w:rFonts w:cstheme="minorHAnsi"/>
          <w:sz w:val="20"/>
          <w:szCs w:val="20"/>
        </w:rPr>
        <w:t>tic network</w:t>
      </w:r>
      <w:r w:rsidR="00A02CCD">
        <w:rPr>
          <w:rFonts w:cstheme="minorHAnsi"/>
          <w:sz w:val="20"/>
          <w:szCs w:val="20"/>
        </w:rPr>
        <w:t xml:space="preserve"> predicts expression level of genes within the </w:t>
      </w:r>
      <w:r w:rsidR="00D95D57">
        <w:rPr>
          <w:rFonts w:cstheme="minorHAnsi"/>
          <w:sz w:val="20"/>
          <w:szCs w:val="20"/>
        </w:rPr>
        <w:t>region</w:t>
      </w:r>
      <w:r w:rsidR="00A02CCD">
        <w:rPr>
          <w:rFonts w:cstheme="minorHAnsi"/>
          <w:sz w:val="20"/>
          <w:szCs w:val="20"/>
        </w:rPr>
        <w:t xml:space="preserve">. We found no significant effect of </w:t>
      </w:r>
      <w:r w:rsidR="00D95D57">
        <w:rPr>
          <w:rFonts w:cstheme="minorHAnsi"/>
          <w:sz w:val="20"/>
          <w:szCs w:val="20"/>
        </w:rPr>
        <w:t>cluster</w:t>
      </w:r>
      <w:r w:rsidR="00A02CCD">
        <w:rPr>
          <w:rFonts w:cstheme="minorHAnsi"/>
          <w:sz w:val="20"/>
          <w:szCs w:val="20"/>
        </w:rPr>
        <w:t xml:space="preserve"> membership on expression profile (</w:t>
      </w:r>
      <w:proofErr w:type="gramStart"/>
      <w:r w:rsidR="00A02CCD">
        <w:rPr>
          <w:rFonts w:cstheme="minorHAnsi"/>
          <w:sz w:val="20"/>
          <w:szCs w:val="20"/>
        </w:rPr>
        <w:t>F(</w:t>
      </w:r>
      <w:proofErr w:type="gramEnd"/>
      <w:r w:rsidR="004F6955">
        <w:rPr>
          <w:rFonts w:cstheme="minorHAnsi"/>
          <w:sz w:val="20"/>
          <w:szCs w:val="20"/>
        </w:rPr>
        <w:t>1</w:t>
      </w:r>
      <w:r w:rsidR="00A02CCD">
        <w:rPr>
          <w:rFonts w:cstheme="minorHAnsi"/>
          <w:sz w:val="20"/>
          <w:szCs w:val="20"/>
        </w:rPr>
        <w:t>,</w:t>
      </w:r>
      <w:r w:rsidR="004F6955">
        <w:rPr>
          <w:rFonts w:cstheme="minorHAnsi"/>
          <w:sz w:val="20"/>
          <w:szCs w:val="20"/>
        </w:rPr>
        <w:t>74</w:t>
      </w:r>
      <w:r w:rsidR="00A02CCD">
        <w:rPr>
          <w:rFonts w:cstheme="minorHAnsi"/>
          <w:sz w:val="20"/>
          <w:szCs w:val="20"/>
        </w:rPr>
        <w:t>)=</w:t>
      </w:r>
      <w:r w:rsidR="00BD10FC">
        <w:rPr>
          <w:rFonts w:cstheme="minorHAnsi"/>
          <w:sz w:val="20"/>
          <w:szCs w:val="20"/>
        </w:rPr>
        <w:t>0.36</w:t>
      </w:r>
      <w:r w:rsidR="00A02CCD">
        <w:rPr>
          <w:rFonts w:cstheme="minorHAnsi"/>
          <w:sz w:val="20"/>
          <w:szCs w:val="20"/>
        </w:rPr>
        <w:t>, p=</w:t>
      </w:r>
      <w:r w:rsidR="00BD10FC">
        <w:rPr>
          <w:rFonts w:cstheme="minorHAnsi"/>
          <w:sz w:val="20"/>
          <w:szCs w:val="20"/>
        </w:rPr>
        <w:t>0.55</w:t>
      </w:r>
      <w:r w:rsidR="00A02CCD">
        <w:rPr>
          <w:rFonts w:cstheme="minorHAnsi"/>
          <w:sz w:val="20"/>
          <w:szCs w:val="20"/>
        </w:rPr>
        <w:t>). This suggests that the major</w:t>
      </w:r>
      <w:r w:rsidR="00A02CCD" w:rsidRPr="00DB7D12">
        <w:rPr>
          <w:rFonts w:cstheme="minorHAnsi"/>
          <w:i/>
          <w:sz w:val="20"/>
          <w:szCs w:val="20"/>
        </w:rPr>
        <w:t xml:space="preserve"> cis</w:t>
      </w:r>
      <w:r w:rsidR="00A02CCD">
        <w:rPr>
          <w:rFonts w:cstheme="minorHAnsi"/>
          <w:sz w:val="20"/>
          <w:szCs w:val="20"/>
        </w:rPr>
        <w:t>-effect</w:t>
      </w:r>
      <w:r w:rsidR="00D95D57">
        <w:rPr>
          <w:rFonts w:cstheme="minorHAnsi"/>
          <w:sz w:val="20"/>
          <w:szCs w:val="20"/>
        </w:rPr>
        <w:t xml:space="preserve"> loci</w:t>
      </w:r>
      <w:r w:rsidR="00A02CCD">
        <w:rPr>
          <w:rFonts w:cstheme="minorHAnsi"/>
          <w:sz w:val="20"/>
          <w:szCs w:val="20"/>
        </w:rPr>
        <w:t xml:space="preserve"> controlling expression variation in this </w:t>
      </w:r>
      <w:r w:rsidR="00FA56B3">
        <w:rPr>
          <w:rFonts w:cstheme="minorHAnsi"/>
          <w:sz w:val="20"/>
          <w:szCs w:val="20"/>
        </w:rPr>
        <w:t>network</w:t>
      </w:r>
      <w:r w:rsidR="00A02CCD">
        <w:rPr>
          <w:rFonts w:cstheme="minorHAnsi"/>
          <w:sz w:val="20"/>
          <w:szCs w:val="20"/>
        </w:rPr>
        <w:t xml:space="preserve"> are not captured by SNP-level variation. </w:t>
      </w:r>
      <w:r w:rsidR="00A143E6">
        <w:rPr>
          <w:rFonts w:cstheme="minorHAnsi"/>
          <w:sz w:val="20"/>
          <w:szCs w:val="20"/>
        </w:rPr>
        <w:t xml:space="preserve"> </w:t>
      </w:r>
      <w:r w:rsidR="00CE102F">
        <w:rPr>
          <w:rFonts w:cstheme="minorHAnsi"/>
          <w:sz w:val="20"/>
          <w:szCs w:val="20"/>
        </w:rPr>
        <w:t>Rather, our GWA analysis misses the major cis-</w:t>
      </w:r>
      <w:proofErr w:type="spellStart"/>
      <w:r w:rsidR="00CE102F">
        <w:rPr>
          <w:rFonts w:cstheme="minorHAnsi"/>
          <w:sz w:val="20"/>
          <w:szCs w:val="20"/>
        </w:rPr>
        <w:t>eQTL</w:t>
      </w:r>
      <w:proofErr w:type="spellEnd"/>
      <w:r w:rsidR="00CE102F">
        <w:rPr>
          <w:rFonts w:cstheme="minorHAnsi"/>
          <w:sz w:val="20"/>
          <w:szCs w:val="20"/>
        </w:rPr>
        <w:t xml:space="preserve"> signal of the network deletion. </w:t>
      </w:r>
    </w:p>
    <w:p w14:paraId="769428DB" w14:textId="4EBBFC55" w:rsidR="00685CE1" w:rsidRDefault="009E4B0F" w:rsidP="00F70A02">
      <w:pPr>
        <w:spacing w:line="480" w:lineRule="auto"/>
        <w:ind w:firstLine="720"/>
        <w:rPr>
          <w:rFonts w:cstheme="minorHAnsi"/>
          <w:sz w:val="20"/>
          <w:szCs w:val="20"/>
        </w:rPr>
      </w:pPr>
      <w:r>
        <w:rPr>
          <w:rFonts w:cstheme="minorHAnsi"/>
          <w:sz w:val="20"/>
          <w:szCs w:val="20"/>
        </w:rPr>
        <w:t xml:space="preserve">To look for patterns of expression variation that may be controlled by undetected </w:t>
      </w:r>
      <w:r w:rsidRPr="009E4B0F">
        <w:rPr>
          <w:rFonts w:cstheme="minorHAnsi"/>
          <w:i/>
          <w:sz w:val="20"/>
          <w:szCs w:val="20"/>
        </w:rPr>
        <w:t>cis</w:t>
      </w:r>
      <w:r>
        <w:rPr>
          <w:rFonts w:cstheme="minorHAnsi"/>
          <w:sz w:val="20"/>
          <w:szCs w:val="20"/>
        </w:rPr>
        <w:t xml:space="preserve">-acting loci, we </w:t>
      </w:r>
      <w:r w:rsidR="00A143E6">
        <w:rPr>
          <w:rFonts w:cstheme="minorHAnsi"/>
          <w:sz w:val="20"/>
          <w:szCs w:val="20"/>
        </w:rPr>
        <w:t>examined mean bot</w:t>
      </w:r>
      <w:r w:rsidR="00F70A02">
        <w:rPr>
          <w:rFonts w:cstheme="minorHAnsi"/>
          <w:sz w:val="20"/>
          <w:szCs w:val="20"/>
        </w:rPr>
        <w:t>cy</w:t>
      </w:r>
      <w:r w:rsidR="00A143E6">
        <w:rPr>
          <w:rFonts w:cstheme="minorHAnsi"/>
          <w:sz w:val="20"/>
          <w:szCs w:val="20"/>
        </w:rPr>
        <w:t xml:space="preserve">nic acid pathway expression across all isolates, grouped by cluster membership. </w:t>
      </w:r>
      <w:r w:rsidR="00C4409D">
        <w:rPr>
          <w:rFonts w:cstheme="minorHAnsi"/>
          <w:sz w:val="20"/>
          <w:szCs w:val="20"/>
        </w:rPr>
        <w:t xml:space="preserve">Expression levels across the network are reduced in the deletion group (cluster 3) but we also see independent </w:t>
      </w:r>
      <w:r w:rsidR="00CE102F">
        <w:rPr>
          <w:rFonts w:cstheme="minorHAnsi"/>
          <w:sz w:val="20"/>
          <w:szCs w:val="20"/>
        </w:rPr>
        <w:t xml:space="preserve">outliers of </w:t>
      </w:r>
      <w:r w:rsidR="00C4409D">
        <w:rPr>
          <w:rFonts w:cstheme="minorHAnsi"/>
          <w:sz w:val="20"/>
          <w:szCs w:val="20"/>
        </w:rPr>
        <w:t xml:space="preserve">low-expression isolates </w:t>
      </w:r>
      <w:r w:rsidR="00CE102F">
        <w:rPr>
          <w:rFonts w:cstheme="minorHAnsi"/>
          <w:sz w:val="20"/>
          <w:szCs w:val="20"/>
        </w:rPr>
        <w:t>with additional loss-of-function polymorphisms</w:t>
      </w:r>
      <w:r w:rsidR="00C4409D">
        <w:rPr>
          <w:rFonts w:cstheme="minorHAnsi"/>
          <w:sz w:val="20"/>
          <w:szCs w:val="20"/>
        </w:rPr>
        <w:t xml:space="preserve"> (Noble Rot, 01.04.03, Apple 517, 02.04.09) </w:t>
      </w:r>
      <w:r w:rsidR="00A143E6">
        <w:rPr>
          <w:rFonts w:cstheme="minorHAnsi"/>
          <w:sz w:val="20"/>
          <w:szCs w:val="20"/>
        </w:rPr>
        <w:t>(Figure X</w:t>
      </w:r>
      <w:r w:rsidR="001C68B4">
        <w:rPr>
          <w:rFonts w:cstheme="minorHAnsi"/>
          <w:sz w:val="20"/>
          <w:szCs w:val="20"/>
        </w:rPr>
        <w:t>7</w:t>
      </w:r>
      <w:r w:rsidR="00A143E6">
        <w:rPr>
          <w:rFonts w:cstheme="minorHAnsi"/>
          <w:sz w:val="20"/>
          <w:szCs w:val="20"/>
        </w:rPr>
        <w:t xml:space="preserve">). </w:t>
      </w:r>
      <w:r w:rsidR="00CC3DBF">
        <w:rPr>
          <w:rFonts w:cstheme="minorHAnsi"/>
          <w:sz w:val="20"/>
          <w:szCs w:val="20"/>
        </w:rPr>
        <w:t xml:space="preserve">These isolates also contain deletions within the </w:t>
      </w:r>
      <w:r w:rsidR="00F70A02">
        <w:rPr>
          <w:rFonts w:cstheme="minorHAnsi"/>
          <w:sz w:val="20"/>
          <w:szCs w:val="20"/>
        </w:rPr>
        <w:t xml:space="preserve">botcynic acid </w:t>
      </w:r>
      <w:r>
        <w:rPr>
          <w:rFonts w:cstheme="minorHAnsi"/>
          <w:sz w:val="20"/>
          <w:szCs w:val="20"/>
        </w:rPr>
        <w:t>biosynthetic network</w:t>
      </w:r>
      <w:r w:rsidR="00CC3DBF">
        <w:rPr>
          <w:rFonts w:cstheme="minorHAnsi"/>
          <w:sz w:val="20"/>
          <w:szCs w:val="20"/>
        </w:rPr>
        <w:t xml:space="preserve"> (Figure X</w:t>
      </w:r>
      <w:r w:rsidR="00595665">
        <w:rPr>
          <w:rFonts w:cstheme="minorHAnsi"/>
          <w:sz w:val="20"/>
          <w:szCs w:val="20"/>
        </w:rPr>
        <w:t>5</w:t>
      </w:r>
      <w:r w:rsidR="00CC3DBF">
        <w:rPr>
          <w:rFonts w:cstheme="minorHAnsi"/>
          <w:sz w:val="20"/>
          <w:szCs w:val="20"/>
        </w:rPr>
        <w:t xml:space="preserve">), likely of independent origin. </w:t>
      </w:r>
      <w:r w:rsidR="00F4542B">
        <w:rPr>
          <w:rFonts w:cstheme="minorHAnsi"/>
          <w:sz w:val="20"/>
          <w:szCs w:val="20"/>
        </w:rPr>
        <w:t xml:space="preserve">As such, the major </w:t>
      </w:r>
      <w:r w:rsidR="00F4542B">
        <w:rPr>
          <w:rFonts w:cstheme="minorHAnsi"/>
          <w:i/>
          <w:sz w:val="20"/>
          <w:szCs w:val="20"/>
        </w:rPr>
        <w:t>cis</w:t>
      </w:r>
      <w:r w:rsidR="00F4542B">
        <w:rPr>
          <w:rFonts w:cstheme="minorHAnsi"/>
          <w:i/>
          <w:sz w:val="20"/>
          <w:szCs w:val="20"/>
        </w:rPr>
        <w:softHyphen/>
      </w:r>
      <w:r w:rsidR="00F4542B">
        <w:rPr>
          <w:rFonts w:cstheme="minorHAnsi"/>
          <w:sz w:val="20"/>
          <w:szCs w:val="20"/>
        </w:rPr>
        <w:t xml:space="preserve">-effect variation controlling expression in the botcynic acid region appears to be </w:t>
      </w:r>
      <w:r w:rsidR="0025005E">
        <w:rPr>
          <w:rFonts w:cstheme="minorHAnsi"/>
          <w:sz w:val="20"/>
          <w:szCs w:val="20"/>
        </w:rPr>
        <w:t xml:space="preserve">explained by </w:t>
      </w:r>
      <w:r w:rsidR="00F4542B">
        <w:rPr>
          <w:rFonts w:cstheme="minorHAnsi"/>
          <w:sz w:val="20"/>
          <w:szCs w:val="20"/>
        </w:rPr>
        <w:t xml:space="preserve">deletion events, which are not captured by our SNP analysis. </w:t>
      </w:r>
      <w:r w:rsidR="0041373C">
        <w:rPr>
          <w:rFonts w:cstheme="minorHAnsi"/>
          <w:sz w:val="20"/>
          <w:szCs w:val="20"/>
        </w:rPr>
        <w:t xml:space="preserve">If insertion and deletion events account for </w:t>
      </w:r>
      <w:proofErr w:type="gramStart"/>
      <w:r w:rsidR="0041373C">
        <w:rPr>
          <w:rFonts w:cstheme="minorHAnsi"/>
          <w:sz w:val="20"/>
          <w:szCs w:val="20"/>
        </w:rPr>
        <w:t>the majority of</w:t>
      </w:r>
      <w:proofErr w:type="gramEnd"/>
      <w:r w:rsidR="0041373C">
        <w:rPr>
          <w:rFonts w:cstheme="minorHAnsi"/>
          <w:sz w:val="20"/>
          <w:szCs w:val="20"/>
        </w:rPr>
        <w:t xml:space="preserve"> localized control of expression variation, our GWA analysis will not detect these </w:t>
      </w:r>
      <w:r w:rsidR="0041373C" w:rsidRPr="0041373C">
        <w:rPr>
          <w:rFonts w:cstheme="minorHAnsi"/>
          <w:i/>
          <w:sz w:val="20"/>
          <w:szCs w:val="20"/>
        </w:rPr>
        <w:t>cis</w:t>
      </w:r>
      <w:r w:rsidR="0041373C">
        <w:rPr>
          <w:rFonts w:cstheme="minorHAnsi"/>
          <w:sz w:val="20"/>
          <w:szCs w:val="20"/>
        </w:rPr>
        <w:t xml:space="preserve">-effect loci. </w:t>
      </w:r>
    </w:p>
    <w:p w14:paraId="5E87DC93" w14:textId="5C0B86DB" w:rsidR="00CE102F" w:rsidRDefault="00CE102F" w:rsidP="00CE102F">
      <w:pPr>
        <w:spacing w:line="480" w:lineRule="auto"/>
        <w:ind w:firstLine="720"/>
        <w:rPr>
          <w:rFonts w:cstheme="minorHAnsi"/>
          <w:sz w:val="20"/>
          <w:szCs w:val="20"/>
        </w:rPr>
      </w:pPr>
      <w:r>
        <w:rPr>
          <w:rFonts w:cstheme="minorHAnsi"/>
          <w:sz w:val="20"/>
          <w:szCs w:val="20"/>
        </w:rPr>
        <w:t xml:space="preserve">The </w:t>
      </w:r>
      <w:proofErr w:type="spellStart"/>
      <w:r>
        <w:rPr>
          <w:rFonts w:cstheme="minorHAnsi"/>
          <w:sz w:val="20"/>
          <w:szCs w:val="20"/>
        </w:rPr>
        <w:t>botrydial</w:t>
      </w:r>
      <w:proofErr w:type="spellEnd"/>
      <w:r>
        <w:rPr>
          <w:rFonts w:cstheme="minorHAnsi"/>
          <w:sz w:val="20"/>
          <w:szCs w:val="20"/>
        </w:rPr>
        <w:t xml:space="preserve"> biosynthetic network, and network 5, exhibit similar cis-effect patterns to the botcynic acid biosynthetic network. XXX. </w:t>
      </w:r>
      <w:r w:rsidR="00DE5CAC">
        <w:rPr>
          <w:rFonts w:cstheme="minorHAnsi"/>
          <w:sz w:val="20"/>
          <w:szCs w:val="20"/>
        </w:rPr>
        <w:t xml:space="preserve">We find that SNP state does not detect the major cis-effects polymorphisms… </w:t>
      </w:r>
      <w:bookmarkStart w:id="7" w:name="_GoBack"/>
      <w:bookmarkEnd w:id="7"/>
      <w:r>
        <w:rPr>
          <w:rFonts w:cstheme="minorHAnsi"/>
          <w:sz w:val="20"/>
          <w:szCs w:val="20"/>
        </w:rPr>
        <w:t xml:space="preserve">We conclude that large cis effect loci exist for transcriptional regulation in this </w:t>
      </w:r>
      <w:proofErr w:type="spellStart"/>
      <w:r>
        <w:rPr>
          <w:rFonts w:cstheme="minorHAnsi"/>
          <w:sz w:val="20"/>
          <w:szCs w:val="20"/>
        </w:rPr>
        <w:t>pathosystem</w:t>
      </w:r>
      <w:proofErr w:type="spellEnd"/>
      <w:r>
        <w:rPr>
          <w:rFonts w:cstheme="minorHAnsi"/>
          <w:sz w:val="20"/>
          <w:szCs w:val="20"/>
        </w:rPr>
        <w:t>, but that GWA across SNPs misses these patterns. This missing cis-effect likely magnifies the apparent magnitude of trans-acting loci.</w:t>
      </w:r>
    </w:p>
    <w:p w14:paraId="1CCC23D8" w14:textId="77777777" w:rsidR="00CE102F" w:rsidRDefault="00CE102F" w:rsidP="00F70A02">
      <w:pPr>
        <w:spacing w:line="480" w:lineRule="auto"/>
        <w:ind w:firstLine="720"/>
        <w:rPr>
          <w:rFonts w:cstheme="minorHAnsi"/>
          <w:sz w:val="20"/>
          <w:szCs w:val="20"/>
        </w:rPr>
      </w:pPr>
    </w:p>
    <w:p w14:paraId="642D3715" w14:textId="1A8B4C57" w:rsidR="009011CD" w:rsidRDefault="009011CD" w:rsidP="000A3A44">
      <w:pPr>
        <w:spacing w:line="480" w:lineRule="auto"/>
        <w:rPr>
          <w:rFonts w:cstheme="minorHAnsi"/>
          <w:sz w:val="20"/>
          <w:szCs w:val="20"/>
        </w:rPr>
      </w:pPr>
      <w:r>
        <w:rPr>
          <w:rFonts w:cstheme="minorHAnsi"/>
          <w:sz w:val="20"/>
          <w:szCs w:val="20"/>
        </w:rPr>
        <w:lastRenderedPageBreak/>
        <w:t>METHODS</w:t>
      </w:r>
    </w:p>
    <w:p w14:paraId="1CCC4528" w14:textId="76BB30DE" w:rsidR="004441A8" w:rsidRPr="004441A8" w:rsidRDefault="00B87592" w:rsidP="004441A8">
      <w:pPr>
        <w:spacing w:line="480" w:lineRule="auto"/>
        <w:rPr>
          <w:rFonts w:cstheme="minorHAnsi"/>
          <w:sz w:val="20"/>
          <w:szCs w:val="20"/>
        </w:rPr>
      </w:pPr>
      <w:r>
        <w:rPr>
          <w:rFonts w:cstheme="minorHAnsi"/>
          <w:sz w:val="20"/>
          <w:szCs w:val="20"/>
        </w:rPr>
        <w:t>Experimental design</w:t>
      </w:r>
    </w:p>
    <w:p w14:paraId="0515EF9F" w14:textId="09D41C27" w:rsidR="004441A8" w:rsidRPr="00B87592" w:rsidRDefault="004441A8" w:rsidP="00B87592">
      <w:pPr>
        <w:spacing w:line="480" w:lineRule="auto"/>
        <w:ind w:firstLine="720"/>
        <w:rPr>
          <w:rFonts w:cstheme="minorHAnsi"/>
          <w:sz w:val="20"/>
          <w:szCs w:val="20"/>
        </w:rPr>
      </w:pPr>
      <w:r w:rsidRPr="004441A8">
        <w:rPr>
          <w:rFonts w:cstheme="minorHAnsi"/>
          <w:sz w:val="20"/>
          <w:szCs w:val="20"/>
        </w:rPr>
        <w:t xml:space="preserve">We used a previously described collection of </w:t>
      </w:r>
      <w:r w:rsidRPr="00700561">
        <w:rPr>
          <w:rFonts w:cstheme="minorHAnsi"/>
          <w:i/>
          <w:sz w:val="20"/>
          <w:szCs w:val="20"/>
        </w:rPr>
        <w:t>B. cinerea</w:t>
      </w:r>
      <w:r w:rsidR="00700561">
        <w:rPr>
          <w:rFonts w:cstheme="minorHAnsi"/>
          <w:i/>
          <w:sz w:val="20"/>
          <w:szCs w:val="20"/>
        </w:rPr>
        <w:t xml:space="preserve"> </w:t>
      </w:r>
      <w:r w:rsidR="00700561">
        <w:rPr>
          <w:rFonts w:cstheme="minorHAnsi"/>
          <w:sz w:val="20"/>
          <w:szCs w:val="20"/>
        </w:rPr>
        <w:t>genotypes</w:t>
      </w:r>
      <w:r w:rsidRPr="004441A8">
        <w:rPr>
          <w:rFonts w:cstheme="minorHAnsi"/>
          <w:sz w:val="20"/>
          <w:szCs w:val="20"/>
        </w:rPr>
        <w:t xml:space="preserve"> that were </w:t>
      </w:r>
      <w:r w:rsidR="00700561">
        <w:rPr>
          <w:rFonts w:cstheme="minorHAnsi"/>
          <w:sz w:val="20"/>
          <w:szCs w:val="20"/>
        </w:rPr>
        <w:t xml:space="preserve">isolated </w:t>
      </w:r>
      <w:r w:rsidRPr="004441A8">
        <w:rPr>
          <w:rFonts w:cstheme="minorHAnsi"/>
          <w:sz w:val="20"/>
          <w:szCs w:val="20"/>
        </w:rPr>
        <w:t xml:space="preserve">as single spores from natural infections of fruit and vegetable tissues collected in California and internationally </w:t>
      </w:r>
      <w:r w:rsidR="00DF42C5">
        <w:rPr>
          <w:rFonts w:cstheme="minorHAnsi"/>
          <w:sz w:val="20"/>
          <w:szCs w:val="20"/>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Pr>
          <w:rFonts w:cstheme="minorHAnsi"/>
          <w:sz w:val="20"/>
          <w:szCs w:val="20"/>
        </w:rPr>
        <w:instrText xml:space="preserve"> ADDIN EN.CITE </w:instrText>
      </w:r>
      <w:r w:rsidR="0039103B">
        <w:rPr>
          <w:rFonts w:cstheme="minorHAnsi"/>
          <w:sz w:val="20"/>
          <w:szCs w:val="20"/>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Pr>
          <w:rFonts w:cstheme="minorHAnsi"/>
          <w:sz w:val="20"/>
          <w:szCs w:val="20"/>
        </w:rPr>
        <w:instrText xml:space="preserve"> ADDIN EN.CITE.DATA </w:instrText>
      </w:r>
      <w:r w:rsidR="0039103B">
        <w:rPr>
          <w:rFonts w:cstheme="minorHAnsi"/>
          <w:sz w:val="20"/>
          <w:szCs w:val="20"/>
        </w:rPr>
      </w:r>
      <w:r w:rsidR="0039103B">
        <w:rPr>
          <w:rFonts w:cstheme="minorHAnsi"/>
          <w:sz w:val="20"/>
          <w:szCs w:val="20"/>
        </w:rPr>
        <w:fldChar w:fldCharType="end"/>
      </w:r>
      <w:r w:rsidR="00DF42C5">
        <w:rPr>
          <w:rFonts w:cstheme="minorHAnsi"/>
          <w:sz w:val="20"/>
          <w:szCs w:val="20"/>
        </w:rPr>
      </w:r>
      <w:r w:rsidR="00DF42C5">
        <w:rPr>
          <w:rFonts w:cstheme="minorHAnsi"/>
          <w:sz w:val="20"/>
          <w:szCs w:val="20"/>
        </w:rPr>
        <w:fldChar w:fldCharType="separate"/>
      </w:r>
      <w:r w:rsidR="00DF42C5">
        <w:rPr>
          <w:rFonts w:cstheme="minorHAnsi"/>
          <w:noProof/>
          <w:sz w:val="20"/>
          <w:szCs w:val="20"/>
        </w:rPr>
        <w:t>(Atwell, Corwin et al. 2015, Zhang, Corwin et al. 2017, Fordyce, Soltis et al. 2018, Zhang, Corwin et al. 2018)</w:t>
      </w:r>
      <w:r w:rsidR="00DF42C5">
        <w:rPr>
          <w:rFonts w:cstheme="minorHAnsi"/>
          <w:sz w:val="20"/>
          <w:szCs w:val="20"/>
        </w:rPr>
        <w:fldChar w:fldCharType="end"/>
      </w:r>
      <w:r w:rsidRPr="004441A8">
        <w:rPr>
          <w:rFonts w:cstheme="minorHAnsi"/>
          <w:sz w:val="20"/>
          <w:szCs w:val="20"/>
        </w:rPr>
        <w:t>.</w:t>
      </w:r>
      <w:r w:rsidR="00B87592">
        <w:rPr>
          <w:rFonts w:cstheme="minorHAnsi"/>
          <w:sz w:val="20"/>
          <w:szCs w:val="20"/>
        </w:rPr>
        <w:t xml:space="preserve"> </w:t>
      </w:r>
      <w:r w:rsidRPr="004441A8">
        <w:rPr>
          <w:rFonts w:cstheme="minorHAnsi"/>
          <w:sz w:val="20"/>
          <w:szCs w:val="20"/>
        </w:rPr>
        <w:t xml:space="preserve">We focused analysis on the </w:t>
      </w:r>
      <w:r w:rsidRPr="00B87592">
        <w:rPr>
          <w:rFonts w:cstheme="minorHAnsi"/>
          <w:i/>
          <w:sz w:val="20"/>
          <w:szCs w:val="20"/>
        </w:rPr>
        <w:t>A. thaliana</w:t>
      </w:r>
      <w:r w:rsidRPr="004441A8">
        <w:rPr>
          <w:rFonts w:cstheme="minorHAnsi"/>
          <w:sz w:val="20"/>
          <w:szCs w:val="20"/>
        </w:rPr>
        <w:t xml:space="preserve"> accession Columbia-0 (Col-0), and all plants were grown as described in a previous study, with </w:t>
      </w:r>
      <w:r w:rsidR="00D10556">
        <w:rPr>
          <w:rFonts w:cstheme="minorHAnsi"/>
          <w:sz w:val="20"/>
          <w:szCs w:val="20"/>
        </w:rPr>
        <w:t>4</w:t>
      </w:r>
      <w:r w:rsidRPr="004441A8">
        <w:rPr>
          <w:rFonts w:cstheme="minorHAnsi"/>
          <w:sz w:val="20"/>
          <w:szCs w:val="20"/>
        </w:rPr>
        <w:t xml:space="preserve">-fold replication of the full </w:t>
      </w:r>
      <w:r w:rsidR="00B87592">
        <w:rPr>
          <w:rFonts w:cstheme="minorHAnsi"/>
          <w:sz w:val="20"/>
          <w:szCs w:val="20"/>
        </w:rPr>
        <w:t xml:space="preserve">randomized complete block experimental </w:t>
      </w:r>
      <w:r w:rsidRPr="004441A8">
        <w:rPr>
          <w:rFonts w:cstheme="minorHAnsi"/>
          <w:sz w:val="20"/>
          <w:szCs w:val="20"/>
        </w:rPr>
        <w:t>design across two independent experiments</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Pr="004441A8">
        <w:rPr>
          <w:rFonts w:cstheme="minorHAnsi"/>
          <w:sz w:val="20"/>
          <w:szCs w:val="20"/>
        </w:rPr>
        <w:t xml:space="preserve">. </w:t>
      </w:r>
      <w:r w:rsidR="00B87592">
        <w:rPr>
          <w:rFonts w:cstheme="minorHAnsi"/>
          <w:sz w:val="20"/>
          <w:szCs w:val="20"/>
        </w:rPr>
        <w:t xml:space="preserve">Leaves were harvested 5 weeks after sowing, and inoculated in a detached leaf assay with spores of each of 96 </w:t>
      </w:r>
      <w:r w:rsidR="00B87592">
        <w:rPr>
          <w:rFonts w:cstheme="minorHAnsi"/>
          <w:i/>
          <w:sz w:val="20"/>
          <w:szCs w:val="20"/>
        </w:rPr>
        <w:t>B. cinerea</w:t>
      </w:r>
      <w:r w:rsidR="00B87592">
        <w:rPr>
          <w:rFonts w:cstheme="minorHAnsi"/>
          <w:sz w:val="20"/>
          <w:szCs w:val="20"/>
        </w:rPr>
        <w:t xml:space="preserve"> isolates</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00B87592">
        <w:rPr>
          <w:rFonts w:cstheme="minorHAnsi"/>
          <w:sz w:val="20"/>
          <w:szCs w:val="20"/>
        </w:rPr>
        <w:t xml:space="preserve">. </w:t>
      </w:r>
    </w:p>
    <w:p w14:paraId="35966A6C" w14:textId="77777777" w:rsidR="004441A8" w:rsidRPr="004441A8" w:rsidRDefault="004441A8" w:rsidP="004441A8">
      <w:pPr>
        <w:spacing w:line="480" w:lineRule="auto"/>
        <w:rPr>
          <w:rFonts w:cstheme="minorHAnsi"/>
          <w:sz w:val="20"/>
          <w:szCs w:val="20"/>
        </w:rPr>
      </w:pPr>
      <w:r w:rsidRPr="004441A8">
        <w:rPr>
          <w:rFonts w:cstheme="minorHAnsi"/>
          <w:sz w:val="20"/>
          <w:szCs w:val="20"/>
        </w:rPr>
        <w:t>Expression analysis</w:t>
      </w:r>
    </w:p>
    <w:p w14:paraId="727B10F4" w14:textId="31E4690A" w:rsidR="00672EEF" w:rsidRDefault="00622302" w:rsidP="00672EEF">
      <w:pPr>
        <w:spacing w:line="480" w:lineRule="auto"/>
        <w:ind w:firstLine="720"/>
        <w:rPr>
          <w:rFonts w:cstheme="minorHAnsi"/>
          <w:sz w:val="20"/>
          <w:szCs w:val="20"/>
        </w:rPr>
      </w:pPr>
      <w:proofErr w:type="spellStart"/>
      <w:r>
        <w:rPr>
          <w:rFonts w:cstheme="minorHAnsi"/>
          <w:sz w:val="20"/>
          <w:szCs w:val="20"/>
        </w:rPr>
        <w:t>RNASeq</w:t>
      </w:r>
      <w:proofErr w:type="spellEnd"/>
      <w:r>
        <w:rPr>
          <w:rFonts w:cstheme="minorHAnsi"/>
          <w:sz w:val="20"/>
          <w:szCs w:val="20"/>
        </w:rPr>
        <w:t xml:space="preserve"> libraries were prepared as previously described </w:t>
      </w:r>
      <w:r w:rsidR="00EF19E7">
        <w:rPr>
          <w:rFonts w:cstheme="minorHAnsi"/>
          <w:sz w:val="20"/>
          <w:szCs w:val="20"/>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Pr>
          <w:rFonts w:cstheme="minorHAnsi"/>
          <w:sz w:val="20"/>
          <w:szCs w:val="20"/>
        </w:rPr>
        <w:instrText xml:space="preserve"> ADDIN EN.CITE </w:instrText>
      </w:r>
      <w:r w:rsidR="00EF19E7">
        <w:rPr>
          <w:rFonts w:cstheme="minorHAnsi"/>
          <w:sz w:val="20"/>
          <w:szCs w:val="20"/>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Pr>
          <w:rFonts w:cstheme="minorHAnsi"/>
          <w:sz w:val="20"/>
          <w:szCs w:val="20"/>
        </w:rPr>
        <w:instrText xml:space="preserve"> ADDIN EN.CITE.DATA </w:instrText>
      </w:r>
      <w:r w:rsidR="00EF19E7">
        <w:rPr>
          <w:rFonts w:cstheme="minorHAnsi"/>
          <w:sz w:val="20"/>
          <w:szCs w:val="20"/>
        </w:rPr>
      </w:r>
      <w:r w:rsidR="00EF19E7">
        <w:rPr>
          <w:rFonts w:cstheme="minorHAnsi"/>
          <w:sz w:val="20"/>
          <w:szCs w:val="20"/>
        </w:rPr>
        <w:fldChar w:fldCharType="end"/>
      </w:r>
      <w:r w:rsidR="00EF19E7">
        <w:rPr>
          <w:rFonts w:cstheme="minorHAnsi"/>
          <w:sz w:val="20"/>
          <w:szCs w:val="20"/>
        </w:rPr>
      </w:r>
      <w:r w:rsidR="00EF19E7">
        <w:rPr>
          <w:rFonts w:cstheme="minorHAnsi"/>
          <w:sz w:val="20"/>
          <w:szCs w:val="20"/>
        </w:rPr>
        <w:fldChar w:fldCharType="separate"/>
      </w:r>
      <w:r w:rsidR="00EF19E7">
        <w:rPr>
          <w:rFonts w:cstheme="minorHAnsi"/>
          <w:noProof/>
          <w:sz w:val="20"/>
          <w:szCs w:val="20"/>
        </w:rPr>
        <w:t>(Kumar, Ichihashi et al. 2012, Zhang, Corwin et al. 2017, Zhang, Corwin et al. 2018)</w:t>
      </w:r>
      <w:r w:rsidR="00EF19E7">
        <w:rPr>
          <w:rFonts w:cstheme="minorHAnsi"/>
          <w:sz w:val="20"/>
          <w:szCs w:val="20"/>
        </w:rPr>
        <w:fldChar w:fldCharType="end"/>
      </w:r>
      <w:r>
        <w:rPr>
          <w:rFonts w:cstheme="minorHAnsi"/>
          <w:sz w:val="20"/>
          <w:szCs w:val="20"/>
        </w:rPr>
        <w:t xml:space="preserve">. </w:t>
      </w:r>
      <w:r w:rsidR="00672EEF">
        <w:rPr>
          <w:rFonts w:cstheme="minorHAnsi"/>
          <w:sz w:val="20"/>
          <w:szCs w:val="20"/>
        </w:rPr>
        <w:t>Briefly, w</w:t>
      </w:r>
      <w:r>
        <w:rPr>
          <w:rFonts w:cstheme="minorHAnsi"/>
          <w:sz w:val="20"/>
          <w:szCs w:val="20"/>
        </w:rPr>
        <w:t xml:space="preserve">e prepared mRNA from </w:t>
      </w:r>
      <w:r w:rsidR="00672EEF">
        <w:rPr>
          <w:rFonts w:cstheme="minorHAnsi"/>
          <w:sz w:val="20"/>
          <w:szCs w:val="20"/>
        </w:rPr>
        <w:t xml:space="preserve">leaves frozen at </w:t>
      </w:r>
      <w:r w:rsidR="00D10556">
        <w:rPr>
          <w:rFonts w:cstheme="minorHAnsi"/>
          <w:sz w:val="20"/>
          <w:szCs w:val="20"/>
        </w:rPr>
        <w:t>16</w:t>
      </w:r>
      <w:r w:rsidR="00672EEF">
        <w:rPr>
          <w:rFonts w:cstheme="minorHAnsi"/>
          <w:sz w:val="20"/>
          <w:szCs w:val="20"/>
        </w:rPr>
        <w:t xml:space="preserve"> hours post inoculation, and pooled amplified, size-selected libraries into four replicate groups of 96 barcoded libraries. Sequencing was completed on a single Illumina </w:t>
      </w:r>
      <w:proofErr w:type="spellStart"/>
      <w:r w:rsidR="00672EEF">
        <w:rPr>
          <w:rFonts w:cstheme="minorHAnsi"/>
          <w:sz w:val="20"/>
          <w:szCs w:val="20"/>
        </w:rPr>
        <w:t>HiSeq</w:t>
      </w:r>
      <w:proofErr w:type="spellEnd"/>
      <w:r w:rsidR="00672EEF">
        <w:rPr>
          <w:rFonts w:cstheme="minorHAnsi"/>
          <w:sz w:val="20"/>
          <w:szCs w:val="20"/>
        </w:rPr>
        <w:t xml:space="preserve"> 2500 (San Diego, CA) lane as single 50bp reads at the U.C. Davis Genome Center- DNA Technologies Core (Davis, CA). Individual libraries were then separated by adapter index from </w:t>
      </w:r>
      <w:proofErr w:type="spellStart"/>
      <w:r w:rsidR="00672EEF">
        <w:rPr>
          <w:rFonts w:cstheme="minorHAnsi"/>
          <w:sz w:val="20"/>
          <w:szCs w:val="20"/>
        </w:rPr>
        <w:t>fastq</w:t>
      </w:r>
      <w:proofErr w:type="spellEnd"/>
      <w:r w:rsidR="00672EEF">
        <w:rPr>
          <w:rFonts w:cstheme="minorHAnsi"/>
          <w:sz w:val="20"/>
          <w:szCs w:val="20"/>
        </w:rPr>
        <w:t xml:space="preserve"> files, evaluated for read quality and overrepresentation (</w:t>
      </w:r>
      <w:proofErr w:type="spellStart"/>
      <w:r w:rsidR="00672EEF">
        <w:rPr>
          <w:rFonts w:cstheme="minorHAnsi"/>
          <w:sz w:val="20"/>
          <w:szCs w:val="20"/>
        </w:rPr>
        <w:t>FastQC</w:t>
      </w:r>
      <w:proofErr w:type="spellEnd"/>
      <w:r w:rsidR="00672EEF">
        <w:rPr>
          <w:rFonts w:cstheme="minorHAnsi"/>
          <w:sz w:val="20"/>
          <w:szCs w:val="20"/>
        </w:rPr>
        <w:t xml:space="preserve"> </w:t>
      </w:r>
      <w:r w:rsidR="00672EEF" w:rsidRPr="00672EEF">
        <w:rPr>
          <w:rFonts w:cstheme="minorHAnsi"/>
          <w:sz w:val="20"/>
          <w:szCs w:val="20"/>
        </w:rPr>
        <w:t>Version 0.11.3,</w:t>
      </w:r>
      <w:r w:rsidR="00672EEF">
        <w:rPr>
          <w:rFonts w:cstheme="minorHAnsi"/>
          <w:sz w:val="20"/>
          <w:szCs w:val="20"/>
        </w:rPr>
        <w:t xml:space="preserve"> </w:t>
      </w:r>
      <w:hyperlink r:id="rId10" w:history="1">
        <w:r w:rsidR="00672EEF" w:rsidRPr="00ED1C81">
          <w:rPr>
            <w:rStyle w:val="Hyperlink"/>
            <w:rFonts w:cstheme="minorHAnsi"/>
            <w:sz w:val="20"/>
            <w:szCs w:val="20"/>
          </w:rPr>
          <w:t>www.bioinformatics.babraham.ac.uk/projects/</w:t>
        </w:r>
      </w:hyperlink>
      <w:r w:rsidR="00672EEF">
        <w:rPr>
          <w:rFonts w:cstheme="minorHAnsi"/>
          <w:sz w:val="20"/>
          <w:szCs w:val="20"/>
        </w:rPr>
        <w:t>), and trimmed (</w:t>
      </w:r>
      <w:proofErr w:type="spellStart"/>
      <w:r w:rsidR="00672EEF">
        <w:rPr>
          <w:rFonts w:cstheme="minorHAnsi"/>
          <w:sz w:val="20"/>
          <w:szCs w:val="20"/>
        </w:rPr>
        <w:t>fastx</w:t>
      </w:r>
      <w:proofErr w:type="spellEnd"/>
      <w:r w:rsidR="00672EEF">
        <w:rPr>
          <w:rFonts w:cstheme="minorHAnsi"/>
          <w:sz w:val="20"/>
          <w:szCs w:val="20"/>
        </w:rPr>
        <w:t>,</w:t>
      </w:r>
      <w:r w:rsidR="00672EEF">
        <w:t xml:space="preserve"> </w:t>
      </w:r>
      <w:r w:rsidR="00672EEF" w:rsidRPr="00672EEF">
        <w:rPr>
          <w:rFonts w:cstheme="minorHAnsi"/>
          <w:sz w:val="20"/>
          <w:szCs w:val="20"/>
        </w:rPr>
        <w:t>http://hannonlab.cshl.edu/fastx_toolkit/commandline.html</w:t>
      </w:r>
      <w:r w:rsidR="00672EEF">
        <w:rPr>
          <w:rFonts w:cstheme="minorHAnsi"/>
          <w:sz w:val="20"/>
          <w:szCs w:val="20"/>
        </w:rPr>
        <w:t>). Reads were aligned</w:t>
      </w:r>
      <w:r w:rsidR="0080151C">
        <w:rPr>
          <w:rFonts w:cstheme="minorHAnsi"/>
          <w:sz w:val="20"/>
          <w:szCs w:val="20"/>
        </w:rPr>
        <w:t xml:space="preserve"> to the </w:t>
      </w:r>
      <w:r w:rsidR="0080151C" w:rsidRPr="00EF19E7">
        <w:rPr>
          <w:rFonts w:cstheme="minorHAnsi"/>
          <w:i/>
          <w:sz w:val="20"/>
          <w:szCs w:val="20"/>
        </w:rPr>
        <w:t>A</w:t>
      </w:r>
      <w:r w:rsidR="00EF19E7">
        <w:rPr>
          <w:rFonts w:cstheme="minorHAnsi"/>
          <w:i/>
          <w:sz w:val="20"/>
          <w:szCs w:val="20"/>
        </w:rPr>
        <w:t>. thaliana</w:t>
      </w:r>
      <w:r w:rsidR="0080151C">
        <w:rPr>
          <w:rFonts w:cstheme="minorHAnsi"/>
          <w:sz w:val="20"/>
          <w:szCs w:val="20"/>
        </w:rPr>
        <w:t xml:space="preserve"> TAIR10.25 cDNA reference genome</w:t>
      </w:r>
      <w:r w:rsidR="00EF19E7">
        <w:rPr>
          <w:rFonts w:cstheme="minorHAnsi"/>
          <w:sz w:val="20"/>
          <w:szCs w:val="20"/>
        </w:rPr>
        <w:t xml:space="preserve">, </w:t>
      </w:r>
      <w:r w:rsidR="00EF19E7" w:rsidRPr="00EF19E7">
        <w:rPr>
          <w:rFonts w:cstheme="minorHAnsi"/>
          <w:sz w:val="20"/>
          <w:szCs w:val="20"/>
        </w:rPr>
        <w:t xml:space="preserve">followed by the </w:t>
      </w:r>
      <w:r w:rsidR="00EF19E7" w:rsidRPr="00EF19E7">
        <w:rPr>
          <w:rFonts w:cstheme="minorHAnsi"/>
          <w:i/>
          <w:sz w:val="20"/>
          <w:szCs w:val="20"/>
        </w:rPr>
        <w:t>B. cinerea</w:t>
      </w:r>
      <w:r w:rsidR="00EF19E7" w:rsidRPr="00EF19E7">
        <w:rPr>
          <w:sz w:val="20"/>
          <w:szCs w:val="20"/>
        </w:rPr>
        <w:t xml:space="preserve"> B05.10 cDNA reference genome</w:t>
      </w:r>
      <w:r w:rsidR="002027E8">
        <w:rPr>
          <w:rFonts w:cstheme="minorHAnsi"/>
          <w:sz w:val="20"/>
          <w:szCs w:val="20"/>
        </w:rPr>
        <w:t xml:space="preserve">, and we pulled gene counts </w:t>
      </w:r>
      <w:r w:rsidR="00EF19E7">
        <w:rPr>
          <w:rFonts w:cstheme="minorHAnsi"/>
          <w:sz w:val="20"/>
          <w:szCs w:val="20"/>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Pr>
          <w:rFonts w:cstheme="minorHAnsi"/>
          <w:sz w:val="20"/>
          <w:szCs w:val="20"/>
        </w:rPr>
        <w:instrText xml:space="preserve"> ADDIN EN.CITE </w:instrText>
      </w:r>
      <w:r w:rsidR="00EF19E7">
        <w:rPr>
          <w:rFonts w:cstheme="minorHAnsi"/>
          <w:sz w:val="20"/>
          <w:szCs w:val="20"/>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Pr>
          <w:rFonts w:cstheme="minorHAnsi"/>
          <w:sz w:val="20"/>
          <w:szCs w:val="20"/>
        </w:rPr>
        <w:instrText xml:space="preserve"> ADDIN EN.CITE.DATA </w:instrText>
      </w:r>
      <w:r w:rsidR="00EF19E7">
        <w:rPr>
          <w:rFonts w:cstheme="minorHAnsi"/>
          <w:sz w:val="20"/>
          <w:szCs w:val="20"/>
        </w:rPr>
      </w:r>
      <w:r w:rsidR="00EF19E7">
        <w:rPr>
          <w:rFonts w:cstheme="minorHAnsi"/>
          <w:sz w:val="20"/>
          <w:szCs w:val="20"/>
        </w:rPr>
        <w:fldChar w:fldCharType="end"/>
      </w:r>
      <w:r w:rsidR="00EF19E7">
        <w:rPr>
          <w:rFonts w:cstheme="minorHAnsi"/>
          <w:sz w:val="20"/>
          <w:szCs w:val="20"/>
        </w:rPr>
      </w:r>
      <w:r w:rsidR="00EF19E7">
        <w:rPr>
          <w:rFonts w:cstheme="minorHAnsi"/>
          <w:sz w:val="20"/>
          <w:szCs w:val="20"/>
        </w:rPr>
        <w:fldChar w:fldCharType="separate"/>
      </w:r>
      <w:r w:rsidR="00EF19E7">
        <w:rPr>
          <w:rFonts w:cstheme="minorHAnsi"/>
          <w:noProof/>
          <w:sz w:val="20"/>
          <w:szCs w:val="20"/>
        </w:rPr>
        <w:t>(Langmead, Trapnell et al. 2009, Li, Handsaker et al. 2009, Van Kan, Stassen et al. 2017, Zhang, Corwin et al. 2017, Zhang, Corwin et al. 2018)</w:t>
      </w:r>
      <w:r w:rsidR="00EF19E7">
        <w:rPr>
          <w:rFonts w:cstheme="minorHAnsi"/>
          <w:sz w:val="20"/>
          <w:szCs w:val="20"/>
        </w:rPr>
        <w:fldChar w:fldCharType="end"/>
      </w:r>
      <w:r w:rsidR="002027E8">
        <w:rPr>
          <w:rFonts w:cstheme="minorHAnsi"/>
          <w:sz w:val="20"/>
          <w:szCs w:val="20"/>
        </w:rPr>
        <w:t>. We summed counts across gene models, and normalized gene counts as previously described</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002027E8">
        <w:rPr>
          <w:rFonts w:cstheme="minorHAnsi"/>
          <w:sz w:val="20"/>
          <w:szCs w:val="20"/>
        </w:rPr>
        <w:t>.</w:t>
      </w:r>
      <w:r w:rsidR="008317C6">
        <w:rPr>
          <w:rFonts w:cstheme="minorHAnsi"/>
          <w:sz w:val="20"/>
          <w:szCs w:val="20"/>
        </w:rPr>
        <w:t xml:space="preserve"> </w:t>
      </w:r>
    </w:p>
    <w:p w14:paraId="796CC826" w14:textId="29644EED" w:rsidR="004441A8" w:rsidRPr="004441A8" w:rsidRDefault="004F39D0" w:rsidP="00EA2311">
      <w:pPr>
        <w:spacing w:line="480" w:lineRule="auto"/>
        <w:ind w:firstLine="720"/>
        <w:rPr>
          <w:rFonts w:cstheme="minorHAnsi"/>
          <w:sz w:val="20"/>
          <w:szCs w:val="20"/>
        </w:rPr>
      </w:pPr>
      <w:r w:rsidRPr="004F39D0">
        <w:rPr>
          <w:rFonts w:cstheme="minorHAnsi"/>
          <w:sz w:val="20"/>
          <w:szCs w:val="20"/>
        </w:rPr>
        <w:t xml:space="preserve">We used as input the model-adjusted means per transcript from previously published studies in the </w:t>
      </w:r>
      <w:r w:rsidRPr="00667B2A">
        <w:rPr>
          <w:rFonts w:cstheme="minorHAnsi"/>
          <w:i/>
          <w:sz w:val="20"/>
          <w:szCs w:val="20"/>
        </w:rPr>
        <w:t>A. thaliana</w:t>
      </w:r>
      <w:r w:rsidRPr="004F39D0">
        <w:rPr>
          <w:rFonts w:cstheme="minorHAnsi"/>
          <w:sz w:val="20"/>
          <w:szCs w:val="20"/>
        </w:rPr>
        <w:t xml:space="preserve"> transcriptome and</w:t>
      </w:r>
      <w:r w:rsidRPr="00667B2A">
        <w:rPr>
          <w:rFonts w:cstheme="minorHAnsi"/>
          <w:i/>
          <w:sz w:val="20"/>
          <w:szCs w:val="20"/>
        </w:rPr>
        <w:t xml:space="preserve"> B. cinerea </w:t>
      </w:r>
      <w:r w:rsidRPr="004F39D0">
        <w:rPr>
          <w:rFonts w:cstheme="minorHAnsi"/>
          <w:sz w:val="20"/>
          <w:szCs w:val="20"/>
        </w:rPr>
        <w:t xml:space="preserve">transcriptome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2017, Zhang, Corwin et al. 2018)</w:t>
      </w:r>
      <w:r w:rsidR="00DF42C5">
        <w:rPr>
          <w:rFonts w:cstheme="minorHAnsi"/>
          <w:sz w:val="20"/>
          <w:szCs w:val="20"/>
        </w:rPr>
        <w:fldChar w:fldCharType="end"/>
      </w:r>
      <w:r w:rsidRPr="004F39D0">
        <w:rPr>
          <w:rFonts w:cstheme="minorHAnsi"/>
          <w:sz w:val="20"/>
          <w:szCs w:val="20"/>
        </w:rPr>
        <w:t xml:space="preserve">. </w:t>
      </w:r>
      <w:r w:rsidR="00D872AD">
        <w:rPr>
          <w:rFonts w:cstheme="minorHAnsi"/>
          <w:i/>
          <w:sz w:val="20"/>
          <w:szCs w:val="20"/>
        </w:rPr>
        <w:t xml:space="preserve">A. </w:t>
      </w:r>
      <w:r w:rsidR="00D872AD" w:rsidRPr="00D872AD">
        <w:rPr>
          <w:rFonts w:cstheme="minorHAnsi"/>
          <w:i/>
          <w:sz w:val="20"/>
          <w:szCs w:val="20"/>
        </w:rPr>
        <w:lastRenderedPageBreak/>
        <w:t>thaliana</w:t>
      </w:r>
      <w:r w:rsidR="007437B7">
        <w:rPr>
          <w:rFonts w:cstheme="minorHAnsi"/>
          <w:sz w:val="20"/>
          <w:szCs w:val="20"/>
        </w:rPr>
        <w:t xml:space="preserve"> and </w:t>
      </w:r>
      <w:r w:rsidR="007437B7">
        <w:rPr>
          <w:rFonts w:cstheme="minorHAnsi"/>
          <w:i/>
          <w:sz w:val="20"/>
          <w:szCs w:val="20"/>
        </w:rPr>
        <w:t>B. cinerea</w:t>
      </w:r>
      <w:r w:rsidR="00D872AD">
        <w:rPr>
          <w:rFonts w:cstheme="minorHAnsi"/>
          <w:sz w:val="20"/>
          <w:szCs w:val="20"/>
        </w:rPr>
        <w:t xml:space="preserve"> transcript phenotypes were from least square means </w:t>
      </w:r>
      <w:r w:rsidR="007E73C0">
        <w:rPr>
          <w:rFonts w:cstheme="minorHAnsi"/>
          <w:sz w:val="20"/>
          <w:szCs w:val="20"/>
        </w:rPr>
        <w:t xml:space="preserve">of normalized gene counts in </w:t>
      </w:r>
      <w:r w:rsidR="00D872AD">
        <w:rPr>
          <w:rFonts w:cstheme="minorHAnsi"/>
          <w:sz w:val="20"/>
          <w:szCs w:val="20"/>
        </w:rPr>
        <w:t>a negative binomial generalized linear model (</w:t>
      </w:r>
      <w:proofErr w:type="spellStart"/>
      <w:r w:rsidR="00D872AD">
        <w:rPr>
          <w:rFonts w:cstheme="minorHAnsi"/>
          <w:sz w:val="20"/>
          <w:szCs w:val="20"/>
        </w:rPr>
        <w:t>nbGLM</w:t>
      </w:r>
      <w:proofErr w:type="spellEnd"/>
      <w:r w:rsidR="00D872AD">
        <w:rPr>
          <w:rFonts w:cstheme="minorHAnsi"/>
          <w:sz w:val="20"/>
          <w:szCs w:val="20"/>
        </w:rPr>
        <w:t xml:space="preserve">) </w:t>
      </w:r>
      <w:r w:rsidR="0039103B">
        <w:rPr>
          <w:rFonts w:cstheme="minorHAnsi"/>
          <w:sz w:val="20"/>
          <w:szCs w:val="20"/>
        </w:rPr>
        <w:fldChar w:fldCharType="begin"/>
      </w:r>
      <w:r w:rsidR="0039103B">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Pr>
          <w:rFonts w:cstheme="minorHAnsi"/>
          <w:sz w:val="20"/>
          <w:szCs w:val="20"/>
        </w:rPr>
        <w:fldChar w:fldCharType="separate"/>
      </w:r>
      <w:r w:rsidR="0039103B">
        <w:rPr>
          <w:rFonts w:cstheme="minorHAnsi"/>
          <w:noProof/>
          <w:sz w:val="20"/>
          <w:szCs w:val="20"/>
        </w:rPr>
        <w:t>(Zhang, Corwin et al. 2017, Zhang, Corwin et al. 2018)</w:t>
      </w:r>
      <w:r w:rsidR="0039103B">
        <w:rPr>
          <w:rFonts w:cstheme="minorHAnsi"/>
          <w:sz w:val="20"/>
          <w:szCs w:val="20"/>
        </w:rPr>
        <w:fldChar w:fldCharType="end"/>
      </w:r>
      <w:r w:rsidR="00D872AD">
        <w:rPr>
          <w:rFonts w:cstheme="minorHAnsi"/>
          <w:sz w:val="20"/>
          <w:szCs w:val="20"/>
        </w:rPr>
        <w:t xml:space="preserve">. </w:t>
      </w:r>
      <w:r w:rsidR="004441A8" w:rsidRPr="00D872AD">
        <w:rPr>
          <w:rFonts w:cstheme="minorHAnsi"/>
          <w:sz w:val="20"/>
          <w:szCs w:val="20"/>
        </w:rPr>
        <w:t>We</w:t>
      </w:r>
      <w:r w:rsidR="004441A8" w:rsidRPr="004441A8">
        <w:rPr>
          <w:rFonts w:cstheme="minorHAnsi"/>
          <w:sz w:val="20"/>
          <w:szCs w:val="20"/>
        </w:rPr>
        <w:t xml:space="preserve"> calculated linear models from the transcript data including the effects of isolate and host genotype. </w:t>
      </w:r>
      <w:del w:id="8" w:author="N S" w:date="2018-10-30T15:57:00Z">
        <w:r w:rsidR="004441A8" w:rsidRPr="004441A8" w:rsidDel="00A619F4">
          <w:rPr>
            <w:rFonts w:cstheme="minorHAnsi"/>
            <w:sz w:val="20"/>
            <w:szCs w:val="20"/>
          </w:rPr>
          <w:delText xml:space="preserve">We extracted least-squares means (R emmeans package; </w:delText>
        </w:r>
        <w:r w:rsidR="00812637" w:rsidDel="00A619F4">
          <w:rPr>
            <w:rFonts w:cstheme="minorHAnsi"/>
            <w:sz w:val="20"/>
            <w:szCs w:val="20"/>
          </w:rPr>
          <w:fldChar w:fldCharType="begin"/>
        </w:r>
        <w:r w:rsidR="00812637" w:rsidDel="00A619F4">
          <w:rPr>
            <w:rFonts w:cstheme="minorHAnsi"/>
            <w:sz w:val="20"/>
            <w:szCs w:val="20"/>
          </w:rPr>
          <w:delInstrText xml:space="preserve"> ADDIN EN.CITE &lt;EndNote&gt;&lt;Cite&gt;&lt;Author&gt;Lenth&lt;/Author&gt;&lt;Year&gt;2018&lt;/Year&gt;&lt;RecNum&gt;1141&lt;/RecNum&gt;&lt;DisplayText&gt;(Lenth 2018)&lt;/DisplayText&gt;&lt;record&gt;&lt;rec-number&gt;1141&lt;/rec-number&gt;&lt;foreign-keys&gt;&lt;key app="EN" db-id="a2x2tzszjfd2zjed0e8psfdtd0daafwwr002" timestamp="1540834340"&gt;1141&lt;/key&gt;&lt;/foreign-keys&gt;&lt;ref-type name="Journal Article"&gt;17&lt;/ref-type&gt;&lt;contributors&gt;&lt;authors&gt;&lt;author&gt;Lenth, Russell&lt;/author&gt;&lt;/authors&gt;&lt;/contributors&gt;&lt;titles&gt;&lt;title&gt;emmeans: Estimated Marginal Means, aka Least-Squares Means. R package version 1.3.0. https://CRAN.R-project.org/package=emmeans&lt;/title&gt;&lt;/titles&gt;&lt;dates&gt;&lt;year&gt;2018&lt;/year&gt;&lt;/dates&gt;&lt;urls&gt;&lt;/urls&gt;&lt;/record&gt;&lt;/Cite&gt;&lt;/EndNote&gt;</w:delInstrText>
        </w:r>
        <w:r w:rsidR="00812637" w:rsidDel="00A619F4">
          <w:rPr>
            <w:rFonts w:cstheme="minorHAnsi"/>
            <w:sz w:val="20"/>
            <w:szCs w:val="20"/>
          </w:rPr>
          <w:fldChar w:fldCharType="separate"/>
        </w:r>
        <w:r w:rsidR="00812637" w:rsidDel="00A619F4">
          <w:rPr>
            <w:rFonts w:cstheme="minorHAnsi"/>
            <w:noProof/>
            <w:sz w:val="20"/>
            <w:szCs w:val="20"/>
          </w:rPr>
          <w:delText>(Lenth 2018)</w:delText>
        </w:r>
        <w:r w:rsidR="00812637" w:rsidDel="00A619F4">
          <w:rPr>
            <w:rFonts w:cstheme="minorHAnsi"/>
            <w:sz w:val="20"/>
            <w:szCs w:val="20"/>
          </w:rPr>
          <w:fldChar w:fldCharType="end"/>
        </w:r>
        <w:r w:rsidR="004441A8" w:rsidRPr="004441A8" w:rsidDel="00A619F4">
          <w:rPr>
            <w:rFonts w:cstheme="minorHAnsi"/>
            <w:sz w:val="20"/>
            <w:szCs w:val="20"/>
          </w:rPr>
          <w:delText xml:space="preserve">) for each isolate across all plant genotypes. </w:delText>
        </w:r>
      </w:del>
      <w:r w:rsidR="004441A8" w:rsidRPr="004441A8">
        <w:rPr>
          <w:rFonts w:cstheme="minorHAnsi"/>
          <w:sz w:val="20"/>
          <w:szCs w:val="20"/>
        </w:rPr>
        <w:t xml:space="preserve"> We z-scaled all transcript profiles prior to GWA.</w:t>
      </w:r>
    </w:p>
    <w:p w14:paraId="5D475296" w14:textId="5CA6190C" w:rsidR="004441A8" w:rsidRPr="004441A8" w:rsidRDefault="004441A8" w:rsidP="004441A8">
      <w:pPr>
        <w:spacing w:line="480" w:lineRule="auto"/>
        <w:rPr>
          <w:rFonts w:cstheme="minorHAnsi"/>
          <w:sz w:val="20"/>
          <w:szCs w:val="20"/>
        </w:rPr>
      </w:pPr>
      <w:r w:rsidRPr="004441A8">
        <w:rPr>
          <w:rFonts w:cstheme="minorHAnsi"/>
          <w:sz w:val="20"/>
          <w:szCs w:val="20"/>
        </w:rPr>
        <w:t xml:space="preserve">Genome </w:t>
      </w:r>
      <w:r w:rsidR="00EF19E7">
        <w:rPr>
          <w:rFonts w:cstheme="minorHAnsi"/>
          <w:sz w:val="20"/>
          <w:szCs w:val="20"/>
        </w:rPr>
        <w:t>wide association</w:t>
      </w:r>
    </w:p>
    <w:p w14:paraId="4E53E11E" w14:textId="77533898" w:rsidR="004441A8" w:rsidRPr="004441A8" w:rsidRDefault="004441A8" w:rsidP="00EF19E7">
      <w:pPr>
        <w:spacing w:line="480" w:lineRule="auto"/>
        <w:ind w:firstLine="720"/>
        <w:rPr>
          <w:rFonts w:cstheme="minorHAnsi"/>
          <w:sz w:val="20"/>
          <w:szCs w:val="20"/>
        </w:rPr>
      </w:pPr>
      <w:r w:rsidRPr="004441A8">
        <w:rPr>
          <w:rFonts w:cstheme="minorHAnsi"/>
          <w:sz w:val="20"/>
          <w:szCs w:val="20"/>
        </w:rPr>
        <w:t xml:space="preserve">For GEMMA mapping, we used 95 isolates with a total of 237,878 SNPs against the </w:t>
      </w:r>
      <w:r w:rsidRPr="001E5698">
        <w:rPr>
          <w:rFonts w:cstheme="minorHAnsi"/>
          <w:i/>
          <w:sz w:val="20"/>
          <w:szCs w:val="20"/>
        </w:rPr>
        <w:t>B. cinerea</w:t>
      </w:r>
      <w:r w:rsidRPr="004441A8">
        <w:rPr>
          <w:rFonts w:cstheme="minorHAnsi"/>
          <w:sz w:val="20"/>
          <w:szCs w:val="20"/>
        </w:rPr>
        <w:t xml:space="preserve"> B05.10 genome with MAF 0.20 or greater and less than 10% missing calls</w:t>
      </w:r>
      <w:r w:rsidR="00EF19E7">
        <w:rPr>
          <w:rFonts w:cstheme="minorHAnsi"/>
          <w:sz w:val="20"/>
          <w:szCs w:val="20"/>
        </w:rPr>
        <w:t xml:space="preserve"> {Atwell 2018}</w:t>
      </w:r>
      <w:r w:rsidRPr="004441A8">
        <w:rPr>
          <w:rFonts w:cstheme="minorHAnsi"/>
          <w:sz w:val="20"/>
          <w:szCs w:val="20"/>
        </w:rPr>
        <w:t xml:space="preserve">. We used haploid binary SNP calls with MAF &gt; 0.20 and &lt;20% missingness. We matched these phenotypes (9,267 </w:t>
      </w:r>
      <w:r w:rsidRPr="008C5606">
        <w:rPr>
          <w:rFonts w:cstheme="minorHAnsi"/>
          <w:i/>
          <w:sz w:val="20"/>
          <w:szCs w:val="20"/>
        </w:rPr>
        <w:t>B cinerea</w:t>
      </w:r>
      <w:r w:rsidRPr="004441A8">
        <w:rPr>
          <w:rFonts w:cstheme="minorHAnsi"/>
          <w:sz w:val="20"/>
          <w:szCs w:val="20"/>
        </w:rPr>
        <w:t xml:space="preserve"> gene expression profiles</w:t>
      </w:r>
      <w:r w:rsidR="008C5606">
        <w:rPr>
          <w:rFonts w:cstheme="minorHAnsi"/>
          <w:sz w:val="20"/>
          <w:szCs w:val="20"/>
        </w:rPr>
        <w:t xml:space="preserve"> and 23,947 </w:t>
      </w:r>
      <w:r w:rsidR="008C5606" w:rsidRPr="008C5606">
        <w:rPr>
          <w:rFonts w:cstheme="minorHAnsi"/>
          <w:i/>
          <w:sz w:val="20"/>
          <w:szCs w:val="20"/>
        </w:rPr>
        <w:t>A. thaliana</w:t>
      </w:r>
      <w:r w:rsidR="008C5606">
        <w:rPr>
          <w:rFonts w:cstheme="minorHAnsi"/>
          <w:sz w:val="20"/>
          <w:szCs w:val="20"/>
        </w:rPr>
        <w:t xml:space="preserve"> gene expression profiles</w:t>
      </w:r>
      <w:r w:rsidRPr="004441A8">
        <w:rPr>
          <w:rFonts w:cstheme="minorHAnsi"/>
          <w:sz w:val="20"/>
          <w:szCs w:val="20"/>
        </w:rPr>
        <w:t xml:space="preserve">) to </w:t>
      </w:r>
      <w:r w:rsidR="00EF19E7">
        <w:rPr>
          <w:rFonts w:cstheme="minorHAnsi"/>
          <w:sz w:val="20"/>
          <w:szCs w:val="20"/>
        </w:rPr>
        <w:t xml:space="preserve">our </w:t>
      </w:r>
      <w:r w:rsidR="00EF19E7" w:rsidRPr="00EF19E7">
        <w:rPr>
          <w:rFonts w:cstheme="minorHAnsi"/>
          <w:i/>
          <w:sz w:val="20"/>
          <w:szCs w:val="20"/>
        </w:rPr>
        <w:t>B. cinerea</w:t>
      </w:r>
      <w:r w:rsidR="00EF19E7">
        <w:rPr>
          <w:rFonts w:cstheme="minorHAnsi"/>
          <w:sz w:val="20"/>
          <w:szCs w:val="20"/>
        </w:rPr>
        <w:t xml:space="preserve"> genome </w:t>
      </w:r>
      <w:r w:rsidRPr="004441A8">
        <w:rPr>
          <w:rFonts w:cstheme="minorHAnsi"/>
          <w:sz w:val="20"/>
          <w:szCs w:val="20"/>
        </w:rPr>
        <w:t>SNP data with custom R scripts, for a total of 95 isolates. We ran GEMMA once per phenotype, across 9,267 transcripts.</w:t>
      </w:r>
    </w:p>
    <w:p w14:paraId="02F02327" w14:textId="77777777" w:rsidR="004441A8" w:rsidRPr="004441A8" w:rsidRDefault="004441A8" w:rsidP="004441A8">
      <w:pPr>
        <w:spacing w:line="480" w:lineRule="auto"/>
        <w:rPr>
          <w:rFonts w:cstheme="minorHAnsi"/>
          <w:sz w:val="20"/>
          <w:szCs w:val="20"/>
        </w:rPr>
      </w:pPr>
      <w:r w:rsidRPr="004441A8">
        <w:rPr>
          <w:rFonts w:cstheme="minorHAnsi"/>
          <w:sz w:val="20"/>
          <w:szCs w:val="20"/>
        </w:rPr>
        <w:t>Pathway focus</w:t>
      </w:r>
    </w:p>
    <w:p w14:paraId="79BFD142" w14:textId="35E1FCBE" w:rsidR="00812637" w:rsidRDefault="004441A8" w:rsidP="004441A8">
      <w:pPr>
        <w:spacing w:line="480" w:lineRule="auto"/>
        <w:ind w:firstLine="720"/>
        <w:rPr>
          <w:rFonts w:cstheme="minorHAnsi"/>
          <w:sz w:val="20"/>
          <w:szCs w:val="20"/>
        </w:rPr>
      </w:pPr>
      <w:r w:rsidRPr="004441A8">
        <w:rPr>
          <w:rFonts w:cstheme="minorHAnsi"/>
          <w:sz w:val="20"/>
          <w:szCs w:val="20"/>
        </w:rPr>
        <w:t xml:space="preserve">We focused further </w:t>
      </w:r>
      <w:r w:rsidRPr="00FA56B3">
        <w:rPr>
          <w:rFonts w:cstheme="minorHAnsi"/>
          <w:i/>
          <w:sz w:val="20"/>
          <w:szCs w:val="20"/>
        </w:rPr>
        <w:t>cis</w:t>
      </w:r>
      <w:r w:rsidRPr="004441A8">
        <w:rPr>
          <w:rFonts w:cstheme="minorHAnsi"/>
          <w:sz w:val="20"/>
          <w:szCs w:val="20"/>
        </w:rPr>
        <w:t xml:space="preserve">-effects analysis on three networks which were highly conserved across </w:t>
      </w:r>
      <w:r w:rsidRPr="00FA56B3">
        <w:rPr>
          <w:rFonts w:cstheme="minorHAnsi"/>
          <w:i/>
          <w:sz w:val="20"/>
          <w:szCs w:val="20"/>
        </w:rPr>
        <w:t>B. cinerea</w:t>
      </w:r>
      <w:r w:rsidRPr="004441A8">
        <w:rPr>
          <w:rFonts w:cstheme="minorHAnsi"/>
          <w:sz w:val="20"/>
          <w:szCs w:val="20"/>
        </w:rPr>
        <w:t xml:space="preserve"> isolates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Pr="004441A8">
        <w:rPr>
          <w:rFonts w:cstheme="minorHAnsi"/>
          <w:sz w:val="20"/>
          <w:szCs w:val="20"/>
        </w:rPr>
        <w:t xml:space="preserve">. We clustered isolates by SNP data within focal networks. Hierarchical clustering was computed using the R package </w:t>
      </w:r>
      <w:proofErr w:type="spellStart"/>
      <w:r w:rsidRPr="004441A8">
        <w:rPr>
          <w:rFonts w:cstheme="minorHAnsi"/>
          <w:sz w:val="20"/>
          <w:szCs w:val="20"/>
        </w:rPr>
        <w:t>pvclust</w:t>
      </w:r>
      <w:proofErr w:type="spellEnd"/>
      <w:r w:rsidRPr="004441A8">
        <w:rPr>
          <w:rFonts w:cstheme="minorHAnsi"/>
          <w:sz w:val="20"/>
          <w:szCs w:val="20"/>
        </w:rPr>
        <w:t xml:space="preserve"> based on mean linkage (UPGMA), with correlation distance and 1000 bootstrap replications </w:t>
      </w:r>
      <w:r w:rsidR="00812637">
        <w:rPr>
          <w:rFonts w:cstheme="minorHAnsi"/>
          <w:sz w:val="20"/>
          <w:szCs w:val="20"/>
        </w:rPr>
        <w:fldChar w:fldCharType="begin"/>
      </w:r>
      <w:r w:rsidR="00812637">
        <w:rPr>
          <w:rFonts w:cstheme="minorHAnsi"/>
          <w:sz w:val="20"/>
          <w:szCs w:val="20"/>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Pr>
          <w:rFonts w:cstheme="minorHAnsi"/>
          <w:sz w:val="20"/>
          <w:szCs w:val="20"/>
        </w:rPr>
        <w:fldChar w:fldCharType="separate"/>
      </w:r>
      <w:r w:rsidR="00812637">
        <w:rPr>
          <w:rFonts w:cstheme="minorHAnsi"/>
          <w:noProof/>
          <w:sz w:val="20"/>
          <w:szCs w:val="20"/>
        </w:rPr>
        <w:t>(Suzuki and Shimodaira 2015)</w:t>
      </w:r>
      <w:r w:rsidR="00812637">
        <w:rPr>
          <w:rFonts w:cstheme="minorHAnsi"/>
          <w:sz w:val="20"/>
          <w:szCs w:val="20"/>
        </w:rPr>
        <w:fldChar w:fldCharType="end"/>
      </w:r>
      <w:r w:rsidRPr="004441A8">
        <w:rPr>
          <w:rFonts w:cstheme="minorHAnsi"/>
          <w:sz w:val="20"/>
          <w:szCs w:val="20"/>
        </w:rPr>
        <w:t>. AU p-values are reported in red, BP values in green. Edges with high AU values are considered strongly supported by the data, and clustering is drawn according to these edges with AU &gt; 95%.</w:t>
      </w:r>
    </w:p>
    <w:p w14:paraId="30F9603B" w14:textId="41F039C0" w:rsidR="00C11DB8" w:rsidRDefault="00C11DB8" w:rsidP="00C11DB8">
      <w:pPr>
        <w:spacing w:line="480" w:lineRule="auto"/>
        <w:rPr>
          <w:rFonts w:cstheme="minorHAnsi"/>
          <w:sz w:val="20"/>
          <w:szCs w:val="20"/>
        </w:rPr>
      </w:pPr>
      <w:r>
        <w:rPr>
          <w:rFonts w:cstheme="minorHAnsi"/>
          <w:sz w:val="20"/>
          <w:szCs w:val="20"/>
        </w:rPr>
        <w:t>FIGURE LEGENDS</w:t>
      </w:r>
    </w:p>
    <w:p w14:paraId="76F1DB64" w14:textId="4748A928" w:rsidR="00D00E2C" w:rsidRPr="00D00E2C" w:rsidRDefault="00D00E2C" w:rsidP="00D00E2C">
      <w:pPr>
        <w:spacing w:after="0" w:line="240" w:lineRule="auto"/>
        <w:rPr>
          <w:rFonts w:cstheme="minorHAnsi"/>
          <w:sz w:val="20"/>
          <w:szCs w:val="20"/>
        </w:rPr>
      </w:pPr>
      <w:r w:rsidRPr="00D00E2C">
        <w:rPr>
          <w:rFonts w:cstheme="minorHAnsi"/>
          <w:sz w:val="20"/>
          <w:szCs w:val="20"/>
        </w:rPr>
        <w:t>Figure X1. Manhattan</w:t>
      </w:r>
      <w:r w:rsidR="00B759DD">
        <w:rPr>
          <w:rFonts w:cstheme="minorHAnsi"/>
          <w:sz w:val="20"/>
          <w:szCs w:val="20"/>
        </w:rPr>
        <w:t>-type</w:t>
      </w:r>
      <w:r w:rsidRPr="00D00E2C">
        <w:rPr>
          <w:rFonts w:cstheme="minorHAnsi"/>
          <w:sz w:val="20"/>
          <w:szCs w:val="20"/>
        </w:rPr>
        <w:t xml:space="preserve"> plot of GEMMA results of</w:t>
      </w:r>
      <w:r w:rsidR="00B759DD">
        <w:rPr>
          <w:rFonts w:cstheme="minorHAnsi"/>
          <w:sz w:val="20"/>
          <w:szCs w:val="20"/>
        </w:rPr>
        <w:t xml:space="preserve"> transcriptome-wide</w:t>
      </w:r>
      <w:r w:rsidRPr="00D00E2C">
        <w:rPr>
          <w:rFonts w:cstheme="minorHAnsi"/>
          <w:sz w:val="20"/>
          <w:szCs w:val="20"/>
        </w:rPr>
        <w:t xml:space="preserve"> </w:t>
      </w:r>
      <w:r w:rsidR="00B759DD" w:rsidRPr="00B759DD">
        <w:rPr>
          <w:rFonts w:cstheme="minorHAnsi"/>
          <w:i/>
          <w:sz w:val="20"/>
          <w:szCs w:val="20"/>
        </w:rPr>
        <w:t>B. cinerea</w:t>
      </w:r>
      <w:r w:rsidR="00B759DD">
        <w:rPr>
          <w:rFonts w:cstheme="minorHAnsi"/>
          <w:sz w:val="20"/>
          <w:szCs w:val="20"/>
        </w:rPr>
        <w:t xml:space="preserve"> </w:t>
      </w:r>
      <w:r w:rsidRPr="00D00E2C">
        <w:rPr>
          <w:rFonts w:cstheme="minorHAnsi"/>
          <w:sz w:val="20"/>
          <w:szCs w:val="20"/>
        </w:rPr>
        <w:t>expression phenotypes.</w:t>
      </w:r>
    </w:p>
    <w:p w14:paraId="7EEF9DB6" w14:textId="351AB867" w:rsidR="00D00E2C" w:rsidRDefault="00B86B81" w:rsidP="00B759DD">
      <w:pPr>
        <w:rPr>
          <w:rFonts w:cstheme="minorHAnsi"/>
          <w:sz w:val="20"/>
          <w:szCs w:val="20"/>
        </w:rPr>
      </w:pPr>
      <w:r w:rsidRPr="00B86B81">
        <w:rPr>
          <w:rFonts w:cstheme="minorHAnsi"/>
          <w:sz w:val="20"/>
          <w:szCs w:val="20"/>
        </w:rPr>
        <w:t xml:space="preserve">Manhattan-type plot of top 1 SNP per </w:t>
      </w:r>
      <w:r w:rsidRPr="00B759DD">
        <w:rPr>
          <w:rFonts w:cstheme="minorHAnsi"/>
          <w:i/>
          <w:sz w:val="20"/>
          <w:szCs w:val="20"/>
        </w:rPr>
        <w:t>B. cinerea</w:t>
      </w:r>
      <w:r w:rsidRPr="00B86B81">
        <w:rPr>
          <w:rFonts w:cstheme="minorHAnsi"/>
          <w:sz w:val="20"/>
          <w:szCs w:val="20"/>
        </w:rPr>
        <w:t xml:space="preserve"> transcript</w:t>
      </w:r>
      <w:r w:rsidR="00B759DD">
        <w:rPr>
          <w:rFonts w:cstheme="minorHAnsi"/>
          <w:sz w:val="20"/>
          <w:szCs w:val="20"/>
        </w:rPr>
        <w:t xml:space="preserve"> on Col-0 </w:t>
      </w:r>
      <w:r w:rsidR="00B759DD" w:rsidRPr="00B759DD">
        <w:rPr>
          <w:rFonts w:cstheme="minorHAnsi"/>
          <w:i/>
          <w:sz w:val="20"/>
          <w:szCs w:val="20"/>
        </w:rPr>
        <w:t>A. thaliana</w:t>
      </w:r>
      <w:r w:rsidRPr="00B86B81">
        <w:rPr>
          <w:rFonts w:cstheme="minorHAnsi"/>
          <w:sz w:val="20"/>
          <w:szCs w:val="20"/>
        </w:rPr>
        <w:t xml:space="preserve">. Panel a is from </w:t>
      </w:r>
      <w:r w:rsidR="00B759DD">
        <w:rPr>
          <w:rFonts w:cstheme="minorHAnsi"/>
          <w:sz w:val="20"/>
          <w:szCs w:val="20"/>
        </w:rPr>
        <w:t>measured expression profiles</w:t>
      </w:r>
      <w:r w:rsidRPr="00B86B81">
        <w:rPr>
          <w:rFonts w:cstheme="minorHAnsi"/>
          <w:sz w:val="20"/>
          <w:szCs w:val="20"/>
        </w:rPr>
        <w:t xml:space="preserve">, panel b is from a randomized expression phenotype. </w:t>
      </w:r>
      <w:r w:rsidR="00B759DD" w:rsidRPr="00D00E2C">
        <w:rPr>
          <w:rFonts w:cstheme="minorHAnsi"/>
          <w:sz w:val="20"/>
          <w:szCs w:val="20"/>
        </w:rPr>
        <w:t>9</w:t>
      </w:r>
      <w:r w:rsidR="00B759DD">
        <w:rPr>
          <w:rFonts w:cstheme="minorHAnsi"/>
          <w:sz w:val="20"/>
          <w:szCs w:val="20"/>
        </w:rPr>
        <w:t>,</w:t>
      </w:r>
      <w:r w:rsidR="00B759DD" w:rsidRPr="00D00E2C">
        <w:rPr>
          <w:rFonts w:cstheme="minorHAnsi"/>
          <w:sz w:val="20"/>
          <w:szCs w:val="20"/>
        </w:rPr>
        <w:t xml:space="preserve">267 </w:t>
      </w:r>
      <w:r w:rsidR="00B759DD" w:rsidRPr="00B759DD">
        <w:rPr>
          <w:rFonts w:cstheme="minorHAnsi"/>
          <w:i/>
          <w:sz w:val="20"/>
          <w:szCs w:val="20"/>
        </w:rPr>
        <w:t>B. cinerea</w:t>
      </w:r>
      <w:r w:rsidR="00B759DD" w:rsidRPr="00D00E2C">
        <w:rPr>
          <w:rFonts w:cstheme="minorHAnsi"/>
          <w:sz w:val="20"/>
          <w:szCs w:val="20"/>
        </w:rPr>
        <w:t xml:space="preserve"> expression profiles were randomized across the 96 isolates prior to GWA analysis. We repeated this permutation five times and report the mean p-value across all permutations.</w:t>
      </w:r>
      <w:r w:rsidR="00B759DD">
        <w:rPr>
          <w:rFonts w:cstheme="minorHAnsi"/>
          <w:sz w:val="20"/>
          <w:szCs w:val="20"/>
        </w:rPr>
        <w:t xml:space="preserve"> </w:t>
      </w:r>
      <w:r w:rsidRPr="00B86B81">
        <w:rPr>
          <w:rFonts w:cstheme="minorHAnsi"/>
          <w:sz w:val="20"/>
          <w:szCs w:val="20"/>
        </w:rPr>
        <w:t>Random max</w:t>
      </w:r>
      <w:r w:rsidR="00B759DD">
        <w:rPr>
          <w:rFonts w:cstheme="minorHAnsi"/>
          <w:sz w:val="20"/>
          <w:szCs w:val="20"/>
        </w:rPr>
        <w:t xml:space="preserve"> from 1 permutation</w:t>
      </w:r>
      <w:r w:rsidRPr="00B86B81">
        <w:rPr>
          <w:rFonts w:cstheme="minorHAnsi"/>
          <w:sz w:val="20"/>
          <w:szCs w:val="20"/>
        </w:rPr>
        <w:t>: 6.81522 (p = 1.530313e-07)</w:t>
      </w:r>
      <w:r w:rsidR="00B759DD">
        <w:rPr>
          <w:rFonts w:cstheme="minorHAnsi"/>
          <w:sz w:val="20"/>
          <w:szCs w:val="20"/>
        </w:rPr>
        <w:t>.</w:t>
      </w:r>
    </w:p>
    <w:p w14:paraId="0068608C" w14:textId="5D21224E" w:rsidR="00D00E2C" w:rsidRPr="00D00E2C" w:rsidRDefault="00D00E2C" w:rsidP="00D00E2C">
      <w:pPr>
        <w:spacing w:after="0" w:line="240" w:lineRule="auto"/>
        <w:rPr>
          <w:rFonts w:cstheme="minorHAnsi"/>
          <w:sz w:val="20"/>
          <w:szCs w:val="20"/>
        </w:rPr>
      </w:pPr>
      <w:r w:rsidRPr="00D00E2C">
        <w:rPr>
          <w:rFonts w:cstheme="minorHAnsi"/>
          <w:sz w:val="20"/>
          <w:szCs w:val="20"/>
        </w:rPr>
        <w:t xml:space="preserve">Figure X2. Interspecific hotspot comparison of </w:t>
      </w:r>
      <w:proofErr w:type="spellStart"/>
      <w:r w:rsidRPr="00D00E2C">
        <w:rPr>
          <w:rFonts w:cstheme="minorHAnsi"/>
          <w:sz w:val="20"/>
          <w:szCs w:val="20"/>
        </w:rPr>
        <w:t>eQTL</w:t>
      </w:r>
      <w:proofErr w:type="spellEnd"/>
      <w:r w:rsidRPr="00D00E2C">
        <w:rPr>
          <w:rFonts w:cstheme="minorHAnsi"/>
          <w:sz w:val="20"/>
          <w:szCs w:val="20"/>
        </w:rPr>
        <w:t xml:space="preserve"> </w:t>
      </w:r>
      <w:r w:rsidR="00B86B81">
        <w:rPr>
          <w:rFonts w:cstheme="minorHAnsi"/>
          <w:sz w:val="20"/>
          <w:szCs w:val="20"/>
        </w:rPr>
        <w:t xml:space="preserve">on </w:t>
      </w:r>
      <w:r w:rsidRPr="00B86B81">
        <w:rPr>
          <w:rFonts w:cstheme="minorHAnsi"/>
          <w:i/>
          <w:sz w:val="20"/>
          <w:szCs w:val="20"/>
        </w:rPr>
        <w:t>B. cinerea</w:t>
      </w:r>
      <w:r w:rsidR="00B86B81">
        <w:rPr>
          <w:rFonts w:cstheme="minorHAnsi"/>
          <w:sz w:val="20"/>
          <w:szCs w:val="20"/>
        </w:rPr>
        <w:t xml:space="preserve"> Chromosome 1.</w:t>
      </w:r>
    </w:p>
    <w:p w14:paraId="3F4C96CD" w14:textId="5E5CF10D" w:rsidR="00D00E2C" w:rsidRPr="00B759DD" w:rsidRDefault="00D00E2C" w:rsidP="00D00E2C">
      <w:pPr>
        <w:spacing w:after="0" w:line="240" w:lineRule="auto"/>
        <w:rPr>
          <w:sz w:val="20"/>
          <w:szCs w:val="20"/>
        </w:rPr>
      </w:pPr>
      <w:r w:rsidRPr="00D00E2C">
        <w:rPr>
          <w:rFonts w:cstheme="minorHAnsi"/>
          <w:sz w:val="20"/>
          <w:szCs w:val="20"/>
        </w:rPr>
        <w:t>a.</w:t>
      </w:r>
      <w:r w:rsidR="00B759DD">
        <w:rPr>
          <w:rFonts w:cstheme="minorHAnsi"/>
          <w:sz w:val="20"/>
          <w:szCs w:val="20"/>
        </w:rPr>
        <w:t xml:space="preserve"> Top SNP (lowest p-value) per each of 9,267 </w:t>
      </w:r>
      <w:r w:rsidR="00B759DD">
        <w:rPr>
          <w:rFonts w:cstheme="minorHAnsi"/>
          <w:i/>
          <w:sz w:val="20"/>
          <w:szCs w:val="20"/>
        </w:rPr>
        <w:t xml:space="preserve">B. </w:t>
      </w:r>
      <w:r w:rsidR="00B759DD" w:rsidRPr="00B759DD">
        <w:rPr>
          <w:rFonts w:cstheme="minorHAnsi"/>
          <w:i/>
          <w:sz w:val="20"/>
          <w:szCs w:val="20"/>
        </w:rPr>
        <w:t>cinerea</w:t>
      </w:r>
      <w:r w:rsidR="00B759DD" w:rsidRPr="00B759DD">
        <w:rPr>
          <w:sz w:val="20"/>
          <w:szCs w:val="20"/>
        </w:rPr>
        <w:t xml:space="preserve"> gene expression profiles on Col-0 A. thaliana detached leaves.</w:t>
      </w:r>
    </w:p>
    <w:p w14:paraId="6DA1DB94" w14:textId="31ABFF03" w:rsidR="00D00E2C" w:rsidRDefault="00D00E2C" w:rsidP="00D00E2C">
      <w:pPr>
        <w:spacing w:after="0" w:line="240" w:lineRule="auto"/>
        <w:rPr>
          <w:rFonts w:cstheme="minorHAnsi"/>
          <w:sz w:val="20"/>
          <w:szCs w:val="20"/>
        </w:rPr>
      </w:pPr>
      <w:r w:rsidRPr="00B759DD">
        <w:rPr>
          <w:rFonts w:cstheme="minorHAnsi"/>
          <w:sz w:val="20"/>
          <w:szCs w:val="20"/>
        </w:rPr>
        <w:t xml:space="preserve">b. </w:t>
      </w:r>
      <w:r w:rsidR="00B759DD" w:rsidRPr="00B759DD">
        <w:rPr>
          <w:rFonts w:cstheme="minorHAnsi"/>
          <w:sz w:val="20"/>
          <w:szCs w:val="20"/>
        </w:rPr>
        <w:t xml:space="preserve">Top SNP (lowest p-value) </w:t>
      </w:r>
      <w:r w:rsidRPr="00B759DD">
        <w:rPr>
          <w:rFonts w:cstheme="minorHAnsi"/>
          <w:sz w:val="20"/>
          <w:szCs w:val="20"/>
        </w:rPr>
        <w:t>per each o</w:t>
      </w:r>
      <w:r w:rsidRPr="00D00E2C">
        <w:rPr>
          <w:rFonts w:cstheme="minorHAnsi"/>
          <w:sz w:val="20"/>
          <w:szCs w:val="20"/>
        </w:rPr>
        <w:t xml:space="preserve">f 23,898 </w:t>
      </w:r>
      <w:r w:rsidR="007C6B5E">
        <w:rPr>
          <w:rFonts w:cstheme="minorHAnsi"/>
          <w:sz w:val="20"/>
          <w:szCs w:val="20"/>
        </w:rPr>
        <w:t xml:space="preserve">Col-0 </w:t>
      </w:r>
      <w:r w:rsidRPr="00B759DD">
        <w:rPr>
          <w:rFonts w:cstheme="minorHAnsi"/>
          <w:i/>
          <w:sz w:val="20"/>
          <w:szCs w:val="20"/>
        </w:rPr>
        <w:t>A. thaliana</w:t>
      </w:r>
      <w:r w:rsidRPr="00D00E2C">
        <w:rPr>
          <w:rFonts w:cstheme="minorHAnsi"/>
          <w:sz w:val="20"/>
          <w:szCs w:val="20"/>
        </w:rPr>
        <w:t xml:space="preserve"> </w:t>
      </w:r>
      <w:r w:rsidR="00B759DD">
        <w:rPr>
          <w:rFonts w:cstheme="minorHAnsi"/>
          <w:sz w:val="20"/>
          <w:szCs w:val="20"/>
        </w:rPr>
        <w:t>gene expression</w:t>
      </w:r>
      <w:r w:rsidRPr="00D00E2C">
        <w:rPr>
          <w:rFonts w:cstheme="minorHAnsi"/>
          <w:sz w:val="20"/>
          <w:szCs w:val="20"/>
        </w:rPr>
        <w:t xml:space="preserve"> profiles under </w:t>
      </w:r>
      <w:r w:rsidRPr="00B759DD">
        <w:rPr>
          <w:rFonts w:cstheme="minorHAnsi"/>
          <w:i/>
          <w:sz w:val="20"/>
          <w:szCs w:val="20"/>
        </w:rPr>
        <w:t>B. cinerea</w:t>
      </w:r>
      <w:r w:rsidRPr="00D00E2C">
        <w:rPr>
          <w:rFonts w:cstheme="minorHAnsi"/>
          <w:sz w:val="20"/>
          <w:szCs w:val="20"/>
        </w:rPr>
        <w:t xml:space="preserve"> infection.</w:t>
      </w:r>
    </w:p>
    <w:p w14:paraId="286BC00E" w14:textId="77777777" w:rsidR="00D00E2C" w:rsidRDefault="00D00E2C" w:rsidP="00D00E2C">
      <w:pPr>
        <w:spacing w:after="0" w:line="240" w:lineRule="auto"/>
        <w:rPr>
          <w:rFonts w:cstheme="minorHAnsi"/>
          <w:sz w:val="20"/>
          <w:szCs w:val="20"/>
        </w:rPr>
      </w:pPr>
    </w:p>
    <w:p w14:paraId="2BF058CE" w14:textId="361EF2CE" w:rsidR="00D00E2C" w:rsidRDefault="00D00E2C" w:rsidP="008356B6">
      <w:pPr>
        <w:spacing w:after="0" w:line="240" w:lineRule="auto"/>
        <w:rPr>
          <w:rFonts w:cstheme="minorHAnsi"/>
          <w:sz w:val="20"/>
          <w:szCs w:val="20"/>
        </w:rPr>
      </w:pPr>
      <w:r w:rsidRPr="00D00E2C">
        <w:rPr>
          <w:rFonts w:cstheme="minorHAnsi"/>
          <w:sz w:val="20"/>
          <w:szCs w:val="20"/>
        </w:rPr>
        <w:t>Figure X</w:t>
      </w:r>
      <w:r>
        <w:rPr>
          <w:rFonts w:cstheme="minorHAnsi"/>
          <w:sz w:val="20"/>
          <w:szCs w:val="20"/>
        </w:rPr>
        <w:t>3</w:t>
      </w:r>
      <w:r w:rsidRPr="00D00E2C">
        <w:rPr>
          <w:rFonts w:cstheme="minorHAnsi"/>
          <w:sz w:val="20"/>
          <w:szCs w:val="20"/>
        </w:rPr>
        <w:t xml:space="preserve">. </w:t>
      </w:r>
      <w:r w:rsidR="00383A56">
        <w:rPr>
          <w:rFonts w:cstheme="minorHAnsi"/>
          <w:sz w:val="20"/>
          <w:szCs w:val="20"/>
        </w:rPr>
        <w:t>D</w:t>
      </w:r>
      <w:r w:rsidR="00383A56" w:rsidRPr="008356B6">
        <w:rPr>
          <w:rFonts w:cstheme="minorHAnsi"/>
          <w:sz w:val="20"/>
          <w:szCs w:val="20"/>
        </w:rPr>
        <w:t xml:space="preserve">istance between transcript center and top SNP location for all </w:t>
      </w:r>
      <w:r w:rsidR="00383A56" w:rsidRPr="008356B6">
        <w:rPr>
          <w:rFonts w:cstheme="minorHAnsi"/>
          <w:i/>
          <w:iCs/>
          <w:sz w:val="20"/>
          <w:szCs w:val="20"/>
        </w:rPr>
        <w:t xml:space="preserve">B. cinerea </w:t>
      </w:r>
      <w:r w:rsidR="00383A56" w:rsidRPr="008356B6">
        <w:rPr>
          <w:rFonts w:cstheme="minorHAnsi"/>
          <w:sz w:val="20"/>
          <w:szCs w:val="20"/>
        </w:rPr>
        <w:t xml:space="preserve">expression profiles on Col-0 </w:t>
      </w:r>
      <w:r w:rsidR="00383A56" w:rsidRPr="008356B6">
        <w:rPr>
          <w:rFonts w:cstheme="minorHAnsi"/>
          <w:i/>
          <w:iCs/>
          <w:sz w:val="20"/>
          <w:szCs w:val="20"/>
        </w:rPr>
        <w:t>A. thaliana</w:t>
      </w:r>
      <w:r w:rsidR="00383A56" w:rsidRPr="008356B6">
        <w:rPr>
          <w:rFonts w:cstheme="minorHAnsi"/>
          <w:sz w:val="20"/>
          <w:szCs w:val="20"/>
        </w:rPr>
        <w:t>.</w:t>
      </w:r>
      <w:r w:rsidR="007C6B5E">
        <w:rPr>
          <w:rFonts w:cstheme="minorHAnsi"/>
          <w:sz w:val="20"/>
          <w:szCs w:val="20"/>
        </w:rPr>
        <w:t xml:space="preserve"> Data include</w:t>
      </w:r>
      <w:r w:rsidR="008356B6" w:rsidRPr="008356B6">
        <w:rPr>
          <w:rFonts w:cstheme="minorHAnsi"/>
          <w:sz w:val="20"/>
          <w:szCs w:val="20"/>
        </w:rPr>
        <w:t xml:space="preserve"> </w:t>
      </w:r>
      <w:r w:rsidR="007C6B5E">
        <w:rPr>
          <w:rFonts w:cstheme="minorHAnsi"/>
          <w:sz w:val="20"/>
          <w:szCs w:val="20"/>
        </w:rPr>
        <w:t xml:space="preserve">the top </w:t>
      </w:r>
      <w:r w:rsidR="008356B6" w:rsidRPr="008356B6">
        <w:rPr>
          <w:rFonts w:cstheme="minorHAnsi"/>
          <w:sz w:val="20"/>
          <w:szCs w:val="20"/>
        </w:rPr>
        <w:t>1 SNP</w:t>
      </w:r>
      <w:r w:rsidR="007C6B5E">
        <w:rPr>
          <w:rFonts w:cstheme="minorHAnsi"/>
          <w:sz w:val="20"/>
          <w:szCs w:val="20"/>
        </w:rPr>
        <w:t xml:space="preserve"> </w:t>
      </w:r>
      <w:r w:rsidR="008356B6" w:rsidRPr="008356B6">
        <w:rPr>
          <w:rFonts w:cstheme="minorHAnsi"/>
          <w:sz w:val="20"/>
          <w:szCs w:val="20"/>
        </w:rPr>
        <w:t xml:space="preserve">identified by GEMMA association with each transcript expression profile (lowest p-value </w:t>
      </w:r>
      <w:r w:rsidR="007C6B5E">
        <w:rPr>
          <w:rFonts w:cstheme="minorHAnsi"/>
          <w:sz w:val="20"/>
          <w:szCs w:val="20"/>
        </w:rPr>
        <w:t>for</w:t>
      </w:r>
      <w:r w:rsidR="008356B6" w:rsidRPr="008356B6">
        <w:rPr>
          <w:rFonts w:cstheme="minorHAnsi"/>
          <w:sz w:val="20"/>
          <w:szCs w:val="20"/>
        </w:rPr>
        <w:t xml:space="preserve"> association). Distances are in Mb, including only top SNPs on the same chromosome as the focal gene. Panel a is </w:t>
      </w:r>
      <w:r w:rsidR="007C6B5E">
        <w:rPr>
          <w:rFonts w:cstheme="minorHAnsi"/>
          <w:sz w:val="20"/>
          <w:szCs w:val="20"/>
        </w:rPr>
        <w:t>from measured expression profiles</w:t>
      </w:r>
      <w:r w:rsidR="008356B6" w:rsidRPr="008356B6">
        <w:rPr>
          <w:rFonts w:cstheme="minorHAnsi"/>
          <w:sz w:val="20"/>
          <w:szCs w:val="20"/>
        </w:rPr>
        <w:t xml:space="preserve">; panel b is from </w:t>
      </w:r>
      <w:r w:rsidR="00AC552A">
        <w:rPr>
          <w:rFonts w:cstheme="minorHAnsi"/>
          <w:sz w:val="20"/>
          <w:szCs w:val="20"/>
        </w:rPr>
        <w:t xml:space="preserve">a single </w:t>
      </w:r>
      <w:r w:rsidR="008356B6" w:rsidRPr="008356B6">
        <w:rPr>
          <w:rFonts w:cstheme="minorHAnsi"/>
          <w:sz w:val="20"/>
          <w:szCs w:val="20"/>
        </w:rPr>
        <w:t xml:space="preserve">randomization of the </w:t>
      </w:r>
      <w:r w:rsidR="008356B6" w:rsidRPr="008356B6">
        <w:rPr>
          <w:rFonts w:cstheme="minorHAnsi"/>
          <w:i/>
          <w:iCs/>
          <w:sz w:val="20"/>
          <w:szCs w:val="20"/>
        </w:rPr>
        <w:t xml:space="preserve">B. cinerea </w:t>
      </w:r>
      <w:r w:rsidR="008356B6" w:rsidRPr="008356B6">
        <w:rPr>
          <w:rFonts w:cstheme="minorHAnsi"/>
          <w:sz w:val="20"/>
          <w:szCs w:val="20"/>
        </w:rPr>
        <w:t>expression profiles.</w:t>
      </w:r>
    </w:p>
    <w:p w14:paraId="7B75F65D" w14:textId="777935DC" w:rsidR="00595665" w:rsidRDefault="00595665" w:rsidP="008356B6">
      <w:pPr>
        <w:spacing w:after="0" w:line="240" w:lineRule="auto"/>
        <w:rPr>
          <w:rFonts w:cstheme="minorHAnsi"/>
          <w:sz w:val="20"/>
          <w:szCs w:val="20"/>
        </w:rPr>
      </w:pPr>
    </w:p>
    <w:p w14:paraId="4B792CE2" w14:textId="2F4804F3" w:rsidR="00595665" w:rsidRDefault="00595665" w:rsidP="00595665">
      <w:pPr>
        <w:spacing w:after="0" w:line="240" w:lineRule="auto"/>
        <w:rPr>
          <w:rFonts w:cstheme="minorHAnsi"/>
          <w:sz w:val="20"/>
          <w:szCs w:val="20"/>
        </w:rPr>
      </w:pPr>
      <w:r w:rsidRPr="00595665">
        <w:rPr>
          <w:rFonts w:cstheme="minorHAnsi"/>
          <w:sz w:val="20"/>
          <w:szCs w:val="20"/>
        </w:rPr>
        <w:t>Figure X4. Cis-diagonal plot correlating</w:t>
      </w:r>
      <w:r w:rsidR="00362950">
        <w:rPr>
          <w:rFonts w:cstheme="minorHAnsi"/>
          <w:sz w:val="20"/>
          <w:szCs w:val="20"/>
        </w:rPr>
        <w:t xml:space="preserve"> </w:t>
      </w:r>
      <w:r w:rsidR="00362950">
        <w:rPr>
          <w:rFonts w:cstheme="minorHAnsi"/>
          <w:i/>
          <w:sz w:val="20"/>
          <w:szCs w:val="20"/>
        </w:rPr>
        <w:t>B. cinerea</w:t>
      </w:r>
      <w:r w:rsidRPr="00595665">
        <w:rPr>
          <w:rFonts w:cstheme="minorHAnsi"/>
          <w:sz w:val="20"/>
          <w:szCs w:val="20"/>
        </w:rPr>
        <w:t xml:space="preserve"> gene </w:t>
      </w:r>
      <w:r w:rsidR="00362950">
        <w:rPr>
          <w:rFonts w:cstheme="minorHAnsi"/>
          <w:sz w:val="20"/>
          <w:szCs w:val="20"/>
        </w:rPr>
        <w:t xml:space="preserve">center </w:t>
      </w:r>
      <w:r w:rsidRPr="00595665">
        <w:rPr>
          <w:rFonts w:cstheme="minorHAnsi"/>
          <w:sz w:val="20"/>
          <w:szCs w:val="20"/>
        </w:rPr>
        <w:t xml:space="preserve">to position of top associated SNP. We retained only the SNPs with highest probability (lowest p-value) of significant effect on expression of the transcript of interest. Panel a is single top SNP per transcript, panel b is top 10 SNPs per transcript. Each point represents a single transcript from our </w:t>
      </w:r>
      <w:r w:rsidRPr="00595665">
        <w:rPr>
          <w:rFonts w:cstheme="minorHAnsi"/>
          <w:i/>
          <w:sz w:val="20"/>
          <w:szCs w:val="20"/>
        </w:rPr>
        <w:t>B. cinerea</w:t>
      </w:r>
      <w:r w:rsidRPr="00595665">
        <w:rPr>
          <w:rFonts w:cstheme="minorHAnsi"/>
          <w:sz w:val="20"/>
          <w:szCs w:val="20"/>
        </w:rPr>
        <w:t xml:space="preserve"> expression profile, with y axis of transcript center and x axis of top SNP location. Chromosome locations are indicated as red bars along the x axis.</w:t>
      </w:r>
    </w:p>
    <w:p w14:paraId="37142C51" w14:textId="1BF4ED0E" w:rsidR="00595665" w:rsidRDefault="00595665" w:rsidP="00595665">
      <w:pPr>
        <w:spacing w:after="0" w:line="240" w:lineRule="auto"/>
        <w:rPr>
          <w:rFonts w:cstheme="minorHAnsi"/>
          <w:sz w:val="20"/>
          <w:szCs w:val="20"/>
        </w:rPr>
      </w:pPr>
    </w:p>
    <w:p w14:paraId="1E36EC75" w14:textId="545FA171" w:rsidR="00595665" w:rsidRPr="00595665" w:rsidRDefault="00595665" w:rsidP="00595665">
      <w:pPr>
        <w:spacing w:after="0" w:line="240" w:lineRule="auto"/>
        <w:rPr>
          <w:rFonts w:cstheme="minorHAnsi"/>
          <w:sz w:val="20"/>
          <w:szCs w:val="20"/>
        </w:rPr>
      </w:pPr>
      <w:r w:rsidRPr="00595665">
        <w:rPr>
          <w:rFonts w:cstheme="minorHAnsi"/>
          <w:sz w:val="20"/>
          <w:szCs w:val="20"/>
        </w:rPr>
        <w:t xml:space="preserve">Figure X5. SNP state of </w:t>
      </w:r>
      <w:r w:rsidRPr="00595665">
        <w:rPr>
          <w:rFonts w:cstheme="minorHAnsi"/>
          <w:i/>
          <w:iCs/>
          <w:sz w:val="20"/>
          <w:szCs w:val="20"/>
        </w:rPr>
        <w:t xml:space="preserve">B. cinerea </w:t>
      </w:r>
      <w:r w:rsidRPr="00595665">
        <w:rPr>
          <w:rFonts w:cstheme="minorHAnsi"/>
          <w:sz w:val="20"/>
          <w:szCs w:val="20"/>
        </w:rPr>
        <w:t>isolates within botcynic acid biosynthe</w:t>
      </w:r>
      <w:r>
        <w:rPr>
          <w:rFonts w:cstheme="minorHAnsi"/>
          <w:sz w:val="20"/>
          <w:szCs w:val="20"/>
        </w:rPr>
        <w:t>sis network</w:t>
      </w:r>
      <w:r w:rsidRPr="00595665">
        <w:rPr>
          <w:rFonts w:cstheme="minorHAnsi"/>
          <w:sz w:val="20"/>
          <w:szCs w:val="20"/>
        </w:rPr>
        <w:t xml:space="preserve">. Binary states are color coded as 2 (yellow) for B05.10 reference, 1 (green) for non-reference. SNPs missing data are coded as 0 (white). </w:t>
      </w:r>
      <w:r w:rsidR="001C68B4">
        <w:rPr>
          <w:rFonts w:cstheme="minorHAnsi"/>
          <w:sz w:val="20"/>
          <w:szCs w:val="20"/>
        </w:rPr>
        <w:t xml:space="preserve">All SNP calls within the deletion region have been coded as 0. </w:t>
      </w:r>
      <w:r w:rsidRPr="00595665">
        <w:rPr>
          <w:rFonts w:cstheme="minorHAnsi"/>
          <w:sz w:val="20"/>
          <w:szCs w:val="20"/>
        </w:rPr>
        <w:t xml:space="preserve">Isolates are arbitrarily ordered to visualize grouping by genotype. </w:t>
      </w:r>
    </w:p>
    <w:p w14:paraId="00141E4E" w14:textId="77777777" w:rsidR="00595665" w:rsidRDefault="00595665" w:rsidP="008356B6">
      <w:pPr>
        <w:spacing w:after="0" w:line="240" w:lineRule="auto"/>
        <w:rPr>
          <w:rFonts w:cstheme="minorHAnsi"/>
          <w:sz w:val="20"/>
          <w:szCs w:val="20"/>
        </w:rPr>
      </w:pPr>
    </w:p>
    <w:p w14:paraId="111E35C7" w14:textId="03C5C461" w:rsidR="00595665" w:rsidRDefault="00595665" w:rsidP="00595665">
      <w:pPr>
        <w:spacing w:after="0" w:line="240" w:lineRule="auto"/>
        <w:rPr>
          <w:rFonts w:cstheme="minorHAnsi"/>
          <w:sz w:val="20"/>
          <w:szCs w:val="20"/>
        </w:rPr>
      </w:pPr>
      <w:r w:rsidRPr="00595665">
        <w:rPr>
          <w:rFonts w:cstheme="minorHAnsi"/>
          <w:sz w:val="20"/>
          <w:szCs w:val="20"/>
        </w:rPr>
        <w:t>Figure X</w:t>
      </w:r>
      <w:r w:rsidR="001C68B4">
        <w:rPr>
          <w:rFonts w:cstheme="minorHAnsi"/>
          <w:sz w:val="20"/>
          <w:szCs w:val="20"/>
        </w:rPr>
        <w:t>6</w:t>
      </w:r>
      <w:r w:rsidRPr="00595665">
        <w:rPr>
          <w:rFonts w:cstheme="minorHAnsi"/>
          <w:sz w:val="20"/>
          <w:szCs w:val="20"/>
        </w:rPr>
        <w:t xml:space="preserve">. Hierarchical clustering of </w:t>
      </w:r>
      <w:r w:rsidRPr="00595665">
        <w:rPr>
          <w:rFonts w:cstheme="minorHAnsi"/>
          <w:i/>
          <w:iCs/>
          <w:sz w:val="20"/>
          <w:szCs w:val="20"/>
        </w:rPr>
        <w:t xml:space="preserve">B. cinerea </w:t>
      </w:r>
      <w:r w:rsidRPr="00595665">
        <w:rPr>
          <w:rFonts w:cstheme="minorHAnsi"/>
          <w:sz w:val="20"/>
          <w:szCs w:val="20"/>
        </w:rPr>
        <w:t xml:space="preserve">isolates from SNPs </w:t>
      </w:r>
      <w:r w:rsidR="009E4B0F">
        <w:rPr>
          <w:rFonts w:cstheme="minorHAnsi"/>
          <w:sz w:val="20"/>
          <w:szCs w:val="20"/>
        </w:rPr>
        <w:t>with</w:t>
      </w:r>
      <w:r w:rsidRPr="00595665">
        <w:rPr>
          <w:rFonts w:cstheme="minorHAnsi"/>
          <w:sz w:val="20"/>
          <w:szCs w:val="20"/>
        </w:rPr>
        <w:t xml:space="preserve">in the botcynic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w:t>
      </w:r>
    </w:p>
    <w:p w14:paraId="041446B0" w14:textId="18E8920D" w:rsidR="001C68B4" w:rsidRDefault="001C68B4" w:rsidP="00595665">
      <w:pPr>
        <w:spacing w:after="0" w:line="240" w:lineRule="auto"/>
        <w:rPr>
          <w:rFonts w:cstheme="minorHAnsi"/>
          <w:sz w:val="20"/>
          <w:szCs w:val="20"/>
        </w:rPr>
      </w:pPr>
    </w:p>
    <w:p w14:paraId="4D133ED4" w14:textId="77777777" w:rsidR="001C68B4" w:rsidRPr="00595665" w:rsidRDefault="001C68B4" w:rsidP="001C68B4">
      <w:pPr>
        <w:spacing w:after="0" w:line="240" w:lineRule="auto"/>
        <w:rPr>
          <w:rFonts w:cstheme="minorHAnsi"/>
          <w:sz w:val="20"/>
          <w:szCs w:val="20"/>
        </w:rPr>
      </w:pPr>
      <w:r w:rsidRPr="00595665">
        <w:rPr>
          <w:rFonts w:cstheme="minorHAnsi"/>
          <w:sz w:val="20"/>
          <w:szCs w:val="20"/>
        </w:rPr>
        <w:t xml:space="preserve">Figure </w:t>
      </w:r>
      <w:r>
        <w:rPr>
          <w:rFonts w:cstheme="minorHAnsi"/>
          <w:sz w:val="20"/>
          <w:szCs w:val="20"/>
        </w:rPr>
        <w:t>X7</w:t>
      </w:r>
      <w:r w:rsidRPr="00595665">
        <w:rPr>
          <w:rFonts w:cstheme="minorHAnsi"/>
          <w:sz w:val="20"/>
          <w:szCs w:val="20"/>
        </w:rPr>
        <w:t xml:space="preserve">. Violin plots of botcynic acid network-level expression within </w:t>
      </w:r>
      <w:r w:rsidRPr="00595665">
        <w:rPr>
          <w:rFonts w:cstheme="minorHAnsi"/>
          <w:i/>
          <w:sz w:val="20"/>
          <w:szCs w:val="20"/>
        </w:rPr>
        <w:t>B. cinerea</w:t>
      </w:r>
      <w:r w:rsidRPr="00595665">
        <w:rPr>
          <w:rFonts w:cstheme="minorHAnsi"/>
          <w:sz w:val="20"/>
          <w:szCs w:val="20"/>
        </w:rPr>
        <w:t xml:space="preserve"> clusters. Isolates are clustered based membership in groups defined by hierarchical clustering </w:t>
      </w:r>
      <w:r>
        <w:rPr>
          <w:rFonts w:cstheme="minorHAnsi"/>
          <w:sz w:val="20"/>
          <w:szCs w:val="20"/>
        </w:rPr>
        <w:t xml:space="preserve">of the SNPs within the botcynic acid biosynthesis network </w:t>
      </w:r>
      <w:r w:rsidRPr="00595665">
        <w:rPr>
          <w:rFonts w:cstheme="minorHAnsi"/>
          <w:sz w:val="20"/>
          <w:szCs w:val="20"/>
        </w:rPr>
        <w:t>(Figure X5).</w:t>
      </w:r>
    </w:p>
    <w:p w14:paraId="2D37B479" w14:textId="77777777" w:rsidR="001C68B4" w:rsidRPr="00595665" w:rsidRDefault="001C68B4" w:rsidP="00595665">
      <w:pPr>
        <w:spacing w:after="0" w:line="240" w:lineRule="auto"/>
        <w:rPr>
          <w:rFonts w:cstheme="minorHAnsi"/>
          <w:sz w:val="20"/>
          <w:szCs w:val="20"/>
        </w:rPr>
      </w:pPr>
    </w:p>
    <w:p w14:paraId="0458450F" w14:textId="77777777" w:rsidR="008356B6" w:rsidRDefault="008356B6" w:rsidP="008356B6">
      <w:pPr>
        <w:spacing w:after="0" w:line="240" w:lineRule="auto"/>
        <w:rPr>
          <w:rFonts w:cstheme="minorHAnsi"/>
          <w:sz w:val="20"/>
          <w:szCs w:val="20"/>
        </w:rPr>
      </w:pPr>
    </w:p>
    <w:p w14:paraId="7DA8B212" w14:textId="48B391E2" w:rsidR="00812637" w:rsidRDefault="00925468" w:rsidP="00925468">
      <w:pPr>
        <w:spacing w:line="480" w:lineRule="auto"/>
        <w:rPr>
          <w:rFonts w:cstheme="minorHAnsi"/>
          <w:sz w:val="20"/>
          <w:szCs w:val="20"/>
        </w:rPr>
      </w:pPr>
      <w:r>
        <w:rPr>
          <w:rFonts w:cstheme="minorHAnsi"/>
          <w:sz w:val="20"/>
          <w:szCs w:val="20"/>
        </w:rPr>
        <w:t>REFERENCES</w:t>
      </w:r>
    </w:p>
    <w:p w14:paraId="5D403F44" w14:textId="77777777" w:rsidR="00EF19E7" w:rsidRPr="00EF19E7" w:rsidRDefault="00812637" w:rsidP="00EF19E7">
      <w:pPr>
        <w:pStyle w:val="EndNoteBibliography"/>
        <w:spacing w:after="0"/>
      </w:pPr>
      <w:r>
        <w:rPr>
          <w:rFonts w:cstheme="minorHAnsi"/>
          <w:sz w:val="20"/>
          <w:szCs w:val="20"/>
        </w:rPr>
        <w:fldChar w:fldCharType="begin"/>
      </w:r>
      <w:r>
        <w:rPr>
          <w:rFonts w:cstheme="minorHAnsi"/>
          <w:sz w:val="20"/>
          <w:szCs w:val="20"/>
        </w:rPr>
        <w:instrText xml:space="preserve"> ADDIN EN.REFLIST </w:instrText>
      </w:r>
      <w:r>
        <w:rPr>
          <w:rFonts w:cstheme="minorHAnsi"/>
          <w:sz w:val="20"/>
          <w:szCs w:val="20"/>
        </w:rPr>
        <w:fldChar w:fldCharType="separate"/>
      </w:r>
      <w:r w:rsidR="00EF19E7" w:rsidRPr="00EF19E7">
        <w:t xml:space="preserve">Atwell, S., J. Corwin, N. Soltis, A. Subedy, K. Denby and D. J. Kliebenstein (2015). "Whole genome resequencing of Botrytis cinerea isolates identifies high levels of standing diversity." </w:t>
      </w:r>
      <w:r w:rsidR="00EF19E7" w:rsidRPr="00EF19E7">
        <w:rPr>
          <w:u w:val="single"/>
        </w:rPr>
        <w:t>Frontiers in microbiology</w:t>
      </w:r>
      <w:r w:rsidR="00EF19E7" w:rsidRPr="00EF19E7">
        <w:t xml:space="preserve"> </w:t>
      </w:r>
      <w:r w:rsidR="00EF19E7" w:rsidRPr="00EF19E7">
        <w:rPr>
          <w:b/>
        </w:rPr>
        <w:t>6</w:t>
      </w:r>
      <w:r w:rsidR="00EF19E7" w:rsidRPr="00EF19E7">
        <w:t>: 996.</w:t>
      </w:r>
    </w:p>
    <w:p w14:paraId="2C07CB03" w14:textId="77777777" w:rsidR="00EF19E7" w:rsidRPr="00EF19E7" w:rsidRDefault="00EF19E7" w:rsidP="00EF19E7">
      <w:pPr>
        <w:pStyle w:val="EndNoteBibliography"/>
        <w:spacing w:after="0"/>
      </w:pPr>
      <w:r w:rsidRPr="00EF19E7">
        <w:t xml:space="preserve">Fordyce, R., N. Soltis, C. Caseys, G. Gwinner, J. Corwin, S. Atwell, D. Copeland, J. Feusier, A. Subedy, R. Eshbaugh and D. Kliebenstein (2018). "Combining Digital Imaging and GWA Mapping to Dissect Visual Traits in Plant/Pathogen Interactions." </w:t>
      </w:r>
      <w:r w:rsidRPr="00EF19E7">
        <w:rPr>
          <w:u w:val="single"/>
        </w:rPr>
        <w:t>Plant Physiology</w:t>
      </w:r>
      <w:r w:rsidRPr="00EF19E7">
        <w:t>.</w:t>
      </w:r>
    </w:p>
    <w:p w14:paraId="6A2AF49A" w14:textId="77777777" w:rsidR="00EF19E7" w:rsidRPr="00EF19E7" w:rsidRDefault="00EF19E7" w:rsidP="00EF19E7">
      <w:pPr>
        <w:pStyle w:val="EndNoteBibliography"/>
        <w:spacing w:after="0"/>
      </w:pPr>
      <w:r w:rsidRPr="00EF19E7">
        <w:t xml:space="preserve">Kumar, R., Y. Ichihashi, S. Kimura, D. H. Chitwood, L. R. Headland, J. Peng, J. N. Maloof and N. R. Sinha (2012). "A high-throughput method for Illumina RNA-Seq library preparation." </w:t>
      </w:r>
      <w:r w:rsidRPr="00EF19E7">
        <w:rPr>
          <w:u w:val="single"/>
        </w:rPr>
        <w:t>Frontiers in plant science</w:t>
      </w:r>
      <w:r w:rsidRPr="00EF19E7">
        <w:t xml:space="preserve"> </w:t>
      </w:r>
      <w:r w:rsidRPr="00EF19E7">
        <w:rPr>
          <w:b/>
        </w:rPr>
        <w:t>3</w:t>
      </w:r>
      <w:r w:rsidRPr="00EF19E7">
        <w:t>.</w:t>
      </w:r>
    </w:p>
    <w:p w14:paraId="3A9C0F07" w14:textId="77777777" w:rsidR="00EF19E7" w:rsidRPr="00EF19E7" w:rsidRDefault="00EF19E7" w:rsidP="00EF19E7">
      <w:pPr>
        <w:pStyle w:val="EndNoteBibliography"/>
        <w:spacing w:after="0"/>
      </w:pPr>
      <w:r w:rsidRPr="00EF19E7">
        <w:t xml:space="preserve">Langmead, B., C. Trapnell, M. Pop and S. L. Salzberg (2009). "Ultrafast and memory-efficient alignment of short DNA sequences to the human genome." </w:t>
      </w:r>
      <w:r w:rsidRPr="00EF19E7">
        <w:rPr>
          <w:u w:val="single"/>
        </w:rPr>
        <w:t>Genome biology</w:t>
      </w:r>
      <w:r w:rsidRPr="00EF19E7">
        <w:t xml:space="preserve"> </w:t>
      </w:r>
      <w:r w:rsidRPr="00EF19E7">
        <w:rPr>
          <w:b/>
        </w:rPr>
        <w:t>10</w:t>
      </w:r>
      <w:r w:rsidRPr="00EF19E7">
        <w:t>(3): R25.</w:t>
      </w:r>
    </w:p>
    <w:p w14:paraId="79EB7B32" w14:textId="52717927" w:rsidR="00EF19E7" w:rsidRPr="00EF19E7" w:rsidRDefault="00EF19E7" w:rsidP="00EF19E7">
      <w:pPr>
        <w:pStyle w:val="EndNoteBibliography"/>
        <w:spacing w:after="0"/>
      </w:pPr>
      <w:r w:rsidRPr="00EF19E7">
        <w:t xml:space="preserve">Lenth, R. (2018). "emmeans: Estimated Marginal Means, aka Least-Squares Means. R package version 1.3.0. </w:t>
      </w:r>
      <w:hyperlink r:id="rId11" w:history="1">
        <w:r w:rsidRPr="00EF19E7">
          <w:rPr>
            <w:rStyle w:val="Hyperlink"/>
          </w:rPr>
          <w:t>https://CRAN.R-project.org/package=emmeans</w:t>
        </w:r>
      </w:hyperlink>
      <w:r w:rsidRPr="00EF19E7">
        <w:t>."</w:t>
      </w:r>
    </w:p>
    <w:p w14:paraId="52699E1F" w14:textId="77777777" w:rsidR="00EF19E7" w:rsidRPr="00EF19E7" w:rsidRDefault="00EF19E7" w:rsidP="00EF19E7">
      <w:pPr>
        <w:pStyle w:val="EndNoteBibliography"/>
        <w:spacing w:after="0"/>
      </w:pPr>
      <w:r w:rsidRPr="00EF19E7">
        <w:t xml:space="preserve">Li, H., B. Handsaker, A. Wysoker, T. Fennell, J. Ruan, N. Homer, G. Marth, G. Abecasis and R. Durbin (2009). "The sequence alignment/map format and SAMtools." </w:t>
      </w:r>
      <w:r w:rsidRPr="00EF19E7">
        <w:rPr>
          <w:u w:val="single"/>
        </w:rPr>
        <w:t>Bioinformatics</w:t>
      </w:r>
      <w:r w:rsidRPr="00EF19E7">
        <w:t xml:space="preserve"> </w:t>
      </w:r>
      <w:r w:rsidRPr="00EF19E7">
        <w:rPr>
          <w:b/>
        </w:rPr>
        <w:t>25</w:t>
      </w:r>
      <w:r w:rsidRPr="00EF19E7">
        <w:t>(16): 2078-2079.</w:t>
      </w:r>
    </w:p>
    <w:p w14:paraId="564A5940" w14:textId="77777777" w:rsidR="00EF19E7" w:rsidRPr="00EF19E7" w:rsidRDefault="00EF19E7" w:rsidP="00EF19E7">
      <w:pPr>
        <w:pStyle w:val="EndNoteBibliography"/>
        <w:spacing w:after="0"/>
      </w:pPr>
      <w:r w:rsidRPr="00EF19E7">
        <w:t xml:space="preserve">Suzuki, R. and H. Shimodaira (2015). "pvclust: Hierarchical Clustering with P-Values via Multiscale Bootstrap Resampling. ." </w:t>
      </w:r>
      <w:r w:rsidRPr="00EF19E7">
        <w:rPr>
          <w:u w:val="single"/>
        </w:rPr>
        <w:t>R package version 2.0-0</w:t>
      </w:r>
      <w:r w:rsidRPr="00EF19E7">
        <w:t>.</w:t>
      </w:r>
    </w:p>
    <w:p w14:paraId="79BBFFA6" w14:textId="77777777" w:rsidR="00EF19E7" w:rsidRPr="00EF19E7" w:rsidRDefault="00EF19E7" w:rsidP="00EF19E7">
      <w:pPr>
        <w:pStyle w:val="EndNoteBibliography"/>
        <w:spacing w:after="0"/>
      </w:pPr>
      <w:r w:rsidRPr="00EF19E7">
        <w:t xml:space="preserve">Van Kan, J. A., J. H. Stassen, A. Mosbach, T. A. Van Der Lee, L. Faino, A. D. Farmer, D. G. Papasotiriou, S. Zhou, M. F. Seidl and E. Cottam (2017). "A gapless genome sequence of the fungus Botrytis cinerea." </w:t>
      </w:r>
      <w:r w:rsidRPr="00EF19E7">
        <w:rPr>
          <w:u w:val="single"/>
        </w:rPr>
        <w:t>Molecular plant pathology</w:t>
      </w:r>
      <w:r w:rsidRPr="00EF19E7">
        <w:t xml:space="preserve"> </w:t>
      </w:r>
      <w:r w:rsidRPr="00EF19E7">
        <w:rPr>
          <w:b/>
        </w:rPr>
        <w:t>18</w:t>
      </w:r>
      <w:r w:rsidRPr="00EF19E7">
        <w:t>(1): 75-89.</w:t>
      </w:r>
    </w:p>
    <w:p w14:paraId="15D51939" w14:textId="77777777" w:rsidR="00EF19E7" w:rsidRPr="00EF19E7" w:rsidRDefault="00EF19E7" w:rsidP="00EF19E7">
      <w:pPr>
        <w:pStyle w:val="EndNoteBibliography"/>
        <w:spacing w:after="0"/>
      </w:pPr>
      <w:r w:rsidRPr="00EF19E7">
        <w:lastRenderedPageBreak/>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EF19E7">
        <w:rPr>
          <w:u w:val="single"/>
        </w:rPr>
        <w:t>The Plant Cell</w:t>
      </w:r>
      <w:r w:rsidRPr="00EF19E7">
        <w:t>: tpc. 00348.02017.</w:t>
      </w:r>
    </w:p>
    <w:p w14:paraId="2BA2EA81" w14:textId="77777777" w:rsidR="00EF19E7" w:rsidRPr="00EF19E7" w:rsidRDefault="00EF19E7" w:rsidP="00EF19E7">
      <w:pPr>
        <w:pStyle w:val="EndNoteBibliography"/>
      </w:pPr>
      <w:r w:rsidRPr="00EF19E7">
        <w:t xml:space="preserve">Zhang, W., J. A. Corwin, D. Copeland, J. Feusier, R. Eshbaugh, D. E. Cook, S. Atwell and D. J. Kliebenstein (2018). "Network connections across kingdoms illuminate a potential metabolic battlefield." </w:t>
      </w:r>
      <w:r w:rsidRPr="00EF19E7">
        <w:rPr>
          <w:u w:val="single"/>
        </w:rPr>
        <w:t>bioRxiv</w:t>
      </w:r>
      <w:r w:rsidRPr="00EF19E7">
        <w:t>.</w:t>
      </w:r>
    </w:p>
    <w:p w14:paraId="6CFC649E" w14:textId="398B2F50" w:rsidR="009011CD" w:rsidRPr="00F4542B" w:rsidRDefault="00812637" w:rsidP="004441A8">
      <w:pPr>
        <w:spacing w:line="480" w:lineRule="auto"/>
        <w:ind w:firstLine="720"/>
        <w:rPr>
          <w:rFonts w:cstheme="minorHAnsi"/>
          <w:sz w:val="20"/>
          <w:szCs w:val="20"/>
        </w:rPr>
      </w:pPr>
      <w:r>
        <w:rPr>
          <w:rFonts w:cstheme="minorHAnsi"/>
          <w:sz w:val="20"/>
          <w:szCs w:val="20"/>
        </w:rPr>
        <w:fldChar w:fldCharType="end"/>
      </w:r>
    </w:p>
    <w:sectPr w:rsidR="009011CD" w:rsidRPr="00F45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8-10-29T09:07:00Z" w:initials="NS">
    <w:p w14:paraId="5FDA06E6" w14:textId="4F50E62A" w:rsidR="00DB364F" w:rsidRDefault="00DB364F">
      <w:pPr>
        <w:pStyle w:val="CommentText"/>
      </w:pPr>
      <w:r>
        <w:rPr>
          <w:rStyle w:val="CommentReference"/>
        </w:rPr>
        <w:annotationRef/>
      </w:r>
      <w:r>
        <w:t>Methods: how did we go 9284 to 9267?</w:t>
      </w:r>
    </w:p>
  </w:comment>
  <w:comment w:id="1" w:author="N S" w:date="2018-10-29T17:04:00Z" w:initials="NS">
    <w:p w14:paraId="0BBE043B" w14:textId="4F17637F" w:rsidR="00DB364F" w:rsidRDefault="00DB364F">
      <w:pPr>
        <w:pStyle w:val="CommentText"/>
      </w:pPr>
      <w:r>
        <w:rPr>
          <w:rStyle w:val="CommentReference"/>
        </w:rPr>
        <w:annotationRef/>
      </w:r>
      <w:r>
        <w:t>Where did extra genes come from?</w:t>
      </w:r>
    </w:p>
  </w:comment>
  <w:comment w:id="2" w:author="N S" w:date="2018-10-29T09:08:00Z" w:initials="NS">
    <w:p w14:paraId="4B6F58CF" w14:textId="34EEFE55" w:rsidR="00DB364F" w:rsidRDefault="00DB364F">
      <w:pPr>
        <w:pStyle w:val="CommentText"/>
      </w:pPr>
      <w:r>
        <w:rPr>
          <w:rStyle w:val="CommentReference"/>
        </w:rPr>
        <w:annotationRef/>
      </w:r>
      <w:r>
        <w:t>Include some summary of GEMMA outputs?</w:t>
      </w:r>
    </w:p>
  </w:comment>
  <w:comment w:id="3" w:author="N S" w:date="2018-10-29T09:41:00Z" w:initials="NS">
    <w:p w14:paraId="2A8917DD" w14:textId="5EE2495C" w:rsidR="00DB364F" w:rsidRDefault="00DB364F">
      <w:pPr>
        <w:pStyle w:val="CommentText"/>
      </w:pPr>
      <w:r>
        <w:rPr>
          <w:rStyle w:val="CommentReference"/>
        </w:rPr>
        <w:annotationRef/>
      </w:r>
      <w:r>
        <w:t xml:space="preserve">Could remove hits on same chromosome as transcript for focus on trans </w:t>
      </w:r>
      <w:proofErr w:type="spellStart"/>
      <w:r>
        <w:t>eQTL</w:t>
      </w:r>
      <w:proofErr w:type="spellEnd"/>
      <w:r>
        <w:t xml:space="preserve"> only</w:t>
      </w:r>
    </w:p>
  </w:comment>
  <w:comment w:id="4" w:author="N S" w:date="2018-10-29T09:18:00Z" w:initials="NS">
    <w:p w14:paraId="63C89248" w14:textId="597D6C1D" w:rsidR="00DB364F" w:rsidRDefault="00DB364F">
      <w:pPr>
        <w:pStyle w:val="CommentText"/>
      </w:pPr>
      <w:r>
        <w:rPr>
          <w:rStyle w:val="CommentReference"/>
        </w:rPr>
        <w:annotationRef/>
      </w:r>
      <w:r>
        <w:t xml:space="preserve"> redefine after thresholding</w:t>
      </w:r>
    </w:p>
  </w:comment>
  <w:comment w:id="5" w:author="N S" w:date="2018-10-29T09:43:00Z" w:initials="NS">
    <w:p w14:paraId="6A4604E7" w14:textId="50CE363E" w:rsidR="00DB364F" w:rsidRDefault="00DB364F">
      <w:pPr>
        <w:pStyle w:val="CommentText"/>
      </w:pPr>
      <w:r>
        <w:rPr>
          <w:rStyle w:val="CommentReference"/>
        </w:rPr>
        <w:annotationRef/>
      </w:r>
      <w:r>
        <w:t>Do I need to permute these as well? Can I use the threshold from the B. cinerea phenotypes?</w:t>
      </w:r>
    </w:p>
  </w:comment>
  <w:comment w:id="6" w:author="N S" w:date="2018-10-29T17:10:00Z" w:initials="NS">
    <w:p w14:paraId="21E1BE91" w14:textId="4FE2F316" w:rsidR="00DB364F" w:rsidRDefault="00DB364F">
      <w:pPr>
        <w:pStyle w:val="CommentText"/>
      </w:pPr>
      <w:r>
        <w:rPr>
          <w:rStyle w:val="CommentReference"/>
        </w:rPr>
        <w:annotationRef/>
      </w:r>
      <w:r>
        <w:t>Redraw with mean profile across 5x randomization? Or max?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DA06E6" w15:done="0"/>
  <w15:commentEx w15:paraId="0BBE043B" w15:done="0"/>
  <w15:commentEx w15:paraId="4B6F58CF" w15:done="0"/>
  <w15:commentEx w15:paraId="2A8917DD" w15:done="0"/>
  <w15:commentEx w15:paraId="63C89248" w15:done="0"/>
  <w15:commentEx w15:paraId="6A4604E7" w15:done="0"/>
  <w15:commentEx w15:paraId="21E1BE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DA06E6" w16cid:durableId="1F814C6A"/>
  <w16cid:commentId w16cid:paraId="0BBE043B" w16cid:durableId="1F81BC07"/>
  <w16cid:commentId w16cid:paraId="4B6F58CF" w16cid:durableId="1F814C9E"/>
  <w16cid:commentId w16cid:paraId="2A8917DD" w16cid:durableId="1F815462"/>
  <w16cid:commentId w16cid:paraId="63C89248" w16cid:durableId="1F814EE3"/>
  <w16cid:commentId w16cid:paraId="6A4604E7" w16cid:durableId="1F8154B7"/>
  <w16cid:commentId w16cid:paraId="21E1BE91" w16cid:durableId="1F81BD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91950" w14:textId="77777777" w:rsidR="001A7FD2" w:rsidRDefault="001A7FD2" w:rsidP="00A172A7">
      <w:pPr>
        <w:spacing w:after="0" w:line="240" w:lineRule="auto"/>
      </w:pPr>
      <w:r>
        <w:separator/>
      </w:r>
    </w:p>
  </w:endnote>
  <w:endnote w:type="continuationSeparator" w:id="0">
    <w:p w14:paraId="50A114E3" w14:textId="77777777" w:rsidR="001A7FD2" w:rsidRDefault="001A7FD2"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C6711" w14:textId="77777777" w:rsidR="001A7FD2" w:rsidRDefault="001A7FD2" w:rsidP="00A172A7">
      <w:pPr>
        <w:spacing w:after="0" w:line="240" w:lineRule="auto"/>
      </w:pPr>
      <w:r>
        <w:separator/>
      </w:r>
    </w:p>
  </w:footnote>
  <w:footnote w:type="continuationSeparator" w:id="0">
    <w:p w14:paraId="6B203E42" w14:textId="77777777" w:rsidR="001A7FD2" w:rsidRDefault="001A7FD2"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615&lt;/item&gt;&lt;item&gt;817&lt;/item&gt;&lt;item&gt;838&lt;/item&gt;&lt;item&gt;1134&lt;/item&gt;&lt;item&gt;1135&lt;/item&gt;&lt;item&gt;1136&lt;/item&gt;&lt;item&gt;1141&lt;/item&gt;&lt;item&gt;1142&lt;/item&gt;&lt;item&gt;1143&lt;/item&gt;&lt;item&gt;1144&lt;/item&gt;&lt;/record-ids&gt;&lt;/item&gt;&lt;/Libraries&gt;"/>
  </w:docVars>
  <w:rsids>
    <w:rsidRoot w:val="00A172A7"/>
    <w:rsid w:val="00002A48"/>
    <w:rsid w:val="00012302"/>
    <w:rsid w:val="00036E00"/>
    <w:rsid w:val="00054571"/>
    <w:rsid w:val="00060ACB"/>
    <w:rsid w:val="00077708"/>
    <w:rsid w:val="000A3A44"/>
    <w:rsid w:val="000B12CF"/>
    <w:rsid w:val="00103483"/>
    <w:rsid w:val="00124890"/>
    <w:rsid w:val="0015276C"/>
    <w:rsid w:val="00175983"/>
    <w:rsid w:val="0019280F"/>
    <w:rsid w:val="00194839"/>
    <w:rsid w:val="001A7FD2"/>
    <w:rsid w:val="001C0CBE"/>
    <w:rsid w:val="001C6224"/>
    <w:rsid w:val="001C68B4"/>
    <w:rsid w:val="001E5698"/>
    <w:rsid w:val="001F12EE"/>
    <w:rsid w:val="002027E8"/>
    <w:rsid w:val="00206428"/>
    <w:rsid w:val="002143F6"/>
    <w:rsid w:val="00214E21"/>
    <w:rsid w:val="00243CB5"/>
    <w:rsid w:val="0025005E"/>
    <w:rsid w:val="002501D8"/>
    <w:rsid w:val="00250E3E"/>
    <w:rsid w:val="002514F3"/>
    <w:rsid w:val="00256573"/>
    <w:rsid w:val="00277C15"/>
    <w:rsid w:val="00282C21"/>
    <w:rsid w:val="002B727A"/>
    <w:rsid w:val="00322DF2"/>
    <w:rsid w:val="00362950"/>
    <w:rsid w:val="00383A56"/>
    <w:rsid w:val="0039103B"/>
    <w:rsid w:val="003E1847"/>
    <w:rsid w:val="003E2E0A"/>
    <w:rsid w:val="003F6BDD"/>
    <w:rsid w:val="0041373C"/>
    <w:rsid w:val="00423648"/>
    <w:rsid w:val="004441A8"/>
    <w:rsid w:val="004466FA"/>
    <w:rsid w:val="00450414"/>
    <w:rsid w:val="0047682E"/>
    <w:rsid w:val="004A519E"/>
    <w:rsid w:val="004B55A0"/>
    <w:rsid w:val="004E7F54"/>
    <w:rsid w:val="004F1D2E"/>
    <w:rsid w:val="004F39D0"/>
    <w:rsid w:val="004F6955"/>
    <w:rsid w:val="005513FF"/>
    <w:rsid w:val="00557C42"/>
    <w:rsid w:val="005738DD"/>
    <w:rsid w:val="00595665"/>
    <w:rsid w:val="005B2B5E"/>
    <w:rsid w:val="005C21BE"/>
    <w:rsid w:val="005F79A4"/>
    <w:rsid w:val="006110D0"/>
    <w:rsid w:val="00615CF9"/>
    <w:rsid w:val="00622302"/>
    <w:rsid w:val="00654E74"/>
    <w:rsid w:val="00667B2A"/>
    <w:rsid w:val="00672EEF"/>
    <w:rsid w:val="00680CC0"/>
    <w:rsid w:val="00685CE1"/>
    <w:rsid w:val="0069676A"/>
    <w:rsid w:val="006A3A53"/>
    <w:rsid w:val="006C1945"/>
    <w:rsid w:val="006D6123"/>
    <w:rsid w:val="00700561"/>
    <w:rsid w:val="00705E55"/>
    <w:rsid w:val="00721107"/>
    <w:rsid w:val="007437B7"/>
    <w:rsid w:val="00751D64"/>
    <w:rsid w:val="007837D2"/>
    <w:rsid w:val="007A7EA5"/>
    <w:rsid w:val="007B6F5F"/>
    <w:rsid w:val="007C14AC"/>
    <w:rsid w:val="007C6B5E"/>
    <w:rsid w:val="007E73C0"/>
    <w:rsid w:val="007F05EF"/>
    <w:rsid w:val="007F6863"/>
    <w:rsid w:val="0080151C"/>
    <w:rsid w:val="008024EB"/>
    <w:rsid w:val="00812637"/>
    <w:rsid w:val="008203DD"/>
    <w:rsid w:val="008317C6"/>
    <w:rsid w:val="008356B6"/>
    <w:rsid w:val="00853714"/>
    <w:rsid w:val="00857945"/>
    <w:rsid w:val="0087553C"/>
    <w:rsid w:val="008A0832"/>
    <w:rsid w:val="008A45D6"/>
    <w:rsid w:val="008C4A17"/>
    <w:rsid w:val="008C5606"/>
    <w:rsid w:val="008F4AC6"/>
    <w:rsid w:val="008F6855"/>
    <w:rsid w:val="009011CD"/>
    <w:rsid w:val="00903ABC"/>
    <w:rsid w:val="00925468"/>
    <w:rsid w:val="00930E46"/>
    <w:rsid w:val="0093599D"/>
    <w:rsid w:val="009639D8"/>
    <w:rsid w:val="00963D30"/>
    <w:rsid w:val="00965503"/>
    <w:rsid w:val="009767EF"/>
    <w:rsid w:val="0098447B"/>
    <w:rsid w:val="00986E6A"/>
    <w:rsid w:val="00995B3F"/>
    <w:rsid w:val="009A03B5"/>
    <w:rsid w:val="009A52B7"/>
    <w:rsid w:val="009B7A02"/>
    <w:rsid w:val="009C63BE"/>
    <w:rsid w:val="009E4B0F"/>
    <w:rsid w:val="009E4DBA"/>
    <w:rsid w:val="009F3CE7"/>
    <w:rsid w:val="009F5F0E"/>
    <w:rsid w:val="00A02CCD"/>
    <w:rsid w:val="00A143E6"/>
    <w:rsid w:val="00A1555B"/>
    <w:rsid w:val="00A172A7"/>
    <w:rsid w:val="00A212F9"/>
    <w:rsid w:val="00A619F4"/>
    <w:rsid w:val="00A77220"/>
    <w:rsid w:val="00AC552A"/>
    <w:rsid w:val="00AE3626"/>
    <w:rsid w:val="00AF129A"/>
    <w:rsid w:val="00AF205C"/>
    <w:rsid w:val="00AF423D"/>
    <w:rsid w:val="00B32402"/>
    <w:rsid w:val="00B40898"/>
    <w:rsid w:val="00B54AC4"/>
    <w:rsid w:val="00B759DD"/>
    <w:rsid w:val="00B84D5B"/>
    <w:rsid w:val="00B86B81"/>
    <w:rsid w:val="00B87592"/>
    <w:rsid w:val="00B92689"/>
    <w:rsid w:val="00BD10FC"/>
    <w:rsid w:val="00BE69F1"/>
    <w:rsid w:val="00BE6F5A"/>
    <w:rsid w:val="00BF4B12"/>
    <w:rsid w:val="00C05EAA"/>
    <w:rsid w:val="00C075AA"/>
    <w:rsid w:val="00C11DB8"/>
    <w:rsid w:val="00C13A36"/>
    <w:rsid w:val="00C4409D"/>
    <w:rsid w:val="00C45E99"/>
    <w:rsid w:val="00C775E8"/>
    <w:rsid w:val="00CA3D1F"/>
    <w:rsid w:val="00CA5461"/>
    <w:rsid w:val="00CB002E"/>
    <w:rsid w:val="00CB22AF"/>
    <w:rsid w:val="00CC3DBF"/>
    <w:rsid w:val="00CC7412"/>
    <w:rsid w:val="00CE102F"/>
    <w:rsid w:val="00CF206D"/>
    <w:rsid w:val="00D003A4"/>
    <w:rsid w:val="00D0058D"/>
    <w:rsid w:val="00D00E2C"/>
    <w:rsid w:val="00D10556"/>
    <w:rsid w:val="00D25C58"/>
    <w:rsid w:val="00D319E3"/>
    <w:rsid w:val="00D64478"/>
    <w:rsid w:val="00D6561F"/>
    <w:rsid w:val="00D73817"/>
    <w:rsid w:val="00D8257C"/>
    <w:rsid w:val="00D86633"/>
    <w:rsid w:val="00D872AD"/>
    <w:rsid w:val="00D95D57"/>
    <w:rsid w:val="00DB364F"/>
    <w:rsid w:val="00DB7D12"/>
    <w:rsid w:val="00DE5CAC"/>
    <w:rsid w:val="00DE654A"/>
    <w:rsid w:val="00DF42C5"/>
    <w:rsid w:val="00DF6BFD"/>
    <w:rsid w:val="00E01038"/>
    <w:rsid w:val="00E1587E"/>
    <w:rsid w:val="00E301AF"/>
    <w:rsid w:val="00E36E29"/>
    <w:rsid w:val="00E46B59"/>
    <w:rsid w:val="00E50A3B"/>
    <w:rsid w:val="00EA2311"/>
    <w:rsid w:val="00EB379F"/>
    <w:rsid w:val="00ED203D"/>
    <w:rsid w:val="00EF165F"/>
    <w:rsid w:val="00EF19E7"/>
    <w:rsid w:val="00EF1B95"/>
    <w:rsid w:val="00F12BEE"/>
    <w:rsid w:val="00F14B5D"/>
    <w:rsid w:val="00F15F88"/>
    <w:rsid w:val="00F4542B"/>
    <w:rsid w:val="00F63A1F"/>
    <w:rsid w:val="00F70A02"/>
    <w:rsid w:val="00F828DB"/>
    <w:rsid w:val="00F85CC3"/>
    <w:rsid w:val="00F93A7E"/>
    <w:rsid w:val="00FA1B11"/>
    <w:rsid w:val="00FA56B3"/>
    <w:rsid w:val="00FB08CE"/>
    <w:rsid w:val="00FD5BFB"/>
    <w:rsid w:val="00FE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60A3AB8C-4573-4EF9-9602-D7D617CCF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styleId="UnresolvedMention">
    <w:name w:val="Unresolved Mention"/>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 w:id="1055423573">
          <w:marLeft w:val="0"/>
          <w:marRight w:val="0"/>
          <w:marTop w:val="0"/>
          <w:marBottom w:val="0"/>
          <w:divBdr>
            <w:top w:val="none" w:sz="0" w:space="0" w:color="auto"/>
            <w:left w:val="none" w:sz="0" w:space="0" w:color="auto"/>
            <w:bottom w:val="none" w:sz="0" w:space="0" w:color="auto"/>
            <w:right w:val="none" w:sz="0" w:space="0" w:color="auto"/>
          </w:divBdr>
          <w:divsChild>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 w:id="360664364">
              <w:marLeft w:val="0"/>
              <w:marRight w:val="705"/>
              <w:marTop w:val="0"/>
              <w:marBottom w:val="0"/>
              <w:divBdr>
                <w:top w:val="none" w:sz="0" w:space="0" w:color="auto"/>
                <w:left w:val="none" w:sz="0" w:space="0" w:color="auto"/>
                <w:bottom w:val="none" w:sz="0" w:space="0" w:color="auto"/>
                <w:right w:val="none" w:sz="0" w:space="0" w:color="auto"/>
              </w:divBdr>
              <w:divsChild>
                <w:div w:id="1791121912">
                  <w:marLeft w:val="0"/>
                  <w:marRight w:val="0"/>
                  <w:marTop w:val="0"/>
                  <w:marBottom w:val="0"/>
                  <w:divBdr>
                    <w:top w:val="none" w:sz="0" w:space="0" w:color="auto"/>
                    <w:left w:val="none" w:sz="0" w:space="0" w:color="auto"/>
                    <w:bottom w:val="none" w:sz="0" w:space="0" w:color="auto"/>
                    <w:right w:val="none" w:sz="0" w:space="0" w:color="auto"/>
                  </w:divBdr>
                </w:div>
                <w:div w:id="6537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emmeans" TargetMode="External"/><Relationship Id="rId5" Type="http://schemas.openxmlformats.org/officeDocument/2006/relationships/footnotes" Target="footnotes.xml"/><Relationship Id="rId10" Type="http://schemas.openxmlformats.org/officeDocument/2006/relationships/hyperlink" Target="http://www.bioinformatics.babraham.ac.uk/projects/"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3761</TotalTime>
  <Pages>8</Pages>
  <Words>5239</Words>
  <Characters>29865</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65</cp:revision>
  <dcterms:created xsi:type="dcterms:W3CDTF">2018-10-29T17:25:00Z</dcterms:created>
  <dcterms:modified xsi:type="dcterms:W3CDTF">2018-11-02T02:18:00Z</dcterms:modified>
</cp:coreProperties>
</file>