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Pr="00BF56F8" w:rsidRDefault="002501D8" w:rsidP="002501D8">
      <w:pPr>
        <w:spacing w:line="480" w:lineRule="auto"/>
        <w:rPr>
          <w:rFonts w:cstheme="minorHAnsi"/>
          <w:b/>
          <w:sz w:val="20"/>
          <w:szCs w:val="20"/>
        </w:rPr>
      </w:pPr>
      <w:r w:rsidRPr="00BF56F8">
        <w:rPr>
          <w:b/>
        </w:rPr>
        <w:t>RESULTS</w:t>
      </w:r>
      <w:r w:rsidR="00012302" w:rsidRPr="00BF56F8">
        <w:rPr>
          <w:rFonts w:cstheme="minorHAnsi"/>
          <w:b/>
          <w:sz w:val="20"/>
          <w:szCs w:val="20"/>
        </w:rPr>
        <w:t xml:space="preserve"> </w:t>
      </w:r>
    </w:p>
    <w:p w14:paraId="4471CA18" w14:textId="0F78B2E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pathosystem</w:t>
      </w:r>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w:t>
      </w:r>
      <w:proofErr w:type="gramStart"/>
      <w:r w:rsidR="004F1D2E">
        <w:rPr>
          <w:rFonts w:cstheme="minorHAnsi"/>
          <w:sz w:val="20"/>
          <w:szCs w:val="20"/>
        </w:rPr>
        <w:t>the vast majority of</w:t>
      </w:r>
      <w:proofErr w:type="gramEnd"/>
      <w:r w:rsidR="004F1D2E">
        <w:rPr>
          <w:rFonts w:cstheme="minorHAnsi"/>
          <w:sz w:val="20"/>
          <w:szCs w:val="20"/>
        </w:rPr>
        <w:t xml:space="preserve">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performed genome-wide association (GWA) for each transcript expressed in the pathosystem to look for evidence of eQTL. </w:t>
      </w:r>
    </w:p>
    <w:p w14:paraId="3964CE43" w14:textId="2E3A0FD0" w:rsidR="00060ACB" w:rsidRPr="00BF56F8" w:rsidRDefault="00060ACB" w:rsidP="00060ACB">
      <w:pPr>
        <w:spacing w:line="480" w:lineRule="auto"/>
        <w:rPr>
          <w:b/>
        </w:rPr>
      </w:pPr>
      <w:r w:rsidRPr="00BF56F8">
        <w:rPr>
          <w:b/>
        </w:rPr>
        <w:t>eQTL</w:t>
      </w:r>
      <w:r w:rsidR="00BF56F8">
        <w:rPr>
          <w:b/>
        </w:rPr>
        <w:t xml:space="preserve"> indicate polygenic transcriptome modulation</w:t>
      </w:r>
    </w:p>
    <w:p w14:paraId="4FFCF906" w14:textId="046248C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Overall, we find a polygenic basis of loci modulating transcriptome variation.</w:t>
      </w:r>
    </w:p>
    <w:p w14:paraId="786DA5B9" w14:textId="2595FD66" w:rsidR="00060ACB" w:rsidRPr="00BF56F8" w:rsidRDefault="00060ACB" w:rsidP="00060ACB">
      <w:pPr>
        <w:spacing w:line="480" w:lineRule="auto"/>
        <w:rPr>
          <w:rFonts w:cstheme="minorHAnsi"/>
          <w:b/>
          <w:sz w:val="20"/>
          <w:szCs w:val="20"/>
        </w:rPr>
      </w:pPr>
      <w:r w:rsidRPr="00BF56F8">
        <w:rPr>
          <w:rFonts w:cstheme="minorHAnsi"/>
          <w:b/>
          <w:sz w:val="20"/>
          <w:szCs w:val="20"/>
        </w:rPr>
        <w:t>Randomization to define hotspots</w:t>
      </w:r>
    </w:p>
    <w:p w14:paraId="5B56A155" w14:textId="4F97A678" w:rsidR="00EF1B95" w:rsidRDefault="00EF1B95" w:rsidP="00A13434">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lastRenderedPageBreak/>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3108D6">
        <w:rPr>
          <w:rFonts w:cstheme="minorHAnsi"/>
          <w:sz w:val="20"/>
          <w:szCs w:val="20"/>
        </w:rPr>
        <w:t>3</w:t>
      </w:r>
      <w:r>
        <w:rPr>
          <w:rFonts w:cstheme="minorHAnsi"/>
          <w:sz w:val="20"/>
          <w:szCs w:val="20"/>
        </w:rPr>
        <w:t>)</w:t>
      </w:r>
      <w:r w:rsidRPr="001F12EE">
        <w:rPr>
          <w:rFonts w:cstheme="minorHAnsi"/>
          <w:sz w:val="20"/>
          <w:szCs w:val="20"/>
        </w:rPr>
        <w:t xml:space="preserve">. </w:t>
      </w:r>
      <w:r w:rsidR="007360E4">
        <w:rPr>
          <w:rFonts w:cstheme="minorHAnsi"/>
          <w:sz w:val="20"/>
          <w:szCs w:val="20"/>
        </w:rPr>
        <w:t xml:space="preserve">We defined hotspot thresholds from the maximum hotspot size across these </w:t>
      </w:r>
      <w:proofErr w:type="gramStart"/>
      <w:r w:rsidR="007360E4">
        <w:rPr>
          <w:rFonts w:cstheme="minorHAnsi"/>
          <w:sz w:val="20"/>
          <w:szCs w:val="20"/>
        </w:rPr>
        <w:t>permutations, and</w:t>
      </w:r>
      <w:proofErr w:type="gramEnd"/>
      <w:r w:rsidR="007360E4">
        <w:rPr>
          <w:rFonts w:cstheme="minorHAnsi"/>
          <w:sz w:val="20"/>
          <w:szCs w:val="20"/>
        </w:rPr>
        <w:t xml:space="preserve"> applied these thresholds to all data to define significant hotspots. </w:t>
      </w:r>
    </w:p>
    <w:p w14:paraId="208D7E0F" w14:textId="1CA46756" w:rsidR="00060ACB" w:rsidRPr="00BF56F8" w:rsidRDefault="00060ACB" w:rsidP="00060ACB">
      <w:pPr>
        <w:spacing w:line="480" w:lineRule="auto"/>
        <w:rPr>
          <w:rFonts w:cstheme="minorHAnsi"/>
          <w:b/>
          <w:sz w:val="20"/>
          <w:szCs w:val="20"/>
        </w:rPr>
      </w:pPr>
      <w:r w:rsidRPr="00BF56F8">
        <w:rPr>
          <w:rFonts w:cstheme="minorHAnsi"/>
          <w:b/>
          <w:sz w:val="20"/>
          <w:szCs w:val="20"/>
        </w:rPr>
        <w:t>Hotspots indicate mostly trans-eQTL transcriptome-wide</w:t>
      </w:r>
    </w:p>
    <w:p w14:paraId="791F1BC0" w14:textId="2A27BE8D"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of eQTL</w:t>
      </w:r>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33686E">
        <w:rPr>
          <w:rFonts w:cstheme="minorHAnsi"/>
          <w:sz w:val="20"/>
          <w:szCs w:val="20"/>
        </w:rPr>
        <w:t>on chromosomes 2-6, 8-10, 12-15</w:t>
      </w:r>
      <w:r w:rsidR="00256573" w:rsidRPr="001F12EE">
        <w:rPr>
          <w:rFonts w:cstheme="minorHAnsi"/>
          <w:sz w:val="20"/>
          <w:szCs w:val="20"/>
        </w:rPr>
        <w:t xml:space="preserve"> (Figure X</w:t>
      </w:r>
      <w:r w:rsidR="003108D6">
        <w:rPr>
          <w:rFonts w:cstheme="minorHAnsi"/>
          <w:sz w:val="20"/>
          <w:szCs w:val="20"/>
        </w:rPr>
        <w:t>3</w:t>
      </w:r>
      <w:r w:rsidR="00256573" w:rsidRPr="001F12EE">
        <w:rPr>
          <w:rFonts w:cstheme="minorHAnsi"/>
          <w:sz w:val="20"/>
          <w:szCs w:val="20"/>
        </w:rPr>
        <w:t>a).</w:t>
      </w:r>
      <w:r w:rsidR="006110D0" w:rsidRPr="001F12EE">
        <w:rPr>
          <w:rFonts w:cstheme="minorHAnsi"/>
          <w:sz w:val="20"/>
          <w:szCs w:val="20"/>
        </w:rPr>
        <w:t xml:space="preserve"> 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r w:rsidR="009E4DBA">
        <w:rPr>
          <w:rFonts w:cstheme="minorHAnsi"/>
          <w:sz w:val="20"/>
          <w:szCs w:val="20"/>
        </w:rPr>
        <w:t>eQTL</w:t>
      </w:r>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2DBA452A"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4"/>
      <w:r w:rsidR="006110D0" w:rsidRPr="001F12EE">
        <w:rPr>
          <w:rFonts w:cstheme="minorHAnsi"/>
          <w:sz w:val="20"/>
          <w:szCs w:val="20"/>
        </w:rPr>
        <w:t xml:space="preserve">identified hotspots </w:t>
      </w:r>
      <w:commentRangeEnd w:id="4"/>
      <w:r w:rsidR="00DB7D12">
        <w:rPr>
          <w:rStyle w:val="CommentReference"/>
        </w:rPr>
        <w:commentReference w:id="4"/>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3108D6">
        <w:rPr>
          <w:rFonts w:cstheme="minorHAnsi"/>
          <w:sz w:val="20"/>
          <w:szCs w:val="20"/>
        </w:rPr>
        <w:t>4</w:t>
      </w:r>
      <w:r w:rsidR="00D00E2C">
        <w:rPr>
          <w:rFonts w:cstheme="minorHAnsi"/>
          <w:sz w:val="20"/>
          <w:szCs w:val="20"/>
        </w:rPr>
        <w:t>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eQTL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Pr="00BF56F8" w:rsidRDefault="00060ACB" w:rsidP="00C45E99">
      <w:pPr>
        <w:pStyle w:val="CommentText"/>
        <w:spacing w:line="480" w:lineRule="auto"/>
        <w:rPr>
          <w:rFonts w:cstheme="minorHAnsi"/>
          <w:b/>
        </w:rPr>
      </w:pPr>
      <w:r w:rsidRPr="00BF56F8">
        <w:rPr>
          <w:rFonts w:cstheme="minorHAnsi"/>
          <w:b/>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5D63BB60"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show evidence for large-effect </w:t>
      </w:r>
      <w:r w:rsidR="008F4AC6" w:rsidRPr="008F4AC6">
        <w:rPr>
          <w:rFonts w:cstheme="minorHAnsi"/>
          <w:i/>
          <w:sz w:val="20"/>
          <w:szCs w:val="20"/>
        </w:rPr>
        <w:t>cis-</w:t>
      </w:r>
      <w:r w:rsidR="008F4AC6">
        <w:rPr>
          <w:rFonts w:cstheme="minorHAnsi"/>
          <w:sz w:val="20"/>
          <w:szCs w:val="20"/>
        </w:rPr>
        <w:t xml:space="preserve">eQTL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3108D6">
        <w:rPr>
          <w:rFonts w:cstheme="minorHAnsi"/>
          <w:sz w:val="20"/>
          <w:szCs w:val="20"/>
        </w:rPr>
        <w:t>6</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5"/>
      <w:r w:rsidR="005C21BE" w:rsidRPr="001F12EE">
        <w:rPr>
          <w:rFonts w:cstheme="minorHAnsi"/>
          <w:sz w:val="20"/>
          <w:szCs w:val="20"/>
        </w:rPr>
        <w:t xml:space="preserve">(Figure </w:t>
      </w:r>
      <w:proofErr w:type="spellStart"/>
      <w:r w:rsidR="005C21BE" w:rsidRPr="001F12EE">
        <w:rPr>
          <w:rFonts w:cstheme="minorHAnsi"/>
          <w:sz w:val="20"/>
          <w:szCs w:val="20"/>
        </w:rPr>
        <w:t>Xb</w:t>
      </w:r>
      <w:commentRangeEnd w:id="5"/>
      <w:proofErr w:type="spellEnd"/>
      <w:r w:rsidR="00AF205C">
        <w:rPr>
          <w:rStyle w:val="CommentReference"/>
        </w:rPr>
        <w:commentReference w:id="5"/>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6244345A"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3108D6">
        <w:rPr>
          <w:rFonts w:cstheme="minorHAnsi"/>
          <w:sz w:val="20"/>
          <w:szCs w:val="20"/>
        </w:rPr>
        <w:t>5</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-diagonal signal when comparing transcript center to top SNP hit. This pattern holds whether we examine the top 1 SNP per transcript (Figure X</w:t>
      </w:r>
      <w:r w:rsidR="003108D6">
        <w:rPr>
          <w:rFonts w:cstheme="minorHAnsi"/>
          <w:sz w:val="20"/>
          <w:szCs w:val="20"/>
        </w:rPr>
        <w:t>5</w:t>
      </w:r>
      <w:r w:rsidR="008F4AC6">
        <w:rPr>
          <w:rFonts w:cstheme="minorHAnsi"/>
          <w:sz w:val="20"/>
          <w:szCs w:val="20"/>
        </w:rPr>
        <w:t xml:space="preserve">), the top 10 SNPs per transcript (Figure SX1), or the top 100 (Figure SX2). </w:t>
      </w:r>
    </w:p>
    <w:p w14:paraId="4475E9D2" w14:textId="635A2F55" w:rsidR="002514F3" w:rsidRPr="00BF56F8" w:rsidRDefault="002514F3" w:rsidP="002514F3">
      <w:pPr>
        <w:spacing w:line="480" w:lineRule="auto"/>
        <w:rPr>
          <w:rFonts w:cstheme="minorHAnsi"/>
          <w:b/>
          <w:sz w:val="20"/>
          <w:szCs w:val="20"/>
        </w:rPr>
      </w:pPr>
      <w:r w:rsidRPr="00BF56F8">
        <w:rPr>
          <w:rFonts w:cstheme="minorHAnsi"/>
          <w:b/>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 xml:space="preserve">-eQTL.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b), botrydial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7F65DE28"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9E4B0F">
        <w:rPr>
          <w:rFonts w:cstheme="minorHAnsi"/>
          <w:sz w:val="20"/>
          <w:szCs w:val="20"/>
        </w:rPr>
        <w:t>)</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w:t>
      </w:r>
      <w:r w:rsidR="004C3C51">
        <w:rPr>
          <w:rFonts w:cstheme="minorHAnsi"/>
          <w:sz w:val="20"/>
          <w:szCs w:val="20"/>
        </w:rPr>
        <w:t>1</w:t>
      </w:r>
      <w:r w:rsidR="009E4B0F">
        <w:rPr>
          <w:rFonts w:cstheme="minorHAnsi"/>
          <w:sz w:val="20"/>
          <w:szCs w:val="20"/>
        </w:rPr>
        <w:t xml:space="preserve">.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Bcin01g00190</w:t>
      </w:r>
      <w:r w:rsidR="00054571">
        <w:rPr>
          <w:rFonts w:cstheme="minorHAnsi"/>
          <w:sz w:val="20"/>
          <w:szCs w:val="20"/>
        </w:rPr>
        <w:t>)</w:t>
      </w:r>
      <w:r w:rsidR="00715FF0">
        <w:rPr>
          <w:rFonts w:cstheme="minorHAnsi"/>
          <w:sz w:val="20"/>
          <w:szCs w:val="20"/>
        </w:rPr>
        <w:t xml:space="preserve"> </w:t>
      </w:r>
      <w:r w:rsidR="00685CE1">
        <w:rPr>
          <w:rFonts w:cstheme="minorHAnsi"/>
          <w:sz w:val="20"/>
          <w:szCs w:val="20"/>
        </w:rPr>
        <w:t>(Figure X</w:t>
      </w:r>
      <w:r w:rsidR="003108D6">
        <w:rPr>
          <w:rFonts w:cstheme="minorHAnsi"/>
          <w:sz w:val="20"/>
          <w:szCs w:val="20"/>
        </w:rPr>
        <w:t>7</w:t>
      </w:r>
      <w:r w:rsidR="00715FF0">
        <w:rPr>
          <w:rFonts w:cstheme="minorHAnsi"/>
          <w:sz w:val="20"/>
          <w:szCs w:val="20"/>
        </w:rPr>
        <w:t>c</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3108D6">
        <w:rPr>
          <w:rFonts w:cstheme="minorHAnsi"/>
          <w:sz w:val="20"/>
          <w:szCs w:val="20"/>
        </w:rPr>
        <w:t>7</w:t>
      </w:r>
      <w:r w:rsidR="00715FF0">
        <w:rPr>
          <w:rFonts w:cstheme="minorHAnsi"/>
          <w:sz w:val="20"/>
          <w:szCs w:val="20"/>
        </w:rPr>
        <w:t>a</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71126422"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3108D6">
        <w:rPr>
          <w:rFonts w:cstheme="minorHAnsi"/>
          <w:sz w:val="20"/>
          <w:szCs w:val="20"/>
        </w:rPr>
        <w:t>7</w:t>
      </w:r>
      <w:r w:rsidR="00715FF0">
        <w:rPr>
          <w:rFonts w:cstheme="minorHAnsi"/>
          <w:sz w:val="20"/>
          <w:szCs w:val="20"/>
        </w:rPr>
        <w:t>b</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3108D6">
        <w:rPr>
          <w:rFonts w:cstheme="minorHAnsi"/>
          <w:sz w:val="20"/>
          <w:szCs w:val="20"/>
        </w:rPr>
        <w:t>7</w:t>
      </w:r>
      <w:r w:rsidR="00715FF0">
        <w:rPr>
          <w:rFonts w:cstheme="minorHAnsi"/>
          <w:sz w:val="20"/>
          <w:szCs w:val="20"/>
        </w:rPr>
        <w:t>c</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426FC989" w:rsidR="00CE102F" w:rsidRDefault="00CE102F" w:rsidP="00CE102F">
      <w:pPr>
        <w:spacing w:line="480" w:lineRule="auto"/>
        <w:ind w:firstLine="720"/>
        <w:rPr>
          <w:rFonts w:cstheme="minorHAnsi"/>
          <w:sz w:val="20"/>
          <w:szCs w:val="20"/>
        </w:rPr>
      </w:pPr>
      <w:r>
        <w:rPr>
          <w:rFonts w:cstheme="minorHAnsi"/>
          <w:sz w:val="20"/>
          <w:szCs w:val="20"/>
        </w:rPr>
        <w:t xml:space="preserve">The botrydial biosynthetic network, and network 5,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r>
        <w:rPr>
          <w:rFonts w:cstheme="minorHAnsi"/>
          <w:sz w:val="20"/>
          <w:szCs w:val="20"/>
        </w:rPr>
        <w:t xml:space="preserve">.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pathosystem, but </w:t>
      </w:r>
      <w:r>
        <w:rPr>
          <w:rFonts w:cstheme="minorHAnsi"/>
          <w:sz w:val="20"/>
          <w:szCs w:val="20"/>
        </w:rPr>
        <w:lastRenderedPageBreak/>
        <w:t xml:space="preserve">that GWA across SNPs misses these patterns. This missing cis-effect likely </w:t>
      </w:r>
      <w:r w:rsidR="004B7418">
        <w:rPr>
          <w:rFonts w:cstheme="minorHAnsi"/>
          <w:sz w:val="20"/>
          <w:szCs w:val="20"/>
        </w:rPr>
        <w:t>amplifies</w:t>
      </w:r>
      <w:r>
        <w:rPr>
          <w:rFonts w:cstheme="minorHAnsi"/>
          <w:sz w:val="20"/>
          <w:szCs w:val="20"/>
        </w:rPr>
        <w:t xml:space="preserve"> the apparent magnitude of trans-acting loci.</w:t>
      </w:r>
    </w:p>
    <w:p w14:paraId="2DCE7058" w14:textId="74D21199" w:rsidR="004A2927" w:rsidRPr="004A2927" w:rsidRDefault="004A2927" w:rsidP="004A2927">
      <w:pPr>
        <w:spacing w:line="480" w:lineRule="auto"/>
        <w:rPr>
          <w:rFonts w:cstheme="minorHAnsi"/>
          <w:b/>
          <w:sz w:val="20"/>
          <w:szCs w:val="20"/>
        </w:rPr>
      </w:pPr>
      <w:r w:rsidRPr="004A2927">
        <w:rPr>
          <w:rFonts w:cstheme="minorHAnsi"/>
          <w:b/>
          <w:sz w:val="20"/>
          <w:szCs w:val="20"/>
        </w:rPr>
        <w:t xml:space="preserve">Detection and annotation of </w:t>
      </w:r>
      <w:r w:rsidRPr="00782740">
        <w:rPr>
          <w:rFonts w:cstheme="minorHAnsi"/>
          <w:b/>
          <w:i/>
          <w:sz w:val="20"/>
          <w:szCs w:val="20"/>
        </w:rPr>
        <w:t>trans</w:t>
      </w:r>
      <w:r w:rsidRPr="004A2927">
        <w:rPr>
          <w:rFonts w:cstheme="minorHAnsi"/>
          <w:b/>
          <w:sz w:val="20"/>
          <w:szCs w:val="20"/>
        </w:rPr>
        <w:t>-eQTL hotspots</w:t>
      </w:r>
    </w:p>
    <w:p w14:paraId="1CCC23D8" w14:textId="783FB363" w:rsidR="00CE102F" w:rsidRDefault="00782740" w:rsidP="00F70A02">
      <w:pPr>
        <w:spacing w:line="480" w:lineRule="auto"/>
        <w:ind w:firstLine="720"/>
      </w:pPr>
      <w:r>
        <w:rPr>
          <w:rFonts w:cstheme="minorHAnsi"/>
          <w:sz w:val="20"/>
          <w:szCs w:val="20"/>
        </w:rPr>
        <w:t>Our 11 s</w:t>
      </w:r>
      <w:r w:rsidR="00075742">
        <w:rPr>
          <w:rFonts w:cstheme="minorHAnsi"/>
          <w:sz w:val="20"/>
          <w:szCs w:val="20"/>
        </w:rPr>
        <w:t xml:space="preserve">ignificant </w:t>
      </w:r>
      <w:r w:rsidR="00075742">
        <w:rPr>
          <w:rFonts w:cstheme="minorHAnsi"/>
          <w:i/>
          <w:sz w:val="20"/>
          <w:szCs w:val="20"/>
        </w:rPr>
        <w:t>trans</w:t>
      </w:r>
      <w:r w:rsidR="00075742">
        <w:rPr>
          <w:rFonts w:cstheme="minorHAnsi"/>
          <w:i/>
          <w:sz w:val="20"/>
          <w:szCs w:val="20"/>
        </w:rPr>
        <w:softHyphen/>
        <w:t>-</w:t>
      </w:r>
      <w:r w:rsidR="00075742">
        <w:rPr>
          <w:rFonts w:cstheme="minorHAnsi"/>
          <w:sz w:val="20"/>
          <w:szCs w:val="20"/>
        </w:rPr>
        <w:t xml:space="preserve">eQTL hotspots for </w:t>
      </w:r>
      <w:r w:rsidR="00075742">
        <w:rPr>
          <w:rFonts w:cstheme="minorHAnsi"/>
          <w:i/>
          <w:sz w:val="20"/>
          <w:szCs w:val="20"/>
        </w:rPr>
        <w:t>B. cinerea</w:t>
      </w:r>
      <w:r w:rsidR="00075742">
        <w:t xml:space="preserve"> range from 2</w:t>
      </w:r>
      <w:r>
        <w:t xml:space="preserve">2 to 129 linked genes, with minimal overlap to expression modulation in </w:t>
      </w:r>
      <w:r>
        <w:rPr>
          <w:i/>
        </w:rPr>
        <w:t xml:space="preserve">A. thaliana </w:t>
      </w:r>
      <w:r>
        <w:t xml:space="preserve">(a maximum of 56 genes). These hotspots are dispersed across the genome, at least </w:t>
      </w:r>
      <w:r w:rsidR="005412F6">
        <w:t>0.</w:t>
      </w:r>
      <w:r>
        <w:t>1 Mb apart and across 9 chromosomes</w:t>
      </w:r>
      <w:r w:rsidR="003F32EE">
        <w:t xml:space="preserve"> (Figure 9)</w:t>
      </w:r>
      <w:r>
        <w:t xml:space="preserve">. </w:t>
      </w:r>
    </w:p>
    <w:p w14:paraId="64EFE413" w14:textId="0565252D" w:rsidR="00782740" w:rsidRPr="00782740" w:rsidRDefault="00782740" w:rsidP="00782740">
      <w:pPr>
        <w:spacing w:line="480" w:lineRule="auto"/>
        <w:rPr>
          <w:b/>
        </w:rPr>
      </w:pPr>
      <w:r w:rsidRPr="00782740">
        <w:rPr>
          <w:b/>
        </w:rPr>
        <w:t xml:space="preserve">Detection and annotation of interspecific </w:t>
      </w:r>
      <w:r w:rsidRPr="00782740">
        <w:rPr>
          <w:b/>
          <w:i/>
        </w:rPr>
        <w:t>trans</w:t>
      </w:r>
      <w:r w:rsidRPr="00782740">
        <w:rPr>
          <w:b/>
        </w:rPr>
        <w:t>-eQTL hotspots</w:t>
      </w:r>
    </w:p>
    <w:p w14:paraId="144FD617" w14:textId="0D3D46A1" w:rsidR="00782740" w:rsidRDefault="004F7421" w:rsidP="00782740">
      <w:pPr>
        <w:spacing w:line="480" w:lineRule="auto"/>
      </w:pPr>
      <w:r>
        <w:tab/>
        <w:t xml:space="preserve">The 11 significant cross-species </w:t>
      </w:r>
      <w:r w:rsidRPr="004F7421">
        <w:rPr>
          <w:i/>
        </w:rPr>
        <w:t>trans</w:t>
      </w:r>
      <w:r>
        <w:t xml:space="preserve">-eQTL hotspots </w:t>
      </w:r>
      <w:r w:rsidR="00EE2E8C">
        <w:t xml:space="preserve">for </w:t>
      </w:r>
      <w:r w:rsidR="00EE2E8C">
        <w:rPr>
          <w:i/>
        </w:rPr>
        <w:t xml:space="preserve">A. thaliana </w:t>
      </w:r>
      <w:r w:rsidR="00EE2E8C">
        <w:t xml:space="preserve">are </w:t>
      </w:r>
      <w:r w:rsidR="003F32EE">
        <w:t xml:space="preserve">also dispersed across the genome of </w:t>
      </w:r>
      <w:r w:rsidR="003F32EE">
        <w:rPr>
          <w:i/>
        </w:rPr>
        <w:t>B. cinerea</w:t>
      </w:r>
      <w:r w:rsidR="005412F6">
        <w:t xml:space="preserve">, covering 8 chromosomes </w:t>
      </w:r>
      <w:r w:rsidR="0064357E">
        <w:t xml:space="preserve">with at least 0.1 Mb between hotspots (Figure 9). These range from 114 to 634 linked </w:t>
      </w:r>
      <w:r w:rsidR="0064357E" w:rsidRPr="0064357E">
        <w:rPr>
          <w:i/>
        </w:rPr>
        <w:t xml:space="preserve">A. thaliana </w:t>
      </w:r>
      <w:r w:rsidR="0064357E">
        <w:t xml:space="preserve">transcripts, </w:t>
      </w:r>
      <w:r w:rsidR="005606A4">
        <w:t xml:space="preserve">with very low overlap with </w:t>
      </w:r>
      <w:r w:rsidR="005606A4" w:rsidRPr="005606A4">
        <w:rPr>
          <w:i/>
        </w:rPr>
        <w:t>B. cinerea</w:t>
      </w:r>
      <w:r w:rsidR="005606A4">
        <w:t xml:space="preserve"> transcripts (a maximum of 3 genes). </w:t>
      </w:r>
    </w:p>
    <w:p w14:paraId="02CB3647" w14:textId="3FD3CDC0" w:rsidR="007E7466" w:rsidRPr="007E7466" w:rsidRDefault="007E7466" w:rsidP="00782740">
      <w:pPr>
        <w:spacing w:line="480" w:lineRule="auto"/>
        <w:rPr>
          <w:b/>
        </w:rPr>
      </w:pPr>
      <w:commentRangeStart w:id="6"/>
      <w:r w:rsidRPr="007E7466">
        <w:rPr>
          <w:b/>
        </w:rPr>
        <w:t>Annotation of eQTL hotspots</w:t>
      </w:r>
      <w:commentRangeEnd w:id="6"/>
      <w:r w:rsidR="00521E13">
        <w:rPr>
          <w:rStyle w:val="CommentReference"/>
        </w:rPr>
        <w:commentReference w:id="6"/>
      </w:r>
    </w:p>
    <w:p w14:paraId="3B89087B" w14:textId="7F493267" w:rsidR="007E7466" w:rsidRPr="00E91300" w:rsidRDefault="00263511" w:rsidP="004441B7">
      <w:pPr>
        <w:spacing w:line="480" w:lineRule="auto"/>
        <w:ind w:firstLine="720"/>
      </w:pPr>
      <w:r>
        <w:t xml:space="preserve">We annotated the genes at these eQTL hotspots </w:t>
      </w:r>
      <w:r w:rsidR="00EE0361">
        <w:t xml:space="preserve">with functional </w:t>
      </w:r>
      <w:r w:rsidR="004756DB">
        <w:t>information, including links to</w:t>
      </w:r>
      <w:r w:rsidR="007E7466">
        <w:t xml:space="preserve"> </w:t>
      </w:r>
      <w:proofErr w:type="spellStart"/>
      <w:r w:rsidR="007E7466">
        <w:t>coexpression</w:t>
      </w:r>
      <w:proofErr w:type="spellEnd"/>
      <w:r w:rsidR="007E7466">
        <w:t xml:space="preserve"> networks</w:t>
      </w:r>
      <w:r w:rsidR="004756DB">
        <w:t xml:space="preserve"> from previous </w:t>
      </w:r>
      <w:proofErr w:type="spellStart"/>
      <w:r w:rsidR="004756DB">
        <w:t>RNAseq</w:t>
      </w:r>
      <w:proofErr w:type="spellEnd"/>
      <w:r w:rsidR="004756DB">
        <w:t xml:space="preserve"> analysis of these transcripts {Zhang 2016; Zhang 2018}</w:t>
      </w:r>
      <w:r w:rsidR="00D3774F">
        <w:t xml:space="preserve"> (Table X1)</w:t>
      </w:r>
      <w:r w:rsidR="004756DB">
        <w:t xml:space="preserve">. </w:t>
      </w:r>
      <w:r w:rsidR="00C071DB">
        <w:t xml:space="preserve">Among the 11 </w:t>
      </w:r>
      <w:r w:rsidR="00C071DB" w:rsidRPr="00C071DB">
        <w:rPr>
          <w:i/>
        </w:rPr>
        <w:t>A. thaliana</w:t>
      </w:r>
      <w:r w:rsidR="00C071DB">
        <w:t xml:space="preserve"> hotspot trans-eQTL, two of these genes </w:t>
      </w:r>
      <w:r w:rsidR="00132F99">
        <w:t xml:space="preserve">are correlated to </w:t>
      </w:r>
      <w:r w:rsidR="00132F99">
        <w:rPr>
          <w:i/>
        </w:rPr>
        <w:t>B. cinerea</w:t>
      </w:r>
      <w:r w:rsidR="00132F99">
        <w:t xml:space="preserve"> </w:t>
      </w:r>
      <w:r w:rsidR="00C51491">
        <w:t xml:space="preserve">lesion size across all </w:t>
      </w:r>
      <w:r w:rsidR="00575BD4">
        <w:t xml:space="preserve">tested </w:t>
      </w:r>
      <w:r w:rsidR="00C51491" w:rsidRPr="00C51491">
        <w:rPr>
          <w:i/>
        </w:rPr>
        <w:t xml:space="preserve">A. thaliana </w:t>
      </w:r>
      <w:r w:rsidR="00C51491">
        <w:t xml:space="preserve">genotypes, including immune pathway mutants. </w:t>
      </w:r>
      <w:r w:rsidR="005130B3">
        <w:t xml:space="preserve">An additional gene is correlated with lesion size variation on Col-0 </w:t>
      </w:r>
      <w:r w:rsidR="005130B3">
        <w:rPr>
          <w:i/>
        </w:rPr>
        <w:t>A. thaliana</w:t>
      </w:r>
      <w:r w:rsidR="005130B3">
        <w:t xml:space="preserve">, and one on </w:t>
      </w:r>
      <w:r w:rsidR="005130B3" w:rsidRPr="00911C41">
        <w:rPr>
          <w:i/>
        </w:rPr>
        <w:t>coi1-1</w:t>
      </w:r>
      <w:r w:rsidR="005130B3">
        <w:t xml:space="preserve"> </w:t>
      </w:r>
      <w:r w:rsidR="005130B3">
        <w:rPr>
          <w:i/>
        </w:rPr>
        <w:t xml:space="preserve">A. thaliana. </w:t>
      </w:r>
      <w:r w:rsidR="000D6131">
        <w:t xml:space="preserve">Among the 11 </w:t>
      </w:r>
      <w:r w:rsidR="000D6131">
        <w:rPr>
          <w:i/>
        </w:rPr>
        <w:t>B. cinerea</w:t>
      </w:r>
      <w:r w:rsidR="000D6131">
        <w:t xml:space="preserve"> hotspot </w:t>
      </w:r>
      <w:r w:rsidR="000D6131">
        <w:rPr>
          <w:i/>
        </w:rPr>
        <w:t>trans-</w:t>
      </w:r>
      <w:r w:rsidR="000D6131">
        <w:t xml:space="preserve">eQTL, </w:t>
      </w:r>
      <w:r w:rsidR="00575BD4">
        <w:t xml:space="preserve">three of these genes are linked to lesion size variation across all tested </w:t>
      </w:r>
      <w:r w:rsidR="00575BD4" w:rsidRPr="00575BD4">
        <w:rPr>
          <w:i/>
        </w:rPr>
        <w:t>A. thaliana</w:t>
      </w:r>
      <w:r w:rsidR="00575BD4">
        <w:t xml:space="preserve"> genotypes. </w:t>
      </w:r>
      <w:r w:rsidR="00CC1992">
        <w:t xml:space="preserve">A fourth gene is linked to </w:t>
      </w:r>
      <w:r w:rsidR="004F6474">
        <w:t xml:space="preserve">lesion size variation on Col-0 </w:t>
      </w:r>
      <w:r w:rsidR="004F6474">
        <w:rPr>
          <w:i/>
        </w:rPr>
        <w:t>A. thaliana</w:t>
      </w:r>
      <w:r w:rsidR="004F6474">
        <w:t xml:space="preserve">. This gene is also linked to the major vesicle/ virulence network of </w:t>
      </w:r>
      <w:r w:rsidR="004F6474" w:rsidRPr="004F6474">
        <w:rPr>
          <w:i/>
        </w:rPr>
        <w:t xml:space="preserve">B. cinerea </w:t>
      </w:r>
      <w:proofErr w:type="spellStart"/>
      <w:r w:rsidR="004F6474">
        <w:t>coexpression</w:t>
      </w:r>
      <w:proofErr w:type="spellEnd"/>
      <w:r w:rsidR="004F6474">
        <w:t xml:space="preserve"> on Col-0 </w:t>
      </w:r>
      <w:r w:rsidR="004F6474" w:rsidRPr="004F6474">
        <w:rPr>
          <w:i/>
        </w:rPr>
        <w:t>A. thaliana</w:t>
      </w:r>
      <w:r w:rsidR="005839D3">
        <w:rPr>
          <w:i/>
        </w:rPr>
        <w:t xml:space="preserve"> </w:t>
      </w:r>
      <w:r w:rsidR="005839D3">
        <w:t>{Zhang 2018}</w:t>
      </w:r>
      <w:r w:rsidR="004F6474">
        <w:t xml:space="preserve">. </w:t>
      </w:r>
      <w:r w:rsidR="00667AC5">
        <w:t xml:space="preserve">If these eQTL are modulating expression of many genes, and affecting lesion size, they may be major </w:t>
      </w:r>
      <w:r w:rsidR="00667AC5">
        <w:rPr>
          <w:i/>
        </w:rPr>
        <w:t xml:space="preserve">B. cinerea </w:t>
      </w:r>
      <w:r w:rsidR="00667AC5">
        <w:t xml:space="preserve">control points in the plant-pathogen interaction. </w:t>
      </w:r>
    </w:p>
    <w:p w14:paraId="6FACFE9B" w14:textId="6ABE6306" w:rsidR="009113EA" w:rsidRDefault="009113EA" w:rsidP="00782740">
      <w:pPr>
        <w:spacing w:line="480" w:lineRule="auto"/>
        <w:rPr>
          <w:b/>
        </w:rPr>
      </w:pPr>
      <w:r w:rsidRPr="009113EA">
        <w:rPr>
          <w:b/>
        </w:rPr>
        <w:lastRenderedPageBreak/>
        <w:t xml:space="preserve">eQTL correlation to co-expression networks </w:t>
      </w:r>
    </w:p>
    <w:p w14:paraId="24E9C6D5" w14:textId="2D87E0B0" w:rsidR="00F64C11" w:rsidRPr="00F64C11" w:rsidRDefault="00F64C11" w:rsidP="00782740">
      <w:pPr>
        <w:spacing w:line="480" w:lineRule="auto"/>
      </w:pPr>
      <w:r>
        <w:rPr>
          <w:b/>
        </w:rPr>
        <w:tab/>
      </w:r>
      <w:r>
        <w:t xml:space="preserve">Previous analysis of these </w:t>
      </w:r>
      <w:proofErr w:type="spellStart"/>
      <w:r>
        <w:t>RNAseq</w:t>
      </w:r>
      <w:proofErr w:type="spellEnd"/>
      <w:r>
        <w:t xml:space="preserve"> data clustered transcripts in </w:t>
      </w:r>
      <w:r w:rsidRPr="009F1C37">
        <w:rPr>
          <w:i/>
        </w:rPr>
        <w:t>B. cinerea</w:t>
      </w:r>
      <w:r>
        <w:t xml:space="preserve"> and </w:t>
      </w:r>
      <w:r w:rsidRPr="009F1C37">
        <w:rPr>
          <w:i/>
        </w:rPr>
        <w:t xml:space="preserve">A. thaliana </w:t>
      </w:r>
      <w:r>
        <w:t xml:space="preserve">into </w:t>
      </w:r>
      <w:proofErr w:type="spellStart"/>
      <w:r>
        <w:t>coexpression</w:t>
      </w:r>
      <w:proofErr w:type="spellEnd"/>
      <w:r>
        <w:t xml:space="preserve"> networks {Zhang 2016; Zhang 201</w:t>
      </w:r>
      <w:r w:rsidR="00053975">
        <w:t>8</w:t>
      </w:r>
      <w:r>
        <w:t xml:space="preserve">}. </w:t>
      </w:r>
      <w:r w:rsidR="00933371">
        <w:t xml:space="preserve">eQTL hotspots linked to these </w:t>
      </w:r>
      <w:proofErr w:type="spellStart"/>
      <w:r w:rsidR="00933371">
        <w:t>coexpression</w:t>
      </w:r>
      <w:proofErr w:type="spellEnd"/>
      <w:r w:rsidR="00933371">
        <w:t xml:space="preserve"> networks could indicate regulatory points for these modules of expression variation. </w:t>
      </w:r>
      <w:r w:rsidR="00584BA4">
        <w:t>We looked for</w:t>
      </w:r>
      <w:r w:rsidR="00933371">
        <w:t xml:space="preserve"> gene overlap between transcripts linked to eQTL hotspots and </w:t>
      </w:r>
      <w:proofErr w:type="spellStart"/>
      <w:r w:rsidR="00933371">
        <w:t>coexpression</w:t>
      </w:r>
      <w:proofErr w:type="spellEnd"/>
      <w:r w:rsidR="00933371">
        <w:t xml:space="preserve"> networks. </w:t>
      </w:r>
      <w:r w:rsidR="00EE444B">
        <w:t xml:space="preserve">Nine </w:t>
      </w:r>
      <w:r w:rsidR="0089300D">
        <w:t xml:space="preserve">of the </w:t>
      </w:r>
      <w:r w:rsidR="0089300D" w:rsidRPr="00D231C9">
        <w:rPr>
          <w:i/>
        </w:rPr>
        <w:t xml:space="preserve">B. cinerea </w:t>
      </w:r>
      <w:r w:rsidR="00EE444B">
        <w:t xml:space="preserve">eQTL hotspots </w:t>
      </w:r>
      <w:r w:rsidR="0089300D">
        <w:t xml:space="preserve">were also linked to </w:t>
      </w:r>
      <w:r w:rsidR="00EE444B">
        <w:t xml:space="preserve">genes in </w:t>
      </w:r>
      <w:r w:rsidR="0089300D">
        <w:t xml:space="preserve">one or more of </w:t>
      </w:r>
      <w:r w:rsidR="008E4A56">
        <w:t xml:space="preserve">four </w:t>
      </w:r>
      <w:r w:rsidR="0089300D">
        <w:t xml:space="preserve">major </w:t>
      </w:r>
      <w:r w:rsidR="0089300D" w:rsidRPr="00355732">
        <w:rPr>
          <w:i/>
        </w:rPr>
        <w:t>B. cinerea</w:t>
      </w:r>
      <w:r w:rsidR="0089300D">
        <w:t xml:space="preserve"> </w:t>
      </w:r>
      <w:proofErr w:type="spellStart"/>
      <w:r w:rsidR="0089300D">
        <w:t>coexpression</w:t>
      </w:r>
      <w:proofErr w:type="spellEnd"/>
      <w:r w:rsidR="0089300D">
        <w:t xml:space="preserve"> networks </w:t>
      </w:r>
      <w:r w:rsidR="00355732">
        <w:t xml:space="preserve">on </w:t>
      </w:r>
      <w:r w:rsidR="00355732" w:rsidRPr="00355732">
        <w:rPr>
          <w:i/>
        </w:rPr>
        <w:t>A. thaliana</w:t>
      </w:r>
      <w:r w:rsidR="00355732">
        <w:t xml:space="preserve"> (Figure 9). </w:t>
      </w:r>
      <w:r w:rsidR="00EE444B">
        <w:t xml:space="preserve">Nine of the </w:t>
      </w:r>
      <w:r w:rsidR="00EE444B" w:rsidRPr="008C6356">
        <w:rPr>
          <w:i/>
        </w:rPr>
        <w:t xml:space="preserve">A. thaliana </w:t>
      </w:r>
      <w:r w:rsidR="00EE444B">
        <w:t>eQTL hotspots were</w:t>
      </w:r>
      <w:r w:rsidR="008E4A56">
        <w:t xml:space="preserve"> also</w:t>
      </w:r>
      <w:r w:rsidR="00EE444B">
        <w:t xml:space="preserve"> linked to genes in one or more of </w:t>
      </w:r>
      <w:r w:rsidR="008C6356">
        <w:t xml:space="preserve">six </w:t>
      </w:r>
      <w:r w:rsidR="00EE444B">
        <w:t>major</w:t>
      </w:r>
      <w:r w:rsidR="008C6356">
        <w:t xml:space="preserve"> genotype-dependent</w:t>
      </w:r>
      <w:r w:rsidR="00EE444B">
        <w:t xml:space="preserve"> </w:t>
      </w:r>
      <w:r w:rsidR="00EE444B" w:rsidRPr="00EE444B">
        <w:rPr>
          <w:i/>
        </w:rPr>
        <w:t>A. thaliana</w:t>
      </w:r>
      <w:r w:rsidR="00EE444B">
        <w:t xml:space="preserve"> </w:t>
      </w:r>
      <w:proofErr w:type="spellStart"/>
      <w:r w:rsidR="00EE444B">
        <w:t>coexpression</w:t>
      </w:r>
      <w:proofErr w:type="spellEnd"/>
      <w:r w:rsidR="00EE444B">
        <w:t xml:space="preserve"> networks when infected with</w:t>
      </w:r>
      <w:r w:rsidR="00EE444B" w:rsidRPr="00EE444B">
        <w:rPr>
          <w:i/>
        </w:rPr>
        <w:t xml:space="preserve"> B. cinerea </w:t>
      </w:r>
      <w:r w:rsidR="00EE444B">
        <w:t xml:space="preserve">(Figure 9). </w:t>
      </w:r>
    </w:p>
    <w:p w14:paraId="642D3715" w14:textId="13E078E9" w:rsidR="009011CD" w:rsidRPr="004A2927" w:rsidRDefault="00884F43" w:rsidP="000A3A44">
      <w:pPr>
        <w:spacing w:line="480" w:lineRule="auto"/>
        <w:rPr>
          <w:rFonts w:cstheme="minorHAnsi"/>
          <w:b/>
          <w:sz w:val="20"/>
          <w:szCs w:val="20"/>
        </w:rPr>
      </w:pPr>
      <w:r>
        <w:rPr>
          <w:rFonts w:cstheme="minorHAnsi"/>
          <w:b/>
          <w:sz w:val="20"/>
          <w:szCs w:val="20"/>
        </w:rPr>
        <w:t xml:space="preserve"> </w:t>
      </w:r>
      <w:bookmarkStart w:id="7" w:name="_GoBack"/>
      <w:bookmarkEnd w:id="7"/>
      <w:r w:rsidR="009011CD" w:rsidRPr="004A2927">
        <w:rPr>
          <w:rFonts w:cstheme="minorHAnsi"/>
          <w:b/>
          <w:sz w:val="20"/>
          <w:szCs w:val="20"/>
        </w:rPr>
        <w:t>METHODS</w:t>
      </w:r>
    </w:p>
    <w:p w14:paraId="1CCC4528" w14:textId="76BB30DE" w:rsidR="004441A8" w:rsidRPr="004A2927" w:rsidRDefault="00B87592" w:rsidP="004441A8">
      <w:pPr>
        <w:spacing w:line="480" w:lineRule="auto"/>
        <w:rPr>
          <w:rFonts w:cstheme="minorHAnsi"/>
          <w:b/>
          <w:sz w:val="20"/>
          <w:szCs w:val="20"/>
        </w:rPr>
      </w:pPr>
      <w:r w:rsidRPr="004A2927">
        <w:rPr>
          <w:rFonts w:cstheme="minorHAnsi"/>
          <w:b/>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Expression analysis</w:t>
      </w:r>
    </w:p>
    <w:p w14:paraId="727B10F4" w14:textId="7E887F42"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w:t>
      </w:r>
      <w:r w:rsidR="00672EEF">
        <w:rPr>
          <w:rFonts w:cstheme="minorHAnsi"/>
          <w:sz w:val="20"/>
          <w:szCs w:val="20"/>
        </w:rPr>
        <w:lastRenderedPageBreak/>
        <w:t>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r w:rsidR="00672EEF" w:rsidRPr="00686046">
        <w:rPr>
          <w:rStyle w:val="Hyperlink"/>
          <w:rFonts w:cstheme="minorHAnsi"/>
          <w:color w:val="auto"/>
          <w:sz w:val="20"/>
          <w:szCs w:val="20"/>
          <w:u w:val="none"/>
        </w:rPr>
        <w:t>www.bioinformatics.babraham.ac.uk/projects/</w:t>
      </w:r>
      <w:r w:rsidR="00672EEF" w:rsidRPr="00686046">
        <w:rPr>
          <w:rFonts w:cstheme="minorHAnsi"/>
          <w:sz w:val="20"/>
          <w:szCs w:val="20"/>
        </w:rPr>
        <w:t xml:space="preserve">), </w:t>
      </w:r>
      <w:r w:rsidR="00672EEF">
        <w:rPr>
          <w:rFonts w:cstheme="minorHAnsi"/>
          <w:sz w:val="20"/>
          <w:szCs w:val="20"/>
        </w:rPr>
        <w:t>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56D58E29"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We z-scaled all transcript profiles prior to GWA.</w:t>
      </w:r>
    </w:p>
    <w:p w14:paraId="5D475296" w14:textId="5CA6190C" w:rsidR="004441A8" w:rsidRPr="004A2927" w:rsidRDefault="004441A8" w:rsidP="004441A8">
      <w:pPr>
        <w:spacing w:line="480" w:lineRule="auto"/>
        <w:rPr>
          <w:rFonts w:cstheme="minorHAnsi"/>
          <w:b/>
          <w:sz w:val="20"/>
          <w:szCs w:val="20"/>
        </w:rPr>
      </w:pPr>
      <w:r w:rsidRPr="004A2927">
        <w:rPr>
          <w:rFonts w:cstheme="minorHAnsi"/>
          <w:b/>
          <w:sz w:val="20"/>
          <w:szCs w:val="20"/>
        </w:rPr>
        <w:t xml:space="preserve">Genome </w:t>
      </w:r>
      <w:r w:rsidR="00EF19E7" w:rsidRPr="004A2927">
        <w:rPr>
          <w:rFonts w:cstheme="minorHAnsi"/>
          <w:b/>
          <w:sz w:val="20"/>
          <w:szCs w:val="20"/>
        </w:rPr>
        <w:t>wide association</w:t>
      </w:r>
    </w:p>
    <w:p w14:paraId="4E53E11E" w14:textId="4AF5A388" w:rsid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EF19E7">
        <w:rPr>
          <w:rFonts w:cstheme="minorHAnsi"/>
          <w:sz w:val="20"/>
          <w:szCs w:val="20"/>
        </w:rPr>
        <w:t>{Atwell 2018}</w:t>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4C8F6D60" w14:textId="1F3A0A36" w:rsidR="007360E4" w:rsidRPr="004A2927" w:rsidRDefault="007360E4" w:rsidP="007360E4">
      <w:pPr>
        <w:spacing w:line="480" w:lineRule="auto"/>
        <w:rPr>
          <w:rFonts w:cstheme="minorHAnsi"/>
          <w:b/>
          <w:sz w:val="20"/>
          <w:szCs w:val="20"/>
        </w:rPr>
      </w:pPr>
      <w:r w:rsidRPr="004A2927">
        <w:rPr>
          <w:rFonts w:cstheme="minorHAnsi"/>
          <w:b/>
          <w:sz w:val="20"/>
          <w:szCs w:val="20"/>
        </w:rPr>
        <w:t>Permutation</w:t>
      </w:r>
      <w:r w:rsidR="004D5A70" w:rsidRPr="004A2927">
        <w:rPr>
          <w:rFonts w:cstheme="minorHAnsi"/>
          <w:b/>
          <w:sz w:val="20"/>
          <w:szCs w:val="20"/>
        </w:rPr>
        <w:t xml:space="preserve"> and defining hotspots</w:t>
      </w:r>
    </w:p>
    <w:p w14:paraId="0B3088BB" w14:textId="70E30641" w:rsidR="007360E4" w:rsidRPr="004441A8" w:rsidRDefault="007360E4" w:rsidP="007360E4">
      <w:pPr>
        <w:spacing w:line="480" w:lineRule="auto"/>
        <w:ind w:firstLine="720"/>
        <w:rPr>
          <w:rFonts w:cstheme="minorHAnsi"/>
          <w:sz w:val="20"/>
          <w:szCs w:val="20"/>
        </w:rPr>
      </w:pPr>
      <w:r>
        <w:rPr>
          <w:rFonts w:cstheme="minorHAnsi"/>
          <w:sz w:val="20"/>
          <w:szCs w:val="20"/>
        </w:rPr>
        <w:t xml:space="preserve">We plotted the number of transcripts linked to each SNP, summed across all 5 permutations, to calculate permuted hotspot size. For any SNPs that linked to permuted hotspots of over 5 transcripts in </w:t>
      </w:r>
      <w:r>
        <w:rPr>
          <w:rFonts w:cstheme="minorHAnsi"/>
          <w:i/>
          <w:sz w:val="20"/>
          <w:szCs w:val="20"/>
        </w:rPr>
        <w:t xml:space="preserve">B. cinerea </w:t>
      </w:r>
      <w:r>
        <w:rPr>
          <w:rFonts w:cstheme="minorHAnsi"/>
          <w:sz w:val="20"/>
          <w:szCs w:val="20"/>
        </w:rPr>
        <w:t xml:space="preserve">or 20 transcripts in </w:t>
      </w:r>
      <w:r>
        <w:rPr>
          <w:rFonts w:cstheme="minorHAnsi"/>
          <w:i/>
          <w:sz w:val="20"/>
          <w:szCs w:val="20"/>
        </w:rPr>
        <w:t>A. thaliana</w:t>
      </w:r>
      <w:r>
        <w:rPr>
          <w:rFonts w:cstheme="minorHAnsi"/>
          <w:sz w:val="20"/>
          <w:szCs w:val="20"/>
        </w:rPr>
        <w:t xml:space="preserve">, we removed these SNPs from further analysis as likely false positives. We then </w:t>
      </w:r>
      <w:r w:rsidR="004D5A70">
        <w:rPr>
          <w:rFonts w:cstheme="minorHAnsi"/>
          <w:sz w:val="20"/>
          <w:szCs w:val="20"/>
        </w:rPr>
        <w:t xml:space="preserve">conservatively </w:t>
      </w:r>
      <w:r>
        <w:rPr>
          <w:rFonts w:cstheme="minorHAnsi"/>
          <w:sz w:val="20"/>
          <w:szCs w:val="20"/>
        </w:rPr>
        <w:t xml:space="preserve">defined actual hotspots as </w:t>
      </w:r>
      <w:r w:rsidR="003A0148">
        <w:rPr>
          <w:rFonts w:cstheme="minorHAnsi"/>
          <w:sz w:val="20"/>
          <w:szCs w:val="20"/>
        </w:rPr>
        <w:t xml:space="preserve">SNP </w:t>
      </w:r>
      <w:r>
        <w:rPr>
          <w:rFonts w:cstheme="minorHAnsi"/>
          <w:sz w:val="20"/>
          <w:szCs w:val="20"/>
        </w:rPr>
        <w:t xml:space="preserve">peaks exceeding 20 transcripts in </w:t>
      </w:r>
      <w:r w:rsidRPr="004B32C8">
        <w:rPr>
          <w:rFonts w:cstheme="minorHAnsi"/>
          <w:i/>
          <w:sz w:val="20"/>
          <w:szCs w:val="20"/>
        </w:rPr>
        <w:t>B. cinerea</w:t>
      </w:r>
      <w:r>
        <w:rPr>
          <w:rFonts w:cstheme="minorHAnsi"/>
          <w:sz w:val="20"/>
          <w:szCs w:val="20"/>
        </w:rPr>
        <w:t xml:space="preserve"> and 150 transcripts in </w:t>
      </w:r>
      <w:r w:rsidRPr="004B32C8">
        <w:rPr>
          <w:rFonts w:cstheme="minorHAnsi"/>
          <w:i/>
          <w:sz w:val="20"/>
          <w:szCs w:val="20"/>
        </w:rPr>
        <w:t>A. thaliana</w:t>
      </w:r>
      <w:r>
        <w:rPr>
          <w:rFonts w:cstheme="minorHAnsi"/>
          <w:sz w:val="20"/>
          <w:szCs w:val="20"/>
        </w:rPr>
        <w:t xml:space="preserve">. </w:t>
      </w:r>
      <w:r w:rsidR="003A0148">
        <w:rPr>
          <w:rFonts w:cstheme="minorHAnsi"/>
          <w:sz w:val="20"/>
          <w:szCs w:val="20"/>
        </w:rPr>
        <w:t>We then collapsed hotspots into genes,</w:t>
      </w:r>
      <w:r w:rsidR="008C6FF7">
        <w:rPr>
          <w:rFonts w:cstheme="minorHAnsi"/>
          <w:sz w:val="20"/>
          <w:szCs w:val="20"/>
        </w:rPr>
        <w:t xml:space="preserve"> such that all SNPs were annotated to the nearest gene within 2kb. </w:t>
      </w:r>
    </w:p>
    <w:p w14:paraId="02F02327" w14:textId="77777777" w:rsidR="004441A8" w:rsidRPr="004A2927" w:rsidRDefault="004441A8" w:rsidP="004441A8">
      <w:pPr>
        <w:spacing w:line="480" w:lineRule="auto"/>
        <w:rPr>
          <w:rFonts w:cstheme="minorHAnsi"/>
          <w:b/>
          <w:sz w:val="20"/>
          <w:szCs w:val="20"/>
        </w:rPr>
      </w:pPr>
      <w:r w:rsidRPr="004A2927">
        <w:rPr>
          <w:rFonts w:cstheme="minorHAnsi"/>
          <w:b/>
          <w:sz w:val="20"/>
          <w:szCs w:val="20"/>
        </w:rPr>
        <w:lastRenderedPageBreak/>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Default="00C11DB8" w:rsidP="00FF00AF">
      <w:pPr>
        <w:spacing w:line="480" w:lineRule="auto"/>
        <w:rPr>
          <w:rFonts w:cstheme="minorHAnsi"/>
          <w:sz w:val="20"/>
          <w:szCs w:val="20"/>
        </w:rPr>
      </w:pPr>
      <w:r>
        <w:rPr>
          <w:rFonts w:cstheme="minorHAnsi"/>
          <w:sz w:val="20"/>
          <w:szCs w:val="20"/>
        </w:rPr>
        <w:t>FIGURE LEGENDS</w:t>
      </w:r>
    </w:p>
    <w:p w14:paraId="2D37B479" w14:textId="68553305" w:rsidR="001C68B4" w:rsidRDefault="00FF00AF" w:rsidP="00595665">
      <w:pPr>
        <w:spacing w:after="0" w:line="240" w:lineRule="auto"/>
        <w:rPr>
          <w:rFonts w:cstheme="minorHAnsi"/>
          <w:sz w:val="20"/>
          <w:szCs w:val="20"/>
        </w:rPr>
      </w:pPr>
      <w:r>
        <w:rPr>
          <w:rFonts w:cstheme="minorHAnsi"/>
          <w:sz w:val="20"/>
          <w:szCs w:val="20"/>
        </w:rPr>
        <w:t>(For now, see figures PPT)</w:t>
      </w:r>
    </w:p>
    <w:p w14:paraId="548C055B" w14:textId="77777777" w:rsidR="00FF00AF" w:rsidRDefault="00FF00AF"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0"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Could remove hits on same chromosome as transcript for focus on trans eQTL only</w:t>
      </w:r>
    </w:p>
  </w:comment>
  <w:comment w:id="4"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5"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 w:id="6" w:author="N S" w:date="2019-01-20T13:53:00Z" w:initials="NS">
    <w:p w14:paraId="2912A006" w14:textId="4B686721" w:rsidR="00521E13" w:rsidRDefault="00521E13">
      <w:pPr>
        <w:pStyle w:val="CommentText"/>
      </w:pPr>
      <w:r>
        <w:rPr>
          <w:rStyle w:val="CommentReference"/>
        </w:rPr>
        <w:annotationRef/>
      </w:r>
      <w:r>
        <w:t>Summarize hotspot eQTL gene annotations here? Not sure of patterns to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A4604E7" w15:done="0"/>
  <w15:commentEx w15:paraId="21E1BE91" w15:done="0"/>
  <w15:commentEx w15:paraId="2912A0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A4604E7" w16cid:durableId="1F8154B7"/>
  <w16cid:commentId w16cid:paraId="21E1BE91" w16cid:durableId="1F81BD85"/>
  <w16cid:commentId w16cid:paraId="2912A006" w16cid:durableId="1FEEFB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7FD52" w14:textId="77777777" w:rsidR="002E0971" w:rsidRDefault="002E0971" w:rsidP="00A172A7">
      <w:pPr>
        <w:spacing w:after="0" w:line="240" w:lineRule="auto"/>
      </w:pPr>
      <w:r>
        <w:separator/>
      </w:r>
    </w:p>
  </w:endnote>
  <w:endnote w:type="continuationSeparator" w:id="0">
    <w:p w14:paraId="06D107A4" w14:textId="77777777" w:rsidR="002E0971" w:rsidRDefault="002E097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B83E4" w14:textId="77777777" w:rsidR="002E0971" w:rsidRDefault="002E0971" w:rsidP="00A172A7">
      <w:pPr>
        <w:spacing w:after="0" w:line="240" w:lineRule="auto"/>
      </w:pPr>
      <w:r>
        <w:separator/>
      </w:r>
    </w:p>
  </w:footnote>
  <w:footnote w:type="continuationSeparator" w:id="0">
    <w:p w14:paraId="7464269D" w14:textId="77777777" w:rsidR="002E0971" w:rsidRDefault="002E097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1776E"/>
    <w:rsid w:val="00036E00"/>
    <w:rsid w:val="00037C6E"/>
    <w:rsid w:val="00053975"/>
    <w:rsid w:val="00054571"/>
    <w:rsid w:val="00056FCB"/>
    <w:rsid w:val="00060ACB"/>
    <w:rsid w:val="00075742"/>
    <w:rsid w:val="00077708"/>
    <w:rsid w:val="000A3A44"/>
    <w:rsid w:val="000B12CF"/>
    <w:rsid w:val="000D6131"/>
    <w:rsid w:val="000F6D6F"/>
    <w:rsid w:val="00101DEA"/>
    <w:rsid w:val="00103483"/>
    <w:rsid w:val="00106233"/>
    <w:rsid w:val="00124890"/>
    <w:rsid w:val="00132F99"/>
    <w:rsid w:val="0015276C"/>
    <w:rsid w:val="00170420"/>
    <w:rsid w:val="00175983"/>
    <w:rsid w:val="0019280F"/>
    <w:rsid w:val="00194839"/>
    <w:rsid w:val="001A6AED"/>
    <w:rsid w:val="001A7FD2"/>
    <w:rsid w:val="001C0CBE"/>
    <w:rsid w:val="001C6224"/>
    <w:rsid w:val="001C68B4"/>
    <w:rsid w:val="001E5698"/>
    <w:rsid w:val="001F12EE"/>
    <w:rsid w:val="002027E8"/>
    <w:rsid w:val="00206428"/>
    <w:rsid w:val="002143F6"/>
    <w:rsid w:val="00214E21"/>
    <w:rsid w:val="00223954"/>
    <w:rsid w:val="00243CB5"/>
    <w:rsid w:val="0025005E"/>
    <w:rsid w:val="002501D8"/>
    <w:rsid w:val="00250E3E"/>
    <w:rsid w:val="002514F3"/>
    <w:rsid w:val="00253780"/>
    <w:rsid w:val="00256573"/>
    <w:rsid w:val="00263511"/>
    <w:rsid w:val="00270E42"/>
    <w:rsid w:val="00277C15"/>
    <w:rsid w:val="00282C21"/>
    <w:rsid w:val="002A132B"/>
    <w:rsid w:val="002B727A"/>
    <w:rsid w:val="002C678F"/>
    <w:rsid w:val="002E0971"/>
    <w:rsid w:val="00304109"/>
    <w:rsid w:val="003108D6"/>
    <w:rsid w:val="00322DF2"/>
    <w:rsid w:val="0033686E"/>
    <w:rsid w:val="00355732"/>
    <w:rsid w:val="00362950"/>
    <w:rsid w:val="00383A56"/>
    <w:rsid w:val="0039103B"/>
    <w:rsid w:val="003A0148"/>
    <w:rsid w:val="003B56EA"/>
    <w:rsid w:val="003E1847"/>
    <w:rsid w:val="003E2E0A"/>
    <w:rsid w:val="003F32EE"/>
    <w:rsid w:val="003F6BDD"/>
    <w:rsid w:val="0041373C"/>
    <w:rsid w:val="00423648"/>
    <w:rsid w:val="004441A8"/>
    <w:rsid w:val="004441B7"/>
    <w:rsid w:val="004466FA"/>
    <w:rsid w:val="00450414"/>
    <w:rsid w:val="004542C5"/>
    <w:rsid w:val="004756DB"/>
    <w:rsid w:val="0047682E"/>
    <w:rsid w:val="004A2927"/>
    <w:rsid w:val="004A519E"/>
    <w:rsid w:val="004B32C8"/>
    <w:rsid w:val="004B55A0"/>
    <w:rsid w:val="004B7418"/>
    <w:rsid w:val="004C3C51"/>
    <w:rsid w:val="004D5A70"/>
    <w:rsid w:val="004E7F54"/>
    <w:rsid w:val="004F1D2E"/>
    <w:rsid w:val="004F39D0"/>
    <w:rsid w:val="004F6474"/>
    <w:rsid w:val="004F6955"/>
    <w:rsid w:val="004F7421"/>
    <w:rsid w:val="005130B3"/>
    <w:rsid w:val="00521E13"/>
    <w:rsid w:val="005412F6"/>
    <w:rsid w:val="005513FF"/>
    <w:rsid w:val="00557C42"/>
    <w:rsid w:val="005606A4"/>
    <w:rsid w:val="005708EB"/>
    <w:rsid w:val="005738DD"/>
    <w:rsid w:val="00575BD4"/>
    <w:rsid w:val="00577752"/>
    <w:rsid w:val="005839D3"/>
    <w:rsid w:val="00584BA4"/>
    <w:rsid w:val="00590746"/>
    <w:rsid w:val="00595665"/>
    <w:rsid w:val="005B2B5E"/>
    <w:rsid w:val="005C21BE"/>
    <w:rsid w:val="005F79A4"/>
    <w:rsid w:val="006110D0"/>
    <w:rsid w:val="00615CF9"/>
    <w:rsid w:val="00622302"/>
    <w:rsid w:val="0064357E"/>
    <w:rsid w:val="00654E74"/>
    <w:rsid w:val="00667AC5"/>
    <w:rsid w:val="00667B2A"/>
    <w:rsid w:val="00672EEF"/>
    <w:rsid w:val="00680CC0"/>
    <w:rsid w:val="00685CE1"/>
    <w:rsid w:val="00686026"/>
    <w:rsid w:val="00686046"/>
    <w:rsid w:val="0069676A"/>
    <w:rsid w:val="006A3A53"/>
    <w:rsid w:val="006C1945"/>
    <w:rsid w:val="006C46C0"/>
    <w:rsid w:val="006D6123"/>
    <w:rsid w:val="006E4B7B"/>
    <w:rsid w:val="006E4F08"/>
    <w:rsid w:val="00700561"/>
    <w:rsid w:val="00705E55"/>
    <w:rsid w:val="00715FF0"/>
    <w:rsid w:val="00721107"/>
    <w:rsid w:val="007360E4"/>
    <w:rsid w:val="00740DCA"/>
    <w:rsid w:val="007437B7"/>
    <w:rsid w:val="00751D64"/>
    <w:rsid w:val="00782740"/>
    <w:rsid w:val="007837D2"/>
    <w:rsid w:val="007A19D9"/>
    <w:rsid w:val="007A49C0"/>
    <w:rsid w:val="007A7EA5"/>
    <w:rsid w:val="007B6F5F"/>
    <w:rsid w:val="007C1379"/>
    <w:rsid w:val="007C14AC"/>
    <w:rsid w:val="007C6B5E"/>
    <w:rsid w:val="007C7988"/>
    <w:rsid w:val="007D3FBA"/>
    <w:rsid w:val="007D52AE"/>
    <w:rsid w:val="007E73C0"/>
    <w:rsid w:val="007E7466"/>
    <w:rsid w:val="007F05EF"/>
    <w:rsid w:val="007F6863"/>
    <w:rsid w:val="0080151C"/>
    <w:rsid w:val="008024DA"/>
    <w:rsid w:val="008024EB"/>
    <w:rsid w:val="00812637"/>
    <w:rsid w:val="008203DD"/>
    <w:rsid w:val="008317C6"/>
    <w:rsid w:val="008356B6"/>
    <w:rsid w:val="00853714"/>
    <w:rsid w:val="0085660A"/>
    <w:rsid w:val="00857945"/>
    <w:rsid w:val="00862F65"/>
    <w:rsid w:val="0087553C"/>
    <w:rsid w:val="00884F43"/>
    <w:rsid w:val="0089300D"/>
    <w:rsid w:val="008A0832"/>
    <w:rsid w:val="008A45D6"/>
    <w:rsid w:val="008C4A17"/>
    <w:rsid w:val="008C5606"/>
    <w:rsid w:val="008C6356"/>
    <w:rsid w:val="008C6FF7"/>
    <w:rsid w:val="008E4A56"/>
    <w:rsid w:val="008F4AC6"/>
    <w:rsid w:val="008F6855"/>
    <w:rsid w:val="009011CD"/>
    <w:rsid w:val="00903ABC"/>
    <w:rsid w:val="009113EA"/>
    <w:rsid w:val="00911C41"/>
    <w:rsid w:val="00925468"/>
    <w:rsid w:val="00930E46"/>
    <w:rsid w:val="00932FBF"/>
    <w:rsid w:val="00933371"/>
    <w:rsid w:val="0093599D"/>
    <w:rsid w:val="009639D8"/>
    <w:rsid w:val="00963D30"/>
    <w:rsid w:val="00965503"/>
    <w:rsid w:val="00974F42"/>
    <w:rsid w:val="009767EF"/>
    <w:rsid w:val="0098447B"/>
    <w:rsid w:val="00986E6A"/>
    <w:rsid w:val="00995B3F"/>
    <w:rsid w:val="00996947"/>
    <w:rsid w:val="009A03B5"/>
    <w:rsid w:val="009A52B7"/>
    <w:rsid w:val="009B7A02"/>
    <w:rsid w:val="009C63BE"/>
    <w:rsid w:val="009E4B0F"/>
    <w:rsid w:val="009E4DBA"/>
    <w:rsid w:val="009F1C37"/>
    <w:rsid w:val="009F3CE7"/>
    <w:rsid w:val="009F5F0E"/>
    <w:rsid w:val="00A02CCD"/>
    <w:rsid w:val="00A13434"/>
    <w:rsid w:val="00A143E6"/>
    <w:rsid w:val="00A1555B"/>
    <w:rsid w:val="00A172A7"/>
    <w:rsid w:val="00A212F9"/>
    <w:rsid w:val="00A55DBE"/>
    <w:rsid w:val="00A619F4"/>
    <w:rsid w:val="00A77220"/>
    <w:rsid w:val="00AB509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BF56F8"/>
    <w:rsid w:val="00C05EAA"/>
    <w:rsid w:val="00C071DB"/>
    <w:rsid w:val="00C075AA"/>
    <w:rsid w:val="00C11DB8"/>
    <w:rsid w:val="00C13A36"/>
    <w:rsid w:val="00C4409D"/>
    <w:rsid w:val="00C45E99"/>
    <w:rsid w:val="00C51491"/>
    <w:rsid w:val="00C775E8"/>
    <w:rsid w:val="00CA3D1F"/>
    <w:rsid w:val="00CA5461"/>
    <w:rsid w:val="00CB002E"/>
    <w:rsid w:val="00CB22AF"/>
    <w:rsid w:val="00CC1992"/>
    <w:rsid w:val="00CC3DBF"/>
    <w:rsid w:val="00CC7412"/>
    <w:rsid w:val="00CE102F"/>
    <w:rsid w:val="00CF206D"/>
    <w:rsid w:val="00D003A4"/>
    <w:rsid w:val="00D0058D"/>
    <w:rsid w:val="00D00E2C"/>
    <w:rsid w:val="00D10556"/>
    <w:rsid w:val="00D231C9"/>
    <w:rsid w:val="00D25C58"/>
    <w:rsid w:val="00D319E3"/>
    <w:rsid w:val="00D3774F"/>
    <w:rsid w:val="00D64478"/>
    <w:rsid w:val="00D6561F"/>
    <w:rsid w:val="00D73817"/>
    <w:rsid w:val="00D8257C"/>
    <w:rsid w:val="00D86633"/>
    <w:rsid w:val="00D872AD"/>
    <w:rsid w:val="00D95D57"/>
    <w:rsid w:val="00DB364F"/>
    <w:rsid w:val="00DB47EE"/>
    <w:rsid w:val="00DB7D12"/>
    <w:rsid w:val="00DB7DC1"/>
    <w:rsid w:val="00DE5CAC"/>
    <w:rsid w:val="00DE654A"/>
    <w:rsid w:val="00DF1BEB"/>
    <w:rsid w:val="00DF42C5"/>
    <w:rsid w:val="00DF6BFD"/>
    <w:rsid w:val="00E01038"/>
    <w:rsid w:val="00E072B5"/>
    <w:rsid w:val="00E1587E"/>
    <w:rsid w:val="00E301AF"/>
    <w:rsid w:val="00E36E29"/>
    <w:rsid w:val="00E46B59"/>
    <w:rsid w:val="00E50A3B"/>
    <w:rsid w:val="00E91300"/>
    <w:rsid w:val="00EA2311"/>
    <w:rsid w:val="00EB379F"/>
    <w:rsid w:val="00ED203D"/>
    <w:rsid w:val="00EE0361"/>
    <w:rsid w:val="00EE2E8C"/>
    <w:rsid w:val="00EE444B"/>
    <w:rsid w:val="00EF165F"/>
    <w:rsid w:val="00EF19E7"/>
    <w:rsid w:val="00EF1B95"/>
    <w:rsid w:val="00EF3DF5"/>
    <w:rsid w:val="00F12BEE"/>
    <w:rsid w:val="00F14B5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79F8"/>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emmeans"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5162</Words>
  <Characters>29428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91</cp:revision>
  <dcterms:created xsi:type="dcterms:W3CDTF">2018-12-21T19:47:00Z</dcterms:created>
  <dcterms:modified xsi:type="dcterms:W3CDTF">2019-01-21T01:38:00Z</dcterms:modified>
</cp:coreProperties>
</file>