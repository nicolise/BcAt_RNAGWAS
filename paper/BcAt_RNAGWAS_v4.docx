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3103" w14:textId="610C2E0D" w:rsidR="00E101B0" w:rsidRPr="00824015" w:rsidRDefault="00E101B0" w:rsidP="00E101B0">
      <w:pPr>
        <w:pStyle w:val="BodyA"/>
        <w:spacing w:before="100" w:beforeAutospacing="1" w:after="100" w:afterAutospacing="1"/>
        <w:outlineLvl w:val="0"/>
        <w:rPr>
          <w:rFonts w:ascii="Times New Roman" w:eastAsia="SimSun" w:hAnsi="Times New Roman" w:cs="Times New Roman"/>
          <w:sz w:val="24"/>
          <w:szCs w:val="24"/>
          <w:lang w:eastAsia="zh-CN"/>
        </w:rPr>
      </w:pPr>
      <w:r w:rsidRPr="00824015">
        <w:rPr>
          <w:rFonts w:ascii="Times New Roman" w:hAnsi="Times New Roman" w:cs="Times New Roman"/>
          <w:sz w:val="24"/>
          <w:szCs w:val="24"/>
        </w:rPr>
        <w:t xml:space="preserve">Running title: </w:t>
      </w:r>
      <w:r w:rsidR="00FE699F">
        <w:rPr>
          <w:rFonts w:ascii="Times New Roman" w:hAnsi="Times New Roman" w:cs="Times New Roman"/>
          <w:sz w:val="24"/>
          <w:szCs w:val="24"/>
        </w:rPr>
        <w:t xml:space="preserve">Yada </w:t>
      </w:r>
      <w:proofErr w:type="spellStart"/>
      <w:r w:rsidR="00FE699F">
        <w:rPr>
          <w:rFonts w:ascii="Times New Roman" w:hAnsi="Times New Roman" w:cs="Times New Roman"/>
          <w:sz w:val="24"/>
          <w:szCs w:val="24"/>
        </w:rPr>
        <w:t>Yada</w:t>
      </w:r>
      <w:proofErr w:type="spellEnd"/>
      <w:r w:rsidR="00FE699F">
        <w:rPr>
          <w:rFonts w:ascii="Times New Roman" w:hAnsi="Times New Roman" w:cs="Times New Roman"/>
          <w:sz w:val="24"/>
          <w:szCs w:val="24"/>
        </w:rPr>
        <w:t xml:space="preserve"> </w:t>
      </w:r>
      <w:proofErr w:type="spellStart"/>
      <w:r w:rsidR="00FE699F">
        <w:rPr>
          <w:rFonts w:ascii="Times New Roman" w:hAnsi="Times New Roman" w:cs="Times New Roman"/>
          <w:sz w:val="24"/>
          <w:szCs w:val="24"/>
        </w:rPr>
        <w:t>Yada</w:t>
      </w:r>
      <w:proofErr w:type="spellEnd"/>
    </w:p>
    <w:p w14:paraId="45110CAB" w14:textId="55E465DE" w:rsidR="00E101B0" w:rsidRDefault="00E101B0" w:rsidP="00E101B0">
      <w:pPr>
        <w:pStyle w:val="BodyA"/>
        <w:spacing w:before="100" w:beforeAutospacing="1" w:after="100" w:afterAutospacing="1"/>
        <w:rPr>
          <w:rFonts w:ascii="Times New Roman" w:hAnsi="Times New Roman" w:cs="Times New Roman"/>
          <w:b/>
          <w:sz w:val="24"/>
          <w:szCs w:val="24"/>
          <w:lang w:eastAsia="zh-TW"/>
        </w:rPr>
      </w:pPr>
      <w:r>
        <w:rPr>
          <w:rFonts w:ascii="Times New Roman" w:hAnsi="Times New Roman" w:cs="Times New Roman"/>
          <w:b/>
          <w:sz w:val="24"/>
          <w:szCs w:val="24"/>
          <w:lang w:eastAsia="zh-TW"/>
        </w:rPr>
        <w:t xml:space="preserve">Something </w:t>
      </w:r>
      <w:proofErr w:type="spellStart"/>
      <w:r>
        <w:rPr>
          <w:rFonts w:ascii="Times New Roman" w:hAnsi="Times New Roman" w:cs="Times New Roman"/>
          <w:b/>
          <w:sz w:val="24"/>
          <w:szCs w:val="24"/>
          <w:lang w:eastAsia="zh-TW"/>
        </w:rPr>
        <w:t>Something</w:t>
      </w:r>
      <w:proofErr w:type="spellEnd"/>
      <w:r>
        <w:rPr>
          <w:rFonts w:ascii="Times New Roman" w:hAnsi="Times New Roman" w:cs="Times New Roman"/>
          <w:b/>
          <w:sz w:val="24"/>
          <w:szCs w:val="24"/>
          <w:lang w:eastAsia="zh-TW"/>
        </w:rPr>
        <w:t xml:space="preserve"> </w:t>
      </w:r>
      <w:proofErr w:type="spellStart"/>
      <w:r>
        <w:rPr>
          <w:rFonts w:ascii="Times New Roman" w:hAnsi="Times New Roman" w:cs="Times New Roman"/>
          <w:b/>
          <w:sz w:val="24"/>
          <w:szCs w:val="24"/>
          <w:lang w:eastAsia="zh-TW"/>
        </w:rPr>
        <w:t>Something</w:t>
      </w:r>
      <w:proofErr w:type="spellEnd"/>
    </w:p>
    <w:p w14:paraId="3A1FC806" w14:textId="2B221B90" w:rsidR="00E101B0" w:rsidRPr="00824015" w:rsidRDefault="00E101B0" w:rsidP="00E101B0">
      <w:pPr>
        <w:pStyle w:val="BodyA"/>
        <w:rPr>
          <w:rFonts w:ascii="Times New Roman" w:eastAsia="SimSun" w:hAnsi="Times New Roman" w:cs="Times New Roman"/>
          <w:b/>
          <w:sz w:val="24"/>
          <w:szCs w:val="24"/>
          <w:lang w:val="zh-TW" w:eastAsia="zh-TW"/>
        </w:rPr>
      </w:pPr>
      <w:r>
        <w:rPr>
          <w:rFonts w:ascii="Times New Roman" w:hAnsi="Times New Roman" w:cs="Times New Roman"/>
          <w:b/>
          <w:sz w:val="24"/>
          <w:szCs w:val="24"/>
          <w:lang w:val="de-DE"/>
        </w:rPr>
        <w:t>Nicole Soltis</w:t>
      </w:r>
      <w:r w:rsidRPr="00824015">
        <w:rPr>
          <w:rFonts w:ascii="Times New Roman" w:hAnsi="Times New Roman" w:cs="Times New Roman"/>
          <w:b/>
          <w:sz w:val="24"/>
          <w:szCs w:val="24"/>
          <w:vertAlign w:val="superscript"/>
        </w:rPr>
        <w:t>1</w:t>
      </w:r>
      <w:r w:rsidR="00FE699F">
        <w:rPr>
          <w:rFonts w:ascii="Times New Roman" w:hAnsi="Times New Roman" w:cs="Times New Roman"/>
          <w:b/>
          <w:sz w:val="24"/>
          <w:szCs w:val="24"/>
          <w:vertAlign w:val="superscript"/>
        </w:rPr>
        <w:t>,2</w:t>
      </w:r>
      <w:r>
        <w:rPr>
          <w:rFonts w:ascii="Times New Roman" w:hAnsi="Times New Roman" w:cs="Times New Roman"/>
          <w:b/>
          <w:sz w:val="24"/>
          <w:szCs w:val="24"/>
          <w:lang w:val="de-DE"/>
        </w:rPr>
        <w:t xml:space="preserve">, </w:t>
      </w:r>
      <w:r w:rsidRPr="00824015">
        <w:rPr>
          <w:rFonts w:ascii="Times New Roman" w:hAnsi="Times New Roman" w:cs="Times New Roman"/>
          <w:b/>
          <w:sz w:val="24"/>
          <w:szCs w:val="24"/>
          <w:lang w:val="de-DE"/>
        </w:rPr>
        <w:t>Wei Zhang</w:t>
      </w:r>
      <w:r w:rsidR="00FE699F">
        <w:rPr>
          <w:rFonts w:ascii="Times New Roman" w:hAnsi="Times New Roman" w:cs="Times New Roman"/>
          <w:b/>
          <w:sz w:val="24"/>
          <w:szCs w:val="24"/>
          <w:vertAlign w:val="superscript"/>
        </w:rPr>
        <w:t>3</w:t>
      </w:r>
      <w:r w:rsidRPr="00824015">
        <w:rPr>
          <w:rFonts w:ascii="Times New Roman" w:hAnsi="Times New Roman" w:cs="Times New Roman"/>
          <w:b/>
          <w:sz w:val="24"/>
          <w:szCs w:val="24"/>
          <w:lang w:val="nl-NL"/>
        </w:rPr>
        <w:t xml:space="preserve">, </w:t>
      </w:r>
      <w:r w:rsidRPr="00824015">
        <w:rPr>
          <w:rFonts w:ascii="Times New Roman" w:hAnsi="Times New Roman" w:cs="Times New Roman"/>
          <w:b/>
          <w:sz w:val="24"/>
          <w:szCs w:val="24"/>
          <w:lang w:eastAsia="zh-CN"/>
        </w:rPr>
        <w:t>Jason A. Corwin</w:t>
      </w:r>
      <w:r w:rsidR="00FE699F">
        <w:rPr>
          <w:rFonts w:ascii="Times New Roman" w:hAnsi="Times New Roman" w:cs="Times New Roman"/>
          <w:b/>
          <w:sz w:val="24"/>
          <w:szCs w:val="24"/>
          <w:vertAlign w:val="superscript"/>
          <w:lang w:eastAsia="zh-CN"/>
        </w:rPr>
        <w:t>4</w:t>
      </w:r>
      <w:r w:rsidRPr="00824015">
        <w:rPr>
          <w:rFonts w:ascii="Times New Roman" w:hAnsi="Times New Roman" w:cs="Times New Roman"/>
          <w:b/>
          <w:sz w:val="24"/>
          <w:szCs w:val="24"/>
          <w:lang w:val="de-DE"/>
        </w:rPr>
        <w:t>, Susana Atwell</w:t>
      </w:r>
      <w:r w:rsidR="00FE699F">
        <w:rPr>
          <w:rFonts w:ascii="Times New Roman" w:hAnsi="Times New Roman" w:cs="Times New Roman"/>
          <w:b/>
          <w:sz w:val="24"/>
          <w:szCs w:val="24"/>
          <w:vertAlign w:val="superscript"/>
        </w:rPr>
        <w:t>2</w:t>
      </w:r>
      <w:r w:rsidRPr="00824015">
        <w:rPr>
          <w:rFonts w:ascii="Times New Roman" w:hAnsi="Times New Roman" w:cs="Times New Roman"/>
          <w:b/>
          <w:sz w:val="24"/>
          <w:szCs w:val="24"/>
          <w:lang w:val="de-DE"/>
        </w:rPr>
        <w:t>, and Daniel J. Kliebenstein</w:t>
      </w:r>
      <w:r w:rsidR="00FE699F">
        <w:rPr>
          <w:rFonts w:ascii="Times New Roman" w:hAnsi="Times New Roman" w:cs="Times New Roman"/>
          <w:b/>
          <w:sz w:val="24"/>
          <w:szCs w:val="24"/>
          <w:vertAlign w:val="superscript"/>
        </w:rPr>
        <w:t>2,5</w:t>
      </w:r>
      <w:r w:rsidRPr="00824015">
        <w:rPr>
          <w:rFonts w:ascii="Times New Roman" w:hAnsi="Times New Roman" w:cs="Times New Roman"/>
          <w:b/>
          <w:sz w:val="24"/>
          <w:szCs w:val="24"/>
          <w:vertAlign w:val="superscript"/>
        </w:rPr>
        <w:t>*</w:t>
      </w:r>
    </w:p>
    <w:p w14:paraId="4F98BC2E" w14:textId="3B559D0F" w:rsidR="00FE699F" w:rsidRPr="00824015" w:rsidRDefault="00FE699F" w:rsidP="00FE699F">
      <w:pPr>
        <w:spacing w:before="100" w:beforeAutospacing="1"/>
        <w:rPr>
          <w:rFonts w:eastAsia="Times New Roman"/>
          <w:lang w:eastAsia="zh-CN"/>
        </w:rPr>
      </w:pPr>
      <w:r>
        <w:rPr>
          <w:vertAlign w:val="superscript"/>
        </w:rPr>
        <w:t>1</w:t>
      </w:r>
      <w:r w:rsidRPr="00824015">
        <w:t>Department of Plant Sciences, University of California, Davis, One Shields Avenue, Davis, CA, 95616, USA</w:t>
      </w:r>
    </w:p>
    <w:p w14:paraId="31781EC8" w14:textId="17EC2D05" w:rsidR="00FE699F" w:rsidRPr="00824015" w:rsidRDefault="00FE699F" w:rsidP="00FE699F">
      <w:pPr>
        <w:spacing w:before="100" w:beforeAutospacing="1"/>
        <w:rPr>
          <w:rFonts w:eastAsia="Times New Roman"/>
          <w:lang w:eastAsia="zh-CN"/>
        </w:rPr>
      </w:pPr>
      <w:r>
        <w:rPr>
          <w:vertAlign w:val="superscript"/>
        </w:rPr>
        <w:t>2</w:t>
      </w:r>
      <w:r>
        <w:t>Plant Biology Graduate Group</w:t>
      </w:r>
      <w:r w:rsidRPr="00824015">
        <w:t>, University of California, Davis, One Shields Avenue, Davis, CA, 95616, USA</w:t>
      </w:r>
    </w:p>
    <w:p w14:paraId="70496817" w14:textId="29E58631" w:rsidR="00E101B0" w:rsidRPr="00824015" w:rsidRDefault="00FE699F" w:rsidP="00E101B0">
      <w:pPr>
        <w:spacing w:before="100" w:beforeAutospacing="1"/>
      </w:pPr>
      <w:r>
        <w:rPr>
          <w:vertAlign w:val="superscript"/>
        </w:rPr>
        <w:t>3</w:t>
      </w:r>
      <w:r w:rsidR="00E101B0" w:rsidRPr="00824015">
        <w:t xml:space="preserve">Department of Plant Pathology, Kansas State University, 1712 </w:t>
      </w:r>
      <w:proofErr w:type="spellStart"/>
      <w:r w:rsidR="00E101B0" w:rsidRPr="00824015">
        <w:t>Clafflin</w:t>
      </w:r>
      <w:proofErr w:type="spellEnd"/>
      <w:r w:rsidR="00E101B0" w:rsidRPr="00824015">
        <w:t xml:space="preserve"> Road, Throckmorton</w:t>
      </w:r>
      <w:r w:rsidR="00E101B0">
        <w:t xml:space="preserve"> Hall</w:t>
      </w:r>
      <w:r w:rsidR="00E101B0" w:rsidRPr="00824015">
        <w:t>, Manhattan, KS, 66506, USA</w:t>
      </w:r>
    </w:p>
    <w:p w14:paraId="4B2B395C" w14:textId="40E8CAA7" w:rsidR="00E101B0" w:rsidRPr="00824015" w:rsidRDefault="00FE699F" w:rsidP="00E101B0">
      <w:pPr>
        <w:spacing w:before="100" w:beforeAutospacing="1"/>
        <w:rPr>
          <w:rFonts w:eastAsia="SimSun"/>
          <w:lang w:eastAsia="zh-CN"/>
        </w:rPr>
      </w:pPr>
      <w:r>
        <w:rPr>
          <w:vertAlign w:val="superscript"/>
        </w:rPr>
        <w:t>4</w:t>
      </w:r>
      <w:r w:rsidR="00E101B0" w:rsidRPr="00824015">
        <w:t>Department of Ecology and Evolution Biology, University of Colorado, 1900 Pleasant Street, 334 UCB, Boulder, CO, 80309-0334, USA</w:t>
      </w:r>
    </w:p>
    <w:p w14:paraId="5C4E5BC5" w14:textId="4EF32EB2" w:rsidR="00E101B0" w:rsidRPr="00824015" w:rsidRDefault="00FE699F" w:rsidP="00E101B0">
      <w:pPr>
        <w:spacing w:before="100" w:beforeAutospacing="1"/>
      </w:pPr>
      <w:r>
        <w:rPr>
          <w:vertAlign w:val="superscript"/>
        </w:rPr>
        <w:t>5</w:t>
      </w:r>
      <w:r w:rsidR="00E101B0" w:rsidRPr="00824015">
        <w:t xml:space="preserve">DynaMo Center of Excellence, University of Copenhagen, </w:t>
      </w:r>
      <w:proofErr w:type="spellStart"/>
      <w:r w:rsidR="00E101B0" w:rsidRPr="00824015">
        <w:t>Thorvaldsensvej</w:t>
      </w:r>
      <w:proofErr w:type="spellEnd"/>
      <w:r w:rsidR="00E101B0" w:rsidRPr="00824015">
        <w:t xml:space="preserve"> 40, DK-1871, Frederiksberg C, Denmark</w:t>
      </w:r>
    </w:p>
    <w:p w14:paraId="45237F0A" w14:textId="77777777" w:rsidR="00E101B0" w:rsidRPr="00824015" w:rsidRDefault="00E101B0" w:rsidP="00E101B0">
      <w:pPr>
        <w:spacing w:before="100" w:beforeAutospacing="1"/>
        <w:rPr>
          <w:rStyle w:val="Hyperlink0"/>
          <w:rFonts w:eastAsia="Calibri"/>
        </w:rPr>
      </w:pPr>
      <w:r w:rsidRPr="00824015">
        <w:rPr>
          <w:b/>
        </w:rPr>
        <w:t>*Correspondence:</w:t>
      </w:r>
      <w:r w:rsidRPr="00824015">
        <w:t xml:space="preserve"> </w:t>
      </w:r>
      <w:r w:rsidRPr="00824015">
        <w:rPr>
          <w:lang w:val="de-DE"/>
        </w:rPr>
        <w:t>Daniel J. Kliebenstein, Department of Plant Sciences, University of California, Davis, One Shields Ave, Davis, CA, 95616, USA.</w:t>
      </w:r>
      <w:r w:rsidRPr="00824015">
        <w:rPr>
          <w:rStyle w:val="Hyperlink0"/>
          <w:rFonts w:eastAsia="Calibri"/>
        </w:rPr>
        <w:t xml:space="preserve"> </w:t>
      </w:r>
    </w:p>
    <w:p w14:paraId="7DCD80BD" w14:textId="77777777" w:rsidR="00E101B0" w:rsidRPr="00824015" w:rsidRDefault="00E101B0" w:rsidP="00E101B0">
      <w:pPr>
        <w:spacing w:before="100" w:beforeAutospacing="1" w:after="100" w:afterAutospacing="1" w:line="360" w:lineRule="auto"/>
      </w:pPr>
      <w:r w:rsidRPr="00824015">
        <w:rPr>
          <w:rStyle w:val="Hyperlink0"/>
          <w:rFonts w:eastAsia="Calibri"/>
        </w:rPr>
        <w:t>Kliebenstein@ucdavis.edu</w:t>
      </w:r>
      <w:r w:rsidRPr="00824015">
        <w:tab/>
      </w:r>
    </w:p>
    <w:p w14:paraId="4FD0D842" w14:textId="46DC3966" w:rsidR="00E101B0" w:rsidRPr="00824015" w:rsidRDefault="00E101B0" w:rsidP="00E101B0">
      <w:pPr>
        <w:spacing w:before="100" w:beforeAutospacing="1" w:after="100" w:afterAutospacing="1" w:line="360" w:lineRule="auto"/>
        <w:rPr>
          <w:b/>
        </w:rPr>
      </w:pPr>
      <w:r w:rsidRPr="00824015">
        <w:rPr>
          <w:rStyle w:val="None"/>
          <w:b/>
          <w:bCs/>
          <w:lang w:val="nl-NL"/>
        </w:rPr>
        <w:t>Keywords</w:t>
      </w:r>
      <w:r>
        <w:rPr>
          <w:rStyle w:val="None"/>
          <w:b/>
          <w:bCs/>
          <w:lang w:val="nl-NL"/>
        </w:rPr>
        <w:t xml:space="preserve">: Host-Pathogen Interaction, Pathosystem, Arabidopsis, </w:t>
      </w:r>
      <w:r w:rsidRPr="003B2B45">
        <w:rPr>
          <w:rStyle w:val="None"/>
          <w:b/>
          <w:bCs/>
          <w:i/>
          <w:lang w:val="nl-NL"/>
        </w:rPr>
        <w:t>B. Cinerea</w:t>
      </w:r>
      <w:r>
        <w:rPr>
          <w:rStyle w:val="None"/>
          <w:b/>
          <w:bCs/>
          <w:lang w:val="nl-NL"/>
        </w:rPr>
        <w:t xml:space="preserve">, RNA-Seq, </w:t>
      </w:r>
      <w:r w:rsidR="00FE699F">
        <w:rPr>
          <w:rStyle w:val="None"/>
          <w:b/>
          <w:bCs/>
          <w:lang w:val="nl-NL"/>
        </w:rPr>
        <w:t>Genome Wide Association</w:t>
      </w:r>
      <w:r>
        <w:rPr>
          <w:rStyle w:val="None"/>
          <w:b/>
          <w:bCs/>
          <w:lang w:val="nl-NL"/>
        </w:rPr>
        <w:t>, Dual transcriptome</w:t>
      </w:r>
    </w:p>
    <w:p w14:paraId="1EECD533" w14:textId="77777777" w:rsidR="00595141" w:rsidRDefault="00595141">
      <w:pPr>
        <w:rPr>
          <w:b/>
        </w:rPr>
      </w:pPr>
      <w:r>
        <w:rPr>
          <w:b/>
        </w:rPr>
        <w:br w:type="page"/>
      </w:r>
    </w:p>
    <w:p w14:paraId="21DBFEC6" w14:textId="5C8F94BC" w:rsidR="00FE699F" w:rsidRPr="00BF56F8" w:rsidRDefault="00FE699F" w:rsidP="00FE699F">
      <w:pPr>
        <w:spacing w:line="480" w:lineRule="auto"/>
        <w:rPr>
          <w:rFonts w:cstheme="minorHAnsi"/>
          <w:b/>
          <w:sz w:val="20"/>
          <w:szCs w:val="20"/>
        </w:rPr>
      </w:pPr>
      <w:r>
        <w:rPr>
          <w:b/>
        </w:rPr>
        <w:lastRenderedPageBreak/>
        <w:t>ABSTRACT</w:t>
      </w:r>
    </w:p>
    <w:p w14:paraId="2836131C" w14:textId="77777777" w:rsidR="00FE699F" w:rsidRDefault="00FE699F">
      <w:pPr>
        <w:rPr>
          <w:b/>
        </w:rPr>
      </w:pPr>
      <w:r>
        <w:rPr>
          <w:b/>
        </w:rPr>
        <w:br w:type="page"/>
      </w:r>
    </w:p>
    <w:p w14:paraId="543570F9" w14:textId="3F39A932" w:rsidR="00FE699F" w:rsidRPr="00BF56F8" w:rsidRDefault="00FE699F" w:rsidP="00FE699F">
      <w:pPr>
        <w:spacing w:line="480" w:lineRule="auto"/>
        <w:rPr>
          <w:rFonts w:cstheme="minorHAnsi"/>
          <w:b/>
          <w:sz w:val="20"/>
          <w:szCs w:val="20"/>
        </w:rPr>
      </w:pPr>
      <w:r>
        <w:rPr>
          <w:b/>
        </w:rPr>
        <w:lastRenderedPageBreak/>
        <w:t>INTRODUCTION</w:t>
      </w:r>
    </w:p>
    <w:p w14:paraId="652193F1" w14:textId="77777777" w:rsidR="00FE699F" w:rsidRPr="00BF56F8" w:rsidRDefault="00FE699F" w:rsidP="00FE699F">
      <w:pPr>
        <w:spacing w:line="480" w:lineRule="auto"/>
        <w:rPr>
          <w:rFonts w:cstheme="minorHAnsi"/>
          <w:b/>
          <w:sz w:val="20"/>
          <w:szCs w:val="20"/>
        </w:rPr>
      </w:pPr>
      <w:r w:rsidRPr="00BF56F8">
        <w:rPr>
          <w:b/>
        </w:rPr>
        <w:t>RESULTS</w:t>
      </w:r>
      <w:r w:rsidRPr="00BF56F8">
        <w:rPr>
          <w:rFonts w:cstheme="minorHAnsi"/>
          <w:b/>
          <w:sz w:val="20"/>
          <w:szCs w:val="20"/>
        </w:rPr>
        <w:t xml:space="preserve"> </w:t>
      </w:r>
    </w:p>
    <w:p w14:paraId="4471CA18" w14:textId="4D2C1A78" w:rsidR="00F93A7E" w:rsidRDefault="00012302" w:rsidP="008F4AC6">
      <w:pPr>
        <w:spacing w:line="480" w:lineRule="auto"/>
        <w:ind w:firstLine="720"/>
        <w:rPr>
          <w:rFonts w:cstheme="minorHAnsi"/>
          <w:sz w:val="20"/>
          <w:szCs w:val="20"/>
        </w:rPr>
      </w:pPr>
      <w:r>
        <w:rPr>
          <w:rFonts w:cstheme="minorHAnsi"/>
          <w:sz w:val="20"/>
          <w:szCs w:val="20"/>
        </w:rPr>
        <w:t xml:space="preserve">We </w:t>
      </w:r>
      <w:r w:rsidR="006F1436">
        <w:rPr>
          <w:rFonts w:cstheme="minorHAnsi"/>
          <w:sz w:val="20"/>
          <w:szCs w:val="20"/>
        </w:rPr>
        <w:t xml:space="preserve">performed genome-wide association </w:t>
      </w:r>
      <w:r w:rsidR="00111379">
        <w:rPr>
          <w:rFonts w:cstheme="minorHAnsi"/>
          <w:sz w:val="20"/>
          <w:szCs w:val="20"/>
        </w:rPr>
        <w:t xml:space="preserve">(GWA) </w:t>
      </w:r>
      <w:r w:rsidR="006F1436">
        <w:rPr>
          <w:rFonts w:cstheme="minorHAnsi"/>
          <w:sz w:val="20"/>
          <w:szCs w:val="20"/>
        </w:rPr>
        <w:t xml:space="preserve">for eQTL detection </w:t>
      </w:r>
      <w:r w:rsidR="00111379">
        <w:rPr>
          <w:rFonts w:cstheme="minorHAnsi"/>
          <w:sz w:val="20"/>
          <w:szCs w:val="20"/>
        </w:rPr>
        <w:t xml:space="preserve">across </w:t>
      </w:r>
      <w:r w:rsidR="004F1D2E">
        <w:rPr>
          <w:rFonts w:cstheme="minorHAnsi"/>
          <w:sz w:val="20"/>
          <w:szCs w:val="20"/>
        </w:rPr>
        <w:t>all genes expressed</w:t>
      </w:r>
      <w:r w:rsidRPr="005B2B5E">
        <w:rPr>
          <w:rFonts w:cstheme="minorHAnsi"/>
          <w:sz w:val="20"/>
          <w:szCs w:val="20"/>
        </w:rPr>
        <w:t xml:space="preserve"> in </w:t>
      </w:r>
      <w:r w:rsidR="009E4DBA">
        <w:rPr>
          <w:rFonts w:cstheme="minorHAnsi"/>
          <w:sz w:val="20"/>
          <w:szCs w:val="20"/>
        </w:rPr>
        <w:t xml:space="preserve">the </w:t>
      </w:r>
      <w:r w:rsidRPr="00B32402">
        <w:rPr>
          <w:rFonts w:cstheme="minorHAnsi"/>
          <w:i/>
          <w:sz w:val="20"/>
          <w:szCs w:val="20"/>
        </w:rPr>
        <w:t xml:space="preserve">B. cinerea </w:t>
      </w:r>
      <w:r w:rsidR="009E4DBA">
        <w:rPr>
          <w:rFonts w:cstheme="minorHAnsi"/>
          <w:sz w:val="20"/>
          <w:szCs w:val="20"/>
        </w:rPr>
        <w:t xml:space="preserve">- </w:t>
      </w:r>
      <w:r w:rsidRPr="00B32402">
        <w:rPr>
          <w:rFonts w:cstheme="minorHAnsi"/>
          <w:i/>
          <w:sz w:val="20"/>
          <w:szCs w:val="20"/>
        </w:rPr>
        <w:t>A. thaliana</w:t>
      </w:r>
      <w:r w:rsidR="009E4DBA">
        <w:rPr>
          <w:rFonts w:cstheme="minorHAnsi"/>
          <w:sz w:val="20"/>
          <w:szCs w:val="20"/>
        </w:rPr>
        <w:t xml:space="preserve"> pathosystem</w:t>
      </w:r>
      <w:r>
        <w:rPr>
          <w:rFonts w:cstheme="minorHAnsi"/>
          <w:sz w:val="20"/>
          <w:szCs w:val="20"/>
        </w:rPr>
        <w:t>,</w:t>
      </w:r>
      <w:r w:rsidR="009E4DBA">
        <w:rPr>
          <w:rFonts w:cstheme="minorHAnsi"/>
          <w:sz w:val="20"/>
          <w:szCs w:val="20"/>
        </w:rPr>
        <w:t xml:space="preserve"> including transcripts from the host and from the pathogen</w:t>
      </w:r>
      <w:r w:rsidRPr="00F828DB">
        <w:rPr>
          <w:rFonts w:cstheme="minorHAnsi"/>
          <w:sz w:val="20"/>
          <w:szCs w:val="20"/>
        </w:rPr>
        <w:t xml:space="preserve">. </w:t>
      </w:r>
      <w:commentRangeStart w:id="0"/>
      <w:r w:rsidR="004F1D2E">
        <w:rPr>
          <w:rFonts w:cstheme="minorHAnsi"/>
          <w:sz w:val="20"/>
          <w:szCs w:val="20"/>
        </w:rPr>
        <w:t xml:space="preserve">Previous analysis showed that the vast majority of </w:t>
      </w:r>
      <w:r w:rsidR="00FC0584">
        <w:rPr>
          <w:rFonts w:cstheme="minorHAnsi"/>
          <w:sz w:val="20"/>
          <w:szCs w:val="20"/>
        </w:rPr>
        <w:t>transcripts</w:t>
      </w:r>
      <w:r w:rsidR="004F1D2E">
        <w:rPr>
          <w:rFonts w:cstheme="minorHAnsi"/>
          <w:sz w:val="20"/>
          <w:szCs w:val="20"/>
        </w:rPr>
        <w:t xml:space="preserve"> are affected by variation in the </w:t>
      </w:r>
      <w:r w:rsidR="004F1D2E" w:rsidRPr="004F1D2E">
        <w:rPr>
          <w:rFonts w:cstheme="minorHAnsi"/>
          <w:i/>
          <w:sz w:val="20"/>
          <w:szCs w:val="20"/>
        </w:rPr>
        <w:t>B. cinerea</w:t>
      </w:r>
      <w:r w:rsidR="004F1D2E">
        <w:rPr>
          <w:rFonts w:cstheme="minorHAnsi"/>
          <w:sz w:val="20"/>
          <w:szCs w:val="20"/>
        </w:rPr>
        <w:t xml:space="preserve"> genome. </w:t>
      </w:r>
      <w:r w:rsidRPr="004F1D2E">
        <w:rPr>
          <w:rFonts w:cstheme="minorHAnsi"/>
          <w:sz w:val="20"/>
          <w:szCs w:val="20"/>
        </w:rPr>
        <w:t>Of</w:t>
      </w:r>
      <w:r w:rsidRPr="00F828DB">
        <w:rPr>
          <w:rFonts w:cstheme="minorHAnsi"/>
          <w:sz w:val="20"/>
          <w:szCs w:val="20"/>
        </w:rPr>
        <w:t xml:space="preserve"> the</w:t>
      </w:r>
      <w:r w:rsidR="009E4DBA">
        <w:rPr>
          <w:rFonts w:cstheme="minorHAnsi"/>
          <w:sz w:val="20"/>
          <w:szCs w:val="20"/>
        </w:rPr>
        <w:t xml:space="preserve"> </w:t>
      </w:r>
      <w:r w:rsidRPr="00F828DB">
        <w:rPr>
          <w:rFonts w:cstheme="minorHAnsi"/>
          <w:sz w:val="20"/>
          <w:szCs w:val="20"/>
        </w:rPr>
        <w:t>9</w:t>
      </w:r>
      <w:r w:rsidR="002501D8" w:rsidRPr="00F828DB">
        <w:rPr>
          <w:rFonts w:cstheme="minorHAnsi"/>
          <w:sz w:val="20"/>
          <w:szCs w:val="20"/>
        </w:rPr>
        <w:t>,</w:t>
      </w:r>
      <w:r w:rsidRPr="00F828DB">
        <w:rPr>
          <w:rFonts w:cstheme="minorHAnsi"/>
          <w:sz w:val="20"/>
          <w:szCs w:val="20"/>
        </w:rPr>
        <w:t xml:space="preserve">284 </w:t>
      </w:r>
      <w:r w:rsidR="009E4DBA">
        <w:rPr>
          <w:rFonts w:cstheme="minorHAnsi"/>
          <w:sz w:val="20"/>
          <w:szCs w:val="20"/>
        </w:rPr>
        <w:t xml:space="preserve">differentially expressed </w:t>
      </w:r>
      <w:r w:rsidRPr="00F828DB">
        <w:rPr>
          <w:rFonts w:cstheme="minorHAnsi"/>
          <w:i/>
          <w:sz w:val="20"/>
          <w:szCs w:val="20"/>
        </w:rPr>
        <w:t xml:space="preserve">B. cinerea </w:t>
      </w:r>
      <w:r w:rsidRPr="00F828DB">
        <w:rPr>
          <w:rFonts w:cstheme="minorHAnsi"/>
          <w:sz w:val="20"/>
          <w:szCs w:val="20"/>
        </w:rPr>
        <w:t>genes, 74% (5</w:t>
      </w:r>
      <w:r w:rsidR="002501D8" w:rsidRPr="00F828DB">
        <w:rPr>
          <w:rFonts w:cstheme="minorHAnsi"/>
          <w:sz w:val="20"/>
          <w:szCs w:val="20"/>
        </w:rPr>
        <w:t>,</w:t>
      </w:r>
      <w:r w:rsidRPr="00F828DB">
        <w:rPr>
          <w:rFonts w:cstheme="minorHAnsi"/>
          <w:sz w:val="20"/>
          <w:szCs w:val="20"/>
        </w:rPr>
        <w:t xml:space="preserve">244) </w:t>
      </w:r>
      <w:r w:rsidR="009E4DBA">
        <w:rPr>
          <w:rFonts w:cstheme="minorHAnsi"/>
          <w:sz w:val="20"/>
          <w:szCs w:val="20"/>
        </w:rPr>
        <w:t>showed significant variation</w:t>
      </w:r>
      <w:r w:rsidRPr="00F828DB">
        <w:rPr>
          <w:rFonts w:cstheme="minorHAnsi"/>
          <w:sz w:val="20"/>
          <w:szCs w:val="20"/>
        </w:rPr>
        <w:t xml:space="preserve"> in their expression due to </w:t>
      </w:r>
      <w:r w:rsidRPr="00F828DB">
        <w:rPr>
          <w:rFonts w:cstheme="minorHAnsi"/>
          <w:i/>
          <w:sz w:val="20"/>
          <w:szCs w:val="20"/>
        </w:rPr>
        <w:t>B. cinerea</w:t>
      </w:r>
      <w:r w:rsidRPr="00F828DB">
        <w:rPr>
          <w:sz w:val="20"/>
          <w:szCs w:val="20"/>
        </w:rPr>
        <w:t xml:space="preserve"> genetic variation, with an average broad-sense heritability of 0.152 </w:t>
      </w:r>
      <w:r w:rsidR="009E4DBA">
        <w:rPr>
          <w:sz w:val="20"/>
          <w:szCs w:val="20"/>
        </w:rPr>
        <w:t>attributed to</w:t>
      </w:r>
      <w:r w:rsidR="00F828DB">
        <w:rPr>
          <w:sz w:val="20"/>
          <w:szCs w:val="20"/>
        </w:rPr>
        <w:t xml:space="preserve"> </w:t>
      </w:r>
      <w:r w:rsidR="00F828DB">
        <w:rPr>
          <w:i/>
          <w:sz w:val="20"/>
          <w:szCs w:val="20"/>
        </w:rPr>
        <w:t>B. cinerea</w:t>
      </w:r>
      <w:r w:rsidR="00F828DB">
        <w:rPr>
          <w:sz w:val="20"/>
          <w:szCs w:val="20"/>
        </w:rPr>
        <w:t xml:space="preserve"> isolate </w:t>
      </w:r>
      <w:r w:rsidR="00DF42C5">
        <w:rPr>
          <w:sz w:val="20"/>
          <w:szCs w:val="20"/>
        </w:rPr>
        <w:fldChar w:fldCharType="begin"/>
      </w:r>
      <w:r w:rsidR="0039103B">
        <w:rPr>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sz w:val="20"/>
          <w:szCs w:val="20"/>
        </w:rPr>
        <w:fldChar w:fldCharType="separate"/>
      </w:r>
      <w:r w:rsidR="00DF42C5">
        <w:rPr>
          <w:noProof/>
          <w:sz w:val="20"/>
          <w:szCs w:val="20"/>
        </w:rPr>
        <w:t>(Zhang, Corwin et al. 2018)</w:t>
      </w:r>
      <w:r w:rsidR="00DF42C5">
        <w:rPr>
          <w:sz w:val="20"/>
          <w:szCs w:val="20"/>
        </w:rPr>
        <w:fldChar w:fldCharType="end"/>
      </w:r>
      <w:r w:rsidRPr="00F828DB">
        <w:rPr>
          <w:sz w:val="20"/>
          <w:szCs w:val="20"/>
        </w:rPr>
        <w:t xml:space="preserve">. </w:t>
      </w:r>
      <w:r w:rsidR="00F828DB" w:rsidRPr="00F828DB">
        <w:rPr>
          <w:sz w:val="20"/>
          <w:szCs w:val="20"/>
        </w:rPr>
        <w:t>Of the 23,</w:t>
      </w:r>
      <w:r w:rsidR="00F828DB">
        <w:rPr>
          <w:sz w:val="20"/>
          <w:szCs w:val="20"/>
        </w:rPr>
        <w:t xml:space="preserve">898 </w:t>
      </w:r>
      <w:r w:rsidR="009E4DBA">
        <w:rPr>
          <w:sz w:val="20"/>
          <w:szCs w:val="20"/>
        </w:rPr>
        <w:t xml:space="preserve">differentially expressed </w:t>
      </w:r>
      <w:r w:rsidR="00F828DB">
        <w:rPr>
          <w:i/>
          <w:sz w:val="20"/>
          <w:szCs w:val="20"/>
        </w:rPr>
        <w:t>A</w:t>
      </w:r>
      <w:r w:rsidR="00F828DB" w:rsidRPr="00F828DB">
        <w:rPr>
          <w:i/>
          <w:sz w:val="20"/>
          <w:szCs w:val="20"/>
        </w:rPr>
        <w:t>. thaliana</w:t>
      </w:r>
      <w:r w:rsidR="00F828DB" w:rsidRPr="00F828DB">
        <w:rPr>
          <w:sz w:val="20"/>
          <w:szCs w:val="20"/>
        </w:rPr>
        <w:t xml:space="preserve"> genes, 85% (20,328) </w:t>
      </w:r>
      <w:r w:rsidR="009E4DBA">
        <w:rPr>
          <w:sz w:val="20"/>
          <w:szCs w:val="20"/>
        </w:rPr>
        <w:t>showed significant variation</w:t>
      </w:r>
      <w:r w:rsidR="00F828DB" w:rsidRPr="00F828DB">
        <w:rPr>
          <w:sz w:val="20"/>
          <w:szCs w:val="20"/>
        </w:rPr>
        <w:t xml:space="preserve"> in their expression due to </w:t>
      </w:r>
      <w:r w:rsidR="00F828DB" w:rsidRPr="00F828DB">
        <w:rPr>
          <w:i/>
          <w:sz w:val="20"/>
          <w:szCs w:val="20"/>
        </w:rPr>
        <w:t>B. cinerea</w:t>
      </w:r>
      <w:r w:rsidR="00F828DB" w:rsidRPr="00F828DB">
        <w:rPr>
          <w:sz w:val="20"/>
          <w:szCs w:val="20"/>
        </w:rPr>
        <w:t xml:space="preserve"> geneti</w:t>
      </w:r>
      <w:r w:rsidR="009E4DBA">
        <w:rPr>
          <w:sz w:val="20"/>
          <w:szCs w:val="20"/>
        </w:rPr>
        <w:t>cs</w:t>
      </w:r>
      <w:r w:rsidR="00CB002E">
        <w:rPr>
          <w:sz w:val="20"/>
          <w:szCs w:val="20"/>
        </w:rPr>
        <w:t xml:space="preserve">, with an average broad-sense heritability of 0.108 due to </w:t>
      </w:r>
      <w:r w:rsidR="00CB002E">
        <w:rPr>
          <w:i/>
          <w:sz w:val="20"/>
          <w:szCs w:val="20"/>
        </w:rPr>
        <w:t>B. cinerea</w:t>
      </w:r>
      <w:r w:rsidR="00CB002E">
        <w:rPr>
          <w:sz w:val="20"/>
          <w:szCs w:val="20"/>
        </w:rPr>
        <w:t xml:space="preserve"> isolate</w:t>
      </w:r>
      <w:r w:rsidR="00F828DB" w:rsidRPr="00F828DB">
        <w:rPr>
          <w:sz w:val="20"/>
          <w:szCs w:val="20"/>
        </w:rPr>
        <w:t xml:space="preserve"> </w:t>
      </w:r>
      <w:r w:rsidR="00812637">
        <w:rPr>
          <w:sz w:val="20"/>
          <w:szCs w:val="20"/>
        </w:rPr>
        <w:fldChar w:fldCharType="begin"/>
      </w:r>
      <w:r w:rsidR="00812637">
        <w:rPr>
          <w:sz w:val="20"/>
          <w:szCs w:val="20"/>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812637">
        <w:rPr>
          <w:sz w:val="20"/>
          <w:szCs w:val="20"/>
        </w:rPr>
        <w:fldChar w:fldCharType="separate"/>
      </w:r>
      <w:r w:rsidR="00812637">
        <w:rPr>
          <w:noProof/>
          <w:sz w:val="20"/>
          <w:szCs w:val="20"/>
        </w:rPr>
        <w:t>(Zhang, Corwin et al. 2017)</w:t>
      </w:r>
      <w:r w:rsidR="00812637">
        <w:rPr>
          <w:sz w:val="20"/>
          <w:szCs w:val="20"/>
        </w:rPr>
        <w:fldChar w:fldCharType="end"/>
      </w:r>
      <w:r w:rsidR="00F828DB" w:rsidRPr="00F828DB">
        <w:rPr>
          <w:sz w:val="20"/>
          <w:szCs w:val="20"/>
        </w:rPr>
        <w:t>.</w:t>
      </w:r>
      <w:r w:rsidR="004F1D2E">
        <w:rPr>
          <w:sz w:val="20"/>
          <w:szCs w:val="20"/>
        </w:rPr>
        <w:t xml:space="preserve"> </w:t>
      </w:r>
      <w:commentRangeEnd w:id="0"/>
      <w:r w:rsidR="00F10155">
        <w:rPr>
          <w:rStyle w:val="CommentReference"/>
        </w:rPr>
        <w:commentReference w:id="0"/>
      </w:r>
      <w:r w:rsidR="00111379">
        <w:rPr>
          <w:sz w:val="20"/>
          <w:szCs w:val="20"/>
        </w:rPr>
        <w:t>As such, we conducted</w:t>
      </w:r>
      <w:r w:rsidR="004F1D2E">
        <w:rPr>
          <w:rFonts w:cstheme="minorHAnsi"/>
          <w:sz w:val="20"/>
          <w:szCs w:val="20"/>
        </w:rPr>
        <w:t xml:space="preserve"> genome-wide association (GWA) </w:t>
      </w:r>
      <w:r w:rsidR="00111379">
        <w:rPr>
          <w:rFonts w:cstheme="minorHAnsi"/>
          <w:sz w:val="20"/>
          <w:szCs w:val="20"/>
        </w:rPr>
        <w:t xml:space="preserve">to look for evidence of loci in </w:t>
      </w:r>
      <w:r w:rsidR="00111379" w:rsidRPr="00111379">
        <w:rPr>
          <w:rFonts w:cstheme="minorHAnsi"/>
          <w:i/>
          <w:sz w:val="20"/>
          <w:szCs w:val="20"/>
        </w:rPr>
        <w:t>B. cinerea</w:t>
      </w:r>
      <w:r w:rsidR="00111379">
        <w:rPr>
          <w:rFonts w:cstheme="minorHAnsi"/>
          <w:sz w:val="20"/>
          <w:szCs w:val="20"/>
        </w:rPr>
        <w:t xml:space="preserve"> that may be modulating this heritable expression variation. </w:t>
      </w:r>
    </w:p>
    <w:p w14:paraId="3964CE43" w14:textId="2E3A0FD0" w:rsidR="00060ACB" w:rsidRPr="00BF56F8" w:rsidRDefault="00060ACB" w:rsidP="00060ACB">
      <w:pPr>
        <w:spacing w:line="480" w:lineRule="auto"/>
        <w:rPr>
          <w:b/>
        </w:rPr>
      </w:pPr>
      <w:r w:rsidRPr="00BF56F8">
        <w:rPr>
          <w:b/>
        </w:rPr>
        <w:t>eQTL</w:t>
      </w:r>
      <w:r w:rsidR="00BF56F8">
        <w:rPr>
          <w:b/>
        </w:rPr>
        <w:t xml:space="preserve"> indicate polygenic transcriptome modulation</w:t>
      </w:r>
    </w:p>
    <w:p w14:paraId="7615967C" w14:textId="6C169788" w:rsidR="00CD37B8" w:rsidRDefault="009E4DBA" w:rsidP="0087068F">
      <w:pPr>
        <w:spacing w:line="480" w:lineRule="auto"/>
        <w:ind w:firstLine="720"/>
        <w:rPr>
          <w:ins w:id="1" w:author="N S" w:date="2019-02-06T15:31:00Z"/>
          <w:rFonts w:cstheme="minorHAnsi"/>
          <w:sz w:val="20"/>
          <w:szCs w:val="20"/>
        </w:rPr>
      </w:pPr>
      <w:r>
        <w:rPr>
          <w:rFonts w:cstheme="minorHAnsi"/>
          <w:sz w:val="20"/>
          <w:szCs w:val="20"/>
        </w:rPr>
        <w:t xml:space="preserve">To </w:t>
      </w:r>
      <w:r w:rsidR="00F10155">
        <w:rPr>
          <w:rFonts w:cstheme="minorHAnsi"/>
          <w:sz w:val="20"/>
          <w:szCs w:val="20"/>
        </w:rPr>
        <w:t>perform genome-wide association (GWA) and identify</w:t>
      </w:r>
      <w:r>
        <w:rPr>
          <w:rFonts w:cstheme="minorHAnsi"/>
          <w:sz w:val="20"/>
          <w:szCs w:val="20"/>
        </w:rPr>
        <w:t xml:space="preserve"> expression quantitative trait loci (eQTL)</w:t>
      </w:r>
      <w:r w:rsidR="00705E55">
        <w:rPr>
          <w:rFonts w:cstheme="minorHAnsi"/>
          <w:sz w:val="20"/>
          <w:szCs w:val="20"/>
        </w:rPr>
        <w:t xml:space="preserve"> for both host and pathogen</w:t>
      </w:r>
      <w:r>
        <w:rPr>
          <w:rFonts w:cstheme="minorHAnsi"/>
          <w:sz w:val="20"/>
          <w:szCs w:val="20"/>
        </w:rPr>
        <w:t>, w</w:t>
      </w:r>
      <w:r w:rsidR="005B2B5E" w:rsidRPr="00F828DB">
        <w:rPr>
          <w:rFonts w:cstheme="minorHAnsi"/>
          <w:sz w:val="20"/>
          <w:szCs w:val="20"/>
        </w:rPr>
        <w:t xml:space="preserve">e associated the </w:t>
      </w:r>
      <w:r w:rsidR="00012302" w:rsidRPr="00F828DB">
        <w:rPr>
          <w:rFonts w:cstheme="minorHAnsi"/>
          <w:sz w:val="20"/>
          <w:szCs w:val="20"/>
        </w:rPr>
        <w:t>expression</w:t>
      </w:r>
      <w:r w:rsidR="005B2B5E" w:rsidRPr="00F828DB">
        <w:rPr>
          <w:rFonts w:cstheme="minorHAnsi"/>
          <w:sz w:val="20"/>
          <w:szCs w:val="20"/>
        </w:rPr>
        <w:t xml:space="preserve"> profiles of </w:t>
      </w:r>
      <w:r w:rsidR="003E1847" w:rsidRPr="00F828DB">
        <w:rPr>
          <w:rFonts w:cstheme="minorHAnsi"/>
          <w:sz w:val="20"/>
          <w:szCs w:val="20"/>
        </w:rPr>
        <w:t xml:space="preserve">these </w:t>
      </w:r>
      <w:commentRangeStart w:id="2"/>
      <w:commentRangeStart w:id="3"/>
      <w:r w:rsidR="003E1847" w:rsidRPr="00F828DB">
        <w:rPr>
          <w:rFonts w:cstheme="minorHAnsi"/>
          <w:sz w:val="20"/>
          <w:szCs w:val="20"/>
        </w:rPr>
        <w:t>9</w:t>
      </w:r>
      <w:r w:rsidR="002501D8" w:rsidRPr="00F828DB">
        <w:rPr>
          <w:rFonts w:cstheme="minorHAnsi"/>
          <w:sz w:val="20"/>
          <w:szCs w:val="20"/>
        </w:rPr>
        <w:t>,</w:t>
      </w:r>
      <w:r w:rsidR="003E1847" w:rsidRPr="00F828DB">
        <w:rPr>
          <w:rFonts w:cstheme="minorHAnsi"/>
          <w:sz w:val="20"/>
          <w:szCs w:val="20"/>
        </w:rPr>
        <w:t>267</w:t>
      </w:r>
      <w:r w:rsidR="005B2B5E" w:rsidRPr="00F828DB">
        <w:rPr>
          <w:rFonts w:cstheme="minorHAnsi"/>
          <w:sz w:val="20"/>
          <w:szCs w:val="20"/>
        </w:rPr>
        <w:t xml:space="preserve"> </w:t>
      </w:r>
      <w:r w:rsidR="00214E21">
        <w:rPr>
          <w:rFonts w:cstheme="minorHAnsi"/>
          <w:i/>
          <w:sz w:val="20"/>
          <w:szCs w:val="20"/>
        </w:rPr>
        <w:t xml:space="preserve">B. cinerea </w:t>
      </w:r>
      <w:r w:rsidR="005B2B5E" w:rsidRPr="00F828DB">
        <w:rPr>
          <w:rFonts w:cstheme="minorHAnsi"/>
          <w:sz w:val="20"/>
          <w:szCs w:val="20"/>
        </w:rPr>
        <w:t xml:space="preserve">genes </w:t>
      </w:r>
      <w:commentRangeEnd w:id="2"/>
      <w:r w:rsidR="00AF423D" w:rsidRPr="00F828DB">
        <w:rPr>
          <w:rStyle w:val="CommentReference"/>
          <w:sz w:val="20"/>
          <w:szCs w:val="20"/>
        </w:rPr>
        <w:commentReference w:id="2"/>
      </w:r>
      <w:commentRangeEnd w:id="3"/>
      <w:r w:rsidR="00595141">
        <w:rPr>
          <w:rStyle w:val="CommentReference"/>
        </w:rPr>
        <w:commentReference w:id="3"/>
      </w:r>
      <w:r w:rsidR="00214E21">
        <w:rPr>
          <w:rFonts w:cstheme="minorHAnsi"/>
          <w:sz w:val="20"/>
          <w:szCs w:val="20"/>
        </w:rPr>
        <w:t xml:space="preserve">and </w:t>
      </w:r>
      <w:commentRangeStart w:id="4"/>
      <w:commentRangeStart w:id="5"/>
      <w:r w:rsidR="00925468">
        <w:rPr>
          <w:rFonts w:cstheme="minorHAnsi"/>
          <w:sz w:val="20"/>
          <w:szCs w:val="20"/>
        </w:rPr>
        <w:t>23,947</w:t>
      </w:r>
      <w:r w:rsidR="00214E21">
        <w:rPr>
          <w:rFonts w:cstheme="minorHAnsi"/>
          <w:sz w:val="20"/>
          <w:szCs w:val="20"/>
        </w:rPr>
        <w:t xml:space="preserve"> </w:t>
      </w:r>
      <w:commentRangeEnd w:id="4"/>
      <w:r w:rsidR="00925468">
        <w:rPr>
          <w:rStyle w:val="CommentReference"/>
        </w:rPr>
        <w:commentReference w:id="4"/>
      </w:r>
      <w:commentRangeEnd w:id="5"/>
      <w:r w:rsidR="00F10155">
        <w:rPr>
          <w:rStyle w:val="CommentReference"/>
        </w:rPr>
        <w:commentReference w:id="5"/>
      </w:r>
      <w:r w:rsidR="00214E21">
        <w:rPr>
          <w:rFonts w:cstheme="minorHAnsi"/>
          <w:i/>
          <w:sz w:val="20"/>
          <w:szCs w:val="20"/>
        </w:rPr>
        <w:t xml:space="preserve">A. thaliana </w:t>
      </w:r>
      <w:r w:rsidR="00214E21">
        <w:rPr>
          <w:rFonts w:cstheme="minorHAnsi"/>
          <w:sz w:val="20"/>
          <w:szCs w:val="20"/>
        </w:rPr>
        <w:t xml:space="preserve">genes </w:t>
      </w:r>
      <w:r w:rsidR="00B32402" w:rsidRPr="00F828DB">
        <w:rPr>
          <w:rFonts w:cstheme="minorHAnsi"/>
          <w:sz w:val="20"/>
          <w:szCs w:val="20"/>
        </w:rPr>
        <w:t>to</w:t>
      </w:r>
      <w:r w:rsidR="005B2B5E" w:rsidRPr="00F828DB">
        <w:rPr>
          <w:rFonts w:cstheme="minorHAnsi"/>
          <w:sz w:val="20"/>
          <w:szCs w:val="20"/>
        </w:rPr>
        <w:t xml:space="preserve"> genome-wide SNP variation in the </w:t>
      </w:r>
      <w:r w:rsidR="005B2B5E" w:rsidRPr="00F828DB">
        <w:rPr>
          <w:rFonts w:cstheme="minorHAnsi"/>
          <w:i/>
          <w:sz w:val="20"/>
          <w:szCs w:val="20"/>
        </w:rPr>
        <w:t>B. cinerea</w:t>
      </w:r>
      <w:r w:rsidR="005B2B5E" w:rsidRPr="00F828DB">
        <w:rPr>
          <w:rFonts w:cstheme="minorHAnsi"/>
          <w:sz w:val="20"/>
          <w:szCs w:val="20"/>
        </w:rPr>
        <w:t xml:space="preserve"> genome.</w:t>
      </w:r>
      <w:r w:rsidR="00F10155">
        <w:rPr>
          <w:rFonts w:cstheme="minorHAnsi"/>
          <w:sz w:val="20"/>
          <w:szCs w:val="20"/>
        </w:rPr>
        <w:t xml:space="preserve"> </w:t>
      </w:r>
      <w:ins w:id="6" w:author="Dan Kliebenstein" w:date="2019-02-06T11:26:00Z">
        <w:r w:rsidR="00F10155">
          <w:rPr>
            <w:rFonts w:cstheme="minorHAnsi"/>
            <w:sz w:val="20"/>
            <w:szCs w:val="20"/>
          </w:rPr>
          <w:t>We used a previous genome</w:t>
        </w:r>
        <w:del w:id="7" w:author="N S" w:date="2019-02-06T15:32:00Z">
          <w:r w:rsidR="00F10155" w:rsidDel="00CD37B8">
            <w:rPr>
              <w:rFonts w:cstheme="minorHAnsi"/>
              <w:sz w:val="20"/>
              <w:szCs w:val="20"/>
            </w:rPr>
            <w:delText xml:space="preserve"> </w:delText>
          </w:r>
        </w:del>
      </w:ins>
      <w:ins w:id="8" w:author="N S" w:date="2019-02-06T15:32:00Z">
        <w:r w:rsidR="00CD37B8">
          <w:rPr>
            <w:rFonts w:cstheme="minorHAnsi"/>
            <w:sz w:val="20"/>
            <w:szCs w:val="20"/>
          </w:rPr>
          <w:t>-</w:t>
        </w:r>
      </w:ins>
      <w:ins w:id="9" w:author="Dan Kliebenstein" w:date="2019-02-06T11:26:00Z">
        <w:r w:rsidR="00F10155">
          <w:rPr>
            <w:rFonts w:cstheme="minorHAnsi"/>
            <w:sz w:val="20"/>
            <w:szCs w:val="20"/>
          </w:rPr>
          <w:t xml:space="preserve">wide SNP dataset that has XX SNPs with a minimum minor allele frequency of YY </w:t>
        </w:r>
      </w:ins>
      <w:ins w:id="10" w:author="N S" w:date="2019-02-06T15:32:00Z">
        <w:r w:rsidR="00CD37B8">
          <w:rPr>
            <w:rFonts w:cstheme="minorHAnsi"/>
            <w:sz w:val="20"/>
            <w:szCs w:val="20"/>
          </w:rPr>
          <w:t>{Atwell 2018}</w:t>
        </w:r>
      </w:ins>
      <w:ins w:id="11" w:author="Dan Kliebenstein" w:date="2019-02-06T11:26:00Z">
        <w:del w:id="12" w:author="N S" w:date="2019-02-06T15:32:00Z">
          <w:r w:rsidR="00F10155" w:rsidDel="00CD37B8">
            <w:rPr>
              <w:rFonts w:cstheme="minorHAnsi"/>
              <w:sz w:val="20"/>
              <w:szCs w:val="20"/>
            </w:rPr>
            <w:delText>(Citation)</w:delText>
          </w:r>
        </w:del>
      </w:ins>
      <w:ins w:id="13" w:author="Dan Kliebenstein" w:date="2019-02-06T11:27:00Z">
        <w:r w:rsidR="00F10155">
          <w:rPr>
            <w:rFonts w:cstheme="minorHAnsi"/>
            <w:sz w:val="20"/>
            <w:szCs w:val="20"/>
          </w:rPr>
          <w:t>.</w:t>
        </w:r>
      </w:ins>
      <w:r w:rsidR="005B2B5E" w:rsidRPr="00F828DB">
        <w:rPr>
          <w:rFonts w:cstheme="minorHAnsi"/>
          <w:sz w:val="20"/>
          <w:szCs w:val="20"/>
        </w:rPr>
        <w:t xml:space="preserve"> </w:t>
      </w:r>
      <w:commentRangeStart w:id="14"/>
      <w:r>
        <w:rPr>
          <w:rFonts w:cstheme="minorHAnsi"/>
          <w:sz w:val="20"/>
          <w:szCs w:val="20"/>
        </w:rPr>
        <w:t>W</w:t>
      </w:r>
      <w:r w:rsidR="00C05EAA" w:rsidRPr="001F12EE">
        <w:rPr>
          <w:rFonts w:cstheme="minorHAnsi"/>
          <w:sz w:val="20"/>
          <w:szCs w:val="20"/>
        </w:rPr>
        <w:t>e performed Genome-wide Efficient Mixed Model Association (GEMMA)</w:t>
      </w:r>
      <w:r w:rsidR="004944DE">
        <w:rPr>
          <w:rFonts w:cstheme="minorHAnsi"/>
          <w:sz w:val="20"/>
          <w:szCs w:val="20"/>
        </w:rPr>
        <w:t xml:space="preserve"> </w:t>
      </w:r>
      <w:r w:rsidR="00C21F4F">
        <w:rPr>
          <w:rFonts w:cstheme="minorHAnsi"/>
          <w:sz w:val="20"/>
          <w:szCs w:val="20"/>
        </w:rPr>
        <w:fldChar w:fldCharType="begin"/>
      </w:r>
      <w:r w:rsidR="00C21F4F">
        <w:rPr>
          <w:rFonts w:cstheme="minorHAnsi"/>
          <w:sz w:val="20"/>
          <w:szCs w:val="20"/>
        </w:rPr>
        <w:instrText xml:space="preserve"> ADDIN EN.CITE &lt;EndNote&gt;&lt;Cite&gt;&lt;Author&gt;Zhou&lt;/Author&gt;&lt;Year&gt;2012&lt;/Year&gt;&lt;RecNum&gt;608&lt;/RecNum&gt;&lt;DisplayText&gt;(Zhou and Stephens 2012)&lt;/DisplayText&gt;&lt;record&gt;&lt;rec-number&gt;608&lt;/rec-number&gt;&lt;foreign-keys&gt;&lt;key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ages&gt;821&lt;/pages&gt;&lt;volume&gt;44&lt;/volume&gt;&lt;number&gt;7&lt;/number&gt;&lt;dates&gt;&lt;year&gt;2012&lt;/year&gt;&lt;/dates&gt;&lt;isbn&gt;1546-1718&lt;/isbn&gt;&lt;urls&gt;&lt;/urls&gt;&lt;/record&gt;&lt;/Cite&gt;&lt;/EndNote&gt;</w:instrText>
      </w:r>
      <w:r w:rsidR="00C21F4F">
        <w:rPr>
          <w:rFonts w:cstheme="minorHAnsi"/>
          <w:sz w:val="20"/>
          <w:szCs w:val="20"/>
        </w:rPr>
        <w:fldChar w:fldCharType="separate"/>
      </w:r>
      <w:r w:rsidR="00C21F4F">
        <w:rPr>
          <w:rFonts w:cstheme="minorHAnsi"/>
          <w:noProof/>
          <w:sz w:val="20"/>
          <w:szCs w:val="20"/>
        </w:rPr>
        <w:t>(Zhou and Stephens 2012)</w:t>
      </w:r>
      <w:r w:rsidR="00C21F4F">
        <w:rPr>
          <w:rFonts w:cstheme="minorHAnsi"/>
          <w:sz w:val="20"/>
          <w:szCs w:val="20"/>
        </w:rPr>
        <w:fldChar w:fldCharType="end"/>
      </w:r>
      <w:r w:rsidR="004944DE">
        <w:rPr>
          <w:rFonts w:cstheme="minorHAnsi"/>
          <w:sz w:val="20"/>
          <w:szCs w:val="20"/>
        </w:rPr>
        <w:t xml:space="preserve"> to rapidly estimate the significance of all markers for each expression profile</w:t>
      </w:r>
      <w:r w:rsidR="00C05EAA" w:rsidRPr="001F12EE">
        <w:rPr>
          <w:rFonts w:cstheme="minorHAnsi"/>
          <w:sz w:val="20"/>
          <w:szCs w:val="20"/>
        </w:rPr>
        <w:t xml:space="preserve">. We first controlled for the effects of population structure within our </w:t>
      </w:r>
      <w:r w:rsidR="00C05EAA" w:rsidRPr="00B32402">
        <w:rPr>
          <w:rFonts w:cstheme="minorHAnsi"/>
          <w:i/>
          <w:sz w:val="20"/>
          <w:szCs w:val="20"/>
        </w:rPr>
        <w:t>B. cinerea</w:t>
      </w:r>
      <w:r w:rsidR="00C05EAA" w:rsidRPr="001F12EE">
        <w:rPr>
          <w:rFonts w:cstheme="minorHAnsi"/>
          <w:sz w:val="20"/>
          <w:szCs w:val="20"/>
        </w:rPr>
        <w:t xml:space="preserve"> isolates by calculating and including a relatedness matrix in the downstream analysis. </w:t>
      </w:r>
      <w:commentRangeEnd w:id="14"/>
      <w:r w:rsidR="00F10155">
        <w:rPr>
          <w:rStyle w:val="CommentReference"/>
        </w:rPr>
        <w:commentReference w:id="14"/>
      </w:r>
      <w:r w:rsidR="00250E3E" w:rsidRPr="001F12EE">
        <w:rPr>
          <w:rFonts w:cstheme="minorHAnsi"/>
          <w:sz w:val="20"/>
          <w:szCs w:val="20"/>
        </w:rPr>
        <w:t xml:space="preserve">GEMMA estimates the significance of effects of each SNP on the focal </w:t>
      </w:r>
      <w:r w:rsidR="004944DE">
        <w:rPr>
          <w:rFonts w:cstheme="minorHAnsi"/>
          <w:sz w:val="20"/>
          <w:szCs w:val="20"/>
        </w:rPr>
        <w:t xml:space="preserve">trait </w:t>
      </w:r>
      <w:r w:rsidR="00250E3E" w:rsidRPr="001F12EE">
        <w:rPr>
          <w:rFonts w:cstheme="minorHAnsi"/>
          <w:sz w:val="20"/>
          <w:szCs w:val="20"/>
        </w:rPr>
        <w:t>as a p-value.</w:t>
      </w:r>
      <w:r w:rsidR="00AF129A">
        <w:rPr>
          <w:rFonts w:cstheme="minorHAnsi"/>
          <w:sz w:val="20"/>
          <w:szCs w:val="20"/>
        </w:rPr>
        <w:t xml:space="preserve"> </w:t>
      </w:r>
      <w:ins w:id="15" w:author="N S" w:date="2019-02-06T15:32:00Z">
        <w:r w:rsidR="00CD37B8">
          <w:rPr>
            <w:rFonts w:cstheme="minorHAnsi"/>
            <w:sz w:val="20"/>
            <w:szCs w:val="20"/>
          </w:rPr>
          <w:t xml:space="preserve">To </w:t>
        </w:r>
      </w:ins>
      <w:ins w:id="16" w:author="N S" w:date="2019-02-06T15:33:00Z">
        <w:r w:rsidR="00CD37B8">
          <w:rPr>
            <w:rFonts w:cstheme="minorHAnsi"/>
            <w:sz w:val="20"/>
            <w:szCs w:val="20"/>
          </w:rPr>
          <w:t xml:space="preserve">determine significance of SNP effects across tens of thousands of traits (individual expression profiles in </w:t>
        </w:r>
        <w:r w:rsidR="00CD37B8" w:rsidRPr="00CD37B8">
          <w:rPr>
            <w:rFonts w:cstheme="minorHAnsi"/>
            <w:i/>
            <w:sz w:val="20"/>
            <w:szCs w:val="20"/>
            <w:rPrChange w:id="17" w:author="N S" w:date="2019-02-06T15:33:00Z">
              <w:rPr>
                <w:rFonts w:cstheme="minorHAnsi"/>
                <w:sz w:val="20"/>
                <w:szCs w:val="20"/>
              </w:rPr>
            </w:rPrChange>
          </w:rPr>
          <w:t>B. cinerea</w:t>
        </w:r>
        <w:r w:rsidR="00CD37B8">
          <w:rPr>
            <w:rFonts w:cstheme="minorHAnsi"/>
            <w:sz w:val="20"/>
            <w:szCs w:val="20"/>
          </w:rPr>
          <w:t xml:space="preserve"> and </w:t>
        </w:r>
        <w:r w:rsidR="00CD37B8" w:rsidRPr="00CD37B8">
          <w:rPr>
            <w:rFonts w:cstheme="minorHAnsi"/>
            <w:i/>
            <w:sz w:val="20"/>
            <w:szCs w:val="20"/>
            <w:rPrChange w:id="18" w:author="N S" w:date="2019-02-06T15:34:00Z">
              <w:rPr>
                <w:rFonts w:cstheme="minorHAnsi"/>
                <w:sz w:val="20"/>
                <w:szCs w:val="20"/>
              </w:rPr>
            </w:rPrChange>
          </w:rPr>
          <w:t>A. thaliana</w:t>
        </w:r>
        <w:r w:rsidR="00CD37B8">
          <w:rPr>
            <w:rFonts w:cstheme="minorHAnsi"/>
            <w:sz w:val="20"/>
            <w:szCs w:val="20"/>
          </w:rPr>
          <w:t xml:space="preserve">), </w:t>
        </w:r>
      </w:ins>
      <w:ins w:id="19" w:author="N S" w:date="2019-02-06T15:34:00Z">
        <w:r w:rsidR="00CD37B8">
          <w:rPr>
            <w:rFonts w:cstheme="minorHAnsi"/>
            <w:sz w:val="20"/>
            <w:szCs w:val="20"/>
          </w:rPr>
          <w:t>we permuted each trait across the 96 B. cinerea isolates five times, and repeated GEMMA analysis for each. We calculated the</w:t>
        </w:r>
      </w:ins>
      <w:ins w:id="20" w:author="N S" w:date="2019-02-06T15:35:00Z">
        <w:r w:rsidR="00C32B68">
          <w:rPr>
            <w:rFonts w:cstheme="minorHAnsi"/>
            <w:sz w:val="20"/>
            <w:szCs w:val="20"/>
          </w:rPr>
          <w:t xml:space="preserve"> minimum p-value per SNP per transcript across these five permutations and used this to threshold our data. However, we found this approach </w:t>
        </w:r>
      </w:ins>
      <w:ins w:id="21" w:author="N S" w:date="2019-02-06T15:36:00Z">
        <w:r w:rsidR="00C32B68">
          <w:rPr>
            <w:rFonts w:cstheme="minorHAnsi"/>
            <w:sz w:val="20"/>
            <w:szCs w:val="20"/>
          </w:rPr>
          <w:t>overly conservative due to the magnitude of variation from one</w:t>
        </w:r>
      </w:ins>
      <w:ins w:id="22" w:author="N S" w:date="2019-02-06T15:37:00Z">
        <w:r w:rsidR="00C32B68">
          <w:rPr>
            <w:rFonts w:cstheme="minorHAnsi"/>
            <w:sz w:val="20"/>
            <w:szCs w:val="20"/>
          </w:rPr>
          <w:t xml:space="preserve"> trait to another.</w:t>
        </w:r>
      </w:ins>
    </w:p>
    <w:p w14:paraId="4FFCF906" w14:textId="039B40E7" w:rsidR="00C05EAA" w:rsidRDefault="004944DE" w:rsidP="0087068F">
      <w:pPr>
        <w:spacing w:line="480" w:lineRule="auto"/>
        <w:ind w:firstLine="720"/>
        <w:rPr>
          <w:rFonts w:cstheme="minorHAnsi"/>
          <w:sz w:val="20"/>
          <w:szCs w:val="20"/>
        </w:rPr>
      </w:pPr>
      <w:r>
        <w:rPr>
          <w:rFonts w:cstheme="minorHAnsi"/>
          <w:sz w:val="20"/>
          <w:szCs w:val="20"/>
        </w:rPr>
        <w:lastRenderedPageBreak/>
        <w:t xml:space="preserve">For individual expression traits, </w:t>
      </w:r>
      <w:r w:rsidR="0087068F">
        <w:rPr>
          <w:rFonts w:cstheme="minorHAnsi"/>
          <w:sz w:val="20"/>
          <w:szCs w:val="20"/>
        </w:rPr>
        <w:t xml:space="preserve">we find 0 to XX loci with significant </w:t>
      </w:r>
      <w:commentRangeStart w:id="23"/>
      <w:r w:rsidR="0087068F">
        <w:rPr>
          <w:rFonts w:cstheme="minorHAnsi"/>
          <w:sz w:val="20"/>
          <w:szCs w:val="20"/>
        </w:rPr>
        <w:t xml:space="preserve">p-values </w:t>
      </w:r>
      <w:commentRangeEnd w:id="23"/>
      <w:r w:rsidR="00F10155">
        <w:rPr>
          <w:rStyle w:val="CommentReference"/>
        </w:rPr>
        <w:commentReference w:id="23"/>
      </w:r>
      <w:r w:rsidR="0087068F">
        <w:rPr>
          <w:rFonts w:cstheme="minorHAnsi"/>
          <w:sz w:val="20"/>
          <w:szCs w:val="20"/>
        </w:rPr>
        <w:t xml:space="preserve">under XX for </w:t>
      </w:r>
      <w:r w:rsidR="0087068F" w:rsidRPr="0087068F">
        <w:rPr>
          <w:rFonts w:cstheme="minorHAnsi"/>
          <w:i/>
          <w:sz w:val="20"/>
          <w:szCs w:val="20"/>
        </w:rPr>
        <w:t>B. cinerea</w:t>
      </w:r>
      <w:r w:rsidR="0087068F">
        <w:rPr>
          <w:rFonts w:cstheme="minorHAnsi"/>
          <w:sz w:val="20"/>
          <w:szCs w:val="20"/>
        </w:rPr>
        <w:t xml:space="preserve">, and 0 to XX loci </w:t>
      </w:r>
      <w:commentRangeStart w:id="24"/>
      <w:r w:rsidR="0087068F">
        <w:rPr>
          <w:rFonts w:cstheme="minorHAnsi"/>
          <w:sz w:val="20"/>
          <w:szCs w:val="20"/>
        </w:rPr>
        <w:t xml:space="preserve">for </w:t>
      </w:r>
      <w:r w:rsidR="0087068F" w:rsidRPr="0087068F">
        <w:rPr>
          <w:rFonts w:cstheme="minorHAnsi"/>
          <w:i/>
          <w:sz w:val="20"/>
          <w:szCs w:val="20"/>
        </w:rPr>
        <w:t>A. thaliana</w:t>
      </w:r>
      <w:r w:rsidR="0087068F">
        <w:rPr>
          <w:rFonts w:cstheme="minorHAnsi"/>
          <w:sz w:val="20"/>
          <w:szCs w:val="20"/>
        </w:rPr>
        <w:t xml:space="preserve"> transcripts</w:t>
      </w:r>
      <w:commentRangeEnd w:id="24"/>
      <w:r w:rsidR="0087068F">
        <w:rPr>
          <w:rStyle w:val="CommentReference"/>
        </w:rPr>
        <w:commentReference w:id="24"/>
      </w:r>
      <w:r w:rsidR="002565CD">
        <w:rPr>
          <w:rFonts w:cstheme="minorHAnsi"/>
          <w:sz w:val="20"/>
          <w:szCs w:val="20"/>
        </w:rPr>
        <w:t xml:space="preserve"> </w:t>
      </w:r>
      <w:r w:rsidR="00B013CD">
        <w:rPr>
          <w:rFonts w:cstheme="minorHAnsi"/>
          <w:sz w:val="20"/>
          <w:szCs w:val="20"/>
        </w:rPr>
        <w:t>(Figure N1)</w:t>
      </w:r>
      <w:r w:rsidR="0087068F">
        <w:rPr>
          <w:rFonts w:cstheme="minorHAnsi"/>
          <w:sz w:val="20"/>
          <w:szCs w:val="20"/>
        </w:rPr>
        <w:t xml:space="preserve">. </w:t>
      </w:r>
      <w:r w:rsidR="00AF129A">
        <w:rPr>
          <w:rFonts w:cstheme="minorHAnsi"/>
          <w:sz w:val="20"/>
          <w:szCs w:val="20"/>
        </w:rPr>
        <w:t xml:space="preserve">In total, </w:t>
      </w:r>
      <w:r w:rsidR="0033686E">
        <w:rPr>
          <w:rFonts w:cstheme="minorHAnsi"/>
          <w:sz w:val="20"/>
          <w:szCs w:val="20"/>
        </w:rPr>
        <w:t xml:space="preserve">genetic variation in </w:t>
      </w:r>
      <w:r w:rsidR="0033686E">
        <w:rPr>
          <w:rFonts w:cstheme="minorHAnsi"/>
          <w:i/>
          <w:sz w:val="20"/>
          <w:szCs w:val="20"/>
        </w:rPr>
        <w:t xml:space="preserve">B. cinerea </w:t>
      </w:r>
      <w:r w:rsidR="0033686E">
        <w:rPr>
          <w:rFonts w:cstheme="minorHAnsi"/>
          <w:sz w:val="20"/>
          <w:szCs w:val="20"/>
        </w:rPr>
        <w:t xml:space="preserve">appeared to significantly affect </w:t>
      </w:r>
      <w:r w:rsidR="00AF129A">
        <w:rPr>
          <w:rFonts w:cstheme="minorHAnsi"/>
          <w:sz w:val="20"/>
          <w:szCs w:val="20"/>
        </w:rPr>
        <w:t xml:space="preserve">the expression of X </w:t>
      </w:r>
      <w:r w:rsidR="00AF129A">
        <w:rPr>
          <w:rFonts w:cstheme="minorHAnsi"/>
          <w:i/>
          <w:sz w:val="20"/>
          <w:szCs w:val="20"/>
        </w:rPr>
        <w:t xml:space="preserve">A. thaliana </w:t>
      </w:r>
      <w:r w:rsidR="00AF129A">
        <w:rPr>
          <w:rFonts w:cstheme="minorHAnsi"/>
          <w:sz w:val="20"/>
          <w:szCs w:val="20"/>
        </w:rPr>
        <w:t xml:space="preserve">genes and X </w:t>
      </w:r>
      <w:r w:rsidR="00AF129A" w:rsidRPr="00AF129A">
        <w:rPr>
          <w:rFonts w:cstheme="minorHAnsi"/>
          <w:i/>
          <w:sz w:val="20"/>
          <w:szCs w:val="20"/>
        </w:rPr>
        <w:t>B. cinerea</w:t>
      </w:r>
      <w:r w:rsidR="00AF129A">
        <w:rPr>
          <w:rFonts w:cstheme="minorHAnsi"/>
          <w:sz w:val="20"/>
          <w:szCs w:val="20"/>
        </w:rPr>
        <w:t xml:space="preserve"> genes. </w:t>
      </w:r>
      <w:r w:rsidR="00FD5BFB">
        <w:rPr>
          <w:rFonts w:cstheme="minorHAnsi"/>
          <w:sz w:val="20"/>
          <w:szCs w:val="20"/>
        </w:rPr>
        <w:t xml:space="preserve">Overall, we find a </w:t>
      </w:r>
      <w:r w:rsidR="000506B6">
        <w:rPr>
          <w:rFonts w:cstheme="minorHAnsi"/>
          <w:sz w:val="20"/>
          <w:szCs w:val="20"/>
        </w:rPr>
        <w:t xml:space="preserve">highly </w:t>
      </w:r>
      <w:r w:rsidR="00FD5BFB">
        <w:rPr>
          <w:rFonts w:cstheme="minorHAnsi"/>
          <w:sz w:val="20"/>
          <w:szCs w:val="20"/>
        </w:rPr>
        <w:t>polygenic basis of loci modulating transcriptome variation.</w:t>
      </w:r>
    </w:p>
    <w:p w14:paraId="786DA5B9" w14:textId="2595FD66" w:rsidR="00060ACB" w:rsidRPr="00BF56F8" w:rsidRDefault="00060ACB" w:rsidP="00060ACB">
      <w:pPr>
        <w:spacing w:line="480" w:lineRule="auto"/>
        <w:rPr>
          <w:rFonts w:cstheme="minorHAnsi"/>
          <w:b/>
          <w:sz w:val="20"/>
          <w:szCs w:val="20"/>
        </w:rPr>
      </w:pPr>
      <w:r w:rsidRPr="00BF56F8">
        <w:rPr>
          <w:rFonts w:cstheme="minorHAnsi"/>
          <w:b/>
          <w:sz w:val="20"/>
          <w:szCs w:val="20"/>
        </w:rPr>
        <w:t>Randomization to define hotspots</w:t>
      </w:r>
    </w:p>
    <w:p w14:paraId="5B56A155" w14:textId="3FF7B5D3" w:rsidR="00EF1B95" w:rsidRDefault="00EF1B95" w:rsidP="00A13434">
      <w:pPr>
        <w:spacing w:line="480" w:lineRule="auto"/>
        <w:ind w:firstLine="720"/>
        <w:rPr>
          <w:rFonts w:cstheme="minorHAnsi"/>
          <w:sz w:val="20"/>
          <w:szCs w:val="20"/>
        </w:rPr>
      </w:pPr>
      <w:commentRangeStart w:id="25"/>
      <w:r w:rsidRPr="001F12EE">
        <w:rPr>
          <w:rFonts w:cstheme="minorHAnsi"/>
          <w:sz w:val="20"/>
          <w:szCs w:val="20"/>
        </w:rPr>
        <w:t>To validate SNP</w:t>
      </w:r>
      <w:r w:rsidR="00705E55">
        <w:rPr>
          <w:rFonts w:cstheme="minorHAnsi"/>
          <w:sz w:val="20"/>
          <w:szCs w:val="20"/>
        </w:rPr>
        <w:t>s as significantly associated with transcript variation</w:t>
      </w:r>
      <w:r w:rsidRPr="001F12EE">
        <w:rPr>
          <w:rFonts w:cstheme="minorHAnsi"/>
          <w:sz w:val="20"/>
          <w:szCs w:val="20"/>
        </w:rPr>
        <w:t xml:space="preserve">, we performed a comparative analysis of randomized phenotypes. Taking each transcriptional profile, we randomized </w:t>
      </w:r>
      <w:r>
        <w:rPr>
          <w:rFonts w:cstheme="minorHAnsi"/>
          <w:sz w:val="20"/>
          <w:szCs w:val="20"/>
        </w:rPr>
        <w:t>the assignment of phenotypes</w:t>
      </w:r>
      <w:r w:rsidRPr="001F12EE">
        <w:rPr>
          <w:rFonts w:cstheme="minorHAnsi"/>
          <w:sz w:val="20"/>
          <w:szCs w:val="20"/>
        </w:rPr>
        <w:t xml:space="preserve"> across the 96-isolate collection. </w:t>
      </w:r>
      <w:r>
        <w:rPr>
          <w:rFonts w:cstheme="minorHAnsi"/>
          <w:sz w:val="20"/>
          <w:szCs w:val="20"/>
        </w:rPr>
        <w:t>This analysis includes 9</w:t>
      </w:r>
      <w:r w:rsidR="00322DF2">
        <w:rPr>
          <w:rFonts w:cstheme="minorHAnsi"/>
          <w:sz w:val="20"/>
          <w:szCs w:val="20"/>
        </w:rPr>
        <w:t>,</w:t>
      </w:r>
      <w:r>
        <w:rPr>
          <w:rFonts w:cstheme="minorHAnsi"/>
          <w:sz w:val="20"/>
          <w:szCs w:val="20"/>
        </w:rPr>
        <w:t xml:space="preserve">267 randomized </w:t>
      </w:r>
      <w:r w:rsidR="000506B6" w:rsidRPr="000506B6">
        <w:rPr>
          <w:rFonts w:cstheme="minorHAnsi"/>
          <w:i/>
          <w:sz w:val="20"/>
          <w:szCs w:val="20"/>
        </w:rPr>
        <w:t>B. cinerea</w:t>
      </w:r>
      <w:r w:rsidR="000506B6">
        <w:rPr>
          <w:rFonts w:cstheme="minorHAnsi"/>
          <w:sz w:val="20"/>
          <w:szCs w:val="20"/>
        </w:rPr>
        <w:t xml:space="preserve"> </w:t>
      </w:r>
      <w:r>
        <w:rPr>
          <w:rFonts w:cstheme="minorHAnsi"/>
          <w:sz w:val="20"/>
          <w:szCs w:val="20"/>
        </w:rPr>
        <w:t>phenotypes</w:t>
      </w:r>
      <w:r w:rsidR="000506B6">
        <w:rPr>
          <w:rFonts w:cstheme="minorHAnsi"/>
          <w:sz w:val="20"/>
          <w:szCs w:val="20"/>
        </w:rPr>
        <w:t xml:space="preserve"> and 23,947 randomized </w:t>
      </w:r>
      <w:r w:rsidR="000506B6" w:rsidRPr="000506B6">
        <w:rPr>
          <w:rFonts w:cstheme="minorHAnsi"/>
          <w:i/>
          <w:sz w:val="20"/>
          <w:szCs w:val="20"/>
        </w:rPr>
        <w:t>A. thaliana</w:t>
      </w:r>
      <w:r w:rsidR="000506B6">
        <w:rPr>
          <w:rFonts w:cstheme="minorHAnsi"/>
          <w:sz w:val="20"/>
          <w:szCs w:val="20"/>
        </w:rPr>
        <w:t xml:space="preserve"> phenotypes</w:t>
      </w:r>
      <w:r>
        <w:rPr>
          <w:rFonts w:cstheme="minorHAnsi"/>
          <w:sz w:val="20"/>
          <w:szCs w:val="20"/>
        </w:rPr>
        <w:t>, one from each measured expression profile</w:t>
      </w:r>
      <w:r w:rsidR="000506B6">
        <w:rPr>
          <w:rFonts w:cstheme="minorHAnsi"/>
          <w:sz w:val="20"/>
          <w:szCs w:val="20"/>
        </w:rPr>
        <w:t>.</w:t>
      </w:r>
      <w:r>
        <w:rPr>
          <w:rFonts w:cstheme="minorHAnsi"/>
          <w:sz w:val="20"/>
          <w:szCs w:val="20"/>
        </w:rPr>
        <w:t xml:space="preserve"> We repeated this randomization in a 5x permutation. </w:t>
      </w:r>
      <w:r w:rsidRPr="001F12EE">
        <w:rPr>
          <w:rFonts w:cstheme="minorHAnsi"/>
          <w:sz w:val="20"/>
          <w:szCs w:val="20"/>
        </w:rPr>
        <w:t xml:space="preserve">We </w:t>
      </w:r>
      <w:r>
        <w:rPr>
          <w:rFonts w:cstheme="minorHAnsi"/>
          <w:sz w:val="20"/>
          <w:szCs w:val="20"/>
        </w:rPr>
        <w:t xml:space="preserve">ran </w:t>
      </w:r>
      <w:r w:rsidRPr="001F12EE">
        <w:rPr>
          <w:rFonts w:cstheme="minorHAnsi"/>
          <w:sz w:val="20"/>
          <w:szCs w:val="20"/>
        </w:rPr>
        <w:t xml:space="preserve">GEMMA on </w:t>
      </w:r>
      <w:r>
        <w:rPr>
          <w:rFonts w:cstheme="minorHAnsi"/>
          <w:sz w:val="20"/>
          <w:szCs w:val="20"/>
        </w:rPr>
        <w:t xml:space="preserve">each of </w:t>
      </w:r>
      <w:r w:rsidRPr="001F12EE">
        <w:rPr>
          <w:rFonts w:cstheme="minorHAnsi"/>
          <w:sz w:val="20"/>
          <w:szCs w:val="20"/>
        </w:rPr>
        <w:t xml:space="preserve">these </w:t>
      </w:r>
      <w:r>
        <w:rPr>
          <w:rFonts w:cstheme="minorHAnsi"/>
          <w:sz w:val="20"/>
          <w:szCs w:val="20"/>
        </w:rPr>
        <w:t>permutations</w:t>
      </w:r>
      <w:r w:rsidRPr="001F12EE">
        <w:rPr>
          <w:rFonts w:cstheme="minorHAnsi"/>
          <w:sz w:val="20"/>
          <w:szCs w:val="20"/>
        </w:rPr>
        <w:t xml:space="preserve">, and plotted SNP </w:t>
      </w:r>
      <w:r w:rsidR="00C11DB8">
        <w:rPr>
          <w:rFonts w:cstheme="minorHAnsi"/>
          <w:sz w:val="20"/>
          <w:szCs w:val="20"/>
        </w:rPr>
        <w:t xml:space="preserve">p-value </w:t>
      </w:r>
      <w:r w:rsidRPr="001F12EE">
        <w:rPr>
          <w:rFonts w:cstheme="minorHAnsi"/>
          <w:sz w:val="20"/>
          <w:szCs w:val="20"/>
        </w:rPr>
        <w:t>vs. position</w:t>
      </w:r>
      <w:r>
        <w:rPr>
          <w:rFonts w:cstheme="minorHAnsi"/>
          <w:sz w:val="20"/>
          <w:szCs w:val="20"/>
        </w:rPr>
        <w:t xml:space="preserve"> (Figure </w:t>
      </w:r>
      <w:r w:rsidR="00A156F7">
        <w:rPr>
          <w:rFonts w:cstheme="minorHAnsi"/>
          <w:sz w:val="20"/>
          <w:szCs w:val="20"/>
        </w:rPr>
        <w:t>N5</w:t>
      </w:r>
      <w:r>
        <w:rPr>
          <w:rFonts w:cstheme="minorHAnsi"/>
          <w:sz w:val="20"/>
          <w:szCs w:val="20"/>
        </w:rPr>
        <w:t>)</w:t>
      </w:r>
      <w:r w:rsidRPr="001F12EE">
        <w:rPr>
          <w:rFonts w:cstheme="minorHAnsi"/>
          <w:sz w:val="20"/>
          <w:szCs w:val="20"/>
        </w:rPr>
        <w:t xml:space="preserve">. </w:t>
      </w:r>
      <w:r w:rsidR="00BB4253">
        <w:rPr>
          <w:rFonts w:cstheme="minorHAnsi"/>
          <w:sz w:val="20"/>
          <w:szCs w:val="20"/>
        </w:rPr>
        <w:t xml:space="preserve">Permutation approaches are often more effective than p-value thresholding for determining significance across GWA studies with many phenotypes {CITE}. </w:t>
      </w:r>
      <w:commentRangeEnd w:id="25"/>
      <w:r w:rsidR="000E7AB7">
        <w:rPr>
          <w:rStyle w:val="CommentReference"/>
        </w:rPr>
        <w:commentReference w:id="25"/>
      </w:r>
    </w:p>
    <w:p w14:paraId="216DB24F" w14:textId="50DD141B" w:rsidR="00036E00" w:rsidRPr="00DB1DF4" w:rsidRDefault="000E7AB7" w:rsidP="00036E00">
      <w:pPr>
        <w:pStyle w:val="CommentText"/>
        <w:spacing w:line="480" w:lineRule="auto"/>
        <w:rPr>
          <w:rFonts w:cstheme="minorHAnsi"/>
          <w:b/>
        </w:rPr>
      </w:pPr>
      <w:ins w:id="26" w:author="Dan Kliebenstein" w:date="2019-02-06T11:35:00Z">
        <w:r>
          <w:rPr>
            <w:rFonts w:cstheme="minorHAnsi"/>
            <w:b/>
          </w:rPr>
          <w:t>Absence of transcriptome cis-effect</w:t>
        </w:r>
      </w:ins>
      <w:ins w:id="27" w:author="Dan Kliebenstein" w:date="2019-02-06T11:36:00Z">
        <w:r>
          <w:rPr>
            <w:rFonts w:cstheme="minorHAnsi"/>
            <w:b/>
          </w:rPr>
          <w:t xml:space="preserve"> dominance</w:t>
        </w:r>
      </w:ins>
      <w:ins w:id="28" w:author="Dan Kliebenstein" w:date="2019-02-06T11:35:00Z">
        <w:r>
          <w:rPr>
            <w:rFonts w:cstheme="minorHAnsi"/>
            <w:b/>
          </w:rPr>
          <w:t xml:space="preserve"> </w:t>
        </w:r>
      </w:ins>
      <w:commentRangeStart w:id="29"/>
      <w:del w:id="30" w:author="Dan Kliebenstein" w:date="2019-02-06T11:36:00Z">
        <w:r w:rsidR="00036E00" w:rsidRPr="00DB1DF4" w:rsidDel="000E7AB7">
          <w:rPr>
            <w:rFonts w:cstheme="minorHAnsi"/>
            <w:b/>
          </w:rPr>
          <w:delText>Lack of evidence for cis-effect patterns transcriptome-wide</w:delText>
        </w:r>
      </w:del>
      <w:commentRangeEnd w:id="29"/>
      <w:r w:rsidR="004C1144">
        <w:rPr>
          <w:rStyle w:val="CommentReference"/>
        </w:rPr>
        <w:commentReference w:id="29"/>
      </w:r>
    </w:p>
    <w:p w14:paraId="756F82FD" w14:textId="08DF010C" w:rsidR="00036E00" w:rsidRPr="001F12EE" w:rsidRDefault="006110D0" w:rsidP="00C45E99">
      <w:pPr>
        <w:spacing w:line="480" w:lineRule="auto"/>
        <w:rPr>
          <w:rFonts w:cstheme="minorHAnsi"/>
          <w:sz w:val="20"/>
          <w:szCs w:val="20"/>
        </w:rPr>
      </w:pPr>
      <w:r w:rsidRPr="001F12EE">
        <w:rPr>
          <w:rFonts w:cstheme="minorHAnsi"/>
          <w:sz w:val="20"/>
          <w:szCs w:val="20"/>
        </w:rPr>
        <w:tab/>
      </w:r>
      <w:r w:rsidR="008F4AC6">
        <w:rPr>
          <w:rFonts w:cstheme="minorHAnsi"/>
          <w:sz w:val="20"/>
          <w:szCs w:val="20"/>
        </w:rPr>
        <w:t xml:space="preserve">Previous eQTL mapping studies </w:t>
      </w:r>
      <w:ins w:id="31" w:author="Dan Kliebenstein" w:date="2019-02-06T11:36:00Z">
        <w:r w:rsidR="000E7AB7">
          <w:rPr>
            <w:rFonts w:cstheme="minorHAnsi"/>
            <w:sz w:val="20"/>
            <w:szCs w:val="20"/>
          </w:rPr>
          <w:t xml:space="preserve">using both GWA or structured mapping populations in a wide range of species show a dominance of </w:t>
        </w:r>
      </w:ins>
      <w:del w:id="32" w:author="Dan Kliebenstein" w:date="2019-02-06T11:37:00Z">
        <w:r w:rsidR="008F4AC6" w:rsidDel="000E7AB7">
          <w:rPr>
            <w:rFonts w:cstheme="minorHAnsi"/>
            <w:sz w:val="20"/>
            <w:szCs w:val="20"/>
          </w:rPr>
          <w:delText>show evidence for large-effect</w:delText>
        </w:r>
      </w:del>
      <w:ins w:id="33" w:author="Dan Kliebenstein" w:date="2019-02-06T11:37:00Z">
        <w:r w:rsidR="000E7AB7">
          <w:rPr>
            <w:rFonts w:cstheme="minorHAnsi"/>
            <w:sz w:val="20"/>
            <w:szCs w:val="20"/>
          </w:rPr>
          <w:t>loci that map to the gene itself, i.e.</w:t>
        </w:r>
      </w:ins>
      <w:r w:rsidR="008F4AC6">
        <w:rPr>
          <w:rFonts w:cstheme="minorHAnsi"/>
          <w:sz w:val="20"/>
          <w:szCs w:val="20"/>
        </w:rPr>
        <w:t xml:space="preserve"> </w:t>
      </w:r>
      <w:r w:rsidR="008F4AC6" w:rsidRPr="008F4AC6">
        <w:rPr>
          <w:rFonts w:cstheme="minorHAnsi"/>
          <w:i/>
          <w:sz w:val="20"/>
          <w:szCs w:val="20"/>
        </w:rPr>
        <w:t>cis-</w:t>
      </w:r>
      <w:r w:rsidR="008F4AC6">
        <w:rPr>
          <w:rFonts w:cstheme="minorHAnsi"/>
          <w:sz w:val="20"/>
          <w:szCs w:val="20"/>
        </w:rPr>
        <w:t xml:space="preserve">eQTL </w:t>
      </w:r>
      <w:r w:rsidR="00582A16">
        <w:rPr>
          <w:rFonts w:cstheme="minorHAnsi"/>
          <w:sz w:val="20"/>
          <w:szCs w:val="20"/>
        </w:rPr>
        <w:t>{CITE}</w:t>
      </w:r>
      <w:r w:rsidR="008F4AC6">
        <w:rPr>
          <w:rFonts w:cstheme="minorHAnsi"/>
          <w:sz w:val="20"/>
          <w:szCs w:val="20"/>
        </w:rPr>
        <w:t xml:space="preserve">. </w:t>
      </w:r>
      <w:r w:rsidR="00103483" w:rsidRPr="001F12EE">
        <w:rPr>
          <w:rFonts w:cstheme="minorHAnsi"/>
          <w:sz w:val="20"/>
          <w:szCs w:val="20"/>
        </w:rPr>
        <w:t xml:space="preserve">To </w:t>
      </w:r>
      <w:del w:id="34" w:author="Dan Kliebenstein" w:date="2019-02-06T11:37:00Z">
        <w:r w:rsidR="00103483" w:rsidRPr="001F12EE" w:rsidDel="000E7AB7">
          <w:rPr>
            <w:rFonts w:cstheme="minorHAnsi"/>
            <w:sz w:val="20"/>
            <w:szCs w:val="20"/>
          </w:rPr>
          <w:delText>search for a pattern</w:delText>
        </w:r>
      </w:del>
      <w:ins w:id="35" w:author="Dan Kliebenstein" w:date="2019-02-06T11:37:00Z">
        <w:r w:rsidR="000E7AB7">
          <w:rPr>
            <w:rFonts w:cstheme="minorHAnsi"/>
            <w:sz w:val="20"/>
            <w:szCs w:val="20"/>
          </w:rPr>
          <w:t>test if the Botrytis transcriptome shows a similar cis-eQTL predominance</w:t>
        </w:r>
      </w:ins>
      <w:del w:id="36" w:author="Dan Kliebenstein" w:date="2019-02-06T11:37:00Z">
        <w:r w:rsidR="00103483" w:rsidRPr="001F12EE" w:rsidDel="000E7AB7">
          <w:rPr>
            <w:rFonts w:cstheme="minorHAnsi"/>
            <w:sz w:val="20"/>
            <w:szCs w:val="20"/>
          </w:rPr>
          <w:delText xml:space="preserve"> of transcriptome-wide </w:delText>
        </w:r>
        <w:r w:rsidR="00103483" w:rsidRPr="00DB7D12" w:rsidDel="000E7AB7">
          <w:rPr>
            <w:rFonts w:cstheme="minorHAnsi"/>
            <w:i/>
            <w:sz w:val="20"/>
            <w:szCs w:val="20"/>
          </w:rPr>
          <w:delText xml:space="preserve">cis </w:delText>
        </w:r>
        <w:r w:rsidR="00103483" w:rsidRPr="001F12EE" w:rsidDel="000E7AB7">
          <w:rPr>
            <w:rFonts w:cstheme="minorHAnsi"/>
            <w:sz w:val="20"/>
            <w:szCs w:val="20"/>
          </w:rPr>
          <w:delText>effects</w:delText>
        </w:r>
        <w:r w:rsidR="008F4AC6" w:rsidDel="000E7AB7">
          <w:rPr>
            <w:rFonts w:cstheme="minorHAnsi"/>
            <w:sz w:val="20"/>
            <w:szCs w:val="20"/>
          </w:rPr>
          <w:delText xml:space="preserve"> in this study</w:delText>
        </w:r>
      </w:del>
      <w:r w:rsidR="00103483" w:rsidRPr="001F12EE">
        <w:rPr>
          <w:rFonts w:cstheme="minorHAnsi"/>
          <w:sz w:val="20"/>
          <w:szCs w:val="20"/>
        </w:rPr>
        <w:t>,</w:t>
      </w:r>
      <w:r w:rsidRPr="001F12EE">
        <w:rPr>
          <w:rFonts w:cstheme="minorHAnsi"/>
          <w:sz w:val="20"/>
          <w:szCs w:val="20"/>
        </w:rPr>
        <w:t xml:space="preserve"> we </w:t>
      </w:r>
      <w:commentRangeStart w:id="37"/>
      <w:r w:rsidRPr="001F12EE">
        <w:rPr>
          <w:rFonts w:cstheme="minorHAnsi"/>
          <w:sz w:val="20"/>
          <w:szCs w:val="20"/>
        </w:rPr>
        <w:t xml:space="preserve">calculated the distance between the center of each transcript and the top associated SNP. </w:t>
      </w:r>
      <w:r w:rsidR="00103483" w:rsidRPr="001F12EE">
        <w:rPr>
          <w:rFonts w:cstheme="minorHAnsi"/>
          <w:sz w:val="20"/>
          <w:szCs w:val="20"/>
        </w:rPr>
        <w:t xml:space="preserve">If </w:t>
      </w:r>
      <w:r w:rsidR="00103483" w:rsidRPr="00DB7D12">
        <w:rPr>
          <w:rFonts w:cstheme="minorHAnsi"/>
          <w:i/>
          <w:sz w:val="20"/>
          <w:szCs w:val="20"/>
        </w:rPr>
        <w:t>cis</w:t>
      </w:r>
      <w:r w:rsidR="00103483" w:rsidRPr="001F12EE">
        <w:rPr>
          <w:rFonts w:cstheme="minorHAnsi"/>
          <w:sz w:val="20"/>
          <w:szCs w:val="20"/>
        </w:rPr>
        <w:t xml:space="preserve">- acting loci contribute the bulk of genetic control of expression variation, we would expect to see a high frequency of short-distance associations, and a rapid decline to a plateau </w:t>
      </w:r>
      <w:r w:rsidR="00DB7D12">
        <w:rPr>
          <w:rFonts w:cstheme="minorHAnsi"/>
          <w:sz w:val="20"/>
          <w:szCs w:val="20"/>
        </w:rPr>
        <w:t>moving away from the gene of interest</w:t>
      </w:r>
      <w:r w:rsidR="00103483" w:rsidRPr="001F12EE">
        <w:rPr>
          <w:rFonts w:cstheme="minorHAnsi"/>
          <w:sz w:val="20"/>
          <w:szCs w:val="20"/>
        </w:rPr>
        <w:t xml:space="preserve">. However, we observe that distances between transcript center and top SNP as far as 2 Mb are common (Figure </w:t>
      </w:r>
      <w:r w:rsidR="00B013CD">
        <w:rPr>
          <w:rFonts w:cstheme="minorHAnsi"/>
          <w:sz w:val="20"/>
          <w:szCs w:val="20"/>
        </w:rPr>
        <w:t>N3</w:t>
      </w:r>
      <w:r w:rsidR="00103483" w:rsidRPr="001F12EE">
        <w:rPr>
          <w:rFonts w:cstheme="minorHAnsi"/>
          <w:sz w:val="20"/>
          <w:szCs w:val="20"/>
        </w:rPr>
        <w:t xml:space="preserve">). </w:t>
      </w:r>
      <w:r w:rsidR="005C21BE" w:rsidRPr="001F12EE">
        <w:rPr>
          <w:rFonts w:cstheme="minorHAnsi"/>
          <w:sz w:val="20"/>
          <w:szCs w:val="20"/>
        </w:rPr>
        <w:t xml:space="preserve">These distances are similar to those from the association of random transcript profiles to top SNPs (Figure </w:t>
      </w:r>
      <w:r w:rsidR="00B013CD">
        <w:rPr>
          <w:rFonts w:cstheme="minorHAnsi"/>
          <w:sz w:val="20"/>
          <w:szCs w:val="20"/>
        </w:rPr>
        <w:t>SX1)</w:t>
      </w:r>
      <w:r w:rsidR="005C21BE" w:rsidRPr="001F12EE">
        <w:rPr>
          <w:rFonts w:cstheme="minorHAnsi"/>
          <w:sz w:val="20"/>
          <w:szCs w:val="20"/>
        </w:rPr>
        <w:t xml:space="preserve">. As such, we do not see evidence for </w:t>
      </w:r>
      <w:r w:rsidR="005C21BE" w:rsidRPr="00DB7D12">
        <w:rPr>
          <w:rFonts w:cstheme="minorHAnsi"/>
          <w:i/>
          <w:sz w:val="20"/>
          <w:szCs w:val="20"/>
        </w:rPr>
        <w:t>cis</w:t>
      </w:r>
      <w:r w:rsidR="005C21BE" w:rsidRPr="001F12EE">
        <w:rPr>
          <w:rFonts w:cstheme="minorHAnsi"/>
          <w:sz w:val="20"/>
          <w:szCs w:val="20"/>
        </w:rPr>
        <w:t xml:space="preserve">-effect loci </w:t>
      </w:r>
      <w:r w:rsidR="00CA5461" w:rsidRPr="001F12EE">
        <w:rPr>
          <w:rFonts w:cstheme="minorHAnsi"/>
          <w:sz w:val="20"/>
          <w:szCs w:val="20"/>
        </w:rPr>
        <w:t>overrepresented in</w:t>
      </w:r>
      <w:r w:rsidR="005C21BE" w:rsidRPr="001F12EE">
        <w:rPr>
          <w:rFonts w:cstheme="minorHAnsi"/>
          <w:sz w:val="20"/>
          <w:szCs w:val="20"/>
        </w:rPr>
        <w:t xml:space="preserve"> the top candidates for control of expression variation.</w:t>
      </w:r>
      <w:r w:rsidR="00077708">
        <w:rPr>
          <w:rFonts w:cstheme="minorHAnsi"/>
          <w:sz w:val="20"/>
          <w:szCs w:val="20"/>
        </w:rPr>
        <w:t xml:space="preserve"> Rather, most control of gene expression variation in </w:t>
      </w:r>
      <w:r w:rsidR="00077708" w:rsidRPr="00077708">
        <w:rPr>
          <w:rFonts w:cstheme="minorHAnsi"/>
          <w:i/>
          <w:sz w:val="20"/>
          <w:szCs w:val="20"/>
        </w:rPr>
        <w:t xml:space="preserve">B. cinerea </w:t>
      </w:r>
      <w:r w:rsidR="00077708">
        <w:rPr>
          <w:rFonts w:cstheme="minorHAnsi"/>
          <w:sz w:val="20"/>
          <w:szCs w:val="20"/>
        </w:rPr>
        <w:t xml:space="preserve">on </w:t>
      </w:r>
      <w:r w:rsidR="00077708" w:rsidRPr="00077708">
        <w:rPr>
          <w:rFonts w:cstheme="minorHAnsi"/>
          <w:i/>
          <w:sz w:val="20"/>
          <w:szCs w:val="20"/>
        </w:rPr>
        <w:t xml:space="preserve">A. thaliana </w:t>
      </w:r>
      <w:r w:rsidR="00077708">
        <w:rPr>
          <w:rFonts w:cstheme="minorHAnsi"/>
          <w:sz w:val="20"/>
          <w:szCs w:val="20"/>
        </w:rPr>
        <w:t xml:space="preserve">appears to be </w:t>
      </w:r>
      <w:r w:rsidR="00077708" w:rsidRPr="00DB7D12">
        <w:rPr>
          <w:rFonts w:cstheme="minorHAnsi"/>
          <w:i/>
          <w:sz w:val="20"/>
          <w:szCs w:val="20"/>
        </w:rPr>
        <w:t>trans</w:t>
      </w:r>
      <w:r w:rsidR="00077708">
        <w:rPr>
          <w:rFonts w:cstheme="minorHAnsi"/>
          <w:sz w:val="20"/>
          <w:szCs w:val="20"/>
        </w:rPr>
        <w:t xml:space="preserve">-acting. </w:t>
      </w:r>
    </w:p>
    <w:p w14:paraId="09EDE760" w14:textId="26E25BC6" w:rsidR="005B2B5E" w:rsidRDefault="005B2B5E" w:rsidP="005B2B5E">
      <w:pPr>
        <w:spacing w:line="480" w:lineRule="auto"/>
        <w:ind w:firstLine="720"/>
        <w:rPr>
          <w:rFonts w:cstheme="minorHAnsi"/>
          <w:sz w:val="20"/>
          <w:szCs w:val="20"/>
        </w:rPr>
      </w:pPr>
      <w:r w:rsidRPr="005B2B5E">
        <w:rPr>
          <w:rFonts w:cstheme="minorHAnsi"/>
          <w:sz w:val="20"/>
          <w:szCs w:val="20"/>
        </w:rPr>
        <w:lastRenderedPageBreak/>
        <w:t xml:space="preserve">In these transcript-to-SNP associations, we find that </w:t>
      </w:r>
      <w:r w:rsidRPr="00DB7D12">
        <w:rPr>
          <w:rFonts w:cstheme="minorHAnsi"/>
          <w:i/>
          <w:sz w:val="20"/>
          <w:szCs w:val="20"/>
        </w:rPr>
        <w:t>cis</w:t>
      </w:r>
      <w:r w:rsidRPr="005B2B5E">
        <w:rPr>
          <w:rFonts w:cstheme="minorHAnsi"/>
          <w:sz w:val="20"/>
          <w:szCs w:val="20"/>
        </w:rPr>
        <w:t xml:space="preserve">- control of </w:t>
      </w:r>
      <w:r w:rsidR="002514F3">
        <w:rPr>
          <w:rFonts w:cstheme="minorHAnsi"/>
          <w:sz w:val="20"/>
          <w:szCs w:val="20"/>
        </w:rPr>
        <w:t>gene expression</w:t>
      </w:r>
      <w:r w:rsidRPr="005B2B5E">
        <w:rPr>
          <w:rFonts w:cstheme="minorHAnsi"/>
          <w:sz w:val="20"/>
          <w:szCs w:val="20"/>
        </w:rPr>
        <w:t xml:space="preserve"> is largely drowned out by patterns of </w:t>
      </w:r>
      <w:r w:rsidRPr="00DB7D12">
        <w:rPr>
          <w:rFonts w:cstheme="minorHAnsi"/>
          <w:i/>
          <w:sz w:val="20"/>
          <w:szCs w:val="20"/>
        </w:rPr>
        <w:t>trans</w:t>
      </w:r>
      <w:r w:rsidRPr="005B2B5E">
        <w:rPr>
          <w:rFonts w:cstheme="minorHAnsi"/>
          <w:sz w:val="20"/>
          <w:szCs w:val="20"/>
        </w:rPr>
        <w:t xml:space="preserve">-acting variation. We first focused on the single top SNP hit per transcript, with the highest probability (lowest p-value) of significant effect on expression in the gene of interest. If control of gene expression is localized to the gene itself or </w:t>
      </w:r>
      <w:r w:rsidR="009F5F0E">
        <w:rPr>
          <w:rFonts w:cstheme="minorHAnsi"/>
          <w:sz w:val="20"/>
          <w:szCs w:val="20"/>
        </w:rPr>
        <w:t>to</w:t>
      </w:r>
      <w:r w:rsidR="009F5F0E" w:rsidRPr="00DB7D12">
        <w:rPr>
          <w:rFonts w:cstheme="minorHAnsi"/>
          <w:i/>
          <w:sz w:val="20"/>
          <w:szCs w:val="20"/>
        </w:rPr>
        <w:t xml:space="preserve"> </w:t>
      </w:r>
      <w:r w:rsidRPr="00DB7D12">
        <w:rPr>
          <w:rFonts w:cstheme="minorHAnsi"/>
          <w:i/>
          <w:sz w:val="20"/>
          <w:szCs w:val="20"/>
        </w:rPr>
        <w:t>cis</w:t>
      </w:r>
      <w:r w:rsidRPr="005B2B5E">
        <w:rPr>
          <w:rFonts w:cstheme="minorHAnsi"/>
          <w:sz w:val="20"/>
          <w:szCs w:val="20"/>
        </w:rPr>
        <w:t xml:space="preserve">-acting loci, we would expect a strong linear </w:t>
      </w:r>
      <w:r w:rsidR="009F5F0E">
        <w:rPr>
          <w:rFonts w:cstheme="minorHAnsi"/>
          <w:sz w:val="20"/>
          <w:szCs w:val="20"/>
        </w:rPr>
        <w:t>(</w:t>
      </w:r>
      <w:r w:rsidR="009F5F0E" w:rsidRPr="00DB7D12">
        <w:rPr>
          <w:rFonts w:cstheme="minorHAnsi"/>
          <w:i/>
          <w:sz w:val="20"/>
          <w:szCs w:val="20"/>
        </w:rPr>
        <w:t>cis</w:t>
      </w:r>
      <w:r w:rsidR="009F5F0E">
        <w:rPr>
          <w:rFonts w:cstheme="minorHAnsi"/>
          <w:sz w:val="20"/>
          <w:szCs w:val="20"/>
        </w:rPr>
        <w:t xml:space="preserve">-diagonal) </w:t>
      </w:r>
      <w:r w:rsidRPr="005B2B5E">
        <w:rPr>
          <w:rFonts w:cstheme="minorHAnsi"/>
          <w:sz w:val="20"/>
          <w:szCs w:val="20"/>
        </w:rPr>
        <w:t xml:space="preserve">association between the center of each gene and the genomic location of its top SNP hit. However, we find that few genes have a top SNP hit within the same chromosome, and even fewer within 1Mb (Figure </w:t>
      </w:r>
      <w:r w:rsidR="00B013CD">
        <w:rPr>
          <w:rFonts w:cstheme="minorHAnsi"/>
          <w:sz w:val="20"/>
          <w:szCs w:val="20"/>
        </w:rPr>
        <w:t>N2</w:t>
      </w:r>
      <w:r w:rsidRPr="005B2B5E">
        <w:rPr>
          <w:rFonts w:cstheme="minorHAnsi"/>
          <w:sz w:val="20"/>
          <w:szCs w:val="20"/>
        </w:rPr>
        <w:t>).</w:t>
      </w:r>
      <w:r w:rsidR="009F5F0E">
        <w:rPr>
          <w:rFonts w:cstheme="minorHAnsi"/>
          <w:sz w:val="20"/>
          <w:szCs w:val="20"/>
        </w:rPr>
        <w:t xml:space="preserve"> We again conclude that most of this genetic variation is </w:t>
      </w:r>
      <w:r w:rsidR="009F5F0E" w:rsidRPr="00DB7D12">
        <w:rPr>
          <w:rFonts w:cstheme="minorHAnsi"/>
          <w:i/>
          <w:sz w:val="20"/>
          <w:szCs w:val="20"/>
        </w:rPr>
        <w:t>trans</w:t>
      </w:r>
      <w:r w:rsidR="009F5F0E">
        <w:rPr>
          <w:rFonts w:cstheme="minorHAnsi"/>
          <w:sz w:val="20"/>
          <w:szCs w:val="20"/>
        </w:rPr>
        <w:t>-acting</w:t>
      </w:r>
      <w:r w:rsidR="008F4AC6">
        <w:rPr>
          <w:rFonts w:cstheme="minorHAnsi"/>
          <w:sz w:val="20"/>
          <w:szCs w:val="20"/>
        </w:rPr>
        <w:t xml:space="preserve">, as we do not see a strong </w:t>
      </w:r>
      <w:r w:rsidR="008F4AC6" w:rsidRPr="008F4AC6">
        <w:rPr>
          <w:rFonts w:cstheme="minorHAnsi"/>
          <w:i/>
          <w:sz w:val="20"/>
          <w:szCs w:val="20"/>
        </w:rPr>
        <w:t>cis</w:t>
      </w:r>
      <w:r w:rsidR="008F4AC6">
        <w:rPr>
          <w:rFonts w:cstheme="minorHAnsi"/>
          <w:sz w:val="20"/>
          <w:szCs w:val="20"/>
        </w:rPr>
        <w:t xml:space="preserve">-diagonal signal when comparing transcript center to top SNP hit. This pattern holds whether we examine the top 1 SNP per transcript (Figure </w:t>
      </w:r>
      <w:r w:rsidR="00B013CD">
        <w:rPr>
          <w:rFonts w:cstheme="minorHAnsi"/>
          <w:sz w:val="20"/>
          <w:szCs w:val="20"/>
        </w:rPr>
        <w:t>N2</w:t>
      </w:r>
      <w:r w:rsidR="005F39E2">
        <w:rPr>
          <w:rFonts w:cstheme="minorHAnsi"/>
          <w:sz w:val="20"/>
          <w:szCs w:val="20"/>
        </w:rPr>
        <w:t>a</w:t>
      </w:r>
      <w:r w:rsidR="008F4AC6">
        <w:rPr>
          <w:rFonts w:cstheme="minorHAnsi"/>
          <w:sz w:val="20"/>
          <w:szCs w:val="20"/>
        </w:rPr>
        <w:t>)</w:t>
      </w:r>
      <w:r w:rsidR="00C51FFD">
        <w:rPr>
          <w:rFonts w:cstheme="minorHAnsi"/>
          <w:sz w:val="20"/>
          <w:szCs w:val="20"/>
        </w:rPr>
        <w:t xml:space="preserve"> or </w:t>
      </w:r>
      <w:r w:rsidR="008F4AC6">
        <w:rPr>
          <w:rFonts w:cstheme="minorHAnsi"/>
          <w:sz w:val="20"/>
          <w:szCs w:val="20"/>
        </w:rPr>
        <w:t>the top 10 SNPs per transcript (Figure</w:t>
      </w:r>
      <w:r w:rsidR="005F39E2">
        <w:rPr>
          <w:rFonts w:cstheme="minorHAnsi"/>
          <w:sz w:val="20"/>
          <w:szCs w:val="20"/>
        </w:rPr>
        <w:t>N2b</w:t>
      </w:r>
      <w:r w:rsidR="008F4AC6">
        <w:rPr>
          <w:rFonts w:cstheme="minorHAnsi"/>
          <w:sz w:val="20"/>
          <w:szCs w:val="20"/>
        </w:rPr>
        <w:t>)</w:t>
      </w:r>
      <w:r w:rsidR="00B4381A">
        <w:rPr>
          <w:rFonts w:cstheme="minorHAnsi"/>
          <w:sz w:val="20"/>
          <w:szCs w:val="20"/>
        </w:rPr>
        <w:t>.</w:t>
      </w:r>
      <w:commentRangeEnd w:id="37"/>
      <w:r w:rsidR="000E7AB7">
        <w:rPr>
          <w:rStyle w:val="CommentReference"/>
        </w:rPr>
        <w:commentReference w:id="37"/>
      </w:r>
    </w:p>
    <w:p w14:paraId="4475E9D2" w14:textId="635A2F55" w:rsidR="002514F3" w:rsidRPr="00BF56F8" w:rsidRDefault="002514F3" w:rsidP="002514F3">
      <w:pPr>
        <w:spacing w:line="480" w:lineRule="auto"/>
        <w:rPr>
          <w:rFonts w:cstheme="minorHAnsi"/>
          <w:b/>
          <w:sz w:val="20"/>
          <w:szCs w:val="20"/>
        </w:rPr>
      </w:pPr>
      <w:r w:rsidRPr="00BF56F8">
        <w:rPr>
          <w:rFonts w:cstheme="minorHAnsi"/>
          <w:b/>
          <w:sz w:val="20"/>
          <w:szCs w:val="20"/>
        </w:rPr>
        <w:t>Search for cis effects through focus on gene networks with presence-absence polymorphism</w:t>
      </w:r>
    </w:p>
    <w:p w14:paraId="21C8D4D0" w14:textId="0F42B4A0" w:rsidR="00F85CC3" w:rsidRDefault="001F12EE" w:rsidP="001F12EE">
      <w:pPr>
        <w:spacing w:line="480" w:lineRule="auto"/>
        <w:rPr>
          <w:rFonts w:cstheme="minorHAnsi"/>
          <w:sz w:val="20"/>
          <w:szCs w:val="20"/>
        </w:rPr>
      </w:pPr>
      <w:r>
        <w:rPr>
          <w:rFonts w:cstheme="minorHAnsi"/>
          <w:sz w:val="20"/>
          <w:szCs w:val="20"/>
        </w:rPr>
        <w:tab/>
      </w:r>
      <w:ins w:id="38" w:author="Dan Kliebenstein" w:date="2019-02-06T11:39:00Z">
        <w:r w:rsidR="00282FBB">
          <w:rPr>
            <w:rFonts w:cstheme="minorHAnsi"/>
            <w:sz w:val="20"/>
            <w:szCs w:val="20"/>
          </w:rPr>
          <w:t xml:space="preserve">The absence of a dominant signal for cis-eQTL could arise from </w:t>
        </w:r>
      </w:ins>
      <w:ins w:id="39" w:author="Dan Kliebenstein" w:date="2019-02-06T11:40:00Z">
        <w:r w:rsidR="00282FBB">
          <w:rPr>
            <w:rFonts w:cstheme="minorHAnsi"/>
            <w:sz w:val="20"/>
            <w:szCs w:val="20"/>
          </w:rPr>
          <w:t>Botrytis</w:t>
        </w:r>
      </w:ins>
      <w:ins w:id="40" w:author="Dan Kliebenstein" w:date="2019-02-06T11:39:00Z">
        <w:r w:rsidR="00282FBB">
          <w:rPr>
            <w:rFonts w:cstheme="minorHAnsi"/>
            <w:sz w:val="20"/>
            <w:szCs w:val="20"/>
          </w:rPr>
          <w:t xml:space="preserve"> having a different pattern of</w:t>
        </w:r>
      </w:ins>
      <w:ins w:id="41" w:author="Dan Kliebenstein" w:date="2019-02-06T11:40:00Z">
        <w:r w:rsidR="00282FBB">
          <w:rPr>
            <w:rFonts w:cstheme="minorHAnsi"/>
            <w:sz w:val="20"/>
            <w:szCs w:val="20"/>
          </w:rPr>
          <w:t xml:space="preserve"> causal eQTL</w:t>
        </w:r>
      </w:ins>
      <w:ins w:id="42" w:author="Dan Kliebenstein" w:date="2019-02-06T11:39:00Z">
        <w:r w:rsidR="00282FBB">
          <w:rPr>
            <w:rFonts w:cstheme="minorHAnsi"/>
            <w:sz w:val="20"/>
            <w:szCs w:val="20"/>
          </w:rPr>
          <w:t xml:space="preserve"> variation</w:t>
        </w:r>
      </w:ins>
      <w:ins w:id="43" w:author="Dan Kliebenstein" w:date="2019-02-06T11:40:00Z">
        <w:r w:rsidR="00282FBB">
          <w:rPr>
            <w:rFonts w:cstheme="minorHAnsi"/>
            <w:sz w:val="20"/>
            <w:szCs w:val="20"/>
          </w:rPr>
          <w:t xml:space="preserve">. </w:t>
        </w:r>
      </w:ins>
      <w:ins w:id="44" w:author="Dan Kliebenstein" w:date="2019-02-06T11:39:00Z">
        <w:r w:rsidR="00282FBB">
          <w:rPr>
            <w:rFonts w:cstheme="minorHAnsi"/>
            <w:sz w:val="20"/>
            <w:szCs w:val="20"/>
          </w:rPr>
          <w:t xml:space="preserve"> </w:t>
        </w:r>
      </w:ins>
      <w:ins w:id="45" w:author="Dan Kliebenstein" w:date="2019-02-06T11:40:00Z">
        <w:r w:rsidR="00282FBB">
          <w:rPr>
            <w:rFonts w:cstheme="minorHAnsi"/>
            <w:sz w:val="20"/>
            <w:szCs w:val="20"/>
          </w:rPr>
          <w:t>Alternatively, this could arise from Botrytis having a sufficiently high genetic diversity that leads to false-negatives due to complex haplotype structures at causal loci</w:t>
        </w:r>
      </w:ins>
      <w:ins w:id="46" w:author="Dan Kliebenstein" w:date="2019-02-06T11:41:00Z">
        <w:r w:rsidR="00282FBB">
          <w:rPr>
            <w:rFonts w:cstheme="minorHAnsi"/>
            <w:sz w:val="20"/>
            <w:szCs w:val="20"/>
          </w:rPr>
          <w:t xml:space="preserve"> (CITAITON)</w:t>
        </w:r>
      </w:ins>
      <w:ins w:id="47" w:author="Dan Kliebenstein" w:date="2019-02-06T11:40:00Z">
        <w:r w:rsidR="00282FBB">
          <w:rPr>
            <w:rFonts w:cstheme="minorHAnsi"/>
            <w:sz w:val="20"/>
            <w:szCs w:val="20"/>
          </w:rPr>
          <w:t>. To test between these possibilities</w:t>
        </w:r>
      </w:ins>
      <w:del w:id="48" w:author="Dan Kliebenstein" w:date="2019-02-06T11:41:00Z">
        <w:r w:rsidR="008F4AC6" w:rsidDel="00282FBB">
          <w:rPr>
            <w:rFonts w:cstheme="minorHAnsi"/>
            <w:sz w:val="20"/>
            <w:szCs w:val="20"/>
          </w:rPr>
          <w:delText xml:space="preserve">We did not see </w:delText>
        </w:r>
        <w:r w:rsidR="001C6224" w:rsidDel="00282FBB">
          <w:rPr>
            <w:rFonts w:cstheme="minorHAnsi"/>
            <w:sz w:val="20"/>
            <w:szCs w:val="20"/>
          </w:rPr>
          <w:delText xml:space="preserve">enrichment for local SNPs as the top loci controlling expression variation; </w:delText>
        </w:r>
        <w:r w:rsidR="0087553C" w:rsidDel="00282FBB">
          <w:rPr>
            <w:rFonts w:cstheme="minorHAnsi"/>
            <w:sz w:val="20"/>
            <w:szCs w:val="20"/>
          </w:rPr>
          <w:delText xml:space="preserve">rather, the top SNPs are distributed across the genome. Thus, we are mostly detecting </w:delText>
        </w:r>
        <w:r w:rsidR="0087553C" w:rsidRPr="0087553C" w:rsidDel="00282FBB">
          <w:rPr>
            <w:rFonts w:cstheme="minorHAnsi"/>
            <w:i/>
            <w:sz w:val="20"/>
            <w:szCs w:val="20"/>
          </w:rPr>
          <w:delText>trans</w:delText>
        </w:r>
        <w:r w:rsidR="0087553C" w:rsidDel="00282FBB">
          <w:rPr>
            <w:rFonts w:cstheme="minorHAnsi"/>
            <w:sz w:val="20"/>
            <w:szCs w:val="20"/>
          </w:rPr>
          <w:delText xml:space="preserve">-eQTL. </w:delText>
        </w:r>
        <w:r w:rsidDel="00282FBB">
          <w:rPr>
            <w:rFonts w:cstheme="minorHAnsi"/>
            <w:sz w:val="20"/>
            <w:szCs w:val="20"/>
          </w:rPr>
          <w:delText xml:space="preserve">As we did not detect a transcriptome-wide pattern of </w:delText>
        </w:r>
        <w:r w:rsidR="00BE69F1" w:rsidRPr="00DB7D12" w:rsidDel="00282FBB">
          <w:rPr>
            <w:rFonts w:cstheme="minorHAnsi"/>
            <w:i/>
            <w:sz w:val="20"/>
            <w:szCs w:val="20"/>
          </w:rPr>
          <w:delText>cis</w:delText>
        </w:r>
        <w:r w:rsidR="00BE69F1" w:rsidDel="00282FBB">
          <w:rPr>
            <w:rFonts w:cstheme="minorHAnsi"/>
            <w:sz w:val="20"/>
            <w:szCs w:val="20"/>
          </w:rPr>
          <w:delText xml:space="preserve">-effect variation controlling </w:delText>
        </w:r>
        <w:r w:rsidR="00ED203D" w:rsidDel="00282FBB">
          <w:rPr>
            <w:rFonts w:cstheme="minorHAnsi"/>
            <w:sz w:val="20"/>
            <w:szCs w:val="20"/>
          </w:rPr>
          <w:delText xml:space="preserve">expression patterns of </w:delText>
        </w:r>
        <w:r w:rsidR="00ED203D" w:rsidRPr="009F5F0E" w:rsidDel="00282FBB">
          <w:rPr>
            <w:rFonts w:cstheme="minorHAnsi"/>
            <w:i/>
            <w:sz w:val="20"/>
            <w:szCs w:val="20"/>
          </w:rPr>
          <w:delText>B. cinerea</w:delText>
        </w:r>
        <w:r w:rsidR="00ED203D" w:rsidDel="00282FBB">
          <w:rPr>
            <w:rFonts w:cstheme="minorHAnsi"/>
            <w:sz w:val="20"/>
            <w:szCs w:val="20"/>
          </w:rPr>
          <w:delText xml:space="preserve"> on </w:delText>
        </w:r>
        <w:r w:rsidR="00ED203D" w:rsidRPr="009F5F0E" w:rsidDel="00282FBB">
          <w:rPr>
            <w:rFonts w:cstheme="minorHAnsi"/>
            <w:i/>
            <w:sz w:val="20"/>
            <w:szCs w:val="20"/>
          </w:rPr>
          <w:delText>A. thaliana</w:delText>
        </w:r>
      </w:del>
      <w:r w:rsidR="00ED203D">
        <w:rPr>
          <w:rFonts w:cstheme="minorHAnsi"/>
          <w:sz w:val="20"/>
          <w:szCs w:val="20"/>
        </w:rPr>
        <w:t xml:space="preserve">, we </w:t>
      </w:r>
      <w:r w:rsidR="009F5F0E">
        <w:rPr>
          <w:rFonts w:cstheme="minorHAnsi"/>
          <w:sz w:val="20"/>
          <w:szCs w:val="20"/>
        </w:rPr>
        <w:t>narrowed our focus to</w:t>
      </w:r>
      <w:r w:rsidR="00ED203D">
        <w:rPr>
          <w:rFonts w:cstheme="minorHAnsi"/>
          <w:sz w:val="20"/>
          <w:szCs w:val="20"/>
        </w:rPr>
        <w:t xml:space="preserve"> a </w:t>
      </w:r>
      <w:ins w:id="49" w:author="Dan Kliebenstein" w:date="2019-02-06T11:42:00Z">
        <w:r w:rsidR="00282FBB">
          <w:rPr>
            <w:rFonts w:cstheme="minorHAnsi"/>
            <w:sz w:val="20"/>
            <w:szCs w:val="20"/>
          </w:rPr>
          <w:t>set of three</w:t>
        </w:r>
      </w:ins>
      <w:del w:id="50" w:author="Dan Kliebenstein" w:date="2019-02-06T11:42:00Z">
        <w:r w:rsidR="00ED203D" w:rsidDel="00282FBB">
          <w:rPr>
            <w:rFonts w:cstheme="minorHAnsi"/>
            <w:sz w:val="20"/>
            <w:szCs w:val="20"/>
          </w:rPr>
          <w:delText xml:space="preserve">subset of </w:delText>
        </w:r>
        <w:r w:rsidR="0087553C" w:rsidDel="00282FBB">
          <w:rPr>
            <w:rFonts w:cstheme="minorHAnsi"/>
            <w:sz w:val="20"/>
            <w:szCs w:val="20"/>
          </w:rPr>
          <w:delText xml:space="preserve">localized </w:delText>
        </w:r>
      </w:del>
      <w:ins w:id="51" w:author="Dan Kliebenstein" w:date="2019-02-06T11:42:00Z">
        <w:r w:rsidR="00282FBB">
          <w:rPr>
            <w:rFonts w:cstheme="minorHAnsi"/>
            <w:sz w:val="20"/>
            <w:szCs w:val="20"/>
          </w:rPr>
          <w:t xml:space="preserve"> </w:t>
        </w:r>
      </w:ins>
      <w:r w:rsidR="0087553C">
        <w:rPr>
          <w:rFonts w:cstheme="minorHAnsi"/>
          <w:sz w:val="20"/>
          <w:szCs w:val="20"/>
        </w:rPr>
        <w:t xml:space="preserve">biosynthetic </w:t>
      </w:r>
      <w:del w:id="52" w:author="Dan Kliebenstein" w:date="2019-02-06T11:42:00Z">
        <w:r w:rsidR="0087553C" w:rsidDel="00282FBB">
          <w:rPr>
            <w:rFonts w:cstheme="minorHAnsi"/>
            <w:sz w:val="20"/>
            <w:szCs w:val="20"/>
          </w:rPr>
          <w:delText>gene</w:delText>
        </w:r>
        <w:r w:rsidR="00ED203D" w:rsidDel="00282FBB">
          <w:rPr>
            <w:rFonts w:cstheme="minorHAnsi"/>
            <w:sz w:val="20"/>
            <w:szCs w:val="20"/>
          </w:rPr>
          <w:delText xml:space="preserve"> networks</w:delText>
        </w:r>
      </w:del>
      <w:ins w:id="53" w:author="Dan Kliebenstein" w:date="2019-02-06T11:42:00Z">
        <w:r w:rsidR="00282FBB">
          <w:rPr>
            <w:rFonts w:cstheme="minorHAnsi"/>
            <w:sz w:val="20"/>
            <w:szCs w:val="20"/>
          </w:rPr>
          <w:t>pathways that exist as gene clusters and have</w:t>
        </w:r>
      </w:ins>
      <w:del w:id="54" w:author="Dan Kliebenstein" w:date="2019-02-06T11:42:00Z">
        <w:r w:rsidR="0087553C" w:rsidDel="00282FBB">
          <w:rPr>
            <w:rFonts w:cstheme="minorHAnsi"/>
            <w:sz w:val="20"/>
            <w:szCs w:val="20"/>
          </w:rPr>
          <w:delText xml:space="preserve"> with</w:delText>
        </w:r>
      </w:del>
      <w:r w:rsidR="0087553C">
        <w:rPr>
          <w:rFonts w:cstheme="minorHAnsi"/>
          <w:sz w:val="20"/>
          <w:szCs w:val="20"/>
        </w:rPr>
        <w:t xml:space="preserve"> known presence-absence polymorphism</w:t>
      </w:r>
      <w:ins w:id="55" w:author="Dan Kliebenstein" w:date="2019-02-06T11:39:00Z">
        <w:r w:rsidR="00282FBB">
          <w:rPr>
            <w:rFonts w:cstheme="minorHAnsi"/>
            <w:sz w:val="20"/>
            <w:szCs w:val="20"/>
          </w:rPr>
          <w:t>s</w:t>
        </w:r>
      </w:ins>
      <w:ins w:id="56" w:author="Dan Kliebenstein" w:date="2019-02-06T11:42:00Z">
        <w:r w:rsidR="00282FBB">
          <w:rPr>
            <w:rFonts w:cstheme="minorHAnsi"/>
            <w:sz w:val="20"/>
            <w:szCs w:val="20"/>
          </w:rPr>
          <w:t>.</w:t>
        </w:r>
      </w:ins>
      <w:r w:rsidR="00ED203D">
        <w:rPr>
          <w:rFonts w:cstheme="minorHAnsi"/>
          <w:sz w:val="20"/>
          <w:szCs w:val="20"/>
        </w:rPr>
        <w:t xml:space="preserve"> to identify the role of </w:t>
      </w:r>
      <w:r w:rsidR="00ED203D" w:rsidRPr="00DB7D12">
        <w:rPr>
          <w:rFonts w:cstheme="minorHAnsi"/>
          <w:i/>
          <w:sz w:val="20"/>
          <w:szCs w:val="20"/>
        </w:rPr>
        <w:t>cis</w:t>
      </w:r>
      <w:r w:rsidR="00D6561F">
        <w:rPr>
          <w:rFonts w:cstheme="minorHAnsi"/>
          <w:sz w:val="20"/>
          <w:szCs w:val="20"/>
        </w:rPr>
        <w:t>-eQTL</w:t>
      </w:r>
      <w:r w:rsidR="00ED203D">
        <w:rPr>
          <w:rFonts w:cstheme="minorHAnsi"/>
          <w:sz w:val="20"/>
          <w:szCs w:val="20"/>
        </w:rPr>
        <w:t xml:space="preserve">. </w:t>
      </w:r>
      <w:r w:rsidR="005B2B5E">
        <w:rPr>
          <w:rFonts w:cstheme="minorHAnsi"/>
          <w:sz w:val="20"/>
          <w:szCs w:val="20"/>
        </w:rPr>
        <w:t xml:space="preserve">These </w:t>
      </w:r>
      <w:del w:id="57" w:author="Dan Kliebenstein" w:date="2019-02-06T11:42:00Z">
        <w:r w:rsidR="005B2B5E" w:rsidDel="00282FBB">
          <w:rPr>
            <w:rFonts w:cstheme="minorHAnsi"/>
            <w:sz w:val="20"/>
            <w:szCs w:val="20"/>
          </w:rPr>
          <w:delText>focal networks</w:delText>
        </w:r>
      </w:del>
      <w:ins w:id="58" w:author="Dan Kliebenstein" w:date="2019-02-06T11:42:00Z">
        <w:r w:rsidR="00282FBB">
          <w:rPr>
            <w:rFonts w:cstheme="minorHAnsi"/>
            <w:sz w:val="20"/>
            <w:szCs w:val="20"/>
          </w:rPr>
          <w:t xml:space="preserve">biosynthetic pathways contribute to </w:t>
        </w:r>
      </w:ins>
      <w:del w:id="59" w:author="Dan Kliebenstein" w:date="2019-02-06T11:43:00Z">
        <w:r w:rsidR="005B2B5E" w:rsidDel="00282FBB">
          <w:rPr>
            <w:rFonts w:cstheme="minorHAnsi"/>
            <w:sz w:val="20"/>
            <w:szCs w:val="20"/>
          </w:rPr>
          <w:delText xml:space="preserve"> were among those most highly conserved across </w:delText>
        </w:r>
      </w:del>
      <w:r w:rsidR="005B2B5E" w:rsidRPr="00F85CC3">
        <w:rPr>
          <w:rFonts w:cstheme="minorHAnsi"/>
          <w:i/>
          <w:sz w:val="20"/>
          <w:szCs w:val="20"/>
        </w:rPr>
        <w:t>B. cinerea</w:t>
      </w:r>
      <w:r w:rsidR="005B2B5E">
        <w:rPr>
          <w:rFonts w:cstheme="minorHAnsi"/>
          <w:sz w:val="20"/>
          <w:szCs w:val="20"/>
        </w:rPr>
        <w:t xml:space="preserve"> </w:t>
      </w:r>
      <w:del w:id="60" w:author="Dan Kliebenstein" w:date="2019-02-06T11:43:00Z">
        <w:r w:rsidR="005B2B5E" w:rsidDel="00282FBB">
          <w:rPr>
            <w:rFonts w:cstheme="minorHAnsi"/>
            <w:sz w:val="20"/>
            <w:szCs w:val="20"/>
          </w:rPr>
          <w:delText xml:space="preserve">isolates </w:delText>
        </w:r>
      </w:del>
      <w:ins w:id="61" w:author="Dan Kliebenstein" w:date="2019-02-06T11:43:00Z">
        <w:r w:rsidR="00282FBB">
          <w:rPr>
            <w:rFonts w:cstheme="minorHAnsi"/>
            <w:sz w:val="20"/>
            <w:szCs w:val="20"/>
          </w:rPr>
          <w:t>virulence and</w:t>
        </w:r>
      </w:ins>
      <w:del w:id="62" w:author="Dan Kliebenstein" w:date="2019-02-06T11:43:00Z">
        <w:r w:rsidR="00DF42C5" w:rsidDel="00282FBB">
          <w:rPr>
            <w:rFonts w:cstheme="minorHAnsi"/>
            <w:sz w:val="20"/>
            <w:szCs w:val="20"/>
          </w:rPr>
          <w:fldChar w:fldCharType="begin"/>
        </w:r>
        <w:r w:rsidR="0039103B" w:rsidDel="00282FBB">
          <w:rPr>
            <w:rFonts w:cstheme="minorHAnsi"/>
            <w:sz w:val="20"/>
            <w:szCs w:val="20"/>
          </w:rPr>
          <w:del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delInstrText>
        </w:r>
        <w:r w:rsidR="00DF42C5" w:rsidDel="00282FBB">
          <w:rPr>
            <w:rFonts w:cstheme="minorHAnsi"/>
            <w:sz w:val="20"/>
            <w:szCs w:val="20"/>
          </w:rPr>
          <w:fldChar w:fldCharType="separate"/>
        </w:r>
        <w:r w:rsidR="00DF42C5" w:rsidDel="00282FBB">
          <w:rPr>
            <w:rFonts w:cstheme="minorHAnsi"/>
            <w:noProof/>
            <w:sz w:val="20"/>
            <w:szCs w:val="20"/>
          </w:rPr>
          <w:delText>(Zhang, Corwin et al. 2018)</w:delText>
        </w:r>
        <w:r w:rsidR="00DF42C5" w:rsidDel="00282FBB">
          <w:rPr>
            <w:rFonts w:cstheme="minorHAnsi"/>
            <w:sz w:val="20"/>
            <w:szCs w:val="20"/>
          </w:rPr>
          <w:fldChar w:fldCharType="end"/>
        </w:r>
      </w:del>
      <w:r w:rsidR="005B2B5E">
        <w:rPr>
          <w:rFonts w:cstheme="minorHAnsi"/>
          <w:sz w:val="20"/>
          <w:szCs w:val="20"/>
        </w:rPr>
        <w:t xml:space="preserve">. </w:t>
      </w:r>
      <w:del w:id="63" w:author="Dan Kliebenstein" w:date="2019-02-06T11:43:00Z">
        <w:r w:rsidR="00ED203D" w:rsidDel="00282FBB">
          <w:rPr>
            <w:rFonts w:cstheme="minorHAnsi"/>
            <w:sz w:val="20"/>
            <w:szCs w:val="20"/>
          </w:rPr>
          <w:delText xml:space="preserve">These include </w:delText>
        </w:r>
      </w:del>
      <w:r w:rsidR="00ED203D">
        <w:rPr>
          <w:rFonts w:cstheme="minorHAnsi"/>
          <w:sz w:val="20"/>
          <w:szCs w:val="20"/>
        </w:rPr>
        <w:t>the botcynic acid biosynthetic pathway (</w:t>
      </w:r>
      <w:r w:rsidR="00AF205C">
        <w:rPr>
          <w:rFonts w:cstheme="minorHAnsi"/>
          <w:sz w:val="20"/>
          <w:szCs w:val="20"/>
        </w:rPr>
        <w:t>13</w:t>
      </w:r>
      <w:r w:rsidR="00ED203D">
        <w:rPr>
          <w:rFonts w:cstheme="minorHAnsi"/>
          <w:sz w:val="20"/>
          <w:szCs w:val="20"/>
        </w:rPr>
        <w:t xml:space="preserve"> genes, </w:t>
      </w:r>
      <w:r w:rsidR="008024EB">
        <w:rPr>
          <w:rFonts w:cstheme="minorHAnsi"/>
          <w:sz w:val="20"/>
          <w:szCs w:val="20"/>
        </w:rPr>
        <w:t xml:space="preserve">55.8 </w:t>
      </w:r>
      <w:r w:rsidR="00E01038">
        <w:rPr>
          <w:rFonts w:cstheme="minorHAnsi"/>
          <w:sz w:val="20"/>
          <w:szCs w:val="20"/>
        </w:rPr>
        <w:t>k</w:t>
      </w:r>
      <w:r w:rsidR="00ED203D">
        <w:rPr>
          <w:rFonts w:cstheme="minorHAnsi"/>
          <w:sz w:val="20"/>
          <w:szCs w:val="20"/>
        </w:rPr>
        <w:t xml:space="preserve">b), botrydial </w:t>
      </w:r>
      <w:ins w:id="64" w:author="Dan Kliebenstein" w:date="2019-02-06T11:43:00Z">
        <w:r w:rsidR="00282FBB">
          <w:rPr>
            <w:rFonts w:cstheme="minorHAnsi"/>
            <w:sz w:val="20"/>
            <w:szCs w:val="20"/>
          </w:rPr>
          <w:t xml:space="preserve">biosynthetic pathway </w:t>
        </w:r>
      </w:ins>
      <w:del w:id="65" w:author="Dan Kliebenstein" w:date="2019-02-06T11:43:00Z">
        <w:r w:rsidR="00ED203D" w:rsidDel="00282FBB">
          <w:rPr>
            <w:rFonts w:cstheme="minorHAnsi"/>
            <w:sz w:val="20"/>
            <w:szCs w:val="20"/>
          </w:rPr>
          <w:delText xml:space="preserve">biosynthesis </w:delText>
        </w:r>
      </w:del>
      <w:r w:rsidR="00ED203D">
        <w:rPr>
          <w:rFonts w:cstheme="minorHAnsi"/>
          <w:sz w:val="20"/>
          <w:szCs w:val="20"/>
        </w:rPr>
        <w:t>(</w:t>
      </w:r>
      <w:r w:rsidR="00AF205C">
        <w:rPr>
          <w:rFonts w:cstheme="minorHAnsi"/>
          <w:sz w:val="20"/>
          <w:szCs w:val="20"/>
        </w:rPr>
        <w:t>7</w:t>
      </w:r>
      <w:r w:rsidR="00ED203D">
        <w:rPr>
          <w:rFonts w:cstheme="minorHAnsi"/>
          <w:sz w:val="20"/>
          <w:szCs w:val="20"/>
        </w:rPr>
        <w:t xml:space="preserve"> genes, </w:t>
      </w:r>
      <w:r w:rsidR="00E01038">
        <w:rPr>
          <w:rFonts w:cstheme="minorHAnsi"/>
          <w:sz w:val="20"/>
          <w:szCs w:val="20"/>
        </w:rPr>
        <w:t>26</w:t>
      </w:r>
      <w:r w:rsidR="00ED203D">
        <w:rPr>
          <w:rFonts w:cstheme="minorHAnsi"/>
          <w:sz w:val="20"/>
          <w:szCs w:val="20"/>
        </w:rPr>
        <w:t xml:space="preserve"> </w:t>
      </w:r>
      <w:r w:rsidR="00E01038">
        <w:rPr>
          <w:rFonts w:cstheme="minorHAnsi"/>
          <w:sz w:val="20"/>
          <w:szCs w:val="20"/>
        </w:rPr>
        <w:t>k</w:t>
      </w:r>
      <w:r w:rsidR="00ED203D">
        <w:rPr>
          <w:rFonts w:cstheme="minorHAnsi"/>
          <w:sz w:val="20"/>
          <w:szCs w:val="20"/>
        </w:rPr>
        <w:t xml:space="preserve">b), and </w:t>
      </w:r>
      <w:del w:id="66" w:author="Dan Kliebenstein" w:date="2019-02-06T11:43:00Z">
        <w:r w:rsidR="00ED203D" w:rsidDel="00282FBB">
          <w:rPr>
            <w:rFonts w:cstheme="minorHAnsi"/>
            <w:sz w:val="20"/>
            <w:szCs w:val="20"/>
          </w:rPr>
          <w:delText>Network 5</w:delText>
        </w:r>
      </w:del>
      <w:ins w:id="67" w:author="Dan Kliebenstein" w:date="2019-02-06T11:43:00Z">
        <w:r w:rsidR="00282FBB">
          <w:rPr>
            <w:rFonts w:cstheme="minorHAnsi"/>
            <w:sz w:val="20"/>
            <w:szCs w:val="20"/>
          </w:rPr>
          <w:t>a putative cyclic peptide pathway</w:t>
        </w:r>
      </w:ins>
      <w:del w:id="68" w:author="Dan Kliebenstein" w:date="2019-02-06T11:43:00Z">
        <w:r w:rsidR="00ED203D" w:rsidDel="00282FBB">
          <w:rPr>
            <w:rFonts w:cstheme="minorHAnsi"/>
            <w:sz w:val="20"/>
            <w:szCs w:val="20"/>
          </w:rPr>
          <w:delText xml:space="preserve"> </w:delText>
        </w:r>
        <w:r w:rsidR="00DF42C5" w:rsidDel="00282FBB">
          <w:rPr>
            <w:rFonts w:cstheme="minorHAnsi"/>
            <w:sz w:val="20"/>
            <w:szCs w:val="20"/>
          </w:rPr>
          <w:fldChar w:fldCharType="begin"/>
        </w:r>
        <w:r w:rsidR="0039103B" w:rsidDel="00282FBB">
          <w:rPr>
            <w:rFonts w:cstheme="minorHAnsi"/>
            <w:sz w:val="20"/>
            <w:szCs w:val="20"/>
          </w:rPr>
          <w:del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delInstrText>
        </w:r>
        <w:r w:rsidR="00DF42C5" w:rsidDel="00282FBB">
          <w:rPr>
            <w:rFonts w:cstheme="minorHAnsi"/>
            <w:sz w:val="20"/>
            <w:szCs w:val="20"/>
          </w:rPr>
          <w:fldChar w:fldCharType="separate"/>
        </w:r>
        <w:r w:rsidR="00DF42C5" w:rsidDel="00282FBB">
          <w:rPr>
            <w:rFonts w:cstheme="minorHAnsi"/>
            <w:noProof/>
            <w:sz w:val="20"/>
            <w:szCs w:val="20"/>
          </w:rPr>
          <w:delText>(Zhang, Corwin et al. 2018)</w:delText>
        </w:r>
        <w:r w:rsidR="00DF42C5" w:rsidDel="00282FBB">
          <w:rPr>
            <w:rFonts w:cstheme="minorHAnsi"/>
            <w:sz w:val="20"/>
            <w:szCs w:val="20"/>
          </w:rPr>
          <w:fldChar w:fldCharType="end"/>
        </w:r>
        <w:r w:rsidR="00ED203D" w:rsidDel="001750AD">
          <w:rPr>
            <w:rFonts w:cstheme="minorHAnsi"/>
            <w:sz w:val="20"/>
            <w:szCs w:val="20"/>
          </w:rPr>
          <w:delText xml:space="preserve">, which contains XX </w:delText>
        </w:r>
      </w:del>
      <w:r w:rsidR="00ED203D">
        <w:rPr>
          <w:rFonts w:cstheme="minorHAnsi"/>
          <w:sz w:val="20"/>
          <w:szCs w:val="20"/>
        </w:rPr>
        <w:t>(</w:t>
      </w:r>
      <w:r w:rsidR="00AF205C">
        <w:rPr>
          <w:rFonts w:cstheme="minorHAnsi"/>
          <w:sz w:val="20"/>
          <w:szCs w:val="20"/>
        </w:rPr>
        <w:t>10</w:t>
      </w:r>
      <w:r w:rsidR="00ED203D">
        <w:rPr>
          <w:rFonts w:cstheme="minorHAnsi"/>
          <w:sz w:val="20"/>
          <w:szCs w:val="20"/>
        </w:rPr>
        <w:t xml:space="preserve"> genes, </w:t>
      </w:r>
      <w:r w:rsidR="003F6BDD">
        <w:rPr>
          <w:rFonts w:cstheme="minorHAnsi"/>
          <w:sz w:val="20"/>
          <w:szCs w:val="20"/>
        </w:rPr>
        <w:t>46.5</w:t>
      </w:r>
      <w:r w:rsidR="00ED203D">
        <w:rPr>
          <w:rFonts w:cstheme="minorHAnsi"/>
          <w:sz w:val="20"/>
          <w:szCs w:val="20"/>
        </w:rPr>
        <w:t xml:space="preserve"> </w:t>
      </w:r>
      <w:r w:rsidR="003F6BDD">
        <w:rPr>
          <w:rFonts w:cstheme="minorHAnsi"/>
          <w:sz w:val="20"/>
          <w:szCs w:val="20"/>
        </w:rPr>
        <w:t>k</w:t>
      </w:r>
      <w:r w:rsidR="00ED203D">
        <w:rPr>
          <w:rFonts w:cstheme="minorHAnsi"/>
          <w:sz w:val="20"/>
          <w:szCs w:val="20"/>
        </w:rPr>
        <w:t>b)</w:t>
      </w:r>
      <w:ins w:id="69" w:author="Dan Kliebenstein" w:date="2019-02-06T11:43:00Z">
        <w:r w:rsidR="00282FBB" w:rsidRPr="00282FBB">
          <w:rPr>
            <w:rFonts w:cstheme="minorHAnsi"/>
            <w:sz w:val="20"/>
            <w:szCs w:val="20"/>
          </w:rPr>
          <w:t xml:space="preserve"> </w:t>
        </w:r>
        <w:r w:rsidR="00282FBB">
          <w:rPr>
            <w:rFonts w:cstheme="minorHAnsi"/>
            <w:sz w:val="20"/>
            <w:szCs w:val="20"/>
          </w:rPr>
          <w:fldChar w:fldCharType="begin"/>
        </w:r>
        <w:r w:rsidR="00282FBB">
          <w:rPr>
            <w:rFonts w:cstheme="minorHAnsi"/>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82FBB">
          <w:rPr>
            <w:rFonts w:cstheme="minorHAnsi"/>
            <w:sz w:val="20"/>
            <w:szCs w:val="20"/>
          </w:rPr>
          <w:fldChar w:fldCharType="separate"/>
        </w:r>
        <w:r w:rsidR="00282FBB">
          <w:rPr>
            <w:rFonts w:cstheme="minorHAnsi"/>
            <w:noProof/>
            <w:sz w:val="20"/>
            <w:szCs w:val="20"/>
          </w:rPr>
          <w:t>(Zhang, Corwin et al. 2018)</w:t>
        </w:r>
        <w:r w:rsidR="00282FBB">
          <w:rPr>
            <w:rFonts w:cstheme="minorHAnsi"/>
            <w:sz w:val="20"/>
            <w:szCs w:val="20"/>
          </w:rPr>
          <w:fldChar w:fldCharType="end"/>
        </w:r>
      </w:ins>
      <w:r w:rsidR="00ED203D">
        <w:rPr>
          <w:rFonts w:cstheme="minorHAnsi"/>
          <w:sz w:val="20"/>
          <w:szCs w:val="20"/>
        </w:rPr>
        <w:t>.</w:t>
      </w:r>
      <w:ins w:id="70" w:author="Dan Kliebenstein" w:date="2019-02-06T11:44:00Z">
        <w:r w:rsidR="001750AD">
          <w:rPr>
            <w:rFonts w:cstheme="minorHAnsi"/>
            <w:sz w:val="20"/>
            <w:szCs w:val="20"/>
          </w:rPr>
          <w:t xml:space="preserve"> Critically, the transcripts within each of these pathways are highly correlated across the isolates suggesting that their genetic variation is controlled by pathway specific variation.</w:t>
        </w:r>
      </w:ins>
      <w:ins w:id="71" w:author="Dan Kliebenstein" w:date="2019-02-06T11:47:00Z">
        <w:r w:rsidR="001750AD">
          <w:rPr>
            <w:rFonts w:cstheme="minorHAnsi"/>
            <w:sz w:val="20"/>
            <w:szCs w:val="20"/>
          </w:rPr>
          <w:t xml:space="preserve"> None of the genes showed a cis-eQTL within the GWA suggesting that the identified causal variation is solely in trans to the pathways.</w:t>
        </w:r>
      </w:ins>
    </w:p>
    <w:p w14:paraId="4E0B1243" w14:textId="0ACF10F9" w:rsidR="00F70A02" w:rsidRDefault="00ED203D" w:rsidP="00CE102F">
      <w:pPr>
        <w:spacing w:line="480" w:lineRule="auto"/>
        <w:rPr>
          <w:rFonts w:cstheme="minorHAnsi"/>
          <w:sz w:val="20"/>
          <w:szCs w:val="20"/>
        </w:rPr>
      </w:pPr>
      <w:r>
        <w:rPr>
          <w:rFonts w:cstheme="minorHAnsi"/>
          <w:sz w:val="20"/>
          <w:szCs w:val="20"/>
        </w:rPr>
        <w:lastRenderedPageBreak/>
        <w:tab/>
      </w:r>
      <w:ins w:id="72" w:author="Dan Kliebenstein" w:date="2019-02-06T11:48:00Z">
        <w:r w:rsidR="001750AD">
          <w:rPr>
            <w:rFonts w:cstheme="minorHAnsi"/>
            <w:sz w:val="20"/>
            <w:szCs w:val="20"/>
          </w:rPr>
          <w:t xml:space="preserve">To test if this result may be complicated by the architecture of the pathway loci, we </w:t>
        </w:r>
      </w:ins>
      <w:ins w:id="73" w:author="Dan Kliebenstein" w:date="2019-02-06T11:49:00Z">
        <w:r w:rsidR="001750AD">
          <w:rPr>
            <w:rFonts w:cstheme="minorHAnsi"/>
            <w:sz w:val="20"/>
            <w:szCs w:val="20"/>
          </w:rPr>
          <w:t>initially</w:t>
        </w:r>
      </w:ins>
      <w:ins w:id="74" w:author="Dan Kliebenstein" w:date="2019-02-06T11:48:00Z">
        <w:r w:rsidR="001750AD">
          <w:rPr>
            <w:rFonts w:cstheme="minorHAnsi"/>
            <w:sz w:val="20"/>
            <w:szCs w:val="20"/>
          </w:rPr>
          <w:t xml:space="preserve"> </w:t>
        </w:r>
      </w:ins>
      <w:del w:id="75" w:author="Dan Kliebenstein" w:date="2019-02-06T11:49:00Z">
        <w:r w:rsidDel="001750AD">
          <w:rPr>
            <w:rFonts w:cstheme="minorHAnsi"/>
            <w:sz w:val="20"/>
            <w:szCs w:val="20"/>
          </w:rPr>
          <w:delText xml:space="preserve">We </w:delText>
        </w:r>
      </w:del>
      <w:r>
        <w:rPr>
          <w:rFonts w:cstheme="minorHAnsi"/>
          <w:sz w:val="20"/>
          <w:szCs w:val="20"/>
        </w:rPr>
        <w:t xml:space="preserve">focused </w:t>
      </w:r>
      <w:del w:id="76" w:author="Dan Kliebenstein" w:date="2019-02-06T11:49:00Z">
        <w:r w:rsidDel="001750AD">
          <w:rPr>
            <w:rFonts w:cstheme="minorHAnsi"/>
            <w:sz w:val="20"/>
            <w:szCs w:val="20"/>
          </w:rPr>
          <w:delText xml:space="preserve">analysis </w:delText>
        </w:r>
      </w:del>
      <w:r>
        <w:rPr>
          <w:rFonts w:cstheme="minorHAnsi"/>
          <w:sz w:val="20"/>
          <w:szCs w:val="20"/>
        </w:rPr>
        <w:t>on the botcynic acid biosynthe</w:t>
      </w:r>
      <w:r w:rsidR="00C11DB8">
        <w:rPr>
          <w:rFonts w:cstheme="minorHAnsi"/>
          <w:sz w:val="20"/>
          <w:szCs w:val="20"/>
        </w:rPr>
        <w:t>sis network</w:t>
      </w:r>
      <w:r w:rsidR="004466FA">
        <w:rPr>
          <w:rFonts w:cstheme="minorHAnsi"/>
          <w:sz w:val="20"/>
          <w:szCs w:val="20"/>
        </w:rPr>
        <w:t xml:space="preserve">, which </w:t>
      </w:r>
      <w:del w:id="77" w:author="Dan Kliebenstein" w:date="2019-02-06T11:49:00Z">
        <w:r w:rsidR="004466FA" w:rsidDel="001750AD">
          <w:rPr>
            <w:rFonts w:cstheme="minorHAnsi"/>
            <w:sz w:val="20"/>
            <w:szCs w:val="20"/>
          </w:rPr>
          <w:delText xml:space="preserve">has </w:delText>
        </w:r>
      </w:del>
      <w:ins w:id="78" w:author="Dan Kliebenstein" w:date="2019-02-06T11:49:00Z">
        <w:r w:rsidR="001750AD">
          <w:rPr>
            <w:rFonts w:cstheme="minorHAnsi"/>
            <w:sz w:val="20"/>
            <w:szCs w:val="20"/>
          </w:rPr>
          <w:t xml:space="preserve">is known to have </w:t>
        </w:r>
      </w:ins>
      <w:del w:id="79" w:author="Dan Kliebenstein" w:date="2019-02-06T11:49:00Z">
        <w:r w:rsidR="004466FA" w:rsidDel="001750AD">
          <w:rPr>
            <w:rFonts w:cstheme="minorHAnsi"/>
            <w:sz w:val="20"/>
            <w:szCs w:val="20"/>
          </w:rPr>
          <w:delText xml:space="preserve">a known </w:delText>
        </w:r>
      </w:del>
      <w:r w:rsidR="004466FA">
        <w:rPr>
          <w:rFonts w:cstheme="minorHAnsi"/>
          <w:sz w:val="20"/>
          <w:szCs w:val="20"/>
        </w:rPr>
        <w:t xml:space="preserve">presence-absence </w:t>
      </w:r>
      <w:proofErr w:type="gramStart"/>
      <w:r w:rsidR="004466FA">
        <w:rPr>
          <w:rFonts w:cstheme="minorHAnsi"/>
          <w:sz w:val="20"/>
          <w:szCs w:val="20"/>
        </w:rPr>
        <w:t>polymorphism</w:t>
      </w:r>
      <w:ins w:id="80" w:author="Dan Kliebenstein" w:date="2019-02-06T11:49:00Z">
        <w:r w:rsidR="001750AD">
          <w:rPr>
            <w:rFonts w:cstheme="minorHAnsi"/>
            <w:sz w:val="20"/>
            <w:szCs w:val="20"/>
          </w:rPr>
          <w:t>s  in</w:t>
        </w:r>
        <w:proofErr w:type="gramEnd"/>
        <w:r w:rsidR="001750AD">
          <w:rPr>
            <w:rFonts w:cstheme="minorHAnsi"/>
            <w:sz w:val="20"/>
            <w:szCs w:val="20"/>
          </w:rPr>
          <w:t xml:space="preserve"> the species</w:t>
        </w:r>
      </w:ins>
      <w:r>
        <w:rPr>
          <w:rFonts w:cstheme="minorHAnsi"/>
          <w:sz w:val="20"/>
          <w:szCs w:val="20"/>
        </w:rPr>
        <w:t xml:space="preserve">. </w:t>
      </w:r>
      <w:ins w:id="81" w:author="Dan Kliebenstein" w:date="2019-02-06T11:51:00Z">
        <w:r w:rsidR="001750AD">
          <w:rPr>
            <w:rFonts w:cstheme="minorHAnsi"/>
            <w:sz w:val="20"/>
            <w:szCs w:val="20"/>
          </w:rPr>
          <w:t xml:space="preserve">We obtained all the SNPs for this biosynthetic cluster and conducted an alignment of the </w:t>
        </w:r>
        <w:r w:rsidR="001750AD" w:rsidRPr="001750AD">
          <w:rPr>
            <w:rFonts w:cstheme="minorHAnsi"/>
            <w:i/>
            <w:sz w:val="20"/>
            <w:szCs w:val="20"/>
            <w:rPrChange w:id="82" w:author="Dan Kliebenstein" w:date="2019-02-06T11:52:00Z">
              <w:rPr>
                <w:rFonts w:cstheme="minorHAnsi"/>
                <w:sz w:val="20"/>
                <w:szCs w:val="20"/>
              </w:rPr>
            </w:rPrChange>
          </w:rPr>
          <w:t>B. cinerea</w:t>
        </w:r>
        <w:r w:rsidR="001750AD">
          <w:rPr>
            <w:rFonts w:cstheme="minorHAnsi"/>
            <w:sz w:val="20"/>
            <w:szCs w:val="20"/>
          </w:rPr>
          <w:t xml:space="preserve"> </w:t>
        </w:r>
        <w:commentRangeStart w:id="83"/>
        <w:r w:rsidR="001750AD">
          <w:rPr>
            <w:rFonts w:cstheme="minorHAnsi"/>
            <w:sz w:val="20"/>
            <w:szCs w:val="20"/>
          </w:rPr>
          <w:t>isolates</w:t>
        </w:r>
        <w:commentRangeEnd w:id="83"/>
        <w:r w:rsidR="001750AD">
          <w:rPr>
            <w:rStyle w:val="CommentReference"/>
          </w:rPr>
          <w:commentReference w:id="83"/>
        </w:r>
        <w:r w:rsidR="001750AD">
          <w:rPr>
            <w:rFonts w:cstheme="minorHAnsi"/>
            <w:sz w:val="20"/>
            <w:szCs w:val="20"/>
          </w:rPr>
          <w:t xml:space="preserve">.  </w:t>
        </w:r>
      </w:ins>
      <w:ins w:id="84" w:author="Dan Kliebenstein" w:date="2019-02-06T11:52:00Z">
        <w:r w:rsidR="001750AD">
          <w:rPr>
            <w:rFonts w:cstheme="minorHAnsi"/>
            <w:sz w:val="20"/>
            <w:szCs w:val="20"/>
          </w:rPr>
          <w:t xml:space="preserve">This showed evidence of a number of distinct haplotypes with some relatively isolated isolates (e.g. B05.10, Fd1) (Figure N4a). </w:t>
        </w:r>
      </w:ins>
      <w:ins w:id="85" w:author="Dan Kliebenstein" w:date="2019-02-06T11:53:00Z">
        <w:r w:rsidR="001750AD">
          <w:rPr>
            <w:rFonts w:cstheme="minorHAnsi"/>
            <w:sz w:val="20"/>
            <w:szCs w:val="20"/>
          </w:rPr>
          <w:t xml:space="preserve">Looking at the expression of the </w:t>
        </w:r>
        <w:proofErr w:type="spellStart"/>
        <w:r w:rsidR="001750AD">
          <w:rPr>
            <w:rFonts w:cstheme="minorHAnsi"/>
            <w:sz w:val="20"/>
            <w:szCs w:val="20"/>
          </w:rPr>
          <w:t>transcrpts</w:t>
        </w:r>
        <w:proofErr w:type="spellEnd"/>
        <w:r w:rsidR="001750AD">
          <w:rPr>
            <w:rFonts w:cstheme="minorHAnsi"/>
            <w:sz w:val="20"/>
            <w:szCs w:val="20"/>
          </w:rPr>
          <w:t xml:space="preserve"> for the biosynthetic pathway showed a single clade that had a distinctly lower level of expression than the other clusters. </w:t>
        </w:r>
      </w:ins>
      <w:del w:id="86" w:author="Dan Kliebenstein" w:date="2019-02-06T11:53:00Z">
        <w:r w:rsidR="00685CE1" w:rsidDel="001750AD">
          <w:rPr>
            <w:rFonts w:cstheme="minorHAnsi"/>
            <w:sz w:val="20"/>
            <w:szCs w:val="20"/>
          </w:rPr>
          <w:delText>Upon visualizing</w:delText>
        </w:r>
      </w:del>
      <w:ins w:id="87" w:author="Dan Kliebenstein" w:date="2019-02-06T11:53:00Z">
        <w:r w:rsidR="001750AD">
          <w:rPr>
            <w:rFonts w:cstheme="minorHAnsi"/>
            <w:sz w:val="20"/>
            <w:szCs w:val="20"/>
          </w:rPr>
          <w:t>Using</w:t>
        </w:r>
      </w:ins>
      <w:r w:rsidR="00685CE1">
        <w:rPr>
          <w:rFonts w:cstheme="minorHAnsi"/>
          <w:sz w:val="20"/>
          <w:szCs w:val="20"/>
        </w:rPr>
        <w:t xml:space="preserve"> SNP-level variation surrounding genes in this pathway</w:t>
      </w:r>
      <w:del w:id="88" w:author="Dan Kliebenstein" w:date="2019-02-06T11:53:00Z">
        <w:r w:rsidR="00685CE1" w:rsidDel="001750AD">
          <w:rPr>
            <w:rFonts w:cstheme="minorHAnsi"/>
            <w:sz w:val="20"/>
            <w:szCs w:val="20"/>
          </w:rPr>
          <w:delText>, we</w:delText>
        </w:r>
      </w:del>
      <w:ins w:id="89" w:author="Dan Kliebenstein" w:date="2019-02-06T11:53:00Z">
        <w:r w:rsidR="001750AD">
          <w:rPr>
            <w:rFonts w:cstheme="minorHAnsi"/>
            <w:sz w:val="20"/>
            <w:szCs w:val="20"/>
          </w:rPr>
          <w:t xml:space="preserve"> showed that these</w:t>
        </w:r>
      </w:ins>
      <w:ins w:id="90" w:author="Dan Kliebenstein" w:date="2019-02-06T11:54:00Z">
        <w:r w:rsidR="00EF7CD1">
          <w:rPr>
            <w:rFonts w:cstheme="minorHAnsi"/>
            <w:sz w:val="20"/>
            <w:szCs w:val="20"/>
          </w:rPr>
          <w:t xml:space="preserve"> 12 </w:t>
        </w:r>
      </w:ins>
      <w:ins w:id="91" w:author="Dan Kliebenstein" w:date="2019-02-06T11:53:00Z">
        <w:r w:rsidR="001750AD">
          <w:rPr>
            <w:rFonts w:cstheme="minorHAnsi"/>
            <w:sz w:val="20"/>
            <w:szCs w:val="20"/>
          </w:rPr>
          <w:t xml:space="preserve">isolates share </w:t>
        </w:r>
      </w:ins>
      <w:del w:id="92" w:author="Dan Kliebenstein" w:date="2019-02-06T11:54:00Z">
        <w:r w:rsidR="00685CE1" w:rsidDel="001750AD">
          <w:rPr>
            <w:rFonts w:cstheme="minorHAnsi"/>
            <w:sz w:val="20"/>
            <w:szCs w:val="20"/>
          </w:rPr>
          <w:delText xml:space="preserve"> found evidence of </w:delText>
        </w:r>
      </w:del>
      <w:r w:rsidR="00685CE1">
        <w:rPr>
          <w:rFonts w:cstheme="minorHAnsi"/>
          <w:sz w:val="20"/>
          <w:szCs w:val="20"/>
        </w:rPr>
        <w:t xml:space="preserve">a </w:t>
      </w:r>
      <w:ins w:id="93" w:author="Dan Kliebenstein" w:date="2019-02-06T11:54:00Z">
        <w:r w:rsidR="00EF7CD1">
          <w:rPr>
            <w:rFonts w:cstheme="minorHAnsi"/>
            <w:sz w:val="20"/>
            <w:szCs w:val="20"/>
          </w:rPr>
          <w:t xml:space="preserve">53.5 </w:t>
        </w:r>
        <w:proofErr w:type="spellStart"/>
        <w:r w:rsidR="00EF7CD1">
          <w:rPr>
            <w:rFonts w:cstheme="minorHAnsi"/>
            <w:sz w:val="20"/>
            <w:szCs w:val="20"/>
          </w:rPr>
          <w:t>kbp</w:t>
        </w:r>
        <w:proofErr w:type="spellEnd"/>
        <w:r w:rsidR="00EF7CD1">
          <w:rPr>
            <w:rFonts w:cstheme="minorHAnsi"/>
            <w:sz w:val="20"/>
            <w:szCs w:val="20"/>
          </w:rPr>
          <w:t xml:space="preserve"> </w:t>
        </w:r>
      </w:ins>
      <w:r w:rsidR="00685CE1">
        <w:rPr>
          <w:rFonts w:cstheme="minorHAnsi"/>
          <w:sz w:val="20"/>
          <w:szCs w:val="20"/>
        </w:rPr>
        <w:t xml:space="preserve">deletion </w:t>
      </w:r>
      <w:del w:id="94" w:author="Dan Kliebenstein" w:date="2019-02-06T11:54:00Z">
        <w:r w:rsidR="00685CE1" w:rsidDel="00EF7CD1">
          <w:rPr>
            <w:rFonts w:cstheme="minorHAnsi"/>
            <w:sz w:val="20"/>
            <w:szCs w:val="20"/>
          </w:rPr>
          <w:delText>common to 12 of the 96 isolates</w:delText>
        </w:r>
      </w:del>
      <w:ins w:id="95" w:author="Dan Kliebenstein" w:date="2019-02-06T11:54:00Z">
        <w:r w:rsidR="00EF7CD1">
          <w:rPr>
            <w:rFonts w:cstheme="minorHAnsi"/>
            <w:sz w:val="20"/>
            <w:szCs w:val="20"/>
          </w:rPr>
          <w:t xml:space="preserve"> that removes the entire biosynthetic cluster</w:t>
        </w:r>
      </w:ins>
      <w:del w:id="96" w:author="Dan Kliebenstein" w:date="2019-02-06T11:54:00Z">
        <w:r w:rsidR="009E4B0F" w:rsidDel="00EF7CD1">
          <w:rPr>
            <w:rFonts w:cstheme="minorHAnsi"/>
            <w:sz w:val="20"/>
            <w:szCs w:val="20"/>
          </w:rPr>
          <w:delText xml:space="preserve"> </w:delText>
        </w:r>
      </w:del>
      <w:r w:rsidR="009E4B0F">
        <w:rPr>
          <w:rFonts w:cstheme="minorHAnsi"/>
          <w:sz w:val="20"/>
          <w:szCs w:val="20"/>
        </w:rPr>
        <w:t>(Figure</w:t>
      </w:r>
      <w:r w:rsidR="00FF64FE">
        <w:rPr>
          <w:rFonts w:cstheme="minorHAnsi"/>
          <w:sz w:val="20"/>
          <w:szCs w:val="20"/>
        </w:rPr>
        <w:t xml:space="preserve"> N4c</w:t>
      </w:r>
      <w:r w:rsidR="009E4B0F">
        <w:rPr>
          <w:rFonts w:cstheme="minorHAnsi"/>
          <w:sz w:val="20"/>
          <w:szCs w:val="20"/>
        </w:rPr>
        <w:t>)</w:t>
      </w:r>
      <w:r w:rsidR="00685CE1">
        <w:rPr>
          <w:rFonts w:cstheme="minorHAnsi"/>
          <w:sz w:val="20"/>
          <w:szCs w:val="20"/>
        </w:rPr>
        <w:t xml:space="preserve">. </w:t>
      </w:r>
      <w:del w:id="97" w:author="Dan Kliebenstein" w:date="2019-02-06T11:54:00Z">
        <w:r w:rsidR="009E4B0F" w:rsidDel="001750AD">
          <w:rPr>
            <w:rFonts w:cstheme="minorHAnsi"/>
            <w:sz w:val="20"/>
            <w:szCs w:val="20"/>
          </w:rPr>
          <w:delText xml:space="preserve">The </w:delText>
        </w:r>
      </w:del>
      <w:del w:id="98" w:author="Dan Kliebenstein" w:date="2019-02-06T11:55:00Z">
        <w:r w:rsidR="009E4B0F" w:rsidDel="00EF7CD1">
          <w:rPr>
            <w:rFonts w:cstheme="minorHAnsi"/>
            <w:sz w:val="20"/>
            <w:szCs w:val="20"/>
          </w:rPr>
          <w:delText xml:space="preserve">major deletion extends 53.5 kb and includes SNP </w:delText>
        </w:r>
        <w:r w:rsidR="00CB22AF" w:rsidDel="00EF7CD1">
          <w:rPr>
            <w:rFonts w:cstheme="minorHAnsi"/>
            <w:sz w:val="20"/>
            <w:szCs w:val="20"/>
          </w:rPr>
          <w:delText>4kb</w:delText>
        </w:r>
        <w:r w:rsidR="009E4B0F" w:rsidDel="00EF7CD1">
          <w:rPr>
            <w:rFonts w:cstheme="minorHAnsi"/>
            <w:sz w:val="20"/>
            <w:szCs w:val="20"/>
          </w:rPr>
          <w:delText xml:space="preserve"> </w:delText>
        </w:r>
        <w:r w:rsidR="00CB22AF" w:rsidDel="00EF7CD1">
          <w:rPr>
            <w:rFonts w:cstheme="minorHAnsi"/>
            <w:sz w:val="20"/>
            <w:szCs w:val="20"/>
          </w:rPr>
          <w:delText xml:space="preserve">from </w:delText>
        </w:r>
        <w:r w:rsidR="009E4B0F" w:rsidDel="00EF7CD1">
          <w:rPr>
            <w:rFonts w:cstheme="minorHAnsi"/>
            <w:sz w:val="20"/>
            <w:szCs w:val="20"/>
          </w:rPr>
          <w:delText xml:space="preserve">the </w:delText>
        </w:r>
        <w:r w:rsidR="00CB22AF" w:rsidDel="00EF7CD1">
          <w:rPr>
            <w:rFonts w:cstheme="minorHAnsi"/>
            <w:sz w:val="20"/>
            <w:szCs w:val="20"/>
          </w:rPr>
          <w:delText>5</w:delText>
        </w:r>
        <w:r w:rsidR="009E4B0F" w:rsidDel="00EF7CD1">
          <w:rPr>
            <w:rFonts w:cstheme="minorHAnsi"/>
            <w:sz w:val="20"/>
            <w:szCs w:val="20"/>
          </w:rPr>
          <w:delText xml:space="preserve">’ end of the chromosome, indicating a teleomeric loss on chromosome </w:delText>
        </w:r>
        <w:r w:rsidR="004C3C51" w:rsidDel="00EF7CD1">
          <w:rPr>
            <w:rFonts w:cstheme="minorHAnsi"/>
            <w:sz w:val="20"/>
            <w:szCs w:val="20"/>
          </w:rPr>
          <w:delText>1</w:delText>
        </w:r>
        <w:r w:rsidR="009E4B0F" w:rsidDel="00EF7CD1">
          <w:rPr>
            <w:rFonts w:cstheme="minorHAnsi"/>
            <w:sz w:val="20"/>
            <w:szCs w:val="20"/>
          </w:rPr>
          <w:delText xml:space="preserve">. </w:delText>
        </w:r>
      </w:del>
      <w:del w:id="99" w:author="Dan Kliebenstein" w:date="2019-02-06T11:51:00Z">
        <w:r w:rsidR="00685CE1" w:rsidDel="001750AD">
          <w:rPr>
            <w:rFonts w:cstheme="minorHAnsi"/>
            <w:sz w:val="20"/>
            <w:szCs w:val="20"/>
          </w:rPr>
          <w:delText xml:space="preserve">We </w:delText>
        </w:r>
      </w:del>
      <w:del w:id="100" w:author="Dan Kliebenstein" w:date="2019-02-06T11:50:00Z">
        <w:r w:rsidR="00685CE1" w:rsidDel="001750AD">
          <w:rPr>
            <w:rFonts w:cstheme="minorHAnsi"/>
            <w:sz w:val="20"/>
            <w:szCs w:val="20"/>
          </w:rPr>
          <w:delText>selected a focal region encompassing the deletion endpoints (</w:delText>
        </w:r>
        <w:r w:rsidR="009E4B0F" w:rsidDel="001750AD">
          <w:rPr>
            <w:rFonts w:cstheme="minorHAnsi"/>
            <w:sz w:val="20"/>
            <w:szCs w:val="20"/>
          </w:rPr>
          <w:delText>1.</w:delText>
        </w:r>
        <w:r w:rsidR="00CB22AF" w:rsidDel="001750AD">
          <w:rPr>
            <w:rFonts w:cstheme="minorHAnsi"/>
            <w:sz w:val="20"/>
            <w:szCs w:val="20"/>
          </w:rPr>
          <w:delText>4029</w:delText>
        </w:r>
        <w:r w:rsidR="009E4B0F" w:rsidDel="001750AD">
          <w:rPr>
            <w:rFonts w:cstheme="minorHAnsi"/>
            <w:sz w:val="20"/>
            <w:szCs w:val="20"/>
          </w:rPr>
          <w:delText>, 1.</w:delText>
        </w:r>
        <w:r w:rsidR="00CB22AF" w:rsidDel="001750AD">
          <w:rPr>
            <w:rFonts w:cstheme="minorHAnsi"/>
            <w:sz w:val="20"/>
            <w:szCs w:val="20"/>
          </w:rPr>
          <w:delText>82614</w:delText>
        </w:r>
        <w:r w:rsidR="00685CE1" w:rsidDel="001750AD">
          <w:rPr>
            <w:rFonts w:cstheme="minorHAnsi"/>
            <w:sz w:val="20"/>
            <w:szCs w:val="20"/>
          </w:rPr>
          <w:delText xml:space="preserve">) and an additional 2 genes beyond the deletion boundaries </w:delText>
        </w:r>
        <w:r w:rsidR="00054571" w:rsidDel="001750AD">
          <w:rPr>
            <w:rFonts w:cstheme="minorHAnsi"/>
            <w:sz w:val="20"/>
            <w:szCs w:val="20"/>
          </w:rPr>
          <w:delText>(</w:delText>
        </w:r>
        <w:r w:rsidR="00054571" w:rsidRPr="00054571" w:rsidDel="001750AD">
          <w:rPr>
            <w:rFonts w:cstheme="minorHAnsi"/>
            <w:sz w:val="20"/>
            <w:szCs w:val="20"/>
          </w:rPr>
          <w:delText>Bcin01g00170</w:delText>
        </w:r>
        <w:r w:rsidR="00054571" w:rsidDel="001750AD">
          <w:rPr>
            <w:rFonts w:cstheme="minorHAnsi"/>
            <w:sz w:val="20"/>
            <w:szCs w:val="20"/>
          </w:rPr>
          <w:delText xml:space="preserve">, </w:delText>
        </w:r>
        <w:r w:rsidR="00054571" w:rsidRPr="00054571" w:rsidDel="001750AD">
          <w:rPr>
            <w:rFonts w:cstheme="minorHAnsi"/>
            <w:sz w:val="20"/>
            <w:szCs w:val="20"/>
          </w:rPr>
          <w:delText>Bcin01g00190</w:delText>
        </w:r>
        <w:r w:rsidR="00054571" w:rsidDel="001750AD">
          <w:rPr>
            <w:rFonts w:cstheme="minorHAnsi"/>
            <w:sz w:val="20"/>
            <w:szCs w:val="20"/>
          </w:rPr>
          <w:delText>)</w:delText>
        </w:r>
        <w:r w:rsidR="00715FF0" w:rsidDel="001750AD">
          <w:rPr>
            <w:rFonts w:cstheme="minorHAnsi"/>
            <w:sz w:val="20"/>
            <w:szCs w:val="20"/>
          </w:rPr>
          <w:delText xml:space="preserve"> </w:delText>
        </w:r>
        <w:r w:rsidR="00685CE1" w:rsidDel="001750AD">
          <w:rPr>
            <w:rFonts w:cstheme="minorHAnsi"/>
            <w:sz w:val="20"/>
            <w:szCs w:val="20"/>
          </w:rPr>
          <w:delText xml:space="preserve">(Figure </w:delText>
        </w:r>
        <w:r w:rsidR="00FF64FE" w:rsidDel="001750AD">
          <w:rPr>
            <w:rFonts w:cstheme="minorHAnsi"/>
            <w:sz w:val="20"/>
            <w:szCs w:val="20"/>
          </w:rPr>
          <w:delText>N4</w:delText>
        </w:r>
        <w:r w:rsidR="00715FF0" w:rsidDel="001750AD">
          <w:rPr>
            <w:rFonts w:cstheme="minorHAnsi"/>
            <w:sz w:val="20"/>
            <w:szCs w:val="20"/>
          </w:rPr>
          <w:delText>c</w:delText>
        </w:r>
        <w:r w:rsidR="00685CE1" w:rsidDel="001750AD">
          <w:rPr>
            <w:rFonts w:cstheme="minorHAnsi"/>
            <w:sz w:val="20"/>
            <w:szCs w:val="20"/>
          </w:rPr>
          <w:delText xml:space="preserve">). </w:delText>
        </w:r>
        <w:r w:rsidR="001C0CBE" w:rsidDel="001750AD">
          <w:rPr>
            <w:rFonts w:cstheme="minorHAnsi"/>
            <w:sz w:val="20"/>
            <w:szCs w:val="20"/>
          </w:rPr>
          <w:delText xml:space="preserve">We removed </w:delText>
        </w:r>
        <w:r w:rsidR="00BE6F5A" w:rsidDel="001750AD">
          <w:rPr>
            <w:rFonts w:cstheme="minorHAnsi"/>
            <w:sz w:val="20"/>
            <w:szCs w:val="20"/>
          </w:rPr>
          <w:delText>10</w:delText>
        </w:r>
        <w:r w:rsidR="001C0CBE" w:rsidDel="001750AD">
          <w:rPr>
            <w:rFonts w:cstheme="minorHAnsi"/>
            <w:sz w:val="20"/>
            <w:szCs w:val="20"/>
          </w:rPr>
          <w:delText xml:space="preserve"> SNPs that were likely miscalled (SNP state ~ inverse compared to surrounding region) and called all SNPs within the deletion region as missing.</w:delText>
        </w:r>
        <w:r w:rsidR="00CE102F" w:rsidDel="001750AD">
          <w:rPr>
            <w:rFonts w:cstheme="minorHAnsi"/>
            <w:sz w:val="20"/>
            <w:szCs w:val="20"/>
          </w:rPr>
          <w:delText xml:space="preserve"> </w:delText>
        </w:r>
      </w:del>
      <w:del w:id="101" w:author="Dan Kliebenstein" w:date="2019-02-06T11:51:00Z">
        <w:r w:rsidR="00CE102F" w:rsidDel="001750AD">
          <w:rPr>
            <w:rFonts w:cstheme="minorHAnsi"/>
            <w:sz w:val="20"/>
            <w:szCs w:val="20"/>
          </w:rPr>
          <w:delText xml:space="preserve">We find </w:delText>
        </w:r>
      </w:del>
      <w:del w:id="102" w:author="Dan Kliebenstein" w:date="2019-02-06T11:52:00Z">
        <w:r w:rsidR="00CE102F" w:rsidDel="001750AD">
          <w:rPr>
            <w:rFonts w:cstheme="minorHAnsi"/>
            <w:sz w:val="20"/>
            <w:szCs w:val="20"/>
          </w:rPr>
          <w:delText xml:space="preserve">evidence of </w:delText>
        </w:r>
      </w:del>
      <w:del w:id="103" w:author="Dan Kliebenstein" w:date="2019-02-06T11:51:00Z">
        <w:r w:rsidR="00CE102F" w:rsidDel="001750AD">
          <w:rPr>
            <w:rFonts w:cstheme="minorHAnsi"/>
            <w:sz w:val="20"/>
            <w:szCs w:val="20"/>
          </w:rPr>
          <w:delText xml:space="preserve">many </w:delText>
        </w:r>
      </w:del>
      <w:del w:id="104" w:author="Dan Kliebenstein" w:date="2019-02-06T11:52:00Z">
        <w:r w:rsidR="00CE102F" w:rsidDel="001750AD">
          <w:rPr>
            <w:rFonts w:cstheme="minorHAnsi"/>
            <w:sz w:val="20"/>
            <w:szCs w:val="20"/>
          </w:rPr>
          <w:delText xml:space="preserve">haplotypes within the pathway. </w:delText>
        </w:r>
        <w:r w:rsidR="00A02CCD" w:rsidDel="001750AD">
          <w:rPr>
            <w:rFonts w:cstheme="minorHAnsi"/>
            <w:sz w:val="20"/>
            <w:szCs w:val="20"/>
          </w:rPr>
          <w:delText xml:space="preserve">Hierarchical clustering based on these loci </w:delText>
        </w:r>
        <w:r w:rsidR="00CC7412" w:rsidDel="001750AD">
          <w:rPr>
            <w:rFonts w:cstheme="minorHAnsi"/>
            <w:sz w:val="20"/>
            <w:szCs w:val="20"/>
          </w:rPr>
          <w:delText xml:space="preserve">assigned </w:delText>
        </w:r>
        <w:r w:rsidR="00A02CCD" w:rsidDel="001750AD">
          <w:rPr>
            <w:rFonts w:cstheme="minorHAnsi"/>
            <w:sz w:val="20"/>
            <w:szCs w:val="20"/>
          </w:rPr>
          <w:delText xml:space="preserve">the 96 isolates into three major </w:delText>
        </w:r>
        <w:r w:rsidR="00CC7412" w:rsidDel="001750AD">
          <w:rPr>
            <w:rFonts w:cstheme="minorHAnsi"/>
            <w:sz w:val="20"/>
            <w:szCs w:val="20"/>
          </w:rPr>
          <w:delText>clusters</w:delText>
        </w:r>
        <w:r w:rsidR="00A02CCD" w:rsidDel="001750AD">
          <w:rPr>
            <w:rFonts w:cstheme="minorHAnsi"/>
            <w:sz w:val="20"/>
            <w:szCs w:val="20"/>
          </w:rPr>
          <w:delText>, and one small two-isolate</w:delText>
        </w:r>
        <w:r w:rsidR="00CC7412" w:rsidDel="001750AD">
          <w:rPr>
            <w:rFonts w:cstheme="minorHAnsi"/>
            <w:sz w:val="20"/>
            <w:szCs w:val="20"/>
          </w:rPr>
          <w:delText xml:space="preserve"> cluster</w:delText>
        </w:r>
        <w:r w:rsidR="00A02CCD" w:rsidDel="001750AD">
          <w:rPr>
            <w:rFonts w:cstheme="minorHAnsi"/>
            <w:sz w:val="20"/>
            <w:szCs w:val="20"/>
          </w:rPr>
          <w:delText xml:space="preserve"> (B05.10, Fd1) (Figure </w:delText>
        </w:r>
        <w:r w:rsidR="00A156F7" w:rsidDel="001750AD">
          <w:rPr>
            <w:rFonts w:cstheme="minorHAnsi"/>
            <w:sz w:val="20"/>
            <w:szCs w:val="20"/>
          </w:rPr>
          <w:delText>N4</w:delText>
        </w:r>
        <w:r w:rsidR="00715FF0" w:rsidDel="001750AD">
          <w:rPr>
            <w:rFonts w:cstheme="minorHAnsi"/>
            <w:sz w:val="20"/>
            <w:szCs w:val="20"/>
          </w:rPr>
          <w:delText>a</w:delText>
        </w:r>
        <w:r w:rsidR="00A02CCD" w:rsidDel="001750AD">
          <w:rPr>
            <w:rFonts w:cstheme="minorHAnsi"/>
            <w:sz w:val="20"/>
            <w:szCs w:val="20"/>
          </w:rPr>
          <w:delText xml:space="preserve">). </w:delText>
        </w:r>
      </w:del>
      <w:del w:id="105" w:author="Dan Kliebenstein" w:date="2019-02-06T11:55:00Z">
        <w:r w:rsidR="00A02CCD" w:rsidDel="00EF7CD1">
          <w:rPr>
            <w:rFonts w:cstheme="minorHAnsi"/>
            <w:sz w:val="20"/>
            <w:szCs w:val="20"/>
          </w:rPr>
          <w:delText>The largest cluster (cluster 4) includes a</w:delText>
        </w:r>
        <w:r w:rsidR="006C1945" w:rsidDel="00EF7CD1">
          <w:rPr>
            <w:rFonts w:cstheme="minorHAnsi"/>
            <w:sz w:val="20"/>
            <w:szCs w:val="20"/>
          </w:rPr>
          <w:delText xml:space="preserve"> sub-cluster containing</w:delText>
        </w:r>
        <w:r w:rsidR="00A02CCD" w:rsidDel="00EF7CD1">
          <w:rPr>
            <w:rFonts w:cstheme="minorHAnsi"/>
            <w:sz w:val="20"/>
            <w:szCs w:val="20"/>
          </w:rPr>
          <w:delText xml:space="preserve"> </w:delText>
        </w:r>
        <w:r w:rsidR="006C1945" w:rsidDel="00EF7CD1">
          <w:rPr>
            <w:rFonts w:cstheme="minorHAnsi"/>
            <w:sz w:val="20"/>
            <w:szCs w:val="20"/>
          </w:rPr>
          <w:delText>all</w:delText>
        </w:r>
        <w:r w:rsidR="00A02CCD" w:rsidDel="00EF7CD1">
          <w:rPr>
            <w:rFonts w:cstheme="minorHAnsi"/>
            <w:sz w:val="20"/>
            <w:szCs w:val="20"/>
          </w:rPr>
          <w:delText xml:space="preserve"> of the isolates in the deletion group (cluster 3). </w:delText>
        </w:r>
      </w:del>
      <w:ins w:id="106" w:author="Dan Kliebenstein" w:date="2019-02-06T11:55:00Z">
        <w:r w:rsidR="00EF7CD1">
          <w:rPr>
            <w:rFonts w:cstheme="minorHAnsi"/>
            <w:sz w:val="20"/>
            <w:szCs w:val="20"/>
          </w:rPr>
          <w:t xml:space="preserve"> We then tested if the remaining clusters had any link to transcript expression by </w:t>
        </w:r>
      </w:ins>
      <w:del w:id="107" w:author="Dan Kliebenstein" w:date="2019-02-06T11:55:00Z">
        <w:r w:rsidR="00A02CCD" w:rsidDel="00EF7CD1">
          <w:rPr>
            <w:rFonts w:cstheme="minorHAnsi"/>
            <w:sz w:val="20"/>
            <w:szCs w:val="20"/>
          </w:rPr>
          <w:delText>We removed isolates with the whole-</w:delText>
        </w:r>
        <w:r w:rsidR="006C1945" w:rsidDel="00EF7CD1">
          <w:rPr>
            <w:rFonts w:cstheme="minorHAnsi"/>
            <w:sz w:val="20"/>
            <w:szCs w:val="20"/>
          </w:rPr>
          <w:delText>region</w:delText>
        </w:r>
        <w:r w:rsidR="00A02CCD" w:rsidDel="00EF7CD1">
          <w:rPr>
            <w:rFonts w:cstheme="minorHAnsi"/>
            <w:sz w:val="20"/>
            <w:szCs w:val="20"/>
          </w:rPr>
          <w:delText xml:space="preserve"> deletion, then</w:delText>
        </w:r>
      </w:del>
      <w:proofErr w:type="spellStart"/>
      <w:ins w:id="108" w:author="Dan Kliebenstein" w:date="2019-02-06T11:55:00Z">
        <w:r w:rsidR="00EF7CD1">
          <w:rPr>
            <w:rFonts w:cstheme="minorHAnsi"/>
            <w:sz w:val="20"/>
            <w:szCs w:val="20"/>
          </w:rPr>
          <w:t>by</w:t>
        </w:r>
      </w:ins>
      <w:proofErr w:type="spellEnd"/>
      <w:r w:rsidR="00A02CCD">
        <w:rPr>
          <w:rFonts w:cstheme="minorHAnsi"/>
          <w:sz w:val="20"/>
          <w:szCs w:val="20"/>
        </w:rPr>
        <w:t xml:space="preserve"> </w:t>
      </w:r>
      <w:del w:id="109" w:author="Dan Kliebenstein" w:date="2019-02-06T11:55:00Z">
        <w:r w:rsidR="00A02CCD" w:rsidDel="00EF7CD1">
          <w:rPr>
            <w:rFonts w:cstheme="minorHAnsi"/>
            <w:sz w:val="20"/>
            <w:szCs w:val="20"/>
          </w:rPr>
          <w:delText xml:space="preserve">performed </w:delText>
        </w:r>
      </w:del>
      <w:ins w:id="110" w:author="Dan Kliebenstein" w:date="2019-02-06T11:55:00Z">
        <w:r w:rsidR="00EF7CD1">
          <w:rPr>
            <w:rFonts w:cstheme="minorHAnsi"/>
            <w:sz w:val="20"/>
            <w:szCs w:val="20"/>
          </w:rPr>
          <w:t xml:space="preserve">performing </w:t>
        </w:r>
      </w:ins>
      <w:r w:rsidR="00A02CCD">
        <w:rPr>
          <w:rFonts w:cstheme="minorHAnsi"/>
          <w:sz w:val="20"/>
          <w:szCs w:val="20"/>
        </w:rPr>
        <w:t xml:space="preserve">ANOVA across the 3 major </w:t>
      </w:r>
      <w:r w:rsidR="006C1945">
        <w:rPr>
          <w:rFonts w:cstheme="minorHAnsi"/>
          <w:sz w:val="20"/>
          <w:szCs w:val="20"/>
        </w:rPr>
        <w:t>clusters</w:t>
      </w:r>
      <w:r w:rsidR="00A02CCD">
        <w:rPr>
          <w:rFonts w:cstheme="minorHAnsi"/>
          <w:sz w:val="20"/>
          <w:szCs w:val="20"/>
        </w:rPr>
        <w:t xml:space="preserve"> </w:t>
      </w:r>
      <w:commentRangeStart w:id="111"/>
      <w:r w:rsidR="00BD10FC">
        <w:rPr>
          <w:rFonts w:cstheme="minorHAnsi"/>
          <w:sz w:val="20"/>
          <w:szCs w:val="20"/>
        </w:rPr>
        <w:t xml:space="preserve">(1, 4, 5) </w:t>
      </w:r>
      <w:commentRangeEnd w:id="111"/>
      <w:r w:rsidR="00EF7CD1">
        <w:rPr>
          <w:rStyle w:val="CommentReference"/>
        </w:rPr>
        <w:commentReference w:id="111"/>
      </w:r>
      <w:del w:id="112" w:author="Dan Kliebenstein" w:date="2019-02-06T11:56:00Z">
        <w:r w:rsidR="00A02CCD" w:rsidDel="00EF7CD1">
          <w:rPr>
            <w:rFonts w:cstheme="minorHAnsi"/>
            <w:sz w:val="20"/>
            <w:szCs w:val="20"/>
          </w:rPr>
          <w:delText>to see whether SNP variation within the botcynic acid biosynthe</w:delText>
        </w:r>
        <w:r w:rsidR="00FA56B3" w:rsidDel="00EF7CD1">
          <w:rPr>
            <w:rFonts w:cstheme="minorHAnsi"/>
            <w:sz w:val="20"/>
            <w:szCs w:val="20"/>
          </w:rPr>
          <w:delText>tic network</w:delText>
        </w:r>
        <w:r w:rsidR="00A02CCD" w:rsidDel="00EF7CD1">
          <w:rPr>
            <w:rFonts w:cstheme="minorHAnsi"/>
            <w:sz w:val="20"/>
            <w:szCs w:val="20"/>
          </w:rPr>
          <w:delText xml:space="preserve"> predicts expression level of genes within the </w:delText>
        </w:r>
        <w:r w:rsidR="00D95D57" w:rsidDel="00EF7CD1">
          <w:rPr>
            <w:rFonts w:cstheme="minorHAnsi"/>
            <w:sz w:val="20"/>
            <w:szCs w:val="20"/>
          </w:rPr>
          <w:delText>region</w:delText>
        </w:r>
      </w:del>
      <w:r w:rsidR="00A02CCD">
        <w:rPr>
          <w:rFonts w:cstheme="minorHAnsi"/>
          <w:sz w:val="20"/>
          <w:szCs w:val="20"/>
        </w:rPr>
        <w:t xml:space="preserve">. </w:t>
      </w:r>
      <w:ins w:id="113" w:author="Dan Kliebenstein" w:date="2019-02-06T11:56:00Z">
        <w:r w:rsidR="00EF7CD1">
          <w:rPr>
            <w:rFonts w:cstheme="minorHAnsi"/>
            <w:sz w:val="20"/>
            <w:szCs w:val="20"/>
          </w:rPr>
          <w:t xml:space="preserve">After removing the major deletion, </w:t>
        </w:r>
      </w:ins>
      <w:del w:id="114" w:author="Dan Kliebenstein" w:date="2019-02-06T11:56:00Z">
        <w:r w:rsidR="00A02CCD" w:rsidDel="00EF7CD1">
          <w:rPr>
            <w:rFonts w:cstheme="minorHAnsi"/>
            <w:sz w:val="20"/>
            <w:szCs w:val="20"/>
          </w:rPr>
          <w:delText xml:space="preserve">We </w:delText>
        </w:r>
      </w:del>
      <w:ins w:id="115" w:author="Dan Kliebenstein" w:date="2019-02-06T11:56:00Z">
        <w:r w:rsidR="00EF7CD1">
          <w:rPr>
            <w:rFonts w:cstheme="minorHAnsi"/>
            <w:sz w:val="20"/>
            <w:szCs w:val="20"/>
          </w:rPr>
          <w:t xml:space="preserve">we </w:t>
        </w:r>
      </w:ins>
      <w:r w:rsidR="00A02CCD">
        <w:rPr>
          <w:rFonts w:cstheme="minorHAnsi"/>
          <w:sz w:val="20"/>
          <w:szCs w:val="20"/>
        </w:rPr>
        <w:t xml:space="preserve">found no </w:t>
      </w:r>
      <w:ins w:id="116" w:author="Dan Kliebenstein" w:date="2019-02-06T11:56:00Z">
        <w:r w:rsidR="00EF7CD1">
          <w:rPr>
            <w:rFonts w:cstheme="minorHAnsi"/>
            <w:sz w:val="20"/>
            <w:szCs w:val="20"/>
          </w:rPr>
          <w:t xml:space="preserve">remaining </w:t>
        </w:r>
      </w:ins>
      <w:r w:rsidR="00A02CCD">
        <w:rPr>
          <w:rFonts w:cstheme="minorHAnsi"/>
          <w:sz w:val="20"/>
          <w:szCs w:val="20"/>
        </w:rPr>
        <w:t xml:space="preserve">significant effect of </w:t>
      </w:r>
      <w:r w:rsidR="00D95D57">
        <w:rPr>
          <w:rFonts w:cstheme="minorHAnsi"/>
          <w:sz w:val="20"/>
          <w:szCs w:val="20"/>
        </w:rPr>
        <w:t>cluster</w:t>
      </w:r>
      <w:r w:rsidR="00A02CCD">
        <w:rPr>
          <w:rFonts w:cstheme="minorHAnsi"/>
          <w:sz w:val="20"/>
          <w:szCs w:val="20"/>
        </w:rPr>
        <w:t xml:space="preserve"> membership on expression profile (</w:t>
      </w:r>
      <w:proofErr w:type="gramStart"/>
      <w:r w:rsidR="00A02CCD">
        <w:rPr>
          <w:rFonts w:cstheme="minorHAnsi"/>
          <w:sz w:val="20"/>
          <w:szCs w:val="20"/>
        </w:rPr>
        <w:t>F(</w:t>
      </w:r>
      <w:proofErr w:type="gramEnd"/>
      <w:r w:rsidR="004F6955">
        <w:rPr>
          <w:rFonts w:cstheme="minorHAnsi"/>
          <w:sz w:val="20"/>
          <w:szCs w:val="20"/>
        </w:rPr>
        <w:t>1</w:t>
      </w:r>
      <w:r w:rsidR="00A02CCD">
        <w:rPr>
          <w:rFonts w:cstheme="minorHAnsi"/>
          <w:sz w:val="20"/>
          <w:szCs w:val="20"/>
        </w:rPr>
        <w:t>,</w:t>
      </w:r>
      <w:r w:rsidR="004F6955">
        <w:rPr>
          <w:rFonts w:cstheme="minorHAnsi"/>
          <w:sz w:val="20"/>
          <w:szCs w:val="20"/>
        </w:rPr>
        <w:t>74</w:t>
      </w:r>
      <w:r w:rsidR="00A02CCD">
        <w:rPr>
          <w:rFonts w:cstheme="minorHAnsi"/>
          <w:sz w:val="20"/>
          <w:szCs w:val="20"/>
        </w:rPr>
        <w:t>)=</w:t>
      </w:r>
      <w:r w:rsidR="00BD10FC">
        <w:rPr>
          <w:rFonts w:cstheme="minorHAnsi"/>
          <w:sz w:val="20"/>
          <w:szCs w:val="20"/>
        </w:rPr>
        <w:t>0.36</w:t>
      </w:r>
      <w:r w:rsidR="00A02CCD">
        <w:rPr>
          <w:rFonts w:cstheme="minorHAnsi"/>
          <w:sz w:val="20"/>
          <w:szCs w:val="20"/>
        </w:rPr>
        <w:t>, p=</w:t>
      </w:r>
      <w:r w:rsidR="00BD10FC">
        <w:rPr>
          <w:rFonts w:cstheme="minorHAnsi"/>
          <w:sz w:val="20"/>
          <w:szCs w:val="20"/>
        </w:rPr>
        <w:t>0.55</w:t>
      </w:r>
      <w:r w:rsidR="00A02CCD">
        <w:rPr>
          <w:rFonts w:cstheme="minorHAnsi"/>
          <w:sz w:val="20"/>
          <w:szCs w:val="20"/>
        </w:rPr>
        <w:t xml:space="preserve">). </w:t>
      </w:r>
      <w:ins w:id="117" w:author="Dan Kliebenstein" w:date="2019-02-06T11:56:00Z">
        <w:r w:rsidR="00EF7CD1">
          <w:rPr>
            <w:rFonts w:cstheme="minorHAnsi"/>
            <w:sz w:val="20"/>
            <w:szCs w:val="20"/>
          </w:rPr>
          <w:t xml:space="preserve">Although within each of these clusters there are independent isolates </w:t>
        </w:r>
      </w:ins>
      <w:ins w:id="118" w:author="Dan Kliebenstein" w:date="2019-02-06T11:58:00Z">
        <w:r w:rsidR="00437B38">
          <w:rPr>
            <w:rFonts w:cstheme="minorHAnsi"/>
            <w:sz w:val="20"/>
            <w:szCs w:val="20"/>
          </w:rPr>
          <w:t>with low pathway expression polymorphisms (Noble Rot, 01.04.03, Apple 517, 02.04.09) (Figure N4b).</w:t>
        </w:r>
      </w:ins>
      <w:ins w:id="119" w:author="Dan Kliebenstein" w:date="2019-02-06T11:56:00Z">
        <w:r w:rsidR="00EF7CD1">
          <w:rPr>
            <w:rFonts w:cstheme="minorHAnsi"/>
            <w:sz w:val="20"/>
            <w:szCs w:val="20"/>
          </w:rPr>
          <w:t xml:space="preserve"> </w:t>
        </w:r>
      </w:ins>
      <w:moveToRangeStart w:id="120" w:author="Dan Kliebenstein" w:date="2019-02-06T11:59:00Z" w:name="move346756"/>
      <w:moveTo w:id="121" w:author="Dan Kliebenstein" w:date="2019-02-06T11:59:00Z">
        <w:r w:rsidR="00437B38">
          <w:rPr>
            <w:rFonts w:cstheme="minorHAnsi"/>
            <w:sz w:val="20"/>
            <w:szCs w:val="20"/>
          </w:rPr>
          <w:t xml:space="preserve">These isolates </w:t>
        </w:r>
        <w:del w:id="122" w:author="Dan Kliebenstein" w:date="2019-02-06T11:59:00Z">
          <w:r w:rsidR="00437B38" w:rsidDel="00437B38">
            <w:rPr>
              <w:rFonts w:cstheme="minorHAnsi"/>
              <w:sz w:val="20"/>
              <w:szCs w:val="20"/>
            </w:rPr>
            <w:delText>also</w:delText>
          </w:r>
        </w:del>
      </w:moveTo>
      <w:ins w:id="123" w:author="Dan Kliebenstein" w:date="2019-02-06T11:59:00Z">
        <w:r w:rsidR="00437B38">
          <w:rPr>
            <w:rFonts w:cstheme="minorHAnsi"/>
            <w:sz w:val="20"/>
            <w:szCs w:val="20"/>
          </w:rPr>
          <w:t xml:space="preserve">each contain smaller independent deletions that likely abolish expression of the </w:t>
        </w:r>
      </w:ins>
      <w:moveTo w:id="124" w:author="Dan Kliebenstein" w:date="2019-02-06T11:59:00Z">
        <w:r w:rsidR="00437B38">
          <w:rPr>
            <w:rFonts w:cstheme="minorHAnsi"/>
            <w:sz w:val="20"/>
            <w:szCs w:val="20"/>
          </w:rPr>
          <w:t xml:space="preserve"> </w:t>
        </w:r>
        <w:del w:id="125" w:author="Dan Kliebenstein" w:date="2019-02-06T11:59:00Z">
          <w:r w:rsidR="00437B38" w:rsidDel="00437B38">
            <w:rPr>
              <w:rFonts w:cstheme="minorHAnsi"/>
              <w:sz w:val="20"/>
              <w:szCs w:val="20"/>
            </w:rPr>
            <w:delText xml:space="preserve">contain deletions within </w:delText>
          </w:r>
        </w:del>
        <w:proofErr w:type="spellStart"/>
        <w:r w:rsidR="00437B38">
          <w:rPr>
            <w:rFonts w:cstheme="minorHAnsi"/>
            <w:sz w:val="20"/>
            <w:szCs w:val="20"/>
          </w:rPr>
          <w:t>the</w:t>
        </w:r>
        <w:proofErr w:type="spellEnd"/>
        <w:r w:rsidR="00437B38">
          <w:rPr>
            <w:rFonts w:cstheme="minorHAnsi"/>
            <w:sz w:val="20"/>
            <w:szCs w:val="20"/>
          </w:rPr>
          <w:t xml:space="preserve"> botcynic acid biosynthetic </w:t>
        </w:r>
        <w:del w:id="126" w:author="Dan Kliebenstein" w:date="2019-02-06T11:59:00Z">
          <w:r w:rsidR="00437B38" w:rsidDel="00437B38">
            <w:rPr>
              <w:rFonts w:cstheme="minorHAnsi"/>
              <w:sz w:val="20"/>
              <w:szCs w:val="20"/>
            </w:rPr>
            <w:delText>network</w:delText>
          </w:r>
        </w:del>
      </w:moveTo>
      <w:ins w:id="127" w:author="Dan Kliebenstein" w:date="2019-02-06T11:59:00Z">
        <w:r w:rsidR="00437B38">
          <w:rPr>
            <w:rFonts w:cstheme="minorHAnsi"/>
            <w:sz w:val="20"/>
            <w:szCs w:val="20"/>
          </w:rPr>
          <w:t>pathway</w:t>
        </w:r>
      </w:ins>
      <w:moveTo w:id="128" w:author="Dan Kliebenstein" w:date="2019-02-06T11:59:00Z">
        <w:r w:rsidR="00437B38">
          <w:rPr>
            <w:rFonts w:cstheme="minorHAnsi"/>
            <w:sz w:val="20"/>
            <w:szCs w:val="20"/>
          </w:rPr>
          <w:t xml:space="preserve"> (Figure N4c),</w:t>
        </w:r>
        <w:del w:id="129" w:author="Dan Kliebenstein" w:date="2019-02-06T11:59:00Z">
          <w:r w:rsidR="00437B38" w:rsidDel="00437B38">
            <w:rPr>
              <w:rFonts w:cstheme="minorHAnsi"/>
              <w:sz w:val="20"/>
              <w:szCs w:val="20"/>
            </w:rPr>
            <w:delText xml:space="preserve"> likely of independent origin</w:delText>
          </w:r>
        </w:del>
        <w:r w:rsidR="00437B38">
          <w:rPr>
            <w:rFonts w:cstheme="minorHAnsi"/>
            <w:sz w:val="20"/>
            <w:szCs w:val="20"/>
          </w:rPr>
          <w:t xml:space="preserve">. </w:t>
        </w:r>
      </w:moveTo>
      <w:moveToRangeEnd w:id="120"/>
      <w:r w:rsidR="00A02CCD">
        <w:rPr>
          <w:rFonts w:cstheme="minorHAnsi"/>
          <w:sz w:val="20"/>
          <w:szCs w:val="20"/>
        </w:rPr>
        <w:t xml:space="preserve">This suggests that </w:t>
      </w:r>
      <w:del w:id="130" w:author="Dan Kliebenstein" w:date="2019-02-06T11:57:00Z">
        <w:r w:rsidR="00A02CCD" w:rsidDel="00EF7CD1">
          <w:rPr>
            <w:rFonts w:cstheme="minorHAnsi"/>
            <w:sz w:val="20"/>
            <w:szCs w:val="20"/>
          </w:rPr>
          <w:delText xml:space="preserve">the </w:delText>
        </w:r>
      </w:del>
      <w:ins w:id="131" w:author="Dan Kliebenstein" w:date="2019-02-06T11:57:00Z">
        <w:r w:rsidR="00EF7CD1">
          <w:rPr>
            <w:rFonts w:cstheme="minorHAnsi"/>
            <w:sz w:val="20"/>
            <w:szCs w:val="20"/>
          </w:rPr>
          <w:t xml:space="preserve">for this locus, there is a </w:t>
        </w:r>
      </w:ins>
      <w:r w:rsidR="00A02CCD">
        <w:rPr>
          <w:rFonts w:cstheme="minorHAnsi"/>
          <w:sz w:val="20"/>
          <w:szCs w:val="20"/>
        </w:rPr>
        <w:t>major</w:t>
      </w:r>
      <w:r w:rsidR="00A02CCD" w:rsidRPr="00DB7D12">
        <w:rPr>
          <w:rFonts w:cstheme="minorHAnsi"/>
          <w:i/>
          <w:sz w:val="20"/>
          <w:szCs w:val="20"/>
        </w:rPr>
        <w:t xml:space="preserve"> cis</w:t>
      </w:r>
      <w:r w:rsidR="00A02CCD">
        <w:rPr>
          <w:rFonts w:cstheme="minorHAnsi"/>
          <w:sz w:val="20"/>
          <w:szCs w:val="20"/>
        </w:rPr>
        <w:t>-effect</w:t>
      </w:r>
      <w:r w:rsidR="00D95D57">
        <w:rPr>
          <w:rFonts w:cstheme="minorHAnsi"/>
          <w:sz w:val="20"/>
          <w:szCs w:val="20"/>
        </w:rPr>
        <w:t xml:space="preserve"> </w:t>
      </w:r>
      <w:del w:id="132" w:author="Dan Kliebenstein" w:date="2019-02-06T11:57:00Z">
        <w:r w:rsidR="00D95D57" w:rsidDel="00EF7CD1">
          <w:rPr>
            <w:rFonts w:cstheme="minorHAnsi"/>
            <w:sz w:val="20"/>
            <w:szCs w:val="20"/>
          </w:rPr>
          <w:delText>loci</w:delText>
        </w:r>
        <w:r w:rsidR="00A02CCD" w:rsidDel="00EF7CD1">
          <w:rPr>
            <w:rFonts w:cstheme="minorHAnsi"/>
            <w:sz w:val="20"/>
            <w:szCs w:val="20"/>
          </w:rPr>
          <w:delText xml:space="preserve"> </w:delText>
        </w:r>
      </w:del>
      <w:ins w:id="133" w:author="Dan Kliebenstein" w:date="2019-02-06T11:57:00Z">
        <w:r w:rsidR="00EF7CD1">
          <w:rPr>
            <w:rFonts w:cstheme="minorHAnsi"/>
            <w:sz w:val="20"/>
            <w:szCs w:val="20"/>
          </w:rPr>
          <w:t>deletion</w:t>
        </w:r>
      </w:ins>
      <w:ins w:id="134" w:author="Dan Kliebenstein" w:date="2019-02-06T11:59:00Z">
        <w:r w:rsidR="00437B38">
          <w:rPr>
            <w:rFonts w:cstheme="minorHAnsi"/>
            <w:sz w:val="20"/>
            <w:szCs w:val="20"/>
          </w:rPr>
          <w:t xml:space="preserve"> and a number of rarer additional deletions</w:t>
        </w:r>
      </w:ins>
      <w:ins w:id="135" w:author="Dan Kliebenstein" w:date="2019-02-06T11:57:00Z">
        <w:r w:rsidR="00EF7CD1">
          <w:rPr>
            <w:rFonts w:cstheme="minorHAnsi"/>
            <w:sz w:val="20"/>
            <w:szCs w:val="20"/>
          </w:rPr>
          <w:t xml:space="preserve"> that </w:t>
        </w:r>
      </w:ins>
      <w:r w:rsidR="00A02CCD">
        <w:rPr>
          <w:rFonts w:cstheme="minorHAnsi"/>
          <w:sz w:val="20"/>
          <w:szCs w:val="20"/>
        </w:rPr>
        <w:t>control</w:t>
      </w:r>
      <w:del w:id="136" w:author="Dan Kliebenstein" w:date="2019-02-06T11:57:00Z">
        <w:r w:rsidR="00A02CCD" w:rsidDel="00EF7CD1">
          <w:rPr>
            <w:rFonts w:cstheme="minorHAnsi"/>
            <w:sz w:val="20"/>
            <w:szCs w:val="20"/>
          </w:rPr>
          <w:delText>ling</w:delText>
        </w:r>
      </w:del>
      <w:ins w:id="137" w:author="Dan Kliebenstein" w:date="2019-02-06T11:57:00Z">
        <w:r w:rsidR="00EF7CD1">
          <w:rPr>
            <w:rFonts w:cstheme="minorHAnsi"/>
            <w:sz w:val="20"/>
            <w:szCs w:val="20"/>
          </w:rPr>
          <w:t>s</w:t>
        </w:r>
      </w:ins>
      <w:r w:rsidR="00A02CCD">
        <w:rPr>
          <w:rFonts w:cstheme="minorHAnsi"/>
          <w:sz w:val="20"/>
          <w:szCs w:val="20"/>
        </w:rPr>
        <w:t xml:space="preserve"> expression variation</w:t>
      </w:r>
      <w:ins w:id="138" w:author="Dan Kliebenstein" w:date="2019-02-06T12:00:00Z">
        <w:r w:rsidR="00437B38">
          <w:rPr>
            <w:rFonts w:cstheme="minorHAnsi"/>
            <w:sz w:val="20"/>
            <w:szCs w:val="20"/>
          </w:rPr>
          <w:t>. However, this cis-effect</w:t>
        </w:r>
      </w:ins>
      <w:r w:rsidR="00A02CCD">
        <w:rPr>
          <w:rFonts w:cstheme="minorHAnsi"/>
          <w:sz w:val="20"/>
          <w:szCs w:val="20"/>
        </w:rPr>
        <w:t xml:space="preserve"> </w:t>
      </w:r>
      <w:del w:id="139" w:author="Dan Kliebenstein" w:date="2019-02-06T11:57:00Z">
        <w:r w:rsidR="00A02CCD" w:rsidDel="00EF7CD1">
          <w:rPr>
            <w:rFonts w:cstheme="minorHAnsi"/>
            <w:sz w:val="20"/>
            <w:szCs w:val="20"/>
          </w:rPr>
          <w:delText xml:space="preserve">in this </w:delText>
        </w:r>
        <w:r w:rsidR="00FA56B3" w:rsidDel="00EF7CD1">
          <w:rPr>
            <w:rFonts w:cstheme="minorHAnsi"/>
            <w:sz w:val="20"/>
            <w:szCs w:val="20"/>
          </w:rPr>
          <w:delText>network</w:delText>
        </w:r>
        <w:r w:rsidR="00A02CCD" w:rsidDel="00EF7CD1">
          <w:rPr>
            <w:rFonts w:cstheme="minorHAnsi"/>
            <w:sz w:val="20"/>
            <w:szCs w:val="20"/>
          </w:rPr>
          <w:delText xml:space="preserve"> are</w:delText>
        </w:r>
      </w:del>
      <w:ins w:id="140" w:author="Dan Kliebenstein" w:date="2019-02-06T11:57:00Z">
        <w:r w:rsidR="00EF7CD1">
          <w:rPr>
            <w:rFonts w:cstheme="minorHAnsi"/>
            <w:sz w:val="20"/>
            <w:szCs w:val="20"/>
          </w:rPr>
          <w:t xml:space="preserve"> is</w:t>
        </w:r>
      </w:ins>
      <w:r w:rsidR="00A02CCD">
        <w:rPr>
          <w:rFonts w:cstheme="minorHAnsi"/>
          <w:sz w:val="20"/>
          <w:szCs w:val="20"/>
        </w:rPr>
        <w:t xml:space="preserve"> not captured by</w:t>
      </w:r>
      <w:ins w:id="141" w:author="Dan Kliebenstein" w:date="2019-02-06T11:57:00Z">
        <w:r w:rsidR="00EF7CD1">
          <w:rPr>
            <w:rFonts w:cstheme="minorHAnsi"/>
            <w:sz w:val="20"/>
            <w:szCs w:val="20"/>
          </w:rPr>
          <w:t xml:space="preserve"> the</w:t>
        </w:r>
      </w:ins>
      <w:r w:rsidR="00A02CCD">
        <w:rPr>
          <w:rFonts w:cstheme="minorHAnsi"/>
          <w:sz w:val="20"/>
          <w:szCs w:val="20"/>
        </w:rPr>
        <w:t xml:space="preserve"> SNP-level </w:t>
      </w:r>
      <w:del w:id="142" w:author="Dan Kliebenstein" w:date="2019-02-06T11:57:00Z">
        <w:r w:rsidR="00A02CCD" w:rsidDel="00EF7CD1">
          <w:rPr>
            <w:rFonts w:cstheme="minorHAnsi"/>
            <w:sz w:val="20"/>
            <w:szCs w:val="20"/>
          </w:rPr>
          <w:delText>variation</w:delText>
        </w:r>
      </w:del>
      <w:ins w:id="143" w:author="Dan Kliebenstein" w:date="2019-02-06T11:57:00Z">
        <w:r w:rsidR="00EF7CD1">
          <w:rPr>
            <w:rFonts w:cstheme="minorHAnsi"/>
            <w:sz w:val="20"/>
            <w:szCs w:val="20"/>
          </w:rPr>
          <w:t>data utilized for the GWA</w:t>
        </w:r>
      </w:ins>
      <w:r w:rsidR="00A02CCD">
        <w:rPr>
          <w:rFonts w:cstheme="minorHAnsi"/>
          <w:sz w:val="20"/>
          <w:szCs w:val="20"/>
        </w:rPr>
        <w:t xml:space="preserve">. </w:t>
      </w:r>
      <w:r w:rsidR="00A143E6">
        <w:rPr>
          <w:rFonts w:cstheme="minorHAnsi"/>
          <w:sz w:val="20"/>
          <w:szCs w:val="20"/>
        </w:rPr>
        <w:t xml:space="preserve"> </w:t>
      </w:r>
      <w:r w:rsidR="00CE102F">
        <w:rPr>
          <w:rFonts w:cstheme="minorHAnsi"/>
          <w:sz w:val="20"/>
          <w:szCs w:val="20"/>
        </w:rPr>
        <w:t xml:space="preserve">Rather, our GWA analysis misses the major cis-eQTL signal of the network deletion. </w:t>
      </w:r>
    </w:p>
    <w:p w14:paraId="769428DB" w14:textId="4A3349D2" w:rsidR="00685CE1" w:rsidDel="00437B38" w:rsidRDefault="009E4B0F" w:rsidP="00F70A02">
      <w:pPr>
        <w:spacing w:line="480" w:lineRule="auto"/>
        <w:ind w:firstLine="720"/>
        <w:rPr>
          <w:del w:id="144" w:author="Dan Kliebenstein" w:date="2019-02-06T12:00:00Z"/>
          <w:rFonts w:cstheme="minorHAnsi"/>
          <w:sz w:val="20"/>
          <w:szCs w:val="20"/>
        </w:rPr>
      </w:pPr>
      <w:del w:id="145" w:author="Dan Kliebenstein" w:date="2019-02-06T12:00:00Z">
        <w:r w:rsidDel="00437B38">
          <w:rPr>
            <w:rFonts w:cstheme="minorHAnsi"/>
            <w:sz w:val="20"/>
            <w:szCs w:val="20"/>
          </w:rPr>
          <w:lastRenderedPageBreak/>
          <w:delText xml:space="preserve">To look for patterns of expression variation that may be controlled by undetected </w:delText>
        </w:r>
        <w:r w:rsidRPr="009E4B0F" w:rsidDel="00437B38">
          <w:rPr>
            <w:rFonts w:cstheme="minorHAnsi"/>
            <w:i/>
            <w:sz w:val="20"/>
            <w:szCs w:val="20"/>
          </w:rPr>
          <w:delText>cis</w:delText>
        </w:r>
        <w:r w:rsidDel="00437B38">
          <w:rPr>
            <w:rFonts w:cstheme="minorHAnsi"/>
            <w:sz w:val="20"/>
            <w:szCs w:val="20"/>
          </w:rPr>
          <w:delText xml:space="preserve">-acting loci, we </w:delText>
        </w:r>
        <w:r w:rsidR="00A143E6" w:rsidDel="00437B38">
          <w:rPr>
            <w:rFonts w:cstheme="minorHAnsi"/>
            <w:sz w:val="20"/>
            <w:szCs w:val="20"/>
          </w:rPr>
          <w:delText>examined mean bot</w:delText>
        </w:r>
        <w:r w:rsidR="00F70A02" w:rsidDel="00437B38">
          <w:rPr>
            <w:rFonts w:cstheme="minorHAnsi"/>
            <w:sz w:val="20"/>
            <w:szCs w:val="20"/>
          </w:rPr>
          <w:delText>cy</w:delText>
        </w:r>
        <w:r w:rsidR="00A143E6" w:rsidDel="00437B38">
          <w:rPr>
            <w:rFonts w:cstheme="minorHAnsi"/>
            <w:sz w:val="20"/>
            <w:szCs w:val="20"/>
          </w:rPr>
          <w:delText xml:space="preserve">nic acid pathway expression across all isolates, grouped by cluster membership. </w:delText>
        </w:r>
        <w:r w:rsidR="00C4409D" w:rsidDel="00437B38">
          <w:rPr>
            <w:rFonts w:cstheme="minorHAnsi"/>
            <w:sz w:val="20"/>
            <w:szCs w:val="20"/>
          </w:rPr>
          <w:delText xml:space="preserve">Expression levels across the network are reduced in the deletion group (cluster 3) but we also see independent </w:delText>
        </w:r>
        <w:r w:rsidR="00CE102F" w:rsidDel="00437B38">
          <w:rPr>
            <w:rFonts w:cstheme="minorHAnsi"/>
            <w:sz w:val="20"/>
            <w:szCs w:val="20"/>
          </w:rPr>
          <w:delText xml:space="preserve">outliers of </w:delText>
        </w:r>
        <w:r w:rsidR="00C4409D" w:rsidDel="00437B38">
          <w:rPr>
            <w:rFonts w:cstheme="minorHAnsi"/>
            <w:sz w:val="20"/>
            <w:szCs w:val="20"/>
          </w:rPr>
          <w:delText xml:space="preserve">low-expression isolates </w:delText>
        </w:r>
        <w:r w:rsidR="00CE102F" w:rsidDel="00437B38">
          <w:rPr>
            <w:rFonts w:cstheme="minorHAnsi"/>
            <w:sz w:val="20"/>
            <w:szCs w:val="20"/>
          </w:rPr>
          <w:delText xml:space="preserve">with additional loss-of-function </w:delText>
        </w:r>
      </w:del>
      <w:del w:id="146" w:author="Dan Kliebenstein" w:date="2019-02-06T11:58:00Z">
        <w:r w:rsidR="00CE102F" w:rsidDel="00437B38">
          <w:rPr>
            <w:rFonts w:cstheme="minorHAnsi"/>
            <w:sz w:val="20"/>
            <w:szCs w:val="20"/>
          </w:rPr>
          <w:delText>polymorphisms</w:delText>
        </w:r>
        <w:r w:rsidR="00C4409D" w:rsidDel="00437B38">
          <w:rPr>
            <w:rFonts w:cstheme="minorHAnsi"/>
            <w:sz w:val="20"/>
            <w:szCs w:val="20"/>
          </w:rPr>
          <w:delText xml:space="preserve"> (Noble Rot, 01.04.03, Apple 517, 02.04.09) </w:delText>
        </w:r>
        <w:r w:rsidR="00A143E6" w:rsidDel="00437B38">
          <w:rPr>
            <w:rFonts w:cstheme="minorHAnsi"/>
            <w:sz w:val="20"/>
            <w:szCs w:val="20"/>
          </w:rPr>
          <w:delText xml:space="preserve">(Figure </w:delText>
        </w:r>
        <w:r w:rsidR="00A156F7" w:rsidDel="00437B38">
          <w:rPr>
            <w:rFonts w:cstheme="minorHAnsi"/>
            <w:sz w:val="20"/>
            <w:szCs w:val="20"/>
          </w:rPr>
          <w:delText>N4</w:delText>
        </w:r>
        <w:r w:rsidR="00715FF0" w:rsidDel="00437B38">
          <w:rPr>
            <w:rFonts w:cstheme="minorHAnsi"/>
            <w:sz w:val="20"/>
            <w:szCs w:val="20"/>
          </w:rPr>
          <w:delText>b</w:delText>
        </w:r>
        <w:r w:rsidR="00A143E6" w:rsidDel="00437B38">
          <w:rPr>
            <w:rFonts w:cstheme="minorHAnsi"/>
            <w:sz w:val="20"/>
            <w:szCs w:val="20"/>
          </w:rPr>
          <w:delText xml:space="preserve">). </w:delText>
        </w:r>
      </w:del>
      <w:moveFromRangeStart w:id="147" w:author="Dan Kliebenstein" w:date="2019-02-06T11:59:00Z" w:name="move346756"/>
      <w:moveFrom w:id="148" w:author="Dan Kliebenstein" w:date="2019-02-06T11:59:00Z">
        <w:del w:id="149" w:author="Dan Kliebenstein" w:date="2019-02-06T12:00:00Z">
          <w:r w:rsidR="00CC3DBF" w:rsidDel="00437B38">
            <w:rPr>
              <w:rFonts w:cstheme="minorHAnsi"/>
              <w:sz w:val="20"/>
              <w:szCs w:val="20"/>
            </w:rPr>
            <w:delText xml:space="preserve">These isolates also contain deletions within the </w:delText>
          </w:r>
          <w:r w:rsidR="00F70A02" w:rsidDel="00437B38">
            <w:rPr>
              <w:rFonts w:cstheme="minorHAnsi"/>
              <w:sz w:val="20"/>
              <w:szCs w:val="20"/>
            </w:rPr>
            <w:delText xml:space="preserve">botcynic acid </w:delText>
          </w:r>
          <w:r w:rsidDel="00437B38">
            <w:rPr>
              <w:rFonts w:cstheme="minorHAnsi"/>
              <w:sz w:val="20"/>
              <w:szCs w:val="20"/>
            </w:rPr>
            <w:delText>biosynthetic network</w:delText>
          </w:r>
          <w:r w:rsidR="00CC3DBF" w:rsidDel="00437B38">
            <w:rPr>
              <w:rFonts w:cstheme="minorHAnsi"/>
              <w:sz w:val="20"/>
              <w:szCs w:val="20"/>
            </w:rPr>
            <w:delText xml:space="preserve"> (Figure </w:delText>
          </w:r>
          <w:r w:rsidR="00A156F7" w:rsidDel="00437B38">
            <w:rPr>
              <w:rFonts w:cstheme="minorHAnsi"/>
              <w:sz w:val="20"/>
              <w:szCs w:val="20"/>
            </w:rPr>
            <w:delText>N4</w:delText>
          </w:r>
          <w:r w:rsidR="00715FF0" w:rsidDel="00437B38">
            <w:rPr>
              <w:rFonts w:cstheme="minorHAnsi"/>
              <w:sz w:val="20"/>
              <w:szCs w:val="20"/>
            </w:rPr>
            <w:delText>c</w:delText>
          </w:r>
          <w:r w:rsidR="00CC3DBF" w:rsidDel="00437B38">
            <w:rPr>
              <w:rFonts w:cstheme="minorHAnsi"/>
              <w:sz w:val="20"/>
              <w:szCs w:val="20"/>
            </w:rPr>
            <w:delText xml:space="preserve">), likely of independent origin. </w:delText>
          </w:r>
        </w:del>
      </w:moveFrom>
      <w:moveFromRangeEnd w:id="147"/>
      <w:del w:id="150" w:author="Dan Kliebenstein" w:date="2019-02-06T12:00:00Z">
        <w:r w:rsidR="00F4542B" w:rsidDel="00437B38">
          <w:rPr>
            <w:rFonts w:cstheme="minorHAnsi"/>
            <w:sz w:val="20"/>
            <w:szCs w:val="20"/>
          </w:rPr>
          <w:delText xml:space="preserve">As such, the major </w:delText>
        </w:r>
        <w:r w:rsidR="00F4542B" w:rsidDel="00437B38">
          <w:rPr>
            <w:rFonts w:cstheme="minorHAnsi"/>
            <w:i/>
            <w:sz w:val="20"/>
            <w:szCs w:val="20"/>
          </w:rPr>
          <w:delText>cis</w:delText>
        </w:r>
        <w:r w:rsidR="00F4542B" w:rsidDel="00437B38">
          <w:rPr>
            <w:rFonts w:cstheme="minorHAnsi"/>
            <w:i/>
            <w:sz w:val="20"/>
            <w:szCs w:val="20"/>
          </w:rPr>
          <w:softHyphen/>
        </w:r>
        <w:r w:rsidR="00F4542B" w:rsidDel="00437B38">
          <w:rPr>
            <w:rFonts w:cstheme="minorHAnsi"/>
            <w:sz w:val="20"/>
            <w:szCs w:val="20"/>
          </w:rPr>
          <w:delText xml:space="preserve">-effect variation controlling expression in the botcynic acid region appears to be </w:delText>
        </w:r>
        <w:r w:rsidR="0025005E" w:rsidDel="00437B38">
          <w:rPr>
            <w:rFonts w:cstheme="minorHAnsi"/>
            <w:sz w:val="20"/>
            <w:szCs w:val="20"/>
          </w:rPr>
          <w:delText xml:space="preserve">explained by </w:delText>
        </w:r>
        <w:r w:rsidR="00F4542B" w:rsidDel="00437B38">
          <w:rPr>
            <w:rFonts w:cstheme="minorHAnsi"/>
            <w:sz w:val="20"/>
            <w:szCs w:val="20"/>
          </w:rPr>
          <w:delText xml:space="preserve">deletion events, which are not captured by our SNP analysis. </w:delText>
        </w:r>
        <w:r w:rsidR="0041373C" w:rsidDel="00437B38">
          <w:rPr>
            <w:rFonts w:cstheme="minorHAnsi"/>
            <w:sz w:val="20"/>
            <w:szCs w:val="20"/>
          </w:rPr>
          <w:delText>If</w:delText>
        </w:r>
      </w:del>
      <w:ins w:id="151" w:author="Dan Kliebenstein" w:date="2019-02-06T12:00:00Z">
        <w:r w:rsidR="00437B38">
          <w:rPr>
            <w:rFonts w:cstheme="minorHAnsi"/>
            <w:sz w:val="20"/>
            <w:szCs w:val="20"/>
          </w:rPr>
          <w:t>If</w:t>
        </w:r>
      </w:ins>
      <w:r w:rsidR="0041373C">
        <w:rPr>
          <w:rFonts w:cstheme="minorHAnsi"/>
          <w:sz w:val="20"/>
          <w:szCs w:val="20"/>
        </w:rPr>
        <w:t xml:space="preserve"> insertion and deletion events account for the majority of localized control of expression variation, our GWA analysis will not detect these </w:t>
      </w:r>
      <w:r w:rsidR="0041373C" w:rsidRPr="0041373C">
        <w:rPr>
          <w:rFonts w:cstheme="minorHAnsi"/>
          <w:i/>
          <w:sz w:val="20"/>
          <w:szCs w:val="20"/>
        </w:rPr>
        <w:t>cis</w:t>
      </w:r>
      <w:r w:rsidR="0041373C">
        <w:rPr>
          <w:rFonts w:cstheme="minorHAnsi"/>
          <w:sz w:val="20"/>
          <w:szCs w:val="20"/>
        </w:rPr>
        <w:t xml:space="preserve">-effect loci. </w:t>
      </w:r>
      <w:ins w:id="152" w:author="Dan Kliebenstein" w:date="2019-02-06T12:00:00Z">
        <w:r w:rsidR="00437B38">
          <w:rPr>
            <w:rFonts w:cstheme="minorHAnsi"/>
            <w:sz w:val="20"/>
            <w:szCs w:val="20"/>
          </w:rPr>
          <w:t xml:space="preserve">Thus, we investigated the other two biosynthetic pathway for additional </w:t>
        </w:r>
        <w:proofErr w:type="spellStart"/>
        <w:r w:rsidR="00437B38">
          <w:rPr>
            <w:rFonts w:cstheme="minorHAnsi"/>
            <w:sz w:val="20"/>
            <w:szCs w:val="20"/>
          </w:rPr>
          <w:t>evidence.</w:t>
        </w:r>
      </w:ins>
    </w:p>
    <w:p w14:paraId="5E87DC93" w14:textId="6BF765B1" w:rsidR="00CE102F" w:rsidRDefault="00CE102F" w:rsidP="00CE102F">
      <w:pPr>
        <w:spacing w:line="480" w:lineRule="auto"/>
        <w:ind w:firstLine="720"/>
        <w:rPr>
          <w:ins w:id="153" w:author="N S" w:date="2019-02-06T16:33:00Z"/>
          <w:rFonts w:cstheme="minorHAnsi"/>
          <w:sz w:val="20"/>
          <w:szCs w:val="20"/>
        </w:rPr>
      </w:pPr>
      <w:commentRangeStart w:id="154"/>
      <w:del w:id="155" w:author="Dan Kliebenstein" w:date="2019-02-06T12:01:00Z">
        <w:r w:rsidDel="00437B38">
          <w:rPr>
            <w:rFonts w:cstheme="minorHAnsi"/>
            <w:sz w:val="20"/>
            <w:szCs w:val="20"/>
          </w:rPr>
          <w:delText>T</w:delText>
        </w:r>
      </w:del>
      <w:ins w:id="156" w:author="Dan Kliebenstein" w:date="2019-02-06T12:01:00Z">
        <w:r w:rsidR="00437B38">
          <w:rPr>
            <w:rFonts w:cstheme="minorHAnsi"/>
            <w:sz w:val="20"/>
            <w:szCs w:val="20"/>
          </w:rPr>
          <w:t>T</w:t>
        </w:r>
      </w:ins>
      <w:r>
        <w:rPr>
          <w:rFonts w:cstheme="minorHAnsi"/>
          <w:sz w:val="20"/>
          <w:szCs w:val="20"/>
        </w:rPr>
        <w:t>he</w:t>
      </w:r>
      <w:proofErr w:type="spellEnd"/>
      <w:r>
        <w:rPr>
          <w:rFonts w:cstheme="minorHAnsi"/>
          <w:sz w:val="20"/>
          <w:szCs w:val="20"/>
        </w:rPr>
        <w:t xml:space="preserve"> botrydial biosynthetic network, and network 5, exhibit similar cis-effect patterns to the botcynic acid biosynthetic network. </w:t>
      </w:r>
      <w:r w:rsidR="004C3C51">
        <w:rPr>
          <w:rFonts w:cstheme="minorHAnsi"/>
          <w:sz w:val="20"/>
          <w:szCs w:val="20"/>
        </w:rPr>
        <w:t>Hierarchical clustering within each of these networks by genic SNP variation divides the isolate population into two groups, and mean pathway expression across all isolates is not differentiated by this clustering for either network (Figure S1, Figure S2)</w:t>
      </w:r>
      <w:r>
        <w:rPr>
          <w:rFonts w:cstheme="minorHAnsi"/>
          <w:sz w:val="20"/>
          <w:szCs w:val="20"/>
        </w:rPr>
        <w:t xml:space="preserve">. </w:t>
      </w:r>
      <w:r w:rsidR="00DE5CAC">
        <w:rPr>
          <w:rFonts w:cstheme="minorHAnsi"/>
          <w:sz w:val="20"/>
          <w:szCs w:val="20"/>
        </w:rPr>
        <w:t xml:space="preserve">We find that SNP state does not detect the major cis-effects polymorphisms… </w:t>
      </w:r>
      <w:r>
        <w:rPr>
          <w:rFonts w:cstheme="minorHAnsi"/>
          <w:sz w:val="20"/>
          <w:szCs w:val="20"/>
        </w:rPr>
        <w:t xml:space="preserve">We conclude that large cis effect loci exist for transcriptional regulation in this pathosystem, but that GWA across SNPs misses these patterns. This missing cis-effect likely </w:t>
      </w:r>
      <w:r w:rsidR="004B7418">
        <w:rPr>
          <w:rFonts w:cstheme="minorHAnsi"/>
          <w:sz w:val="20"/>
          <w:szCs w:val="20"/>
        </w:rPr>
        <w:t>amplifies</w:t>
      </w:r>
      <w:r>
        <w:rPr>
          <w:rFonts w:cstheme="minorHAnsi"/>
          <w:sz w:val="20"/>
          <w:szCs w:val="20"/>
        </w:rPr>
        <w:t xml:space="preserve"> the apparent magnitude of trans-acting loci.</w:t>
      </w:r>
      <w:commentRangeEnd w:id="154"/>
      <w:r w:rsidR="00437B38">
        <w:rPr>
          <w:rStyle w:val="CommentReference"/>
        </w:rPr>
        <w:commentReference w:id="154"/>
      </w:r>
    </w:p>
    <w:p w14:paraId="17EAD2C2" w14:textId="77777777" w:rsidR="00803BCB" w:rsidRPr="004A2927" w:rsidRDefault="00803BCB" w:rsidP="00803BCB">
      <w:pPr>
        <w:spacing w:line="480" w:lineRule="auto"/>
        <w:rPr>
          <w:ins w:id="157" w:author="N S" w:date="2019-02-06T16:33:00Z"/>
          <w:rFonts w:cstheme="minorHAnsi"/>
          <w:b/>
          <w:sz w:val="20"/>
          <w:szCs w:val="20"/>
        </w:rPr>
      </w:pPr>
      <w:ins w:id="158" w:author="N S" w:date="2019-02-06T16:33:00Z">
        <w:r w:rsidRPr="004A2927">
          <w:rPr>
            <w:rFonts w:cstheme="minorHAnsi"/>
            <w:b/>
            <w:sz w:val="20"/>
            <w:szCs w:val="20"/>
          </w:rPr>
          <w:t xml:space="preserve">Detection and annotation of </w:t>
        </w:r>
        <w:r w:rsidRPr="00782740">
          <w:rPr>
            <w:rFonts w:cstheme="minorHAnsi"/>
            <w:b/>
            <w:i/>
            <w:sz w:val="20"/>
            <w:szCs w:val="20"/>
          </w:rPr>
          <w:t>trans</w:t>
        </w:r>
        <w:r w:rsidRPr="004A2927">
          <w:rPr>
            <w:rFonts w:cstheme="minorHAnsi"/>
            <w:b/>
            <w:sz w:val="20"/>
            <w:szCs w:val="20"/>
          </w:rPr>
          <w:t>-eQTL hotspots</w:t>
        </w:r>
      </w:ins>
    </w:p>
    <w:p w14:paraId="26A40F94" w14:textId="77777777" w:rsidR="00803BCB" w:rsidRDefault="00803BCB" w:rsidP="00803BCB">
      <w:pPr>
        <w:spacing w:line="480" w:lineRule="auto"/>
        <w:ind w:firstLine="720"/>
        <w:rPr>
          <w:ins w:id="159" w:author="N S" w:date="2019-02-06T16:33:00Z"/>
        </w:rPr>
      </w:pPr>
      <w:ins w:id="160" w:author="N S" w:date="2019-02-06T16:33:00Z">
        <w:r>
          <w:rPr>
            <w:rFonts w:cstheme="minorHAnsi"/>
            <w:sz w:val="20"/>
            <w:szCs w:val="20"/>
          </w:rPr>
          <w:t xml:space="preserve">Our 11 significant </w:t>
        </w:r>
        <w:r>
          <w:rPr>
            <w:rFonts w:cstheme="minorHAnsi"/>
            <w:i/>
            <w:sz w:val="20"/>
            <w:szCs w:val="20"/>
          </w:rPr>
          <w:t>trans</w:t>
        </w:r>
        <w:r>
          <w:rPr>
            <w:rFonts w:cstheme="minorHAnsi"/>
            <w:i/>
            <w:sz w:val="20"/>
            <w:szCs w:val="20"/>
          </w:rPr>
          <w:softHyphen/>
          <w:t>-</w:t>
        </w:r>
        <w:r>
          <w:rPr>
            <w:rFonts w:cstheme="minorHAnsi"/>
            <w:sz w:val="20"/>
            <w:szCs w:val="20"/>
          </w:rPr>
          <w:t xml:space="preserve">eQTL hotspots for </w:t>
        </w:r>
        <w:r>
          <w:rPr>
            <w:rFonts w:cstheme="minorHAnsi"/>
            <w:i/>
            <w:sz w:val="20"/>
            <w:szCs w:val="20"/>
          </w:rPr>
          <w:t>B. cinerea</w:t>
        </w:r>
        <w:r>
          <w:t xml:space="preserve"> range from 22 to 129 linked genes, with minimal overlap to expression modulation in </w:t>
        </w:r>
        <w:r>
          <w:rPr>
            <w:i/>
          </w:rPr>
          <w:t xml:space="preserve">A. thaliana </w:t>
        </w:r>
        <w:r>
          <w:t xml:space="preserve">(a maximum of 56 genes). These hotspots are dispersed across the genome, at least 0.1 Mb apart and across 9 chromosomes (Figure N7). The 11 significant cross-species </w:t>
        </w:r>
        <w:r w:rsidRPr="004F7421">
          <w:rPr>
            <w:i/>
          </w:rPr>
          <w:t>trans</w:t>
        </w:r>
        <w:r>
          <w:t xml:space="preserve">-eQTL hotspots for </w:t>
        </w:r>
        <w:r>
          <w:rPr>
            <w:i/>
          </w:rPr>
          <w:t xml:space="preserve">A. thaliana </w:t>
        </w:r>
        <w:r>
          <w:t xml:space="preserve">are also dispersed across the genome of </w:t>
        </w:r>
        <w:r>
          <w:rPr>
            <w:i/>
          </w:rPr>
          <w:t>B. cinerea</w:t>
        </w:r>
        <w:r>
          <w:t xml:space="preserve">, covering 8 chromosomes with at least 0.1 Mb between hotspots (Figure N7). These range from 114 to 634 linked </w:t>
        </w:r>
        <w:r w:rsidRPr="0064357E">
          <w:rPr>
            <w:i/>
          </w:rPr>
          <w:t xml:space="preserve">A. thaliana </w:t>
        </w:r>
        <w:r>
          <w:t xml:space="preserve">transcripts, with very low overlap with </w:t>
        </w:r>
        <w:r w:rsidRPr="005606A4">
          <w:rPr>
            <w:i/>
          </w:rPr>
          <w:t>B. cinerea</w:t>
        </w:r>
        <w:r>
          <w:t xml:space="preserve"> transcripts (a maximum of 3 genes). </w:t>
        </w:r>
      </w:ins>
    </w:p>
    <w:p w14:paraId="0D051B09" w14:textId="77777777" w:rsidR="00803BCB" w:rsidRDefault="00803BCB" w:rsidP="00CE102F">
      <w:pPr>
        <w:spacing w:line="480" w:lineRule="auto"/>
        <w:ind w:firstLine="720"/>
        <w:rPr>
          <w:rFonts w:cstheme="minorHAnsi"/>
          <w:sz w:val="20"/>
          <w:szCs w:val="20"/>
        </w:rPr>
      </w:pPr>
    </w:p>
    <w:p w14:paraId="436452A4" w14:textId="387487CB" w:rsidR="00DB1DF4" w:rsidRPr="00BF56F8" w:rsidRDefault="00DB1DF4" w:rsidP="00DB1DF4">
      <w:pPr>
        <w:spacing w:line="480" w:lineRule="auto"/>
        <w:rPr>
          <w:rFonts w:cstheme="minorHAnsi"/>
          <w:b/>
          <w:sz w:val="20"/>
          <w:szCs w:val="20"/>
        </w:rPr>
      </w:pPr>
      <w:del w:id="161" w:author="Dan Kliebenstein" w:date="2019-02-06T12:03:00Z">
        <w:r w:rsidRPr="00BF56F8" w:rsidDel="00484B9E">
          <w:rPr>
            <w:rFonts w:cstheme="minorHAnsi"/>
            <w:b/>
            <w:sz w:val="20"/>
            <w:szCs w:val="20"/>
          </w:rPr>
          <w:lastRenderedPageBreak/>
          <w:delText xml:space="preserve">Hotspots indicate mostly </w:delText>
        </w:r>
      </w:del>
      <w:r w:rsidRPr="00BF56F8">
        <w:rPr>
          <w:rFonts w:cstheme="minorHAnsi"/>
          <w:b/>
          <w:sz w:val="20"/>
          <w:szCs w:val="20"/>
        </w:rPr>
        <w:t xml:space="preserve">trans-eQTL </w:t>
      </w:r>
      <w:ins w:id="162" w:author="Dan Kliebenstein" w:date="2019-02-06T12:03:00Z">
        <w:r w:rsidR="00484B9E">
          <w:rPr>
            <w:rFonts w:cstheme="minorHAnsi"/>
            <w:b/>
            <w:sz w:val="20"/>
            <w:szCs w:val="20"/>
          </w:rPr>
          <w:t>hotspots</w:t>
        </w:r>
      </w:ins>
      <w:del w:id="163" w:author="Dan Kliebenstein" w:date="2019-02-06T12:03:00Z">
        <w:r w:rsidRPr="00BF56F8" w:rsidDel="00484B9E">
          <w:rPr>
            <w:rFonts w:cstheme="minorHAnsi"/>
            <w:b/>
            <w:sz w:val="20"/>
            <w:szCs w:val="20"/>
          </w:rPr>
          <w:delText>transcriptome-wide</w:delText>
        </w:r>
      </w:del>
    </w:p>
    <w:p w14:paraId="7AC3298D" w14:textId="79E16A9A" w:rsidR="00DB1DF4" w:rsidRDefault="00484B9E" w:rsidP="00DB1DF4">
      <w:pPr>
        <w:spacing w:line="480" w:lineRule="auto"/>
        <w:ind w:firstLine="720"/>
        <w:rPr>
          <w:rFonts w:cstheme="minorHAnsi"/>
          <w:sz w:val="20"/>
          <w:szCs w:val="20"/>
        </w:rPr>
      </w:pPr>
      <w:ins w:id="164" w:author="Dan Kliebenstein" w:date="2019-02-06T12:03:00Z">
        <w:r>
          <w:rPr>
            <w:rFonts w:cstheme="minorHAnsi"/>
            <w:sz w:val="20"/>
            <w:szCs w:val="20"/>
          </w:rPr>
          <w:t>The other typical predominant pattern in eQTL studies</w:t>
        </w:r>
      </w:ins>
      <w:ins w:id="165" w:author="Dan Kliebenstein" w:date="2019-02-06T12:04:00Z">
        <w:r>
          <w:rPr>
            <w:rFonts w:cstheme="minorHAnsi"/>
            <w:sz w:val="20"/>
            <w:szCs w:val="20"/>
          </w:rPr>
          <w:t xml:space="preserve"> is the presence of hotspots whereby a number of transcripts variation links to specific loci. These </w:t>
        </w:r>
        <w:proofErr w:type="gramStart"/>
        <w:r>
          <w:rPr>
            <w:rFonts w:cstheme="minorHAnsi"/>
            <w:sz w:val="20"/>
            <w:szCs w:val="20"/>
          </w:rPr>
          <w:t>are considered to be</w:t>
        </w:r>
        <w:proofErr w:type="gramEnd"/>
        <w:r>
          <w:rPr>
            <w:rFonts w:cstheme="minorHAnsi"/>
            <w:sz w:val="20"/>
            <w:szCs w:val="20"/>
          </w:rPr>
          <w:t xml:space="preserve"> positions where there is a causal polymorphism that influences the regulation of numerous genes in trans, i.e. a trans eQTL hotspot.</w:t>
        </w:r>
      </w:ins>
      <w:ins w:id="166" w:author="Dan Kliebenstein" w:date="2019-02-06T12:05:00Z">
        <w:r w:rsidR="004720D9">
          <w:rPr>
            <w:rFonts w:cstheme="minorHAnsi"/>
            <w:sz w:val="20"/>
            <w:szCs w:val="20"/>
          </w:rPr>
          <w:t xml:space="preserve"> In this dataset, we can extend this analysis to looking for trans eQTL hotspots that extend beyond </w:t>
        </w:r>
        <w:r w:rsidR="004720D9" w:rsidRPr="004720D9">
          <w:rPr>
            <w:rFonts w:cstheme="minorHAnsi"/>
            <w:i/>
            <w:sz w:val="20"/>
            <w:szCs w:val="20"/>
            <w:rPrChange w:id="167" w:author="Dan Kliebenstein" w:date="2019-02-06T12:05:00Z">
              <w:rPr>
                <w:rFonts w:cstheme="minorHAnsi"/>
                <w:sz w:val="20"/>
                <w:szCs w:val="20"/>
              </w:rPr>
            </w:rPrChange>
          </w:rPr>
          <w:t>B. cinerea</w:t>
        </w:r>
        <w:r w:rsidR="004720D9">
          <w:rPr>
            <w:rFonts w:cstheme="minorHAnsi"/>
            <w:sz w:val="20"/>
            <w:szCs w:val="20"/>
          </w:rPr>
          <w:t xml:space="preserve"> and influence the expression of genes in the host, Arabidopsis. </w:t>
        </w:r>
      </w:ins>
      <w:ins w:id="168" w:author="Dan Kliebenstein" w:date="2019-02-06T12:04:00Z">
        <w:r>
          <w:rPr>
            <w:rFonts w:cstheme="minorHAnsi"/>
            <w:sz w:val="20"/>
            <w:szCs w:val="20"/>
          </w:rPr>
          <w:t xml:space="preserve"> </w:t>
        </w:r>
      </w:ins>
      <w:r w:rsidR="00DB1DF4" w:rsidRPr="001F12EE">
        <w:rPr>
          <w:rFonts w:cstheme="minorHAnsi"/>
          <w:sz w:val="20"/>
          <w:szCs w:val="20"/>
        </w:rPr>
        <w:t>To</w:t>
      </w:r>
      <w:ins w:id="169" w:author="Dan Kliebenstein" w:date="2019-02-06T12:06:00Z">
        <w:r w:rsidR="004720D9">
          <w:rPr>
            <w:rFonts w:cstheme="minorHAnsi"/>
            <w:sz w:val="20"/>
            <w:szCs w:val="20"/>
          </w:rPr>
          <w:t xml:space="preserve"> conduct a conservative search and to simplify the analysis, we focused on solely the s</w:t>
        </w:r>
      </w:ins>
      <w:ins w:id="170" w:author="Dan Kliebenstein" w:date="2019-02-06T12:07:00Z">
        <w:r w:rsidR="004720D9">
          <w:rPr>
            <w:rFonts w:cstheme="minorHAnsi"/>
            <w:sz w:val="20"/>
            <w:szCs w:val="20"/>
          </w:rPr>
          <w:t>ingle most-significant</w:t>
        </w:r>
      </w:ins>
      <w:ins w:id="171" w:author="Dan Kliebenstein" w:date="2019-02-06T12:06:00Z">
        <w:r w:rsidR="004720D9">
          <w:rPr>
            <w:rFonts w:cstheme="minorHAnsi"/>
            <w:sz w:val="20"/>
            <w:szCs w:val="20"/>
          </w:rPr>
          <w:t xml:space="preserve"> SNP (i.e. strongest evidence)</w:t>
        </w:r>
      </w:ins>
      <w:r w:rsidR="00DB1DF4" w:rsidRPr="001F12EE">
        <w:rPr>
          <w:rFonts w:cstheme="minorHAnsi"/>
          <w:sz w:val="20"/>
          <w:szCs w:val="20"/>
        </w:rPr>
        <w:t xml:space="preserve"> </w:t>
      </w:r>
      <w:del w:id="172" w:author="Dan Kliebenstein" w:date="2019-02-06T12:07:00Z">
        <w:r w:rsidR="00DB1DF4" w:rsidRPr="001F12EE" w:rsidDel="004720D9">
          <w:rPr>
            <w:rFonts w:cstheme="minorHAnsi"/>
            <w:sz w:val="20"/>
            <w:szCs w:val="20"/>
          </w:rPr>
          <w:delText xml:space="preserve">search </w:delText>
        </w:r>
      </w:del>
      <w:ins w:id="173" w:author="Dan Kliebenstein" w:date="2019-02-06T12:07:00Z">
        <w:r w:rsidR="004720D9">
          <w:rPr>
            <w:rFonts w:cstheme="minorHAnsi"/>
            <w:sz w:val="20"/>
            <w:szCs w:val="20"/>
          </w:rPr>
          <w:t xml:space="preserve">that is linked to a given transcript. Taking these top SNPs for all </w:t>
        </w:r>
        <w:r w:rsidR="004720D9" w:rsidRPr="004720D9">
          <w:rPr>
            <w:rFonts w:cstheme="minorHAnsi"/>
            <w:i/>
            <w:sz w:val="20"/>
            <w:szCs w:val="20"/>
            <w:rPrChange w:id="174" w:author="Dan Kliebenstein" w:date="2019-02-06T12:08:00Z">
              <w:rPr>
                <w:rFonts w:cstheme="minorHAnsi"/>
                <w:sz w:val="20"/>
                <w:szCs w:val="20"/>
              </w:rPr>
            </w:rPrChange>
          </w:rPr>
          <w:t>the B. cinerea</w:t>
        </w:r>
        <w:r w:rsidR="004720D9">
          <w:rPr>
            <w:rFonts w:cstheme="minorHAnsi"/>
            <w:sz w:val="20"/>
            <w:szCs w:val="20"/>
          </w:rPr>
          <w:t xml:space="preserve"> and </w:t>
        </w:r>
        <w:r w:rsidR="004720D9" w:rsidRPr="004720D9">
          <w:rPr>
            <w:rFonts w:cstheme="minorHAnsi"/>
            <w:i/>
            <w:sz w:val="20"/>
            <w:szCs w:val="20"/>
            <w:rPrChange w:id="175" w:author="Dan Kliebenstein" w:date="2019-02-06T12:08:00Z">
              <w:rPr>
                <w:rFonts w:cstheme="minorHAnsi"/>
                <w:sz w:val="20"/>
                <w:szCs w:val="20"/>
              </w:rPr>
            </w:rPrChange>
          </w:rPr>
          <w:t>A. thaliana</w:t>
        </w:r>
        <w:r w:rsidR="004720D9">
          <w:rPr>
            <w:rFonts w:cstheme="minorHAnsi"/>
            <w:sz w:val="20"/>
            <w:szCs w:val="20"/>
          </w:rPr>
          <w:t xml:space="preserve"> transcripts, we queried for hotspots per transcriptome (Figure N6)</w:t>
        </w:r>
      </w:ins>
      <w:del w:id="176" w:author="Dan Kliebenstein" w:date="2019-02-06T12:08:00Z">
        <w:r w:rsidR="00DB1DF4" w:rsidRPr="001F12EE" w:rsidDel="004720D9">
          <w:rPr>
            <w:rFonts w:cstheme="minorHAnsi"/>
            <w:sz w:val="20"/>
            <w:szCs w:val="20"/>
          </w:rPr>
          <w:delText xml:space="preserve">for </w:delText>
        </w:r>
      </w:del>
      <w:del w:id="177" w:author="Dan Kliebenstein" w:date="2019-02-06T12:05:00Z">
        <w:r w:rsidR="00DB1DF4" w:rsidRPr="001F12EE" w:rsidDel="00484B9E">
          <w:rPr>
            <w:rFonts w:cstheme="minorHAnsi"/>
            <w:sz w:val="20"/>
            <w:szCs w:val="20"/>
          </w:rPr>
          <w:delText xml:space="preserve">hotspots </w:delText>
        </w:r>
        <w:r w:rsidR="00DB1DF4" w:rsidDel="00484B9E">
          <w:rPr>
            <w:rFonts w:cstheme="minorHAnsi"/>
            <w:sz w:val="20"/>
            <w:szCs w:val="20"/>
          </w:rPr>
          <w:delText>of</w:delText>
        </w:r>
      </w:del>
      <w:del w:id="178" w:author="Dan Kliebenstein" w:date="2019-02-06T12:08:00Z">
        <w:r w:rsidR="00DB1DF4" w:rsidDel="004720D9">
          <w:rPr>
            <w:rFonts w:cstheme="minorHAnsi"/>
            <w:sz w:val="20"/>
            <w:szCs w:val="20"/>
          </w:rPr>
          <w:delText xml:space="preserve"> eQTL</w:delText>
        </w:r>
        <w:r w:rsidR="00DB1DF4" w:rsidRPr="001F12EE" w:rsidDel="004720D9">
          <w:rPr>
            <w:rFonts w:cstheme="minorHAnsi"/>
            <w:sz w:val="20"/>
            <w:szCs w:val="20"/>
          </w:rPr>
          <w:delText xml:space="preserve">, we plotted the p-value and location </w:delText>
        </w:r>
        <w:r w:rsidR="00DB1DF4" w:rsidDel="004720D9">
          <w:rPr>
            <w:rFonts w:cstheme="minorHAnsi"/>
            <w:sz w:val="20"/>
            <w:szCs w:val="20"/>
          </w:rPr>
          <w:delText>of the top SNP with the strongest evidence (lowest p-value) of association by GEMMA per transcript</w:delText>
        </w:r>
      </w:del>
      <w:r w:rsidR="00DB1DF4" w:rsidRPr="001F12EE">
        <w:rPr>
          <w:rFonts w:cstheme="minorHAnsi"/>
          <w:sz w:val="20"/>
          <w:szCs w:val="20"/>
        </w:rPr>
        <w:t xml:space="preserve">. </w:t>
      </w:r>
      <w:del w:id="179" w:author="Dan Kliebenstein" w:date="2019-02-06T12:09:00Z">
        <w:r w:rsidR="00DB1DF4" w:rsidDel="004720D9">
          <w:rPr>
            <w:rFonts w:cstheme="minorHAnsi"/>
            <w:sz w:val="20"/>
            <w:szCs w:val="20"/>
          </w:rPr>
          <w:delText>We defined hotspot permutation thresholds from the maximum hotspot size across the 5x permutations and applied these thresholds to all data to define significant hotspots. The</w:delText>
        </w:r>
      </w:del>
      <w:ins w:id="180" w:author="Dan Kliebenstein" w:date="2019-02-06T12:09:00Z">
        <w:r w:rsidR="004720D9">
          <w:rPr>
            <w:rFonts w:cstheme="minorHAnsi"/>
            <w:sz w:val="20"/>
            <w:szCs w:val="20"/>
          </w:rPr>
          <w:t xml:space="preserve">By permuting the SNP positions, we </w:t>
        </w:r>
      </w:ins>
      <w:del w:id="181" w:author="Dan Kliebenstein" w:date="2019-02-06T12:09:00Z">
        <w:r w:rsidR="00DB1DF4" w:rsidDel="004720D9">
          <w:rPr>
            <w:rFonts w:cstheme="minorHAnsi"/>
            <w:sz w:val="20"/>
            <w:szCs w:val="20"/>
          </w:rPr>
          <w:delText xml:space="preserve"> maximum</w:delText>
        </w:r>
      </w:del>
      <w:ins w:id="182" w:author="Dan Kliebenstein" w:date="2019-02-06T12:09:00Z">
        <w:r w:rsidR="004720D9">
          <w:rPr>
            <w:rFonts w:cstheme="minorHAnsi"/>
            <w:sz w:val="20"/>
            <w:szCs w:val="20"/>
          </w:rPr>
          <w:t>identified maximum</w:t>
        </w:r>
      </w:ins>
      <w:r w:rsidR="00DB1DF4">
        <w:rPr>
          <w:rFonts w:cstheme="minorHAnsi"/>
          <w:sz w:val="20"/>
          <w:szCs w:val="20"/>
        </w:rPr>
        <w:t xml:space="preserve"> permuted hotspot size</w:t>
      </w:r>
      <w:ins w:id="183" w:author="Dan Kliebenstein" w:date="2019-02-06T12:09:00Z">
        <w:r w:rsidR="004720D9">
          <w:rPr>
            <w:rFonts w:cstheme="minorHAnsi"/>
            <w:sz w:val="20"/>
            <w:szCs w:val="20"/>
          </w:rPr>
          <w:t>s</w:t>
        </w:r>
      </w:ins>
      <w:r w:rsidR="00DB1DF4">
        <w:rPr>
          <w:rFonts w:cstheme="minorHAnsi"/>
          <w:sz w:val="20"/>
          <w:szCs w:val="20"/>
        </w:rPr>
        <w:t xml:space="preserve"> for </w:t>
      </w:r>
      <w:r w:rsidR="00DB1DF4" w:rsidRPr="00616582">
        <w:rPr>
          <w:rFonts w:cstheme="minorHAnsi"/>
          <w:i/>
          <w:sz w:val="20"/>
          <w:szCs w:val="20"/>
        </w:rPr>
        <w:t>B. cinerea</w:t>
      </w:r>
      <w:r w:rsidR="00DB1DF4">
        <w:rPr>
          <w:rFonts w:cstheme="minorHAnsi"/>
          <w:sz w:val="20"/>
          <w:szCs w:val="20"/>
        </w:rPr>
        <w:t xml:space="preserve"> </w:t>
      </w:r>
      <w:del w:id="184" w:author="Dan Kliebenstein" w:date="2019-02-06T12:09:00Z">
        <w:r w:rsidR="00DB1DF4" w:rsidDel="004720D9">
          <w:rPr>
            <w:rFonts w:cstheme="minorHAnsi"/>
            <w:sz w:val="20"/>
            <w:szCs w:val="20"/>
          </w:rPr>
          <w:delText xml:space="preserve">was </w:delText>
        </w:r>
      </w:del>
      <w:ins w:id="185" w:author="Dan Kliebenstein" w:date="2019-02-06T12:09:00Z">
        <w:r w:rsidR="004720D9">
          <w:rPr>
            <w:rFonts w:cstheme="minorHAnsi"/>
            <w:sz w:val="20"/>
            <w:szCs w:val="20"/>
          </w:rPr>
          <w:t xml:space="preserve">as </w:t>
        </w:r>
      </w:ins>
      <w:r w:rsidR="00DB1DF4">
        <w:rPr>
          <w:rFonts w:cstheme="minorHAnsi"/>
          <w:sz w:val="20"/>
          <w:szCs w:val="20"/>
        </w:rPr>
        <w:t xml:space="preserve">XX, and XX for </w:t>
      </w:r>
      <w:r w:rsidR="00DB1DF4" w:rsidRPr="00616582">
        <w:rPr>
          <w:rFonts w:cstheme="minorHAnsi"/>
          <w:i/>
          <w:sz w:val="20"/>
          <w:szCs w:val="20"/>
        </w:rPr>
        <w:t>A. thaliana</w:t>
      </w:r>
      <w:r w:rsidR="00DB1DF4">
        <w:rPr>
          <w:rFonts w:cstheme="minorHAnsi"/>
          <w:sz w:val="20"/>
          <w:szCs w:val="20"/>
        </w:rPr>
        <w:t xml:space="preserve">. </w:t>
      </w:r>
      <w:ins w:id="186" w:author="Dan Kliebenstein" w:date="2019-02-06T12:10:00Z">
        <w:r w:rsidR="004720D9">
          <w:rPr>
            <w:rFonts w:cstheme="minorHAnsi"/>
            <w:sz w:val="20"/>
            <w:szCs w:val="20"/>
          </w:rPr>
          <w:t xml:space="preserve">For further analysis of hotspots, we utilized a conservative threshold of </w:t>
        </w:r>
      </w:ins>
      <w:del w:id="187" w:author="Dan Kliebenstein" w:date="2019-02-06T12:10:00Z">
        <w:r w:rsidR="00DB1DF4" w:rsidDel="004720D9">
          <w:rPr>
            <w:rFonts w:cstheme="minorHAnsi"/>
            <w:sz w:val="20"/>
            <w:szCs w:val="20"/>
          </w:rPr>
          <w:delText xml:space="preserve">We </w:delText>
        </w:r>
        <w:r w:rsidR="00A156F7" w:rsidDel="004720D9">
          <w:rPr>
            <w:rFonts w:cstheme="minorHAnsi"/>
            <w:sz w:val="20"/>
            <w:szCs w:val="20"/>
          </w:rPr>
          <w:delText xml:space="preserve">conservatively </w:delText>
        </w:r>
        <w:r w:rsidR="00DB1DF4" w:rsidDel="004720D9">
          <w:rPr>
            <w:rFonts w:cstheme="minorHAnsi"/>
            <w:sz w:val="20"/>
            <w:szCs w:val="20"/>
          </w:rPr>
          <w:delText xml:space="preserve">set our permutation thresholds to </w:delText>
        </w:r>
      </w:del>
      <w:r w:rsidR="00BE57D1">
        <w:rPr>
          <w:rFonts w:cstheme="minorHAnsi"/>
          <w:sz w:val="20"/>
          <w:szCs w:val="20"/>
        </w:rPr>
        <w:t>20 linked transcripts</w:t>
      </w:r>
      <w:r w:rsidR="00DB1DF4">
        <w:rPr>
          <w:rFonts w:cstheme="minorHAnsi"/>
          <w:sz w:val="20"/>
          <w:szCs w:val="20"/>
        </w:rPr>
        <w:t xml:space="preserve"> for </w:t>
      </w:r>
      <w:r w:rsidR="00DB1DF4" w:rsidRPr="00616582">
        <w:rPr>
          <w:rFonts w:cstheme="minorHAnsi"/>
          <w:i/>
          <w:sz w:val="20"/>
          <w:szCs w:val="20"/>
        </w:rPr>
        <w:t xml:space="preserve">B. cinerea </w:t>
      </w:r>
      <w:r w:rsidR="00DB1DF4">
        <w:rPr>
          <w:rFonts w:cstheme="minorHAnsi"/>
          <w:sz w:val="20"/>
          <w:szCs w:val="20"/>
        </w:rPr>
        <w:t xml:space="preserve">and </w:t>
      </w:r>
      <w:r w:rsidR="00BE57D1">
        <w:rPr>
          <w:rFonts w:cstheme="minorHAnsi"/>
          <w:sz w:val="20"/>
          <w:szCs w:val="20"/>
        </w:rPr>
        <w:t>150 transcripts</w:t>
      </w:r>
      <w:r w:rsidR="00DB1DF4">
        <w:rPr>
          <w:rFonts w:cstheme="minorHAnsi"/>
          <w:sz w:val="20"/>
          <w:szCs w:val="20"/>
        </w:rPr>
        <w:t xml:space="preserve"> for </w:t>
      </w:r>
      <w:r w:rsidR="00DB1DF4" w:rsidRPr="00616582">
        <w:rPr>
          <w:rFonts w:cstheme="minorHAnsi"/>
          <w:i/>
          <w:sz w:val="20"/>
          <w:szCs w:val="20"/>
        </w:rPr>
        <w:t>A. thaliana</w:t>
      </w:r>
      <w:r w:rsidR="00DB1DF4">
        <w:rPr>
          <w:rFonts w:cstheme="minorHAnsi"/>
          <w:sz w:val="20"/>
          <w:szCs w:val="20"/>
        </w:rPr>
        <w:t xml:space="preserve">. </w:t>
      </w:r>
      <w:del w:id="188" w:author="Dan Kliebenstein" w:date="2019-02-06T12:10:00Z">
        <w:r w:rsidR="00DB1DF4" w:rsidDel="004720D9">
          <w:rPr>
            <w:rFonts w:cstheme="minorHAnsi"/>
            <w:sz w:val="20"/>
            <w:szCs w:val="20"/>
          </w:rPr>
          <w:delText>As such, h</w:delText>
        </w:r>
        <w:r w:rsidR="00DB1DF4" w:rsidRPr="001F12EE" w:rsidDel="004720D9">
          <w:rPr>
            <w:rFonts w:cstheme="minorHAnsi"/>
            <w:sz w:val="20"/>
            <w:szCs w:val="20"/>
          </w:rPr>
          <w:delText xml:space="preserve">otspots </w:delText>
        </w:r>
        <w:r w:rsidR="00DB1DF4" w:rsidDel="004720D9">
          <w:rPr>
            <w:rFonts w:cstheme="minorHAnsi"/>
            <w:sz w:val="20"/>
            <w:szCs w:val="20"/>
          </w:rPr>
          <w:delText>are defined as peaks of significant SNPs above the hotspot permutation threshold</w:delText>
        </w:r>
        <w:r w:rsidR="00DB1DF4" w:rsidRPr="001F12EE" w:rsidDel="004720D9">
          <w:rPr>
            <w:rFonts w:cstheme="minorHAnsi"/>
            <w:sz w:val="20"/>
            <w:szCs w:val="20"/>
          </w:rPr>
          <w:delText>.</w:delText>
        </w:r>
        <w:r w:rsidR="00DB1DF4" w:rsidDel="004720D9">
          <w:rPr>
            <w:rFonts w:cstheme="minorHAnsi"/>
            <w:sz w:val="20"/>
            <w:szCs w:val="20"/>
          </w:rPr>
          <w:delText xml:space="preserve"> The</w:delText>
        </w:r>
      </w:del>
      <w:ins w:id="189" w:author="Dan Kliebenstein" w:date="2019-02-06T12:10:00Z">
        <w:r w:rsidR="004720D9">
          <w:rPr>
            <w:rFonts w:cstheme="minorHAnsi"/>
            <w:sz w:val="20"/>
            <w:szCs w:val="20"/>
          </w:rPr>
          <w:t xml:space="preserve">This analysis found </w:t>
        </w:r>
      </w:ins>
      <w:ins w:id="190" w:author="Dan Kliebenstein" w:date="2019-02-06T12:12:00Z">
        <w:r w:rsidR="004720D9">
          <w:rPr>
            <w:rFonts w:cstheme="minorHAnsi"/>
            <w:sz w:val="20"/>
            <w:szCs w:val="20"/>
          </w:rPr>
          <w:t>1</w:t>
        </w:r>
      </w:ins>
      <w:ins w:id="191" w:author="Dan Kliebenstein" w:date="2019-02-06T12:10:00Z">
        <w:r w:rsidR="004720D9">
          <w:rPr>
            <w:rFonts w:cstheme="minorHAnsi"/>
            <w:sz w:val="20"/>
            <w:szCs w:val="20"/>
          </w:rPr>
          <w:t xml:space="preserve">SNPs as being potential trans eQTL hotspots </w:t>
        </w:r>
      </w:ins>
      <w:ins w:id="192" w:author="Dan Kliebenstein" w:date="2019-02-06T12:11:00Z">
        <w:r w:rsidR="004720D9">
          <w:rPr>
            <w:rFonts w:cstheme="minorHAnsi"/>
            <w:sz w:val="20"/>
            <w:szCs w:val="20"/>
          </w:rPr>
          <w:t>for</w:t>
        </w:r>
      </w:ins>
      <w:ins w:id="193" w:author="Dan Kliebenstein" w:date="2019-02-06T12:10:00Z">
        <w:r w:rsidR="004720D9">
          <w:rPr>
            <w:rFonts w:cstheme="minorHAnsi"/>
            <w:sz w:val="20"/>
            <w:szCs w:val="20"/>
          </w:rPr>
          <w:t xml:space="preserve"> the B. cinerea </w:t>
        </w:r>
      </w:ins>
      <w:ins w:id="194" w:author="Dan Kliebenstein" w:date="2019-02-06T12:12:00Z">
        <w:r w:rsidR="004720D9">
          <w:rPr>
            <w:rFonts w:cstheme="minorHAnsi"/>
            <w:sz w:val="20"/>
            <w:szCs w:val="20"/>
          </w:rPr>
          <w:t xml:space="preserve">transcriptome </w:t>
        </w:r>
      </w:ins>
      <w:ins w:id="195" w:author="Dan Kliebenstein" w:date="2019-02-06T12:10:00Z">
        <w:r w:rsidR="004720D9">
          <w:rPr>
            <w:rFonts w:cstheme="minorHAnsi"/>
            <w:sz w:val="20"/>
            <w:szCs w:val="20"/>
          </w:rPr>
          <w:t xml:space="preserve">and </w:t>
        </w:r>
      </w:ins>
      <w:ins w:id="196" w:author="Dan Kliebenstein" w:date="2019-02-06T12:12:00Z">
        <w:r w:rsidR="004720D9">
          <w:rPr>
            <w:rFonts w:cstheme="minorHAnsi"/>
            <w:sz w:val="20"/>
            <w:szCs w:val="20"/>
          </w:rPr>
          <w:t>11</w:t>
        </w:r>
      </w:ins>
      <w:ins w:id="197" w:author="Dan Kliebenstein" w:date="2019-02-06T12:10:00Z">
        <w:r w:rsidR="004720D9">
          <w:rPr>
            <w:rFonts w:cstheme="minorHAnsi"/>
            <w:sz w:val="20"/>
            <w:szCs w:val="20"/>
          </w:rPr>
          <w:t xml:space="preserve"> SNPs </w:t>
        </w:r>
      </w:ins>
      <w:ins w:id="198" w:author="Dan Kliebenstein" w:date="2019-02-06T12:11:00Z">
        <w:r w:rsidR="004720D9">
          <w:rPr>
            <w:rFonts w:cstheme="minorHAnsi"/>
            <w:sz w:val="20"/>
            <w:szCs w:val="20"/>
          </w:rPr>
          <w:t xml:space="preserve">as being potential cross-species trans eQTL hotspots influencing the A. thaliana </w:t>
        </w:r>
      </w:ins>
      <w:ins w:id="199" w:author="Dan Kliebenstein" w:date="2019-02-06T12:12:00Z">
        <w:r w:rsidR="004720D9">
          <w:rPr>
            <w:rFonts w:cstheme="minorHAnsi"/>
            <w:sz w:val="20"/>
            <w:szCs w:val="20"/>
          </w:rPr>
          <w:t>transcriptome (Figure N6, Figure N7</w:t>
        </w:r>
        <w:proofErr w:type="gramStart"/>
        <w:r w:rsidR="004720D9">
          <w:rPr>
            <w:rFonts w:cstheme="minorHAnsi"/>
            <w:sz w:val="20"/>
            <w:szCs w:val="20"/>
          </w:rPr>
          <w:t>)</w:t>
        </w:r>
      </w:ins>
      <w:ins w:id="200" w:author="Dan Kliebenstein" w:date="2019-02-06T12:11:00Z">
        <w:r w:rsidR="004720D9">
          <w:rPr>
            <w:rFonts w:cstheme="minorHAnsi"/>
            <w:sz w:val="20"/>
            <w:szCs w:val="20"/>
          </w:rPr>
          <w:t xml:space="preserve"> .</w:t>
        </w:r>
        <w:proofErr w:type="gramEnd"/>
        <w:r w:rsidR="004720D9">
          <w:rPr>
            <w:rFonts w:cstheme="minorHAnsi"/>
            <w:sz w:val="20"/>
            <w:szCs w:val="20"/>
          </w:rPr>
          <w:t xml:space="preserve">  </w:t>
        </w:r>
      </w:ins>
      <w:r w:rsidR="00BE57D1">
        <w:rPr>
          <w:rFonts w:cstheme="minorHAnsi"/>
          <w:sz w:val="20"/>
          <w:szCs w:val="20"/>
        </w:rPr>
        <w:t xml:space="preserve"> </w:t>
      </w:r>
      <w:del w:id="201" w:author="Dan Kliebenstein" w:date="2019-02-06T12:11:00Z">
        <w:r w:rsidR="00BE57D1" w:rsidDel="004720D9">
          <w:rPr>
            <w:rFonts w:cstheme="minorHAnsi"/>
            <w:sz w:val="20"/>
            <w:szCs w:val="20"/>
          </w:rPr>
          <w:delText xml:space="preserve">significant </w:delText>
        </w:r>
        <w:r w:rsidR="00DB1DF4" w:rsidDel="004720D9">
          <w:rPr>
            <w:rFonts w:cstheme="minorHAnsi"/>
            <w:sz w:val="20"/>
            <w:szCs w:val="20"/>
          </w:rPr>
          <w:delText>regulatory</w:delText>
        </w:r>
      </w:del>
      <w:ins w:id="202" w:author="Dan Kliebenstein" w:date="2019-02-06T12:11:00Z">
        <w:r w:rsidR="004720D9">
          <w:rPr>
            <w:rFonts w:cstheme="minorHAnsi"/>
            <w:sz w:val="20"/>
            <w:szCs w:val="20"/>
          </w:rPr>
          <w:t>The trans</w:t>
        </w:r>
      </w:ins>
      <w:ins w:id="203" w:author="Dan Kliebenstein" w:date="2019-02-06T12:12:00Z">
        <w:r w:rsidR="004720D9">
          <w:rPr>
            <w:rFonts w:cstheme="minorHAnsi"/>
            <w:sz w:val="20"/>
            <w:szCs w:val="20"/>
          </w:rPr>
          <w:t>- eQTL</w:t>
        </w:r>
      </w:ins>
      <w:r w:rsidR="00DB1DF4">
        <w:rPr>
          <w:rFonts w:cstheme="minorHAnsi"/>
          <w:sz w:val="20"/>
          <w:szCs w:val="20"/>
        </w:rPr>
        <w:t xml:space="preserve"> </w:t>
      </w:r>
      <w:del w:id="204" w:author="Dan Kliebenstein" w:date="2019-02-06T12:12:00Z">
        <w:r w:rsidR="00DB1DF4" w:rsidDel="004720D9">
          <w:rPr>
            <w:rFonts w:cstheme="minorHAnsi"/>
            <w:sz w:val="20"/>
            <w:szCs w:val="20"/>
          </w:rPr>
          <w:delText xml:space="preserve">hotspots </w:delText>
        </w:r>
      </w:del>
      <w:proofErr w:type="spellStart"/>
      <w:ins w:id="205" w:author="Dan Kliebenstein" w:date="2019-02-06T12:12:00Z">
        <w:r w:rsidR="004720D9">
          <w:rPr>
            <w:rFonts w:cstheme="minorHAnsi"/>
            <w:sz w:val="20"/>
            <w:szCs w:val="20"/>
          </w:rPr>
          <w:t>hotSNPs</w:t>
        </w:r>
      </w:ins>
      <w:proofErr w:type="spellEnd"/>
      <w:del w:id="206" w:author="Dan Kliebenstein" w:date="2019-02-06T12:12:00Z">
        <w:r w:rsidR="00DB1DF4" w:rsidDel="004720D9">
          <w:rPr>
            <w:rFonts w:cstheme="minorHAnsi"/>
            <w:sz w:val="20"/>
            <w:szCs w:val="20"/>
          </w:rPr>
          <w:delText>we identified</w:delText>
        </w:r>
      </w:del>
      <w:ins w:id="207" w:author="Dan Kliebenstein" w:date="2019-02-06T12:12:00Z">
        <w:r w:rsidR="004720D9">
          <w:rPr>
            <w:rFonts w:cstheme="minorHAnsi"/>
            <w:sz w:val="20"/>
            <w:szCs w:val="20"/>
          </w:rPr>
          <w:t xml:space="preserve"> </w:t>
        </w:r>
      </w:ins>
      <w:r w:rsidR="00DB1DF4">
        <w:rPr>
          <w:rFonts w:cstheme="minorHAnsi"/>
          <w:sz w:val="20"/>
          <w:szCs w:val="20"/>
        </w:rPr>
        <w:t xml:space="preserve"> are spread throughout the genome, present</w:t>
      </w:r>
      <w:r w:rsidR="00DB1DF4" w:rsidRPr="001F12EE">
        <w:rPr>
          <w:rFonts w:cstheme="minorHAnsi"/>
          <w:sz w:val="20"/>
          <w:szCs w:val="20"/>
        </w:rPr>
        <w:t xml:space="preserve"> </w:t>
      </w:r>
      <w:r w:rsidR="00DB1DF4">
        <w:rPr>
          <w:rFonts w:cstheme="minorHAnsi"/>
          <w:sz w:val="20"/>
          <w:szCs w:val="20"/>
        </w:rPr>
        <w:t>on chromosomes 2-6, 8-10, 12-15</w:t>
      </w:r>
      <w:r w:rsidR="00DB1DF4" w:rsidRPr="001F12EE">
        <w:rPr>
          <w:rFonts w:cstheme="minorHAnsi"/>
          <w:sz w:val="20"/>
          <w:szCs w:val="20"/>
        </w:rPr>
        <w:t xml:space="preserve"> (Figure </w:t>
      </w:r>
      <w:r w:rsidR="00A156F7">
        <w:rPr>
          <w:rFonts w:cstheme="minorHAnsi"/>
          <w:sz w:val="20"/>
          <w:szCs w:val="20"/>
        </w:rPr>
        <w:t>N6</w:t>
      </w:r>
      <w:r w:rsidR="00DB1DF4" w:rsidRPr="001F12EE">
        <w:rPr>
          <w:rFonts w:cstheme="minorHAnsi"/>
          <w:sz w:val="20"/>
          <w:szCs w:val="20"/>
        </w:rPr>
        <w:t xml:space="preserve">). </w:t>
      </w:r>
      <w:del w:id="208" w:author="Dan Kliebenstein" w:date="2019-02-06T12:13:00Z">
        <w:r w:rsidR="00DB1DF4" w:rsidRPr="001F12EE" w:rsidDel="004720D9">
          <w:rPr>
            <w:rFonts w:cstheme="minorHAnsi"/>
            <w:sz w:val="20"/>
            <w:szCs w:val="20"/>
          </w:rPr>
          <w:delText xml:space="preserve">These hotspots of controlling variation </w:delText>
        </w:r>
        <w:r w:rsidR="00DB1DF4" w:rsidDel="004720D9">
          <w:rPr>
            <w:rFonts w:cstheme="minorHAnsi"/>
            <w:sz w:val="20"/>
            <w:szCs w:val="20"/>
          </w:rPr>
          <w:delText xml:space="preserve">may </w:delText>
        </w:r>
        <w:r w:rsidR="00DB1DF4" w:rsidRPr="001F12EE" w:rsidDel="004720D9">
          <w:rPr>
            <w:rFonts w:cstheme="minorHAnsi"/>
            <w:sz w:val="20"/>
            <w:szCs w:val="20"/>
          </w:rPr>
          <w:delText>be due to</w:delText>
        </w:r>
        <w:r w:rsidR="00DB1DF4" w:rsidDel="004720D9">
          <w:rPr>
            <w:rFonts w:cstheme="minorHAnsi"/>
            <w:sz w:val="20"/>
            <w:szCs w:val="20"/>
          </w:rPr>
          <w:delText xml:space="preserve"> a mix of</w:delText>
        </w:r>
        <w:r w:rsidR="00DB1DF4" w:rsidRPr="001F12EE" w:rsidDel="004720D9">
          <w:rPr>
            <w:rFonts w:cstheme="minorHAnsi"/>
            <w:sz w:val="20"/>
            <w:szCs w:val="20"/>
          </w:rPr>
          <w:delText xml:space="preserve"> </w:delText>
        </w:r>
        <w:r w:rsidR="00DB1DF4" w:rsidRPr="00DB7D12" w:rsidDel="004720D9">
          <w:rPr>
            <w:rFonts w:cstheme="minorHAnsi"/>
            <w:i/>
            <w:sz w:val="20"/>
            <w:szCs w:val="20"/>
          </w:rPr>
          <w:delText>cis</w:delText>
        </w:r>
        <w:r w:rsidR="00DB1DF4" w:rsidRPr="001F12EE" w:rsidDel="004720D9">
          <w:rPr>
            <w:rFonts w:cstheme="minorHAnsi"/>
            <w:sz w:val="20"/>
            <w:szCs w:val="20"/>
          </w:rPr>
          <w:delText xml:space="preserve">- </w:delText>
        </w:r>
        <w:r w:rsidR="00DB1DF4" w:rsidDel="004720D9">
          <w:rPr>
            <w:rFonts w:cstheme="minorHAnsi"/>
            <w:sz w:val="20"/>
            <w:szCs w:val="20"/>
          </w:rPr>
          <w:delText>and</w:delText>
        </w:r>
        <w:r w:rsidR="00DB1DF4" w:rsidRPr="001F12EE" w:rsidDel="004720D9">
          <w:rPr>
            <w:rFonts w:cstheme="minorHAnsi"/>
            <w:sz w:val="20"/>
            <w:szCs w:val="20"/>
          </w:rPr>
          <w:delText xml:space="preserve"> </w:delText>
        </w:r>
        <w:r w:rsidR="00DB1DF4" w:rsidRPr="00DB7D12" w:rsidDel="004720D9">
          <w:rPr>
            <w:rFonts w:cstheme="minorHAnsi"/>
            <w:i/>
            <w:sz w:val="20"/>
            <w:szCs w:val="20"/>
          </w:rPr>
          <w:delText>trans</w:delText>
        </w:r>
        <w:r w:rsidR="00DB1DF4" w:rsidRPr="001F12EE" w:rsidDel="004720D9">
          <w:rPr>
            <w:rFonts w:cstheme="minorHAnsi"/>
            <w:sz w:val="20"/>
            <w:szCs w:val="20"/>
          </w:rPr>
          <w:delText>-</w:delText>
        </w:r>
        <w:r w:rsidR="00DB1DF4" w:rsidDel="004720D9">
          <w:rPr>
            <w:rFonts w:cstheme="minorHAnsi"/>
            <w:sz w:val="20"/>
            <w:szCs w:val="20"/>
          </w:rPr>
          <w:delText>eQTL</w:delText>
        </w:r>
        <w:r w:rsidR="00DB1DF4" w:rsidRPr="001F12EE" w:rsidDel="004720D9">
          <w:rPr>
            <w:rFonts w:cstheme="minorHAnsi"/>
            <w:sz w:val="20"/>
            <w:szCs w:val="20"/>
          </w:rPr>
          <w:delText>.</w:delText>
        </w:r>
        <w:r w:rsidR="00DB1DF4" w:rsidDel="004720D9">
          <w:rPr>
            <w:rFonts w:cstheme="minorHAnsi"/>
            <w:sz w:val="20"/>
            <w:szCs w:val="20"/>
          </w:rPr>
          <w:delText xml:space="preserve"> Genome-wide, we identified </w:delText>
        </w:r>
        <w:r w:rsidR="00BE57D1" w:rsidDel="004720D9">
          <w:rPr>
            <w:rFonts w:cstheme="minorHAnsi"/>
            <w:sz w:val="20"/>
            <w:szCs w:val="20"/>
          </w:rPr>
          <w:delText>22</w:delText>
        </w:r>
        <w:r w:rsidR="00DB1DF4" w:rsidDel="004720D9">
          <w:rPr>
            <w:rFonts w:cstheme="minorHAnsi"/>
            <w:sz w:val="20"/>
            <w:szCs w:val="20"/>
          </w:rPr>
          <w:delText xml:space="preserve"> hotspots,</w:delText>
        </w:r>
        <w:r w:rsidR="00BE57D1" w:rsidDel="004720D9">
          <w:rPr>
            <w:rFonts w:cstheme="minorHAnsi"/>
            <w:sz w:val="20"/>
            <w:szCs w:val="20"/>
          </w:rPr>
          <w:delText xml:space="preserve"> 11 linked to </w:delText>
        </w:r>
        <w:r w:rsidR="00BE57D1" w:rsidRPr="00BE57D1" w:rsidDel="004720D9">
          <w:rPr>
            <w:rFonts w:cstheme="minorHAnsi"/>
            <w:i/>
            <w:sz w:val="20"/>
            <w:szCs w:val="20"/>
          </w:rPr>
          <w:delText>B. cinerea</w:delText>
        </w:r>
        <w:r w:rsidR="00BE57D1" w:rsidDel="004720D9">
          <w:rPr>
            <w:rFonts w:cstheme="minorHAnsi"/>
            <w:sz w:val="20"/>
            <w:szCs w:val="20"/>
          </w:rPr>
          <w:delText xml:space="preserve"> gene expression and 11 linked to </w:delText>
        </w:r>
        <w:r w:rsidR="00BE57D1" w:rsidRPr="00BE57D1" w:rsidDel="004720D9">
          <w:rPr>
            <w:rFonts w:cstheme="minorHAnsi"/>
            <w:i/>
            <w:sz w:val="20"/>
            <w:szCs w:val="20"/>
          </w:rPr>
          <w:delText>A. thaliana</w:delText>
        </w:r>
        <w:r w:rsidR="00BE57D1" w:rsidDel="004720D9">
          <w:rPr>
            <w:rFonts w:cstheme="minorHAnsi"/>
            <w:sz w:val="20"/>
            <w:szCs w:val="20"/>
          </w:rPr>
          <w:delText xml:space="preserve"> gene expression,</w:delText>
        </w:r>
        <w:r w:rsidR="00DB1DF4" w:rsidDel="004720D9">
          <w:rPr>
            <w:rFonts w:cstheme="minorHAnsi"/>
            <w:sz w:val="20"/>
            <w:szCs w:val="20"/>
          </w:rPr>
          <w:delText xml:space="preserve"> from X to X per chromosome</w:delText>
        </w:r>
        <w:r w:rsidR="005B68C4" w:rsidDel="004720D9">
          <w:rPr>
            <w:rFonts w:cstheme="minorHAnsi"/>
            <w:sz w:val="20"/>
            <w:szCs w:val="20"/>
          </w:rPr>
          <w:delText xml:space="preserve"> (Figure N6, Figure N7)</w:delText>
        </w:r>
        <w:r w:rsidR="00DB1DF4" w:rsidDel="004720D9">
          <w:rPr>
            <w:rFonts w:cstheme="minorHAnsi"/>
            <w:sz w:val="20"/>
            <w:szCs w:val="20"/>
          </w:rPr>
          <w:delText xml:space="preserve">. </w:delText>
        </w:r>
      </w:del>
      <w:commentRangeStart w:id="209"/>
      <w:r w:rsidR="00DB1DF4">
        <w:rPr>
          <w:rFonts w:cstheme="minorHAnsi"/>
          <w:sz w:val="20"/>
          <w:szCs w:val="20"/>
        </w:rPr>
        <w:t>Hotspots were defined</w:t>
      </w:r>
      <w:r w:rsidR="00BE57D1">
        <w:rPr>
          <w:rFonts w:cstheme="minorHAnsi"/>
          <w:sz w:val="20"/>
          <w:szCs w:val="20"/>
        </w:rPr>
        <w:t xml:space="preserve"> to the gene level, with</w:t>
      </w:r>
      <w:r w:rsidR="00DB1DF4">
        <w:rPr>
          <w:rFonts w:cstheme="minorHAnsi"/>
          <w:sz w:val="20"/>
          <w:szCs w:val="20"/>
        </w:rPr>
        <w:t xml:space="preserve"> </w:t>
      </w:r>
      <w:r w:rsidR="005B68C4">
        <w:rPr>
          <w:rFonts w:cstheme="minorHAnsi"/>
          <w:sz w:val="20"/>
          <w:szCs w:val="20"/>
        </w:rPr>
        <w:t>1</w:t>
      </w:r>
      <w:r w:rsidR="00DB1DF4">
        <w:rPr>
          <w:rFonts w:cstheme="minorHAnsi"/>
          <w:sz w:val="20"/>
          <w:szCs w:val="20"/>
        </w:rPr>
        <w:t xml:space="preserve"> to X </w:t>
      </w:r>
      <w:r w:rsidR="00BE57D1">
        <w:rPr>
          <w:rFonts w:cstheme="minorHAnsi"/>
          <w:sz w:val="20"/>
          <w:szCs w:val="20"/>
        </w:rPr>
        <w:t xml:space="preserve">significant </w:t>
      </w:r>
      <w:r w:rsidR="00DB1DF4">
        <w:rPr>
          <w:rFonts w:cstheme="minorHAnsi"/>
          <w:sz w:val="20"/>
          <w:szCs w:val="20"/>
        </w:rPr>
        <w:t xml:space="preserve">SNPs. </w:t>
      </w:r>
      <w:commentRangeEnd w:id="209"/>
      <w:r w:rsidR="004720D9">
        <w:rPr>
          <w:rStyle w:val="CommentReference"/>
        </w:rPr>
        <w:commentReference w:id="209"/>
      </w:r>
      <w:ins w:id="210" w:author="Dan Kliebenstein" w:date="2019-02-06T12:14:00Z">
        <w:r w:rsidR="004720D9">
          <w:rPr>
            <w:rFonts w:cstheme="minorHAnsi"/>
            <w:sz w:val="20"/>
            <w:szCs w:val="20"/>
          </w:rPr>
          <w:t xml:space="preserve"> One possibility is that a trans eQTL </w:t>
        </w:r>
        <w:proofErr w:type="spellStart"/>
        <w:r w:rsidR="004720D9">
          <w:rPr>
            <w:rFonts w:cstheme="minorHAnsi"/>
            <w:sz w:val="20"/>
            <w:szCs w:val="20"/>
          </w:rPr>
          <w:t>hotSNP</w:t>
        </w:r>
        <w:proofErr w:type="spellEnd"/>
        <w:r w:rsidR="004720D9">
          <w:rPr>
            <w:rFonts w:cstheme="minorHAnsi"/>
            <w:sz w:val="20"/>
            <w:szCs w:val="20"/>
          </w:rPr>
          <w:t xml:space="preserve"> for </w:t>
        </w:r>
        <w:r w:rsidR="004720D9" w:rsidRPr="004720D9">
          <w:rPr>
            <w:rFonts w:cstheme="minorHAnsi"/>
            <w:i/>
            <w:sz w:val="20"/>
            <w:szCs w:val="20"/>
            <w:rPrChange w:id="211" w:author="Dan Kliebenstein" w:date="2019-02-06T12:15:00Z">
              <w:rPr>
                <w:rFonts w:cstheme="minorHAnsi"/>
                <w:sz w:val="20"/>
                <w:szCs w:val="20"/>
              </w:rPr>
            </w:rPrChange>
          </w:rPr>
          <w:t>B. cinerea</w:t>
        </w:r>
        <w:r w:rsidR="004720D9">
          <w:rPr>
            <w:rFonts w:cstheme="minorHAnsi"/>
            <w:sz w:val="20"/>
            <w:szCs w:val="20"/>
          </w:rPr>
          <w:t xml:space="preserve"> transcripts may control virulence pathways and thus cause an associated trans eQTL </w:t>
        </w:r>
        <w:proofErr w:type="spellStart"/>
        <w:r w:rsidR="004720D9">
          <w:rPr>
            <w:rFonts w:cstheme="minorHAnsi"/>
            <w:sz w:val="20"/>
            <w:szCs w:val="20"/>
          </w:rPr>
          <w:t>hotSNP</w:t>
        </w:r>
        <w:proofErr w:type="spellEnd"/>
        <w:r w:rsidR="004720D9">
          <w:rPr>
            <w:rFonts w:cstheme="minorHAnsi"/>
            <w:sz w:val="20"/>
            <w:szCs w:val="20"/>
          </w:rPr>
          <w:t xml:space="preserve"> in the </w:t>
        </w:r>
        <w:r w:rsidR="004720D9" w:rsidRPr="004720D9">
          <w:rPr>
            <w:rFonts w:cstheme="minorHAnsi"/>
            <w:i/>
            <w:sz w:val="20"/>
            <w:szCs w:val="20"/>
            <w:rPrChange w:id="212" w:author="Dan Kliebenstein" w:date="2019-02-06T12:15:00Z">
              <w:rPr>
                <w:rFonts w:cstheme="minorHAnsi"/>
                <w:sz w:val="20"/>
                <w:szCs w:val="20"/>
              </w:rPr>
            </w:rPrChange>
          </w:rPr>
          <w:t>A. thaliana</w:t>
        </w:r>
        <w:r w:rsidR="004720D9">
          <w:rPr>
            <w:rFonts w:cstheme="minorHAnsi"/>
            <w:sz w:val="20"/>
            <w:szCs w:val="20"/>
          </w:rPr>
          <w:t xml:space="preserve"> response. </w:t>
        </w:r>
      </w:ins>
      <w:ins w:id="213" w:author="Dan Kliebenstein" w:date="2019-02-06T12:16:00Z">
        <w:r w:rsidR="00E659F4">
          <w:rPr>
            <w:rFonts w:cstheme="minorHAnsi"/>
            <w:sz w:val="20"/>
            <w:szCs w:val="20"/>
          </w:rPr>
          <w:t xml:space="preserve">To test for this, we looked for evidence of eQTL hotspots that are common across both </w:t>
        </w:r>
        <w:r w:rsidR="00E659F4">
          <w:rPr>
            <w:rFonts w:cstheme="minorHAnsi"/>
            <w:i/>
            <w:sz w:val="20"/>
            <w:szCs w:val="20"/>
          </w:rPr>
          <w:t xml:space="preserve">B. cinerea </w:t>
        </w:r>
        <w:r w:rsidR="00E659F4">
          <w:rPr>
            <w:rFonts w:cstheme="minorHAnsi"/>
            <w:sz w:val="20"/>
            <w:szCs w:val="20"/>
          </w:rPr>
          <w:t xml:space="preserve">and </w:t>
        </w:r>
        <w:r w:rsidR="00E659F4">
          <w:rPr>
            <w:rFonts w:cstheme="minorHAnsi"/>
            <w:i/>
            <w:sz w:val="20"/>
            <w:szCs w:val="20"/>
          </w:rPr>
          <w:t>A. thaliana</w:t>
        </w:r>
        <w:r w:rsidR="00E659F4">
          <w:rPr>
            <w:rFonts w:cstheme="minorHAnsi"/>
            <w:sz w:val="20"/>
            <w:szCs w:val="20"/>
          </w:rPr>
          <w:t xml:space="preserve"> (Figure XX). We find that X% of hotspots are shared among both transcriptomes, X% are unique to </w:t>
        </w:r>
        <w:r w:rsidR="00E659F4">
          <w:rPr>
            <w:rFonts w:cstheme="minorHAnsi"/>
            <w:i/>
            <w:sz w:val="20"/>
            <w:szCs w:val="20"/>
          </w:rPr>
          <w:t>B. cinerea</w:t>
        </w:r>
        <w:r w:rsidR="00E659F4">
          <w:rPr>
            <w:rFonts w:cstheme="minorHAnsi"/>
            <w:sz w:val="20"/>
            <w:szCs w:val="20"/>
          </w:rPr>
          <w:t xml:space="preserve">, and X% are unique to </w:t>
        </w:r>
        <w:r w:rsidR="00E659F4">
          <w:rPr>
            <w:rFonts w:cstheme="minorHAnsi"/>
            <w:i/>
            <w:sz w:val="20"/>
            <w:szCs w:val="20"/>
          </w:rPr>
          <w:t xml:space="preserve">A. </w:t>
        </w:r>
        <w:proofErr w:type="spellStart"/>
        <w:r w:rsidR="00E659F4">
          <w:rPr>
            <w:rFonts w:cstheme="minorHAnsi"/>
            <w:i/>
            <w:sz w:val="20"/>
            <w:szCs w:val="20"/>
          </w:rPr>
          <w:t>thaliana.</w:t>
        </w:r>
      </w:ins>
      <w:r w:rsidR="00BE57D1">
        <w:rPr>
          <w:rFonts w:cstheme="minorHAnsi"/>
          <w:sz w:val="20"/>
          <w:szCs w:val="20"/>
        </w:rPr>
        <w:t>To</w:t>
      </w:r>
      <w:proofErr w:type="spellEnd"/>
      <w:r w:rsidR="00BE57D1">
        <w:rPr>
          <w:rFonts w:cstheme="minorHAnsi"/>
          <w:sz w:val="20"/>
          <w:szCs w:val="20"/>
        </w:rPr>
        <w:t xml:space="preserve"> </w:t>
      </w:r>
      <w:del w:id="214" w:author="Dan Kliebenstein" w:date="2019-02-06T12:13:00Z">
        <w:r w:rsidR="00BE57D1" w:rsidDel="004720D9">
          <w:rPr>
            <w:rFonts w:cstheme="minorHAnsi"/>
            <w:sz w:val="20"/>
            <w:szCs w:val="20"/>
          </w:rPr>
          <w:delText xml:space="preserve">determine </w:delText>
        </w:r>
      </w:del>
      <w:ins w:id="215" w:author="Dan Kliebenstein" w:date="2019-02-06T12:13:00Z">
        <w:r w:rsidR="00E659F4">
          <w:rPr>
            <w:rFonts w:cstheme="minorHAnsi"/>
            <w:sz w:val="20"/>
            <w:szCs w:val="20"/>
          </w:rPr>
          <w:t>test the dependency o</w:t>
        </w:r>
        <w:r w:rsidR="004720D9">
          <w:rPr>
            <w:rFonts w:cstheme="minorHAnsi"/>
            <w:sz w:val="20"/>
            <w:szCs w:val="20"/>
          </w:rPr>
          <w:t>f</w:t>
        </w:r>
      </w:ins>
      <w:ins w:id="216" w:author="Dan Kliebenstein" w:date="2019-02-06T12:16:00Z">
        <w:r w:rsidR="00E659F4">
          <w:rPr>
            <w:rFonts w:cstheme="minorHAnsi"/>
            <w:sz w:val="20"/>
            <w:szCs w:val="20"/>
          </w:rPr>
          <w:t xml:space="preserve"> </w:t>
        </w:r>
      </w:ins>
      <w:ins w:id="217" w:author="Dan Kliebenstein" w:date="2019-02-06T12:13:00Z">
        <w:r w:rsidR="004720D9">
          <w:rPr>
            <w:rFonts w:cstheme="minorHAnsi"/>
            <w:sz w:val="20"/>
            <w:szCs w:val="20"/>
          </w:rPr>
          <w:t>th</w:t>
        </w:r>
      </w:ins>
      <w:ins w:id="218" w:author="Dan Kliebenstein" w:date="2019-02-06T12:16:00Z">
        <w:r w:rsidR="00E659F4">
          <w:rPr>
            <w:rFonts w:cstheme="minorHAnsi"/>
            <w:sz w:val="20"/>
            <w:szCs w:val="20"/>
          </w:rPr>
          <w:t xml:space="preserve">ese results on using solely the top SNP, </w:t>
        </w:r>
      </w:ins>
      <w:del w:id="219" w:author="Dan Kliebenstein" w:date="2019-02-06T12:16:00Z">
        <w:r w:rsidR="00BE57D1" w:rsidDel="00E659F4">
          <w:rPr>
            <w:rFonts w:cstheme="minorHAnsi"/>
            <w:sz w:val="20"/>
            <w:szCs w:val="20"/>
          </w:rPr>
          <w:lastRenderedPageBreak/>
          <w:delText xml:space="preserve">whether few hotspots were identified due to our SNP selection approach, </w:delText>
        </w:r>
      </w:del>
      <w:r w:rsidR="00BE57D1">
        <w:rPr>
          <w:rFonts w:cstheme="minorHAnsi"/>
          <w:sz w:val="20"/>
          <w:szCs w:val="20"/>
        </w:rPr>
        <w:t xml:space="preserve">we repeated the full analysis by selecting the top 10 SNPs per transcript. </w:t>
      </w:r>
      <w:del w:id="220" w:author="Dan Kliebenstein" w:date="2019-02-06T12:16:00Z">
        <w:r w:rsidR="00BE57D1" w:rsidDel="00E659F4">
          <w:rPr>
            <w:rFonts w:cstheme="minorHAnsi"/>
            <w:sz w:val="20"/>
            <w:szCs w:val="20"/>
          </w:rPr>
          <w:delText>We found that few major hotspots are identified by this expanded approach</w:delText>
        </w:r>
      </w:del>
      <w:ins w:id="221" w:author="Dan Kliebenstein" w:date="2019-02-06T12:16:00Z">
        <w:r w:rsidR="00E659F4">
          <w:rPr>
            <w:rFonts w:cstheme="minorHAnsi"/>
            <w:sz w:val="20"/>
            <w:szCs w:val="20"/>
          </w:rPr>
          <w:t xml:space="preserve">This again identified a limited number of trans-eQTL </w:t>
        </w:r>
        <w:proofErr w:type="spellStart"/>
        <w:r w:rsidR="00E659F4">
          <w:rPr>
            <w:rFonts w:cstheme="minorHAnsi"/>
            <w:sz w:val="20"/>
            <w:szCs w:val="20"/>
          </w:rPr>
          <w:t>hotSNPs</w:t>
        </w:r>
        <w:proofErr w:type="spellEnd"/>
        <w:r w:rsidR="00E659F4">
          <w:rPr>
            <w:rFonts w:cstheme="minorHAnsi"/>
            <w:sz w:val="20"/>
            <w:szCs w:val="20"/>
          </w:rPr>
          <w:t xml:space="preserve"> with little overlap between the two species transcriptomes</w:t>
        </w:r>
      </w:ins>
      <w:r w:rsidR="00BE57D1">
        <w:rPr>
          <w:rFonts w:cstheme="minorHAnsi"/>
          <w:sz w:val="20"/>
          <w:szCs w:val="20"/>
        </w:rPr>
        <w:t xml:space="preserve"> (Table SX1; Figure SX3). </w:t>
      </w:r>
      <w:ins w:id="222" w:author="Dan Kliebenstein" w:date="2019-02-06T12:16:00Z">
        <w:r w:rsidR="00E659F4">
          <w:rPr>
            <w:rFonts w:cstheme="minorHAnsi"/>
            <w:sz w:val="20"/>
            <w:szCs w:val="20"/>
          </w:rPr>
          <w:t xml:space="preserve">This suggests that the pathogens influence on the hosts transcriptome is not solely limited to major interactions between trans-eQTL </w:t>
        </w:r>
        <w:proofErr w:type="spellStart"/>
        <w:r w:rsidR="00E659F4">
          <w:rPr>
            <w:rFonts w:cstheme="minorHAnsi"/>
            <w:sz w:val="20"/>
            <w:szCs w:val="20"/>
          </w:rPr>
          <w:t>hotSNPs</w:t>
        </w:r>
        <w:proofErr w:type="spellEnd"/>
        <w:r w:rsidR="00E659F4">
          <w:rPr>
            <w:rFonts w:cstheme="minorHAnsi"/>
            <w:sz w:val="20"/>
            <w:szCs w:val="20"/>
          </w:rPr>
          <w:t xml:space="preserve"> but can involve more limited changes in the pathogen that are magnified in the hosts </w:t>
        </w:r>
      </w:ins>
      <w:ins w:id="223" w:author="Dan Kliebenstein" w:date="2019-02-06T12:17:00Z">
        <w:r w:rsidR="00E659F4">
          <w:rPr>
            <w:rFonts w:cstheme="minorHAnsi"/>
            <w:sz w:val="20"/>
            <w:szCs w:val="20"/>
          </w:rPr>
          <w:t>response</w:t>
        </w:r>
      </w:ins>
      <w:ins w:id="224" w:author="Dan Kliebenstein" w:date="2019-02-06T12:16:00Z">
        <w:r w:rsidR="00E659F4">
          <w:rPr>
            <w:rFonts w:cstheme="minorHAnsi"/>
            <w:sz w:val="20"/>
            <w:szCs w:val="20"/>
          </w:rPr>
          <w:t>.</w:t>
        </w:r>
      </w:ins>
      <w:bookmarkStart w:id="225" w:name="_GoBack"/>
      <w:bookmarkEnd w:id="225"/>
    </w:p>
    <w:p w14:paraId="2C1E0D78" w14:textId="2B4C9922" w:rsidR="00DB1DF4" w:rsidRPr="00C45E99" w:rsidRDefault="00DB1DF4" w:rsidP="00DB1DF4">
      <w:pPr>
        <w:spacing w:line="480" w:lineRule="auto"/>
        <w:ind w:firstLine="720"/>
        <w:rPr>
          <w:rFonts w:cstheme="minorHAnsi"/>
          <w:i/>
          <w:sz w:val="20"/>
          <w:szCs w:val="20"/>
        </w:rPr>
      </w:pPr>
      <w:commentRangeStart w:id="226"/>
      <w:r>
        <w:rPr>
          <w:rFonts w:cstheme="minorHAnsi"/>
          <w:sz w:val="20"/>
          <w:szCs w:val="20"/>
        </w:rPr>
        <w:t xml:space="preserve">To look for </w:t>
      </w:r>
      <w:r w:rsidRPr="00EF1B95">
        <w:rPr>
          <w:rFonts w:cstheme="minorHAnsi"/>
          <w:i/>
          <w:sz w:val="20"/>
          <w:szCs w:val="20"/>
        </w:rPr>
        <w:t>B. cinerea</w:t>
      </w:r>
      <w:r>
        <w:rPr>
          <w:rFonts w:cstheme="minorHAnsi"/>
          <w:sz w:val="20"/>
          <w:szCs w:val="20"/>
        </w:rPr>
        <w:t xml:space="preserve"> loci that are </w:t>
      </w:r>
      <w:r w:rsidRPr="00EF1B95">
        <w:rPr>
          <w:rFonts w:cstheme="minorHAnsi"/>
          <w:i/>
          <w:sz w:val="20"/>
          <w:szCs w:val="20"/>
        </w:rPr>
        <w:t>trans</w:t>
      </w:r>
      <w:r>
        <w:rPr>
          <w:rFonts w:cstheme="minorHAnsi"/>
          <w:sz w:val="20"/>
          <w:szCs w:val="20"/>
        </w:rPr>
        <w:t>-acting</w:t>
      </w:r>
      <w:r w:rsidRPr="001F12EE">
        <w:rPr>
          <w:rFonts w:cstheme="minorHAnsi"/>
          <w:sz w:val="20"/>
          <w:szCs w:val="20"/>
        </w:rPr>
        <w:t xml:space="preserve"> </w:t>
      </w:r>
      <w:r>
        <w:rPr>
          <w:rFonts w:cstheme="minorHAnsi"/>
          <w:sz w:val="20"/>
          <w:szCs w:val="20"/>
        </w:rPr>
        <w:t xml:space="preserve">to control expression variation in the affected host, we </w:t>
      </w:r>
      <w:r w:rsidRPr="001F12EE">
        <w:rPr>
          <w:rFonts w:cstheme="minorHAnsi"/>
          <w:sz w:val="20"/>
          <w:szCs w:val="20"/>
        </w:rPr>
        <w:t xml:space="preserve">also examined patterns of association between </w:t>
      </w:r>
      <w:r w:rsidRPr="00B32402">
        <w:rPr>
          <w:rFonts w:cstheme="minorHAnsi"/>
          <w:i/>
          <w:sz w:val="20"/>
          <w:szCs w:val="20"/>
        </w:rPr>
        <w:t xml:space="preserve">A. thaliana </w:t>
      </w:r>
      <w:r w:rsidRPr="001F12EE">
        <w:rPr>
          <w:rFonts w:cstheme="minorHAnsi"/>
          <w:sz w:val="20"/>
          <w:szCs w:val="20"/>
        </w:rPr>
        <w:t xml:space="preserve">expression variation and </w:t>
      </w:r>
      <w:r w:rsidRPr="00B32402">
        <w:rPr>
          <w:rFonts w:cstheme="minorHAnsi"/>
          <w:i/>
          <w:sz w:val="20"/>
          <w:szCs w:val="20"/>
        </w:rPr>
        <w:t>B. cinerea</w:t>
      </w:r>
      <w:r w:rsidRPr="001F12EE">
        <w:rPr>
          <w:rFonts w:cstheme="minorHAnsi"/>
          <w:sz w:val="20"/>
          <w:szCs w:val="20"/>
        </w:rPr>
        <w:t xml:space="preserve"> genomic variation. We identified hotspots putatively controlling </w:t>
      </w:r>
      <w:r w:rsidRPr="00B32402">
        <w:rPr>
          <w:rFonts w:cstheme="minorHAnsi"/>
          <w:i/>
          <w:sz w:val="20"/>
          <w:szCs w:val="20"/>
        </w:rPr>
        <w:t xml:space="preserve">A. thaliana </w:t>
      </w:r>
      <w:r w:rsidRPr="001F12EE">
        <w:rPr>
          <w:rFonts w:cstheme="minorHAnsi"/>
          <w:sz w:val="20"/>
          <w:szCs w:val="20"/>
        </w:rPr>
        <w:t xml:space="preserve">expression variation </w:t>
      </w:r>
      <w:r>
        <w:rPr>
          <w:rFonts w:cstheme="minorHAnsi"/>
          <w:sz w:val="20"/>
          <w:szCs w:val="20"/>
        </w:rPr>
        <w:t>for</w:t>
      </w:r>
      <w:r w:rsidRPr="001F12EE">
        <w:rPr>
          <w:rFonts w:cstheme="minorHAnsi"/>
          <w:sz w:val="20"/>
          <w:szCs w:val="20"/>
        </w:rPr>
        <w:t xml:space="preserve"> all </w:t>
      </w:r>
      <w:r w:rsidRPr="00B32402">
        <w:rPr>
          <w:rFonts w:cstheme="minorHAnsi"/>
          <w:i/>
          <w:sz w:val="20"/>
          <w:szCs w:val="20"/>
        </w:rPr>
        <w:t>B. cinerea</w:t>
      </w:r>
      <w:r w:rsidRPr="001F12EE">
        <w:rPr>
          <w:rFonts w:cstheme="minorHAnsi"/>
          <w:sz w:val="20"/>
          <w:szCs w:val="20"/>
        </w:rPr>
        <w:t xml:space="preserve"> chromosomes except 17 and 18 (Figure X</w:t>
      </w:r>
      <w:r>
        <w:rPr>
          <w:rFonts w:cstheme="minorHAnsi"/>
          <w:sz w:val="20"/>
          <w:szCs w:val="20"/>
        </w:rPr>
        <w:t>4b</w:t>
      </w:r>
      <w:r w:rsidRPr="001F12EE">
        <w:rPr>
          <w:rFonts w:cstheme="minorHAnsi"/>
          <w:sz w:val="20"/>
          <w:szCs w:val="20"/>
        </w:rPr>
        <w:t>).</w:t>
      </w:r>
      <w:commentRangeEnd w:id="226"/>
      <w:r w:rsidR="004720D9">
        <w:rPr>
          <w:rStyle w:val="CommentReference"/>
        </w:rPr>
        <w:commentReference w:id="226"/>
      </w:r>
      <w:r w:rsidRPr="001F12EE">
        <w:rPr>
          <w:rFonts w:cstheme="minorHAnsi"/>
          <w:sz w:val="20"/>
          <w:szCs w:val="20"/>
        </w:rPr>
        <w:t xml:space="preserve"> These </w:t>
      </w:r>
      <w:r w:rsidRPr="00B32402">
        <w:rPr>
          <w:rFonts w:cstheme="minorHAnsi"/>
          <w:i/>
          <w:sz w:val="20"/>
          <w:szCs w:val="20"/>
        </w:rPr>
        <w:t>B. cinerea</w:t>
      </w:r>
      <w:r w:rsidRPr="001F12EE">
        <w:rPr>
          <w:rFonts w:cstheme="minorHAnsi"/>
          <w:sz w:val="20"/>
          <w:szCs w:val="20"/>
        </w:rPr>
        <w:t xml:space="preserve"> loci may contribute to regulation of gene expression in the host. </w:t>
      </w:r>
      <w:del w:id="227" w:author="Dan Kliebenstein" w:date="2019-02-06T12:15:00Z">
        <w:r w:rsidDel="00E659F4">
          <w:rPr>
            <w:rFonts w:cstheme="minorHAnsi"/>
            <w:sz w:val="20"/>
            <w:szCs w:val="20"/>
          </w:rPr>
          <w:delText xml:space="preserve">We </w:delText>
        </w:r>
      </w:del>
      <w:del w:id="228" w:author="Dan Kliebenstein" w:date="2019-02-06T12:16:00Z">
        <w:r w:rsidDel="00E659F4">
          <w:rPr>
            <w:rFonts w:cstheme="minorHAnsi"/>
            <w:sz w:val="20"/>
            <w:szCs w:val="20"/>
          </w:rPr>
          <w:delText xml:space="preserve">looked for evidence of eQTL hotspots that are common across both </w:delText>
        </w:r>
        <w:r w:rsidDel="00E659F4">
          <w:rPr>
            <w:rFonts w:cstheme="minorHAnsi"/>
            <w:i/>
            <w:sz w:val="20"/>
            <w:szCs w:val="20"/>
          </w:rPr>
          <w:delText xml:space="preserve">B. cinerea </w:delText>
        </w:r>
        <w:r w:rsidDel="00E659F4">
          <w:rPr>
            <w:rFonts w:cstheme="minorHAnsi"/>
            <w:sz w:val="20"/>
            <w:szCs w:val="20"/>
          </w:rPr>
          <w:delText xml:space="preserve">and </w:delText>
        </w:r>
        <w:r w:rsidDel="00E659F4">
          <w:rPr>
            <w:rFonts w:cstheme="minorHAnsi"/>
            <w:i/>
            <w:sz w:val="20"/>
            <w:szCs w:val="20"/>
          </w:rPr>
          <w:delText>A. thaliana</w:delText>
        </w:r>
        <w:r w:rsidDel="00E659F4">
          <w:rPr>
            <w:rFonts w:cstheme="minorHAnsi"/>
            <w:sz w:val="20"/>
            <w:szCs w:val="20"/>
          </w:rPr>
          <w:delText xml:space="preserve"> (Figure XX). We find that X% of hotspots are shared among both transcriptomes, X% are unique to </w:delText>
        </w:r>
        <w:r w:rsidDel="00E659F4">
          <w:rPr>
            <w:rFonts w:cstheme="minorHAnsi"/>
            <w:i/>
            <w:sz w:val="20"/>
            <w:szCs w:val="20"/>
          </w:rPr>
          <w:delText>B. cinerea</w:delText>
        </w:r>
        <w:r w:rsidDel="00E659F4">
          <w:rPr>
            <w:rFonts w:cstheme="minorHAnsi"/>
            <w:sz w:val="20"/>
            <w:szCs w:val="20"/>
          </w:rPr>
          <w:delText xml:space="preserve">, and X% are unique to </w:delText>
        </w:r>
        <w:r w:rsidDel="00E659F4">
          <w:rPr>
            <w:rFonts w:cstheme="minorHAnsi"/>
            <w:i/>
            <w:sz w:val="20"/>
            <w:szCs w:val="20"/>
          </w:rPr>
          <w:delText>A. thaliana.</w:delText>
        </w:r>
      </w:del>
    </w:p>
    <w:p w14:paraId="17F78931" w14:textId="77777777" w:rsidR="00DB1DF4" w:rsidRPr="00BF56F8" w:rsidRDefault="00DB1DF4" w:rsidP="00DB1DF4">
      <w:pPr>
        <w:pStyle w:val="CommentText"/>
        <w:spacing w:line="480" w:lineRule="auto"/>
        <w:rPr>
          <w:rFonts w:cstheme="minorHAnsi"/>
          <w:b/>
        </w:rPr>
      </w:pPr>
      <w:r w:rsidRPr="00BF56F8">
        <w:rPr>
          <w:rFonts w:cstheme="minorHAnsi"/>
          <w:b/>
        </w:rPr>
        <w:t>Gene functions of expression modulating hotspots</w:t>
      </w:r>
    </w:p>
    <w:p w14:paraId="51B90E3E" w14:textId="69235C7D" w:rsidR="00DB1DF4" w:rsidRDefault="00DB1DF4" w:rsidP="00DB1DF4">
      <w:pPr>
        <w:pStyle w:val="CommentText"/>
        <w:spacing w:line="480" w:lineRule="auto"/>
        <w:ind w:firstLine="720"/>
        <w:rPr>
          <w:rFonts w:cstheme="minorHAnsi"/>
        </w:rPr>
      </w:pPr>
      <w:r>
        <w:rPr>
          <w:rFonts w:cstheme="minorHAnsi"/>
        </w:rPr>
        <w:t xml:space="preserve">We mapped genes to selected hotspots to identify possible functions associated with our eQTL. At hotspot XX shared between </w:t>
      </w:r>
      <w:r>
        <w:rPr>
          <w:rFonts w:cstheme="minorHAnsi"/>
          <w:i/>
        </w:rPr>
        <w:t>B. cinerea</w:t>
      </w:r>
      <w:r>
        <w:rPr>
          <w:rFonts w:cstheme="minorHAnsi"/>
        </w:rPr>
        <w:t xml:space="preserve"> and </w:t>
      </w:r>
      <w:r>
        <w:rPr>
          <w:rFonts w:cstheme="minorHAnsi"/>
          <w:i/>
        </w:rPr>
        <w:t>A. thaliana</w:t>
      </w:r>
      <w:r>
        <w:rPr>
          <w:rFonts w:cstheme="minorHAnsi"/>
        </w:rPr>
        <w:t xml:space="preserve">… </w:t>
      </w:r>
    </w:p>
    <w:p w14:paraId="2DCE7058" w14:textId="55A5AF1E" w:rsidR="004A2927" w:rsidRPr="004A2927" w:rsidDel="00803BCB" w:rsidRDefault="004A2927" w:rsidP="004A2927">
      <w:pPr>
        <w:spacing w:line="480" w:lineRule="auto"/>
        <w:rPr>
          <w:del w:id="229" w:author="N S" w:date="2019-02-06T16:33:00Z"/>
          <w:rFonts w:cstheme="minorHAnsi"/>
          <w:b/>
          <w:sz w:val="20"/>
          <w:szCs w:val="20"/>
        </w:rPr>
      </w:pPr>
      <w:del w:id="230" w:author="N S" w:date="2019-02-06T16:33:00Z">
        <w:r w:rsidRPr="004A2927" w:rsidDel="00803BCB">
          <w:rPr>
            <w:rFonts w:cstheme="minorHAnsi"/>
            <w:b/>
            <w:sz w:val="20"/>
            <w:szCs w:val="20"/>
          </w:rPr>
          <w:delText xml:space="preserve">Detection and annotation of </w:delText>
        </w:r>
        <w:r w:rsidRPr="00782740" w:rsidDel="00803BCB">
          <w:rPr>
            <w:rFonts w:cstheme="minorHAnsi"/>
            <w:b/>
            <w:i/>
            <w:sz w:val="20"/>
            <w:szCs w:val="20"/>
          </w:rPr>
          <w:delText>trans</w:delText>
        </w:r>
        <w:r w:rsidRPr="004A2927" w:rsidDel="00803BCB">
          <w:rPr>
            <w:rFonts w:cstheme="minorHAnsi"/>
            <w:b/>
            <w:sz w:val="20"/>
            <w:szCs w:val="20"/>
          </w:rPr>
          <w:delText>-eQTL hotspots</w:delText>
        </w:r>
      </w:del>
    </w:p>
    <w:p w14:paraId="144FD617" w14:textId="1E48DA9C" w:rsidR="00782740" w:rsidDel="00803BCB" w:rsidRDefault="00782740" w:rsidP="008B3D51">
      <w:pPr>
        <w:spacing w:line="480" w:lineRule="auto"/>
        <w:ind w:firstLine="720"/>
        <w:rPr>
          <w:del w:id="231" w:author="N S" w:date="2019-02-06T16:33:00Z"/>
        </w:rPr>
      </w:pPr>
      <w:del w:id="232" w:author="N S" w:date="2019-02-06T16:33:00Z">
        <w:r w:rsidDel="00803BCB">
          <w:rPr>
            <w:rFonts w:cstheme="minorHAnsi"/>
            <w:sz w:val="20"/>
            <w:szCs w:val="20"/>
          </w:rPr>
          <w:delText>Our 11 s</w:delText>
        </w:r>
        <w:r w:rsidR="00075742" w:rsidDel="00803BCB">
          <w:rPr>
            <w:rFonts w:cstheme="minorHAnsi"/>
            <w:sz w:val="20"/>
            <w:szCs w:val="20"/>
          </w:rPr>
          <w:delText xml:space="preserve">ignificant </w:delText>
        </w:r>
        <w:r w:rsidR="00075742" w:rsidDel="00803BCB">
          <w:rPr>
            <w:rFonts w:cstheme="minorHAnsi"/>
            <w:i/>
            <w:sz w:val="20"/>
            <w:szCs w:val="20"/>
          </w:rPr>
          <w:delText>trans</w:delText>
        </w:r>
        <w:r w:rsidR="00075742" w:rsidDel="00803BCB">
          <w:rPr>
            <w:rFonts w:cstheme="minorHAnsi"/>
            <w:i/>
            <w:sz w:val="20"/>
            <w:szCs w:val="20"/>
          </w:rPr>
          <w:softHyphen/>
          <w:delText>-</w:delText>
        </w:r>
        <w:r w:rsidR="00075742" w:rsidDel="00803BCB">
          <w:rPr>
            <w:rFonts w:cstheme="minorHAnsi"/>
            <w:sz w:val="20"/>
            <w:szCs w:val="20"/>
          </w:rPr>
          <w:delText xml:space="preserve">eQTL hotspots for </w:delText>
        </w:r>
        <w:r w:rsidR="00075742" w:rsidDel="00803BCB">
          <w:rPr>
            <w:rFonts w:cstheme="minorHAnsi"/>
            <w:i/>
            <w:sz w:val="20"/>
            <w:szCs w:val="20"/>
          </w:rPr>
          <w:delText>B. cinerea</w:delText>
        </w:r>
        <w:r w:rsidR="00075742" w:rsidDel="00803BCB">
          <w:delText xml:space="preserve"> range from 2</w:delText>
        </w:r>
        <w:r w:rsidDel="00803BCB">
          <w:delText xml:space="preserve">2 to 129 linked genes, with minimal overlap to expression modulation in </w:delText>
        </w:r>
        <w:r w:rsidDel="00803BCB">
          <w:rPr>
            <w:i/>
          </w:rPr>
          <w:delText xml:space="preserve">A. thaliana </w:delText>
        </w:r>
        <w:r w:rsidDel="00803BCB">
          <w:delText xml:space="preserve">(a maximum of 56 genes). These hotspots are dispersed across the genome, at least </w:delText>
        </w:r>
        <w:r w:rsidR="005412F6" w:rsidDel="00803BCB">
          <w:delText>0.</w:delText>
        </w:r>
        <w:r w:rsidDel="00803BCB">
          <w:delText>1 Mb apart and across 9 chromosomes</w:delText>
        </w:r>
        <w:r w:rsidR="003F32EE" w:rsidDel="00803BCB">
          <w:delText xml:space="preserve"> (Figure </w:delText>
        </w:r>
        <w:r w:rsidR="005B68C4" w:rsidDel="00803BCB">
          <w:delText>N7</w:delText>
        </w:r>
        <w:r w:rsidR="003F32EE" w:rsidDel="00803BCB">
          <w:delText>)</w:delText>
        </w:r>
        <w:r w:rsidDel="00803BCB">
          <w:delText xml:space="preserve">. </w:delText>
        </w:r>
        <w:r w:rsidR="004F7421" w:rsidDel="00803BCB">
          <w:delText xml:space="preserve">The 11 significant cross-species </w:delText>
        </w:r>
        <w:r w:rsidR="004F7421" w:rsidRPr="004F7421" w:rsidDel="00803BCB">
          <w:rPr>
            <w:i/>
          </w:rPr>
          <w:delText>trans</w:delText>
        </w:r>
        <w:r w:rsidR="004F7421" w:rsidDel="00803BCB">
          <w:delText xml:space="preserve">-eQTL hotspots </w:delText>
        </w:r>
        <w:r w:rsidR="00EE2E8C" w:rsidDel="00803BCB">
          <w:delText xml:space="preserve">for </w:delText>
        </w:r>
        <w:r w:rsidR="00EE2E8C" w:rsidDel="00803BCB">
          <w:rPr>
            <w:i/>
          </w:rPr>
          <w:delText xml:space="preserve">A. thaliana </w:delText>
        </w:r>
        <w:r w:rsidR="00EE2E8C" w:rsidDel="00803BCB">
          <w:delText xml:space="preserve">are </w:delText>
        </w:r>
        <w:r w:rsidR="003F32EE" w:rsidDel="00803BCB">
          <w:delText xml:space="preserve">also dispersed across the genome of </w:delText>
        </w:r>
        <w:r w:rsidR="003F32EE" w:rsidDel="00803BCB">
          <w:rPr>
            <w:i/>
          </w:rPr>
          <w:delText>B. cinerea</w:delText>
        </w:r>
        <w:r w:rsidR="005412F6" w:rsidDel="00803BCB">
          <w:delText xml:space="preserve">, covering 8 chromosomes </w:delText>
        </w:r>
        <w:r w:rsidR="0064357E" w:rsidDel="00803BCB">
          <w:delText xml:space="preserve">with at least 0.1 Mb between hotspots (Figure </w:delText>
        </w:r>
        <w:r w:rsidR="005B68C4" w:rsidDel="00803BCB">
          <w:delText>N7</w:delText>
        </w:r>
        <w:r w:rsidR="0064357E" w:rsidDel="00803BCB">
          <w:delText xml:space="preserve">). These range from 114 to 634 linked </w:delText>
        </w:r>
        <w:r w:rsidR="0064357E" w:rsidRPr="0064357E" w:rsidDel="00803BCB">
          <w:rPr>
            <w:i/>
          </w:rPr>
          <w:delText xml:space="preserve">A. thaliana </w:delText>
        </w:r>
        <w:r w:rsidR="0064357E" w:rsidDel="00803BCB">
          <w:delText xml:space="preserve">transcripts, </w:delText>
        </w:r>
        <w:r w:rsidR="005606A4" w:rsidDel="00803BCB">
          <w:delText xml:space="preserve">with very low overlap with </w:delText>
        </w:r>
        <w:r w:rsidR="005606A4" w:rsidRPr="005606A4" w:rsidDel="00803BCB">
          <w:rPr>
            <w:i/>
          </w:rPr>
          <w:delText>B. cinerea</w:delText>
        </w:r>
        <w:r w:rsidR="005606A4" w:rsidDel="00803BCB">
          <w:delText xml:space="preserve"> transcripts (a maximum of 3 genes). </w:delText>
        </w:r>
      </w:del>
    </w:p>
    <w:p w14:paraId="02CB3647" w14:textId="3FD3CDC0" w:rsidR="007E7466" w:rsidRPr="007E7466" w:rsidRDefault="007E7466" w:rsidP="00782740">
      <w:pPr>
        <w:spacing w:line="480" w:lineRule="auto"/>
        <w:rPr>
          <w:b/>
        </w:rPr>
      </w:pPr>
      <w:commentRangeStart w:id="233"/>
      <w:commentRangeStart w:id="234"/>
      <w:r w:rsidRPr="007E7466">
        <w:rPr>
          <w:b/>
        </w:rPr>
        <w:t>Annotation of eQTL hotspots</w:t>
      </w:r>
      <w:commentRangeEnd w:id="233"/>
      <w:r w:rsidR="00521E13">
        <w:rPr>
          <w:rStyle w:val="CommentReference"/>
        </w:rPr>
        <w:commentReference w:id="233"/>
      </w:r>
    </w:p>
    <w:p w14:paraId="3B89087B" w14:textId="15B23DD0" w:rsidR="007E7466" w:rsidRPr="00E91300" w:rsidRDefault="00263511" w:rsidP="004441B7">
      <w:pPr>
        <w:spacing w:line="480" w:lineRule="auto"/>
        <w:ind w:firstLine="720"/>
      </w:pPr>
      <w:r>
        <w:lastRenderedPageBreak/>
        <w:t xml:space="preserve">We annotated the genes at these eQTL hotspots </w:t>
      </w:r>
      <w:r w:rsidR="00EE0361">
        <w:t xml:space="preserve">with functional </w:t>
      </w:r>
      <w:r w:rsidR="004756DB">
        <w:t>information, including links to</w:t>
      </w:r>
      <w:r w:rsidR="007E7466">
        <w:t xml:space="preserve"> </w:t>
      </w:r>
      <w:proofErr w:type="spellStart"/>
      <w:r w:rsidR="007E7466">
        <w:t>coexpression</w:t>
      </w:r>
      <w:proofErr w:type="spellEnd"/>
      <w:r w:rsidR="007E7466">
        <w:t xml:space="preserve"> networks</w:t>
      </w:r>
      <w:r w:rsidR="004756DB">
        <w:t xml:space="preserve"> from previous </w:t>
      </w:r>
      <w:proofErr w:type="spellStart"/>
      <w:r w:rsidR="004756DB">
        <w:t>RNAseq</w:t>
      </w:r>
      <w:proofErr w:type="spellEnd"/>
      <w:r w:rsidR="004756DB">
        <w:t xml:space="preserve"> analysis of these transcripts </w:t>
      </w:r>
      <w:r w:rsidR="00C21F4F">
        <w:fldChar w:fldCharType="begin"/>
      </w:r>
      <w:r w:rsidR="00C21F4F">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C21F4F">
        <w:fldChar w:fldCharType="separate"/>
      </w:r>
      <w:r w:rsidR="00C21F4F">
        <w:rPr>
          <w:noProof/>
        </w:rPr>
        <w:t>(Zhang, Corwin et al. 2017, Zhang, Corwin et al. 2018)</w:t>
      </w:r>
      <w:r w:rsidR="00C21F4F">
        <w:fldChar w:fldCharType="end"/>
      </w:r>
      <w:r w:rsidR="00D3774F">
        <w:t xml:space="preserve"> (Table X1)</w:t>
      </w:r>
      <w:r w:rsidR="004756DB">
        <w:t xml:space="preserve">. </w:t>
      </w:r>
      <w:r w:rsidR="00C071DB">
        <w:t xml:space="preserve">Among the 11 </w:t>
      </w:r>
      <w:r w:rsidR="00C071DB" w:rsidRPr="00C071DB">
        <w:rPr>
          <w:i/>
        </w:rPr>
        <w:t>A. thaliana</w:t>
      </w:r>
      <w:r w:rsidR="00C071DB">
        <w:t xml:space="preserve"> hotspot trans-eQTL, two of these genes </w:t>
      </w:r>
      <w:r w:rsidR="00132F99">
        <w:t xml:space="preserve">are correlated to </w:t>
      </w:r>
      <w:r w:rsidR="00132F99">
        <w:rPr>
          <w:i/>
        </w:rPr>
        <w:t>B. cinerea</w:t>
      </w:r>
      <w:r w:rsidR="00132F99">
        <w:t xml:space="preserve"> </w:t>
      </w:r>
      <w:r w:rsidR="00C51491">
        <w:t xml:space="preserve">lesion size across all </w:t>
      </w:r>
      <w:r w:rsidR="00575BD4">
        <w:t xml:space="preserve">tested </w:t>
      </w:r>
      <w:r w:rsidR="00C51491" w:rsidRPr="00C51491">
        <w:rPr>
          <w:i/>
        </w:rPr>
        <w:t xml:space="preserve">A. thaliana </w:t>
      </w:r>
      <w:r w:rsidR="00C51491">
        <w:t xml:space="preserve">genotypes, including immune pathway mutants. </w:t>
      </w:r>
      <w:r w:rsidR="005130B3">
        <w:t xml:space="preserve">An additional gene is correlated with lesion size variation on Col-0 </w:t>
      </w:r>
      <w:r w:rsidR="005130B3">
        <w:rPr>
          <w:i/>
        </w:rPr>
        <w:t>A. thaliana</w:t>
      </w:r>
      <w:r w:rsidR="005130B3">
        <w:t xml:space="preserve">, and one on </w:t>
      </w:r>
      <w:r w:rsidR="005130B3" w:rsidRPr="00911C41">
        <w:rPr>
          <w:i/>
        </w:rPr>
        <w:t>coi1-1</w:t>
      </w:r>
      <w:r w:rsidR="005130B3">
        <w:t xml:space="preserve"> </w:t>
      </w:r>
      <w:r w:rsidR="005130B3">
        <w:rPr>
          <w:i/>
        </w:rPr>
        <w:t xml:space="preserve">A. thaliana. </w:t>
      </w:r>
      <w:r w:rsidR="000D6131">
        <w:t xml:space="preserve">Among the 11 </w:t>
      </w:r>
      <w:r w:rsidR="000D6131">
        <w:rPr>
          <w:i/>
        </w:rPr>
        <w:t>B. cinerea</w:t>
      </w:r>
      <w:r w:rsidR="000D6131">
        <w:t xml:space="preserve"> hotspot </w:t>
      </w:r>
      <w:r w:rsidR="000D6131">
        <w:rPr>
          <w:i/>
        </w:rPr>
        <w:t>trans-</w:t>
      </w:r>
      <w:r w:rsidR="000D6131">
        <w:t xml:space="preserve">eQTL, </w:t>
      </w:r>
      <w:r w:rsidR="00575BD4">
        <w:t xml:space="preserve">three of these genes are linked to lesion size variation across all tested </w:t>
      </w:r>
      <w:r w:rsidR="00575BD4" w:rsidRPr="00575BD4">
        <w:rPr>
          <w:i/>
        </w:rPr>
        <w:t>A. thaliana</w:t>
      </w:r>
      <w:r w:rsidR="00575BD4">
        <w:t xml:space="preserve"> genotypes. </w:t>
      </w:r>
      <w:r w:rsidR="00CC1992">
        <w:t xml:space="preserve">A fourth gene is linked to </w:t>
      </w:r>
      <w:r w:rsidR="004F6474">
        <w:t xml:space="preserve">lesion size variation on Col-0 </w:t>
      </w:r>
      <w:r w:rsidR="004F6474">
        <w:rPr>
          <w:i/>
        </w:rPr>
        <w:t>A. thaliana</w:t>
      </w:r>
      <w:r w:rsidR="004F6474">
        <w:t xml:space="preserve">. This gene is also linked to the major vesicle/ virulence network of </w:t>
      </w:r>
      <w:r w:rsidR="004F6474" w:rsidRPr="004F6474">
        <w:rPr>
          <w:i/>
        </w:rPr>
        <w:t xml:space="preserve">B. cinerea </w:t>
      </w:r>
      <w:proofErr w:type="spellStart"/>
      <w:r w:rsidR="004F6474">
        <w:t>coexpression</w:t>
      </w:r>
      <w:proofErr w:type="spellEnd"/>
      <w:r w:rsidR="004F6474">
        <w:t xml:space="preserve"> on Col-0 </w:t>
      </w:r>
      <w:r w:rsidR="004F6474" w:rsidRPr="004F6474">
        <w:rPr>
          <w:i/>
        </w:rPr>
        <w:t>A. thaliana</w:t>
      </w:r>
      <w:r w:rsidR="005839D3">
        <w:rPr>
          <w:i/>
        </w:rPr>
        <w:t xml:space="preserve"> </w:t>
      </w:r>
      <w:r w:rsidR="00C21F4F">
        <w:fldChar w:fldCharType="begin"/>
      </w:r>
      <w:r w:rsidR="00C21F4F">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C21F4F">
        <w:fldChar w:fldCharType="separate"/>
      </w:r>
      <w:r w:rsidR="00C21F4F">
        <w:rPr>
          <w:noProof/>
        </w:rPr>
        <w:t>(Zhang, Corwin et al. 2018)</w:t>
      </w:r>
      <w:r w:rsidR="00C21F4F">
        <w:fldChar w:fldCharType="end"/>
      </w:r>
      <w:r w:rsidR="004F6474">
        <w:t xml:space="preserve">. </w:t>
      </w:r>
      <w:r w:rsidR="00667AC5">
        <w:t xml:space="preserve">If these eQTL are modulating expression of many genes, and affecting lesion size, they may be major </w:t>
      </w:r>
      <w:r w:rsidR="00667AC5">
        <w:rPr>
          <w:i/>
        </w:rPr>
        <w:t xml:space="preserve">B. cinerea </w:t>
      </w:r>
      <w:r w:rsidR="00667AC5">
        <w:t xml:space="preserve">control points in the plant-pathogen interaction. </w:t>
      </w:r>
    </w:p>
    <w:p w14:paraId="6FACFE9B" w14:textId="6ABE6306" w:rsidR="009113EA" w:rsidRDefault="009113EA" w:rsidP="00782740">
      <w:pPr>
        <w:spacing w:line="480" w:lineRule="auto"/>
        <w:rPr>
          <w:b/>
        </w:rPr>
      </w:pPr>
      <w:r w:rsidRPr="009113EA">
        <w:rPr>
          <w:b/>
        </w:rPr>
        <w:t xml:space="preserve">eQTL correlation to co-expression networks </w:t>
      </w:r>
      <w:commentRangeEnd w:id="234"/>
      <w:r w:rsidR="00E659F4">
        <w:rPr>
          <w:rStyle w:val="CommentReference"/>
        </w:rPr>
        <w:commentReference w:id="234"/>
      </w:r>
    </w:p>
    <w:p w14:paraId="4878D192" w14:textId="0E6821C7" w:rsidR="00465B43" w:rsidRDefault="00F64C11" w:rsidP="003B3B04">
      <w:pPr>
        <w:spacing w:line="480" w:lineRule="auto"/>
      </w:pPr>
      <w:r>
        <w:rPr>
          <w:b/>
        </w:rPr>
        <w:tab/>
      </w:r>
      <w:r>
        <w:t xml:space="preserve">Previous analysis of these </w:t>
      </w:r>
      <w:proofErr w:type="spellStart"/>
      <w:r>
        <w:t>RNAseq</w:t>
      </w:r>
      <w:proofErr w:type="spellEnd"/>
      <w:r>
        <w:t xml:space="preserve"> data clustered transcripts in </w:t>
      </w:r>
      <w:r w:rsidRPr="009F1C37">
        <w:rPr>
          <w:i/>
        </w:rPr>
        <w:t>B. cinerea</w:t>
      </w:r>
      <w:r>
        <w:t xml:space="preserve"> and </w:t>
      </w:r>
      <w:r w:rsidRPr="009F1C37">
        <w:rPr>
          <w:i/>
        </w:rPr>
        <w:t xml:space="preserve">A. thaliana </w:t>
      </w:r>
      <w:r>
        <w:t xml:space="preserve">into </w:t>
      </w:r>
      <w:proofErr w:type="spellStart"/>
      <w:r>
        <w:t>coexpression</w:t>
      </w:r>
      <w:proofErr w:type="spellEnd"/>
      <w:r>
        <w:t xml:space="preserve"> networks </w:t>
      </w:r>
      <w:r w:rsidR="00C21F4F">
        <w:fldChar w:fldCharType="begin"/>
      </w:r>
      <w:r w:rsidR="00C21F4F">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C21F4F">
        <w:fldChar w:fldCharType="separate"/>
      </w:r>
      <w:r w:rsidR="00C21F4F">
        <w:rPr>
          <w:noProof/>
        </w:rPr>
        <w:t>(Zhang, Corwin et al. 2017, Zhang, Corwin et al. 2018)</w:t>
      </w:r>
      <w:r w:rsidR="00C21F4F">
        <w:fldChar w:fldCharType="end"/>
      </w:r>
      <w:r>
        <w:t xml:space="preserve">. </w:t>
      </w:r>
      <w:r w:rsidR="00933371">
        <w:t xml:space="preserve">eQTL hotspots linked to these </w:t>
      </w:r>
      <w:proofErr w:type="spellStart"/>
      <w:r w:rsidR="00933371">
        <w:t>coexpression</w:t>
      </w:r>
      <w:proofErr w:type="spellEnd"/>
      <w:r w:rsidR="00933371">
        <w:t xml:space="preserve"> networks could indicate regulatory points for these modules of expression variation. </w:t>
      </w:r>
      <w:r w:rsidR="00584BA4">
        <w:t>We looked for</w:t>
      </w:r>
      <w:r w:rsidR="00933371">
        <w:t xml:space="preserve"> gene overlap between transcripts linked to eQTL hotspots and </w:t>
      </w:r>
      <w:proofErr w:type="spellStart"/>
      <w:r w:rsidR="00933371">
        <w:t>coexpression</w:t>
      </w:r>
      <w:proofErr w:type="spellEnd"/>
      <w:r w:rsidR="00933371">
        <w:t xml:space="preserve"> networks. </w:t>
      </w:r>
      <w:r w:rsidR="00EE444B">
        <w:t xml:space="preserve">Nine </w:t>
      </w:r>
      <w:r w:rsidR="0089300D">
        <w:t xml:space="preserve">of the </w:t>
      </w:r>
      <w:r w:rsidR="0089300D" w:rsidRPr="00D231C9">
        <w:rPr>
          <w:i/>
        </w:rPr>
        <w:t xml:space="preserve">B. cinerea </w:t>
      </w:r>
      <w:r w:rsidR="00EE444B">
        <w:t xml:space="preserve">eQTL hotspots </w:t>
      </w:r>
      <w:r w:rsidR="0089300D">
        <w:t xml:space="preserve">were also linked to </w:t>
      </w:r>
      <w:r w:rsidR="00EE444B">
        <w:t xml:space="preserve">genes in </w:t>
      </w:r>
      <w:r w:rsidR="0089300D">
        <w:t xml:space="preserve">one or more of </w:t>
      </w:r>
      <w:r w:rsidR="008E4A56">
        <w:t xml:space="preserve">four </w:t>
      </w:r>
      <w:r w:rsidR="0089300D">
        <w:t xml:space="preserve">major </w:t>
      </w:r>
      <w:r w:rsidR="0089300D" w:rsidRPr="00355732">
        <w:rPr>
          <w:i/>
        </w:rPr>
        <w:t>B. cinerea</w:t>
      </w:r>
      <w:r w:rsidR="0089300D">
        <w:t xml:space="preserve"> </w:t>
      </w:r>
      <w:proofErr w:type="spellStart"/>
      <w:r w:rsidR="0089300D">
        <w:t>coexpression</w:t>
      </w:r>
      <w:proofErr w:type="spellEnd"/>
      <w:r w:rsidR="0089300D">
        <w:t xml:space="preserve"> networks </w:t>
      </w:r>
      <w:r w:rsidR="00355732">
        <w:t xml:space="preserve">on </w:t>
      </w:r>
      <w:r w:rsidR="00355732" w:rsidRPr="00355732">
        <w:rPr>
          <w:i/>
        </w:rPr>
        <w:t>A. thaliana</w:t>
      </w:r>
      <w:r w:rsidR="00355732">
        <w:t xml:space="preserve"> (Figure </w:t>
      </w:r>
      <w:r w:rsidR="005B68C4">
        <w:t>N8</w:t>
      </w:r>
      <w:r w:rsidR="00355732">
        <w:t xml:space="preserve">). </w:t>
      </w:r>
      <w:r w:rsidR="00465B43">
        <w:t xml:space="preserve">In particular, two of these were host-specific networks functionally associated with virulence; in total, 7 of the 11 </w:t>
      </w:r>
      <w:r w:rsidR="00465B43" w:rsidRPr="00465B43">
        <w:rPr>
          <w:i/>
        </w:rPr>
        <w:t xml:space="preserve">B. cinerea </w:t>
      </w:r>
      <w:r w:rsidR="00465B43">
        <w:t xml:space="preserve">eQTL hotspots was associated with one of these virulence </w:t>
      </w:r>
      <w:proofErr w:type="spellStart"/>
      <w:r w:rsidR="00465B43">
        <w:t>coexpression</w:t>
      </w:r>
      <w:proofErr w:type="spellEnd"/>
      <w:r w:rsidR="00465B43">
        <w:t xml:space="preserve"> networks. As such, we hypothesize that these major points of </w:t>
      </w:r>
      <w:r w:rsidR="00465B43" w:rsidRPr="00465B43">
        <w:rPr>
          <w:i/>
        </w:rPr>
        <w:t>B. cinerea</w:t>
      </w:r>
      <w:r w:rsidR="00465B43">
        <w:t xml:space="preserve"> gene expression modulation may also exhibit regulation of virulence strategies on </w:t>
      </w:r>
      <w:r w:rsidR="00465B43" w:rsidRPr="00465B43">
        <w:rPr>
          <w:i/>
        </w:rPr>
        <w:t>A. thaliana</w:t>
      </w:r>
      <w:r w:rsidR="00465B43">
        <w:t xml:space="preserve">.  </w:t>
      </w:r>
    </w:p>
    <w:p w14:paraId="24E9C6D5" w14:textId="26B61E4B" w:rsidR="00F64C11" w:rsidRPr="00F64C11" w:rsidRDefault="00EE444B" w:rsidP="00465B43">
      <w:pPr>
        <w:spacing w:line="480" w:lineRule="auto"/>
        <w:ind w:firstLine="720"/>
      </w:pPr>
      <w:r>
        <w:lastRenderedPageBreak/>
        <w:t xml:space="preserve">Nine of the </w:t>
      </w:r>
      <w:r w:rsidRPr="008C6356">
        <w:rPr>
          <w:i/>
        </w:rPr>
        <w:t xml:space="preserve">A. thaliana </w:t>
      </w:r>
      <w:r>
        <w:t>eQTL hotspots were</w:t>
      </w:r>
      <w:r w:rsidR="008E4A56">
        <w:t xml:space="preserve"> also</w:t>
      </w:r>
      <w:r>
        <w:t xml:space="preserve"> linked to genes in one or more of </w:t>
      </w:r>
      <w:r w:rsidR="008C6356">
        <w:t xml:space="preserve">six </w:t>
      </w:r>
      <w:r>
        <w:t>major</w:t>
      </w:r>
      <w:r w:rsidR="008C6356">
        <w:t xml:space="preserve"> genotype-dependent</w:t>
      </w:r>
      <w:r>
        <w:t xml:space="preserve"> </w:t>
      </w:r>
      <w:r w:rsidRPr="00EE444B">
        <w:rPr>
          <w:i/>
        </w:rPr>
        <w:t>A. thaliana</w:t>
      </w:r>
      <w:r>
        <w:t xml:space="preserve"> </w:t>
      </w:r>
      <w:proofErr w:type="spellStart"/>
      <w:r>
        <w:t>coexpression</w:t>
      </w:r>
      <w:proofErr w:type="spellEnd"/>
      <w:r>
        <w:t xml:space="preserve"> networks when infected with</w:t>
      </w:r>
      <w:r w:rsidRPr="00EE444B">
        <w:rPr>
          <w:i/>
        </w:rPr>
        <w:t xml:space="preserve"> B. cinerea </w:t>
      </w:r>
      <w:r>
        <w:t xml:space="preserve">(Figure 9). </w:t>
      </w:r>
      <w:r w:rsidR="00EF70D2">
        <w:t xml:space="preserve">These networks are host genotype-dependent, and </w:t>
      </w:r>
      <w:r w:rsidR="003B3B04">
        <w:t xml:space="preserve">either contain genes pointing to network function in  jasmonate and salicylic acid signaling processes and camalexin biosynthesis (Network I), or photosynthesis in the host (Network IV). We observe particularly strong links between </w:t>
      </w:r>
      <w:r w:rsidR="0045196F">
        <w:t xml:space="preserve">4 of </w:t>
      </w:r>
      <w:r w:rsidR="003B3B04">
        <w:t>the</w:t>
      </w:r>
      <w:r w:rsidR="0045196F">
        <w:t xml:space="preserve"> 11</w:t>
      </w:r>
      <w:r w:rsidR="003B3B04">
        <w:t xml:space="preserve"> eQTL hotspots of </w:t>
      </w:r>
      <w:r w:rsidR="003B3B04" w:rsidRPr="003B3B04">
        <w:rPr>
          <w:i/>
        </w:rPr>
        <w:t>B. cinerea</w:t>
      </w:r>
      <w:r w:rsidR="003B3B04">
        <w:t xml:space="preserve"> modulation of</w:t>
      </w:r>
      <w:r w:rsidR="003B3B04" w:rsidRPr="003B3B04">
        <w:rPr>
          <w:i/>
        </w:rPr>
        <w:t xml:space="preserve"> A. thaliana</w:t>
      </w:r>
      <w:r w:rsidR="003B3B04">
        <w:t xml:space="preserve"> gene expression and immune networks in </w:t>
      </w:r>
      <w:r w:rsidR="003B3B04" w:rsidRPr="003B3B04">
        <w:rPr>
          <w:i/>
        </w:rPr>
        <w:t>A. thaliana</w:t>
      </w:r>
      <w:r w:rsidR="003B3B04">
        <w:rPr>
          <w:i/>
        </w:rPr>
        <w:t xml:space="preserve"> </w:t>
      </w:r>
      <w:r w:rsidR="003B3B04">
        <w:t xml:space="preserve">(Figure </w:t>
      </w:r>
      <w:r w:rsidR="005B68C4">
        <w:t>N8</w:t>
      </w:r>
      <w:r w:rsidR="003B3B04">
        <w:t xml:space="preserve">). </w:t>
      </w:r>
      <w:r w:rsidR="00A02682">
        <w:t xml:space="preserve">These frequent links suggest that our eQTL hotspots </w:t>
      </w:r>
      <w:r w:rsidR="003A1BDE">
        <w:t xml:space="preserve">may exhibit regulatory control over </w:t>
      </w:r>
      <w:proofErr w:type="spellStart"/>
      <w:r w:rsidR="003A1BDE">
        <w:t>coexpressed</w:t>
      </w:r>
      <w:proofErr w:type="spellEnd"/>
      <w:r w:rsidR="003A1BDE">
        <w:t xml:space="preserve"> modules of genes active in virulence interactions between </w:t>
      </w:r>
      <w:r w:rsidR="003A1BDE" w:rsidRPr="003A1BDE">
        <w:rPr>
          <w:i/>
        </w:rPr>
        <w:t>B. cinerea</w:t>
      </w:r>
      <w:r w:rsidR="003A1BDE">
        <w:t xml:space="preserve"> and its host. </w:t>
      </w:r>
    </w:p>
    <w:p w14:paraId="642D3715" w14:textId="13E078E9" w:rsidR="009011CD" w:rsidRPr="004A2927" w:rsidRDefault="00884F43" w:rsidP="000A3A44">
      <w:pPr>
        <w:spacing w:line="480" w:lineRule="auto"/>
        <w:rPr>
          <w:rFonts w:cstheme="minorHAnsi"/>
          <w:b/>
          <w:sz w:val="20"/>
          <w:szCs w:val="20"/>
        </w:rPr>
      </w:pPr>
      <w:r>
        <w:rPr>
          <w:rFonts w:cstheme="minorHAnsi"/>
          <w:b/>
          <w:sz w:val="20"/>
          <w:szCs w:val="20"/>
        </w:rPr>
        <w:t xml:space="preserve"> </w:t>
      </w:r>
      <w:r w:rsidR="009011CD" w:rsidRPr="004A2927">
        <w:rPr>
          <w:rFonts w:cstheme="minorHAnsi"/>
          <w:b/>
          <w:sz w:val="20"/>
          <w:szCs w:val="20"/>
        </w:rPr>
        <w:t>METHODS</w:t>
      </w:r>
    </w:p>
    <w:p w14:paraId="1CCC4528" w14:textId="76BB30DE" w:rsidR="004441A8" w:rsidRPr="004A2927" w:rsidRDefault="00B87592" w:rsidP="004441A8">
      <w:pPr>
        <w:spacing w:line="480" w:lineRule="auto"/>
        <w:rPr>
          <w:rFonts w:cstheme="minorHAnsi"/>
          <w:b/>
          <w:sz w:val="20"/>
          <w:szCs w:val="20"/>
        </w:rPr>
      </w:pPr>
      <w:r w:rsidRPr="004A2927">
        <w:rPr>
          <w:rFonts w:cstheme="minorHAnsi"/>
          <w:b/>
          <w:sz w:val="20"/>
          <w:szCs w:val="20"/>
        </w:rPr>
        <w:t>Experimental design</w:t>
      </w:r>
    </w:p>
    <w:p w14:paraId="0515EF9F" w14:textId="09D41C27" w:rsidR="004441A8" w:rsidRPr="00B87592" w:rsidRDefault="004441A8" w:rsidP="00B87592">
      <w:pPr>
        <w:spacing w:line="480" w:lineRule="auto"/>
        <w:ind w:firstLine="720"/>
        <w:rPr>
          <w:rFonts w:cstheme="minorHAnsi"/>
          <w:sz w:val="20"/>
          <w:szCs w:val="20"/>
        </w:rPr>
      </w:pPr>
      <w:r w:rsidRPr="004441A8">
        <w:rPr>
          <w:rFonts w:cstheme="minorHAnsi"/>
          <w:sz w:val="20"/>
          <w:szCs w:val="20"/>
        </w:rPr>
        <w:t xml:space="preserve">We used a previously described collection of </w:t>
      </w:r>
      <w:r w:rsidRPr="00700561">
        <w:rPr>
          <w:rFonts w:cstheme="minorHAnsi"/>
          <w:i/>
          <w:sz w:val="20"/>
          <w:szCs w:val="20"/>
        </w:rPr>
        <w:t>B. cinerea</w:t>
      </w:r>
      <w:r w:rsidR="00700561">
        <w:rPr>
          <w:rFonts w:cstheme="minorHAnsi"/>
          <w:i/>
          <w:sz w:val="20"/>
          <w:szCs w:val="20"/>
        </w:rPr>
        <w:t xml:space="preserve"> </w:t>
      </w:r>
      <w:r w:rsidR="00700561">
        <w:rPr>
          <w:rFonts w:cstheme="minorHAnsi"/>
          <w:sz w:val="20"/>
          <w:szCs w:val="20"/>
        </w:rPr>
        <w:t>genotypes</w:t>
      </w:r>
      <w:r w:rsidRPr="004441A8">
        <w:rPr>
          <w:rFonts w:cstheme="minorHAnsi"/>
          <w:sz w:val="20"/>
          <w:szCs w:val="20"/>
        </w:rPr>
        <w:t xml:space="preserve"> that were </w:t>
      </w:r>
      <w:r w:rsidR="00700561">
        <w:rPr>
          <w:rFonts w:cstheme="minorHAnsi"/>
          <w:sz w:val="20"/>
          <w:szCs w:val="20"/>
        </w:rPr>
        <w:t xml:space="preserve">isolated </w:t>
      </w:r>
      <w:r w:rsidRPr="004441A8">
        <w:rPr>
          <w:rFonts w:cstheme="minorHAnsi"/>
          <w:sz w:val="20"/>
          <w:szCs w:val="20"/>
        </w:rPr>
        <w:t xml:space="preserve">as single spores from natural infections of fruit and vegetable tissues collected in California and internationally </w:t>
      </w:r>
      <w:r w:rsidR="00DF42C5">
        <w:rPr>
          <w:rFonts w:cstheme="minorHAnsi"/>
          <w:sz w:val="20"/>
          <w:szCs w:val="20"/>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Pr>
          <w:rFonts w:cstheme="minorHAnsi"/>
          <w:sz w:val="20"/>
          <w:szCs w:val="20"/>
        </w:rPr>
        <w:instrText xml:space="preserve"> ADDIN EN.CITE </w:instrText>
      </w:r>
      <w:r w:rsidR="0039103B">
        <w:rPr>
          <w:rFonts w:cstheme="minorHAnsi"/>
          <w:sz w:val="20"/>
          <w:szCs w:val="20"/>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Pr>
          <w:rFonts w:cstheme="minorHAnsi"/>
          <w:sz w:val="20"/>
          <w:szCs w:val="20"/>
        </w:rPr>
        <w:instrText xml:space="preserve"> ADDIN EN.CITE.DATA </w:instrText>
      </w:r>
      <w:r w:rsidR="0039103B">
        <w:rPr>
          <w:rFonts w:cstheme="minorHAnsi"/>
          <w:sz w:val="20"/>
          <w:szCs w:val="20"/>
        </w:rPr>
      </w:r>
      <w:r w:rsidR="0039103B">
        <w:rPr>
          <w:rFonts w:cstheme="minorHAnsi"/>
          <w:sz w:val="20"/>
          <w:szCs w:val="20"/>
        </w:rPr>
        <w:fldChar w:fldCharType="end"/>
      </w:r>
      <w:r w:rsidR="00DF42C5">
        <w:rPr>
          <w:rFonts w:cstheme="minorHAnsi"/>
          <w:sz w:val="20"/>
          <w:szCs w:val="20"/>
        </w:rPr>
      </w:r>
      <w:r w:rsidR="00DF42C5">
        <w:rPr>
          <w:rFonts w:cstheme="minorHAnsi"/>
          <w:sz w:val="20"/>
          <w:szCs w:val="20"/>
        </w:rPr>
        <w:fldChar w:fldCharType="separate"/>
      </w:r>
      <w:r w:rsidR="00DF42C5">
        <w:rPr>
          <w:rFonts w:cstheme="minorHAnsi"/>
          <w:noProof/>
          <w:sz w:val="20"/>
          <w:szCs w:val="20"/>
        </w:rPr>
        <w:t>(Atwell, Corwin et al. 2015, Zhang, Corwin et al. 2017, Fordyce, Soltis et al. 2018, Zhang, Corwin et al. 2018)</w:t>
      </w:r>
      <w:r w:rsidR="00DF42C5">
        <w:rPr>
          <w:rFonts w:cstheme="minorHAnsi"/>
          <w:sz w:val="20"/>
          <w:szCs w:val="20"/>
        </w:rPr>
        <w:fldChar w:fldCharType="end"/>
      </w:r>
      <w:r w:rsidRPr="004441A8">
        <w:rPr>
          <w:rFonts w:cstheme="minorHAnsi"/>
          <w:sz w:val="20"/>
          <w:szCs w:val="20"/>
        </w:rPr>
        <w:t>.</w:t>
      </w:r>
      <w:r w:rsidR="00B87592">
        <w:rPr>
          <w:rFonts w:cstheme="minorHAnsi"/>
          <w:sz w:val="20"/>
          <w:szCs w:val="20"/>
        </w:rPr>
        <w:t xml:space="preserve"> </w:t>
      </w:r>
      <w:r w:rsidRPr="004441A8">
        <w:rPr>
          <w:rFonts w:cstheme="minorHAnsi"/>
          <w:sz w:val="20"/>
          <w:szCs w:val="20"/>
        </w:rPr>
        <w:t xml:space="preserve">We focused analysis on the </w:t>
      </w:r>
      <w:r w:rsidRPr="00B87592">
        <w:rPr>
          <w:rFonts w:cstheme="minorHAnsi"/>
          <w:i/>
          <w:sz w:val="20"/>
          <w:szCs w:val="20"/>
        </w:rPr>
        <w:t>A. thaliana</w:t>
      </w:r>
      <w:r w:rsidRPr="004441A8">
        <w:rPr>
          <w:rFonts w:cstheme="minorHAnsi"/>
          <w:sz w:val="20"/>
          <w:szCs w:val="20"/>
        </w:rPr>
        <w:t xml:space="preserve"> accession Columbia-0 (Col-0), and all plants were grown as described in a previous study, with </w:t>
      </w:r>
      <w:r w:rsidR="00D10556">
        <w:rPr>
          <w:rFonts w:cstheme="minorHAnsi"/>
          <w:sz w:val="20"/>
          <w:szCs w:val="20"/>
        </w:rPr>
        <w:t>4</w:t>
      </w:r>
      <w:r w:rsidRPr="004441A8">
        <w:rPr>
          <w:rFonts w:cstheme="minorHAnsi"/>
          <w:sz w:val="20"/>
          <w:szCs w:val="20"/>
        </w:rPr>
        <w:t xml:space="preserve">-fold replication of the full </w:t>
      </w:r>
      <w:r w:rsidR="00B87592">
        <w:rPr>
          <w:rFonts w:cstheme="minorHAnsi"/>
          <w:sz w:val="20"/>
          <w:szCs w:val="20"/>
        </w:rPr>
        <w:t xml:space="preserve">randomized complete block experimental </w:t>
      </w:r>
      <w:r w:rsidRPr="004441A8">
        <w:rPr>
          <w:rFonts w:cstheme="minorHAnsi"/>
          <w:sz w:val="20"/>
          <w:szCs w:val="20"/>
        </w:rPr>
        <w:t>design across two independent experiments</w:t>
      </w:r>
      <w:r w:rsidR="00EF19E7">
        <w:rPr>
          <w:rFonts w:cstheme="minorHAnsi"/>
          <w:sz w:val="20"/>
          <w:szCs w:val="20"/>
        </w:rPr>
        <w:t xml:space="preserve"> </w:t>
      </w:r>
      <w:r w:rsidR="00EF19E7">
        <w:rPr>
          <w:rFonts w:cstheme="minorHAnsi"/>
          <w:sz w:val="20"/>
          <w:szCs w:val="20"/>
        </w:rPr>
        <w:fldChar w:fldCharType="begin"/>
      </w:r>
      <w:r w:rsidR="00EF19E7">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Pr>
          <w:rFonts w:cstheme="minorHAnsi"/>
          <w:sz w:val="20"/>
          <w:szCs w:val="20"/>
        </w:rPr>
        <w:fldChar w:fldCharType="separate"/>
      </w:r>
      <w:r w:rsidR="00EF19E7">
        <w:rPr>
          <w:rFonts w:cstheme="minorHAnsi"/>
          <w:noProof/>
          <w:sz w:val="20"/>
          <w:szCs w:val="20"/>
        </w:rPr>
        <w:t>(Zhang, Corwin et al. 2017, Zhang, Corwin et al. 2018)</w:t>
      </w:r>
      <w:r w:rsidR="00EF19E7">
        <w:rPr>
          <w:rFonts w:cstheme="minorHAnsi"/>
          <w:sz w:val="20"/>
          <w:szCs w:val="20"/>
        </w:rPr>
        <w:fldChar w:fldCharType="end"/>
      </w:r>
      <w:r w:rsidRPr="004441A8">
        <w:rPr>
          <w:rFonts w:cstheme="minorHAnsi"/>
          <w:sz w:val="20"/>
          <w:szCs w:val="20"/>
        </w:rPr>
        <w:t xml:space="preserve">. </w:t>
      </w:r>
      <w:r w:rsidR="00B87592">
        <w:rPr>
          <w:rFonts w:cstheme="minorHAnsi"/>
          <w:sz w:val="20"/>
          <w:szCs w:val="20"/>
        </w:rPr>
        <w:t xml:space="preserve">Leaves were harvested 5 weeks after sowing, and inoculated in a detached leaf assay with spores of each of 96 </w:t>
      </w:r>
      <w:r w:rsidR="00B87592">
        <w:rPr>
          <w:rFonts w:cstheme="minorHAnsi"/>
          <w:i/>
          <w:sz w:val="20"/>
          <w:szCs w:val="20"/>
        </w:rPr>
        <w:t>B. cinerea</w:t>
      </w:r>
      <w:r w:rsidR="00B87592">
        <w:rPr>
          <w:rFonts w:cstheme="minorHAnsi"/>
          <w:sz w:val="20"/>
          <w:szCs w:val="20"/>
        </w:rPr>
        <w:t xml:space="preserve"> isolates</w:t>
      </w:r>
      <w:r w:rsidR="00EF19E7">
        <w:rPr>
          <w:rFonts w:cstheme="minorHAnsi"/>
          <w:sz w:val="20"/>
          <w:szCs w:val="20"/>
        </w:rPr>
        <w:t xml:space="preserve"> </w:t>
      </w:r>
      <w:r w:rsidR="00EF19E7">
        <w:rPr>
          <w:rFonts w:cstheme="minorHAnsi"/>
          <w:sz w:val="20"/>
          <w:szCs w:val="20"/>
        </w:rPr>
        <w:fldChar w:fldCharType="begin"/>
      </w:r>
      <w:r w:rsidR="00EF19E7">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Pr>
          <w:rFonts w:cstheme="minorHAnsi"/>
          <w:sz w:val="20"/>
          <w:szCs w:val="20"/>
        </w:rPr>
        <w:fldChar w:fldCharType="separate"/>
      </w:r>
      <w:r w:rsidR="00EF19E7">
        <w:rPr>
          <w:rFonts w:cstheme="minorHAnsi"/>
          <w:noProof/>
          <w:sz w:val="20"/>
          <w:szCs w:val="20"/>
        </w:rPr>
        <w:t>(Zhang, Corwin et al. 2017, Zhang, Corwin et al. 2018)</w:t>
      </w:r>
      <w:r w:rsidR="00EF19E7">
        <w:rPr>
          <w:rFonts w:cstheme="minorHAnsi"/>
          <w:sz w:val="20"/>
          <w:szCs w:val="20"/>
        </w:rPr>
        <w:fldChar w:fldCharType="end"/>
      </w:r>
      <w:r w:rsidR="00B87592">
        <w:rPr>
          <w:rFonts w:cstheme="minorHAnsi"/>
          <w:sz w:val="20"/>
          <w:szCs w:val="20"/>
        </w:rPr>
        <w:t xml:space="preserve">. </w:t>
      </w:r>
    </w:p>
    <w:p w14:paraId="35966A6C" w14:textId="77777777" w:rsidR="004441A8" w:rsidRPr="004A2927" w:rsidRDefault="004441A8" w:rsidP="004441A8">
      <w:pPr>
        <w:spacing w:line="480" w:lineRule="auto"/>
        <w:rPr>
          <w:rFonts w:cstheme="minorHAnsi"/>
          <w:b/>
          <w:sz w:val="20"/>
          <w:szCs w:val="20"/>
        </w:rPr>
      </w:pPr>
      <w:r w:rsidRPr="004A2927">
        <w:rPr>
          <w:rFonts w:cstheme="minorHAnsi"/>
          <w:b/>
          <w:sz w:val="20"/>
          <w:szCs w:val="20"/>
        </w:rPr>
        <w:t>Expression analysis</w:t>
      </w:r>
    </w:p>
    <w:p w14:paraId="727B10F4" w14:textId="7E887F42" w:rsidR="00672EEF" w:rsidRDefault="00622302" w:rsidP="00672EEF">
      <w:pPr>
        <w:spacing w:line="480" w:lineRule="auto"/>
        <w:ind w:firstLine="720"/>
        <w:rPr>
          <w:rFonts w:cstheme="minorHAnsi"/>
          <w:sz w:val="20"/>
          <w:szCs w:val="20"/>
        </w:rPr>
      </w:pPr>
      <w:proofErr w:type="spellStart"/>
      <w:r>
        <w:rPr>
          <w:rFonts w:cstheme="minorHAnsi"/>
          <w:sz w:val="20"/>
          <w:szCs w:val="20"/>
        </w:rPr>
        <w:t>RNASeq</w:t>
      </w:r>
      <w:proofErr w:type="spellEnd"/>
      <w:r>
        <w:rPr>
          <w:rFonts w:cstheme="minorHAnsi"/>
          <w:sz w:val="20"/>
          <w:szCs w:val="20"/>
        </w:rPr>
        <w:t xml:space="preserve"> libraries were prepared as previously described </w:t>
      </w:r>
      <w:r w:rsidR="00EF19E7">
        <w:rPr>
          <w:rFonts w:cstheme="minorHAnsi"/>
          <w:sz w:val="20"/>
          <w:szCs w:val="20"/>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Pr>
          <w:rFonts w:cstheme="minorHAnsi"/>
          <w:sz w:val="20"/>
          <w:szCs w:val="20"/>
        </w:rPr>
        <w:instrText xml:space="preserve"> ADDIN EN.CITE </w:instrText>
      </w:r>
      <w:r w:rsidR="00EF19E7">
        <w:rPr>
          <w:rFonts w:cstheme="minorHAnsi"/>
          <w:sz w:val="20"/>
          <w:szCs w:val="20"/>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Pr>
          <w:rFonts w:cstheme="minorHAnsi"/>
          <w:sz w:val="20"/>
          <w:szCs w:val="20"/>
        </w:rPr>
        <w:instrText xml:space="preserve"> ADDIN EN.CITE.DATA </w:instrText>
      </w:r>
      <w:r w:rsidR="00EF19E7">
        <w:rPr>
          <w:rFonts w:cstheme="minorHAnsi"/>
          <w:sz w:val="20"/>
          <w:szCs w:val="20"/>
        </w:rPr>
      </w:r>
      <w:r w:rsidR="00EF19E7">
        <w:rPr>
          <w:rFonts w:cstheme="minorHAnsi"/>
          <w:sz w:val="20"/>
          <w:szCs w:val="20"/>
        </w:rPr>
        <w:fldChar w:fldCharType="end"/>
      </w:r>
      <w:r w:rsidR="00EF19E7">
        <w:rPr>
          <w:rFonts w:cstheme="minorHAnsi"/>
          <w:sz w:val="20"/>
          <w:szCs w:val="20"/>
        </w:rPr>
      </w:r>
      <w:r w:rsidR="00EF19E7">
        <w:rPr>
          <w:rFonts w:cstheme="minorHAnsi"/>
          <w:sz w:val="20"/>
          <w:szCs w:val="20"/>
        </w:rPr>
        <w:fldChar w:fldCharType="separate"/>
      </w:r>
      <w:r w:rsidR="00EF19E7">
        <w:rPr>
          <w:rFonts w:cstheme="minorHAnsi"/>
          <w:noProof/>
          <w:sz w:val="20"/>
          <w:szCs w:val="20"/>
        </w:rPr>
        <w:t>(Kumar, Ichihashi et al. 2012, Zhang, Corwin et al. 2017, Zhang, Corwin et al. 2018)</w:t>
      </w:r>
      <w:r w:rsidR="00EF19E7">
        <w:rPr>
          <w:rFonts w:cstheme="minorHAnsi"/>
          <w:sz w:val="20"/>
          <w:szCs w:val="20"/>
        </w:rPr>
        <w:fldChar w:fldCharType="end"/>
      </w:r>
      <w:r>
        <w:rPr>
          <w:rFonts w:cstheme="minorHAnsi"/>
          <w:sz w:val="20"/>
          <w:szCs w:val="20"/>
        </w:rPr>
        <w:t xml:space="preserve">. </w:t>
      </w:r>
      <w:r w:rsidR="00672EEF">
        <w:rPr>
          <w:rFonts w:cstheme="minorHAnsi"/>
          <w:sz w:val="20"/>
          <w:szCs w:val="20"/>
        </w:rPr>
        <w:t>Briefly, w</w:t>
      </w:r>
      <w:r>
        <w:rPr>
          <w:rFonts w:cstheme="minorHAnsi"/>
          <w:sz w:val="20"/>
          <w:szCs w:val="20"/>
        </w:rPr>
        <w:t xml:space="preserve">e prepared mRNA from </w:t>
      </w:r>
      <w:r w:rsidR="00672EEF">
        <w:rPr>
          <w:rFonts w:cstheme="minorHAnsi"/>
          <w:sz w:val="20"/>
          <w:szCs w:val="20"/>
        </w:rPr>
        <w:t xml:space="preserve">leaves frozen at </w:t>
      </w:r>
      <w:r w:rsidR="00D10556">
        <w:rPr>
          <w:rFonts w:cstheme="minorHAnsi"/>
          <w:sz w:val="20"/>
          <w:szCs w:val="20"/>
        </w:rPr>
        <w:t>16</w:t>
      </w:r>
      <w:r w:rsidR="00672EEF">
        <w:rPr>
          <w:rFonts w:cstheme="minorHAnsi"/>
          <w:sz w:val="20"/>
          <w:szCs w:val="20"/>
        </w:rPr>
        <w:t xml:space="preserve"> hours post inoculation, and pooled amplified, size-selected libraries into four replicate groups of 96 barcoded libraries. Sequencing was completed on a single Illumina </w:t>
      </w:r>
      <w:proofErr w:type="spellStart"/>
      <w:r w:rsidR="00672EEF">
        <w:rPr>
          <w:rFonts w:cstheme="minorHAnsi"/>
          <w:sz w:val="20"/>
          <w:szCs w:val="20"/>
        </w:rPr>
        <w:t>HiSeq</w:t>
      </w:r>
      <w:proofErr w:type="spellEnd"/>
      <w:r w:rsidR="00672EEF">
        <w:rPr>
          <w:rFonts w:cstheme="minorHAnsi"/>
          <w:sz w:val="20"/>
          <w:szCs w:val="20"/>
        </w:rPr>
        <w:t xml:space="preserve"> 2500 (San Diego, CA) lane as single 50bp reads at the U.C. Davis Genome Center- DNA Technologies Core (Davis, CA). Individual libraries were then separated by adapter index from </w:t>
      </w:r>
      <w:proofErr w:type="spellStart"/>
      <w:r w:rsidR="00672EEF">
        <w:rPr>
          <w:rFonts w:cstheme="minorHAnsi"/>
          <w:sz w:val="20"/>
          <w:szCs w:val="20"/>
        </w:rPr>
        <w:t>fastq</w:t>
      </w:r>
      <w:proofErr w:type="spellEnd"/>
      <w:r w:rsidR="00672EEF">
        <w:rPr>
          <w:rFonts w:cstheme="minorHAnsi"/>
          <w:sz w:val="20"/>
          <w:szCs w:val="20"/>
        </w:rPr>
        <w:t xml:space="preserve"> </w:t>
      </w:r>
      <w:r w:rsidR="00672EEF">
        <w:rPr>
          <w:rFonts w:cstheme="minorHAnsi"/>
          <w:sz w:val="20"/>
          <w:szCs w:val="20"/>
        </w:rPr>
        <w:lastRenderedPageBreak/>
        <w:t>files, evaluated for read quality and overrepresentation (</w:t>
      </w:r>
      <w:proofErr w:type="spellStart"/>
      <w:r w:rsidR="00672EEF">
        <w:rPr>
          <w:rFonts w:cstheme="minorHAnsi"/>
          <w:sz w:val="20"/>
          <w:szCs w:val="20"/>
        </w:rPr>
        <w:t>FastQC</w:t>
      </w:r>
      <w:proofErr w:type="spellEnd"/>
      <w:r w:rsidR="00672EEF">
        <w:rPr>
          <w:rFonts w:cstheme="minorHAnsi"/>
          <w:sz w:val="20"/>
          <w:szCs w:val="20"/>
        </w:rPr>
        <w:t xml:space="preserve"> </w:t>
      </w:r>
      <w:r w:rsidR="00672EEF" w:rsidRPr="00672EEF">
        <w:rPr>
          <w:rFonts w:cstheme="minorHAnsi"/>
          <w:sz w:val="20"/>
          <w:szCs w:val="20"/>
        </w:rPr>
        <w:t>Version 0.11.3,</w:t>
      </w:r>
      <w:r w:rsidR="00672EEF">
        <w:rPr>
          <w:rFonts w:cstheme="minorHAnsi"/>
          <w:sz w:val="20"/>
          <w:szCs w:val="20"/>
        </w:rPr>
        <w:t xml:space="preserve"> </w:t>
      </w:r>
      <w:r w:rsidR="00672EEF" w:rsidRPr="00686046">
        <w:rPr>
          <w:rStyle w:val="Hyperlink"/>
          <w:rFonts w:cstheme="minorHAnsi"/>
          <w:color w:val="auto"/>
          <w:sz w:val="20"/>
          <w:szCs w:val="20"/>
          <w:u w:val="none"/>
        </w:rPr>
        <w:t>www.bioinformatics.babraham.ac.uk/projects/</w:t>
      </w:r>
      <w:r w:rsidR="00672EEF" w:rsidRPr="00686046">
        <w:rPr>
          <w:rFonts w:cstheme="minorHAnsi"/>
          <w:sz w:val="20"/>
          <w:szCs w:val="20"/>
        </w:rPr>
        <w:t xml:space="preserve">), </w:t>
      </w:r>
      <w:r w:rsidR="00672EEF">
        <w:rPr>
          <w:rFonts w:cstheme="minorHAnsi"/>
          <w:sz w:val="20"/>
          <w:szCs w:val="20"/>
        </w:rPr>
        <w:t>and trimmed (</w:t>
      </w:r>
      <w:proofErr w:type="spellStart"/>
      <w:r w:rsidR="00672EEF">
        <w:rPr>
          <w:rFonts w:cstheme="minorHAnsi"/>
          <w:sz w:val="20"/>
          <w:szCs w:val="20"/>
        </w:rPr>
        <w:t>fastx</w:t>
      </w:r>
      <w:proofErr w:type="spellEnd"/>
      <w:r w:rsidR="00672EEF">
        <w:rPr>
          <w:rFonts w:cstheme="minorHAnsi"/>
          <w:sz w:val="20"/>
          <w:szCs w:val="20"/>
        </w:rPr>
        <w:t>,</w:t>
      </w:r>
      <w:r w:rsidR="00672EEF">
        <w:t xml:space="preserve"> </w:t>
      </w:r>
      <w:r w:rsidR="00672EEF" w:rsidRPr="00672EEF">
        <w:rPr>
          <w:rFonts w:cstheme="minorHAnsi"/>
          <w:sz w:val="20"/>
          <w:szCs w:val="20"/>
        </w:rPr>
        <w:t>http://hannonlab.cshl.edu/fastx_toolkit/commandline.html</w:t>
      </w:r>
      <w:r w:rsidR="00672EEF">
        <w:rPr>
          <w:rFonts w:cstheme="minorHAnsi"/>
          <w:sz w:val="20"/>
          <w:szCs w:val="20"/>
        </w:rPr>
        <w:t>). Reads were aligned</w:t>
      </w:r>
      <w:r w:rsidR="0080151C">
        <w:rPr>
          <w:rFonts w:cstheme="minorHAnsi"/>
          <w:sz w:val="20"/>
          <w:szCs w:val="20"/>
        </w:rPr>
        <w:t xml:space="preserve"> to the </w:t>
      </w:r>
      <w:r w:rsidR="0080151C" w:rsidRPr="00EF19E7">
        <w:rPr>
          <w:rFonts w:cstheme="minorHAnsi"/>
          <w:i/>
          <w:sz w:val="20"/>
          <w:szCs w:val="20"/>
        </w:rPr>
        <w:t>A</w:t>
      </w:r>
      <w:r w:rsidR="00EF19E7">
        <w:rPr>
          <w:rFonts w:cstheme="minorHAnsi"/>
          <w:i/>
          <w:sz w:val="20"/>
          <w:szCs w:val="20"/>
        </w:rPr>
        <w:t>. thaliana</w:t>
      </w:r>
      <w:r w:rsidR="0080151C">
        <w:rPr>
          <w:rFonts w:cstheme="minorHAnsi"/>
          <w:sz w:val="20"/>
          <w:szCs w:val="20"/>
        </w:rPr>
        <w:t xml:space="preserve"> TAIR10.25 cDNA reference genome</w:t>
      </w:r>
      <w:r w:rsidR="00EF19E7">
        <w:rPr>
          <w:rFonts w:cstheme="minorHAnsi"/>
          <w:sz w:val="20"/>
          <w:szCs w:val="20"/>
        </w:rPr>
        <w:t xml:space="preserve">, </w:t>
      </w:r>
      <w:r w:rsidR="00EF19E7" w:rsidRPr="00EF19E7">
        <w:rPr>
          <w:rFonts w:cstheme="minorHAnsi"/>
          <w:sz w:val="20"/>
          <w:szCs w:val="20"/>
        </w:rPr>
        <w:t xml:space="preserve">followed by the </w:t>
      </w:r>
      <w:r w:rsidR="00EF19E7" w:rsidRPr="00EF19E7">
        <w:rPr>
          <w:rFonts w:cstheme="minorHAnsi"/>
          <w:i/>
          <w:sz w:val="20"/>
          <w:szCs w:val="20"/>
        </w:rPr>
        <w:t>B. cinerea</w:t>
      </w:r>
      <w:r w:rsidR="00EF19E7" w:rsidRPr="00EF19E7">
        <w:rPr>
          <w:sz w:val="20"/>
          <w:szCs w:val="20"/>
        </w:rPr>
        <w:t xml:space="preserve"> B05.10 cDNA reference genome</w:t>
      </w:r>
      <w:r w:rsidR="002027E8">
        <w:rPr>
          <w:rFonts w:cstheme="minorHAnsi"/>
          <w:sz w:val="20"/>
          <w:szCs w:val="20"/>
        </w:rPr>
        <w:t xml:space="preserve">, and we pulled gene counts </w:t>
      </w:r>
      <w:r w:rsidR="00EF19E7">
        <w:rPr>
          <w:rFonts w:cstheme="minorHAnsi"/>
          <w:sz w:val="20"/>
          <w:szCs w:val="20"/>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Pr>
          <w:rFonts w:cstheme="minorHAnsi"/>
          <w:sz w:val="20"/>
          <w:szCs w:val="20"/>
        </w:rPr>
        <w:instrText xml:space="preserve"> ADDIN EN.CITE </w:instrText>
      </w:r>
      <w:r w:rsidR="00EF19E7">
        <w:rPr>
          <w:rFonts w:cstheme="minorHAnsi"/>
          <w:sz w:val="20"/>
          <w:szCs w:val="20"/>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Pr>
          <w:rFonts w:cstheme="minorHAnsi"/>
          <w:sz w:val="20"/>
          <w:szCs w:val="20"/>
        </w:rPr>
        <w:instrText xml:space="preserve"> ADDIN EN.CITE.DATA </w:instrText>
      </w:r>
      <w:r w:rsidR="00EF19E7">
        <w:rPr>
          <w:rFonts w:cstheme="minorHAnsi"/>
          <w:sz w:val="20"/>
          <w:szCs w:val="20"/>
        </w:rPr>
      </w:r>
      <w:r w:rsidR="00EF19E7">
        <w:rPr>
          <w:rFonts w:cstheme="minorHAnsi"/>
          <w:sz w:val="20"/>
          <w:szCs w:val="20"/>
        </w:rPr>
        <w:fldChar w:fldCharType="end"/>
      </w:r>
      <w:r w:rsidR="00EF19E7">
        <w:rPr>
          <w:rFonts w:cstheme="minorHAnsi"/>
          <w:sz w:val="20"/>
          <w:szCs w:val="20"/>
        </w:rPr>
      </w:r>
      <w:r w:rsidR="00EF19E7">
        <w:rPr>
          <w:rFonts w:cstheme="minorHAnsi"/>
          <w:sz w:val="20"/>
          <w:szCs w:val="20"/>
        </w:rPr>
        <w:fldChar w:fldCharType="separate"/>
      </w:r>
      <w:r w:rsidR="00EF19E7">
        <w:rPr>
          <w:rFonts w:cstheme="minorHAnsi"/>
          <w:noProof/>
          <w:sz w:val="20"/>
          <w:szCs w:val="20"/>
        </w:rPr>
        <w:t>(Langmead, Trapnell et al. 2009, Li, Handsaker et al. 2009, Van Kan, Stassen et al. 2017, Zhang, Corwin et al. 2017, Zhang, Corwin et al. 2018)</w:t>
      </w:r>
      <w:r w:rsidR="00EF19E7">
        <w:rPr>
          <w:rFonts w:cstheme="minorHAnsi"/>
          <w:sz w:val="20"/>
          <w:szCs w:val="20"/>
        </w:rPr>
        <w:fldChar w:fldCharType="end"/>
      </w:r>
      <w:r w:rsidR="002027E8">
        <w:rPr>
          <w:rFonts w:cstheme="minorHAnsi"/>
          <w:sz w:val="20"/>
          <w:szCs w:val="20"/>
        </w:rPr>
        <w:t>. We summed counts across gene models, and normalized gene counts as previously described</w:t>
      </w:r>
      <w:r w:rsidR="00EF19E7">
        <w:rPr>
          <w:rFonts w:cstheme="minorHAnsi"/>
          <w:sz w:val="20"/>
          <w:szCs w:val="20"/>
        </w:rPr>
        <w:t xml:space="preserve"> </w:t>
      </w:r>
      <w:r w:rsidR="00EF19E7">
        <w:rPr>
          <w:rFonts w:cstheme="minorHAnsi"/>
          <w:sz w:val="20"/>
          <w:szCs w:val="20"/>
        </w:rPr>
        <w:fldChar w:fldCharType="begin"/>
      </w:r>
      <w:r w:rsidR="00EF19E7">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Pr>
          <w:rFonts w:cstheme="minorHAnsi"/>
          <w:sz w:val="20"/>
          <w:szCs w:val="20"/>
        </w:rPr>
        <w:fldChar w:fldCharType="separate"/>
      </w:r>
      <w:r w:rsidR="00EF19E7">
        <w:rPr>
          <w:rFonts w:cstheme="minorHAnsi"/>
          <w:noProof/>
          <w:sz w:val="20"/>
          <w:szCs w:val="20"/>
        </w:rPr>
        <w:t>(Zhang, Corwin et al. 2017, Zhang, Corwin et al. 2018)</w:t>
      </w:r>
      <w:r w:rsidR="00EF19E7">
        <w:rPr>
          <w:rFonts w:cstheme="minorHAnsi"/>
          <w:sz w:val="20"/>
          <w:szCs w:val="20"/>
        </w:rPr>
        <w:fldChar w:fldCharType="end"/>
      </w:r>
      <w:r w:rsidR="002027E8">
        <w:rPr>
          <w:rFonts w:cstheme="minorHAnsi"/>
          <w:sz w:val="20"/>
          <w:szCs w:val="20"/>
        </w:rPr>
        <w:t>.</w:t>
      </w:r>
      <w:r w:rsidR="008317C6">
        <w:rPr>
          <w:rFonts w:cstheme="minorHAnsi"/>
          <w:sz w:val="20"/>
          <w:szCs w:val="20"/>
        </w:rPr>
        <w:t xml:space="preserve"> </w:t>
      </w:r>
    </w:p>
    <w:p w14:paraId="796CC826" w14:textId="56D58E29" w:rsidR="004441A8" w:rsidRPr="004441A8" w:rsidRDefault="004F39D0" w:rsidP="00EA2311">
      <w:pPr>
        <w:spacing w:line="480" w:lineRule="auto"/>
        <w:ind w:firstLine="720"/>
        <w:rPr>
          <w:rFonts w:cstheme="minorHAnsi"/>
          <w:sz w:val="20"/>
          <w:szCs w:val="20"/>
        </w:rPr>
      </w:pPr>
      <w:r w:rsidRPr="004F39D0">
        <w:rPr>
          <w:rFonts w:cstheme="minorHAnsi"/>
          <w:sz w:val="20"/>
          <w:szCs w:val="20"/>
        </w:rPr>
        <w:t xml:space="preserve">We used as input the model-adjusted means per transcript from previously published studies in the </w:t>
      </w:r>
      <w:r w:rsidRPr="00667B2A">
        <w:rPr>
          <w:rFonts w:cstheme="minorHAnsi"/>
          <w:i/>
          <w:sz w:val="20"/>
          <w:szCs w:val="20"/>
        </w:rPr>
        <w:t>A. thaliana</w:t>
      </w:r>
      <w:r w:rsidRPr="004F39D0">
        <w:rPr>
          <w:rFonts w:cstheme="minorHAnsi"/>
          <w:sz w:val="20"/>
          <w:szCs w:val="20"/>
        </w:rPr>
        <w:t xml:space="preserve"> transcriptome and</w:t>
      </w:r>
      <w:r w:rsidRPr="00667B2A">
        <w:rPr>
          <w:rFonts w:cstheme="minorHAnsi"/>
          <w:i/>
          <w:sz w:val="20"/>
          <w:szCs w:val="20"/>
        </w:rPr>
        <w:t xml:space="preserve"> B. cinerea </w:t>
      </w:r>
      <w:r w:rsidRPr="004F39D0">
        <w:rPr>
          <w:rFonts w:cstheme="minorHAnsi"/>
          <w:sz w:val="20"/>
          <w:szCs w:val="20"/>
        </w:rPr>
        <w:t xml:space="preserve">transcriptome </w:t>
      </w:r>
      <w:r w:rsidR="00DF42C5">
        <w:rPr>
          <w:rFonts w:cstheme="minorHAnsi"/>
          <w:sz w:val="20"/>
          <w:szCs w:val="20"/>
        </w:rPr>
        <w:fldChar w:fldCharType="begin"/>
      </w:r>
      <w:r w:rsidR="0039103B">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2017, Zhang, Corwin et al. 2018)</w:t>
      </w:r>
      <w:r w:rsidR="00DF42C5">
        <w:rPr>
          <w:rFonts w:cstheme="minorHAnsi"/>
          <w:sz w:val="20"/>
          <w:szCs w:val="20"/>
        </w:rPr>
        <w:fldChar w:fldCharType="end"/>
      </w:r>
      <w:r w:rsidRPr="004F39D0">
        <w:rPr>
          <w:rFonts w:cstheme="minorHAnsi"/>
          <w:sz w:val="20"/>
          <w:szCs w:val="20"/>
        </w:rPr>
        <w:t xml:space="preserve">. </w:t>
      </w:r>
      <w:r w:rsidR="00D872AD">
        <w:rPr>
          <w:rFonts w:cstheme="minorHAnsi"/>
          <w:i/>
          <w:sz w:val="20"/>
          <w:szCs w:val="20"/>
        </w:rPr>
        <w:t xml:space="preserve">A. </w:t>
      </w:r>
      <w:r w:rsidR="00D872AD" w:rsidRPr="00D872AD">
        <w:rPr>
          <w:rFonts w:cstheme="minorHAnsi"/>
          <w:i/>
          <w:sz w:val="20"/>
          <w:szCs w:val="20"/>
        </w:rPr>
        <w:t>thaliana</w:t>
      </w:r>
      <w:r w:rsidR="007437B7">
        <w:rPr>
          <w:rFonts w:cstheme="minorHAnsi"/>
          <w:sz w:val="20"/>
          <w:szCs w:val="20"/>
        </w:rPr>
        <w:t xml:space="preserve"> and </w:t>
      </w:r>
      <w:r w:rsidR="007437B7">
        <w:rPr>
          <w:rFonts w:cstheme="minorHAnsi"/>
          <w:i/>
          <w:sz w:val="20"/>
          <w:szCs w:val="20"/>
        </w:rPr>
        <w:t>B. cinerea</w:t>
      </w:r>
      <w:r w:rsidR="00D872AD">
        <w:rPr>
          <w:rFonts w:cstheme="minorHAnsi"/>
          <w:sz w:val="20"/>
          <w:szCs w:val="20"/>
        </w:rPr>
        <w:t xml:space="preserve"> transcript phenotypes were from least square means </w:t>
      </w:r>
      <w:r w:rsidR="007E73C0">
        <w:rPr>
          <w:rFonts w:cstheme="minorHAnsi"/>
          <w:sz w:val="20"/>
          <w:szCs w:val="20"/>
        </w:rPr>
        <w:t xml:space="preserve">of normalized gene counts in </w:t>
      </w:r>
      <w:r w:rsidR="00D872AD">
        <w:rPr>
          <w:rFonts w:cstheme="minorHAnsi"/>
          <w:sz w:val="20"/>
          <w:szCs w:val="20"/>
        </w:rPr>
        <w:t>a negative binomial generalized linear model (</w:t>
      </w:r>
      <w:proofErr w:type="spellStart"/>
      <w:r w:rsidR="00D872AD">
        <w:rPr>
          <w:rFonts w:cstheme="minorHAnsi"/>
          <w:sz w:val="20"/>
          <w:szCs w:val="20"/>
        </w:rPr>
        <w:t>nbGLM</w:t>
      </w:r>
      <w:proofErr w:type="spellEnd"/>
      <w:r w:rsidR="00D872AD">
        <w:rPr>
          <w:rFonts w:cstheme="minorHAnsi"/>
          <w:sz w:val="20"/>
          <w:szCs w:val="20"/>
        </w:rPr>
        <w:t xml:space="preserve">) </w:t>
      </w:r>
      <w:r w:rsidR="0039103B">
        <w:rPr>
          <w:rFonts w:cstheme="minorHAnsi"/>
          <w:sz w:val="20"/>
          <w:szCs w:val="20"/>
        </w:rPr>
        <w:fldChar w:fldCharType="begin"/>
      </w:r>
      <w:r w:rsidR="0039103B">
        <w:rPr>
          <w:rFonts w:cstheme="minorHAnsi"/>
          <w:sz w:val="20"/>
          <w:szCs w:val="20"/>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Pr>
          <w:rFonts w:cstheme="minorHAnsi"/>
          <w:sz w:val="20"/>
          <w:szCs w:val="20"/>
        </w:rPr>
        <w:fldChar w:fldCharType="separate"/>
      </w:r>
      <w:r w:rsidR="0039103B">
        <w:rPr>
          <w:rFonts w:cstheme="minorHAnsi"/>
          <w:noProof/>
          <w:sz w:val="20"/>
          <w:szCs w:val="20"/>
        </w:rPr>
        <w:t>(Zhang, Corwin et al. 2017, Zhang, Corwin et al. 2018)</w:t>
      </w:r>
      <w:r w:rsidR="0039103B">
        <w:rPr>
          <w:rFonts w:cstheme="minorHAnsi"/>
          <w:sz w:val="20"/>
          <w:szCs w:val="20"/>
        </w:rPr>
        <w:fldChar w:fldCharType="end"/>
      </w:r>
      <w:r w:rsidR="00D872AD">
        <w:rPr>
          <w:rFonts w:cstheme="minorHAnsi"/>
          <w:sz w:val="20"/>
          <w:szCs w:val="20"/>
        </w:rPr>
        <w:t xml:space="preserve">. </w:t>
      </w:r>
      <w:r w:rsidR="004441A8" w:rsidRPr="00D872AD">
        <w:rPr>
          <w:rFonts w:cstheme="minorHAnsi"/>
          <w:sz w:val="20"/>
          <w:szCs w:val="20"/>
        </w:rPr>
        <w:t>We</w:t>
      </w:r>
      <w:r w:rsidR="004441A8" w:rsidRPr="004441A8">
        <w:rPr>
          <w:rFonts w:cstheme="minorHAnsi"/>
          <w:sz w:val="20"/>
          <w:szCs w:val="20"/>
        </w:rPr>
        <w:t xml:space="preserve"> calculated linear models from the transcript data including the effects of isolate and host genotype. We z-scaled all transcript profiles prior to GWA.</w:t>
      </w:r>
    </w:p>
    <w:p w14:paraId="5D475296" w14:textId="5CA6190C" w:rsidR="004441A8" w:rsidRPr="004A2927" w:rsidRDefault="004441A8" w:rsidP="004441A8">
      <w:pPr>
        <w:spacing w:line="480" w:lineRule="auto"/>
        <w:rPr>
          <w:rFonts w:cstheme="minorHAnsi"/>
          <w:b/>
          <w:sz w:val="20"/>
          <w:szCs w:val="20"/>
        </w:rPr>
      </w:pPr>
      <w:r w:rsidRPr="004A2927">
        <w:rPr>
          <w:rFonts w:cstheme="minorHAnsi"/>
          <w:b/>
          <w:sz w:val="20"/>
          <w:szCs w:val="20"/>
        </w:rPr>
        <w:t xml:space="preserve">Genome </w:t>
      </w:r>
      <w:r w:rsidR="00EF19E7" w:rsidRPr="004A2927">
        <w:rPr>
          <w:rFonts w:cstheme="minorHAnsi"/>
          <w:b/>
          <w:sz w:val="20"/>
          <w:szCs w:val="20"/>
        </w:rPr>
        <w:t>wide association</w:t>
      </w:r>
    </w:p>
    <w:p w14:paraId="4E53E11E" w14:textId="224848A4" w:rsidR="004441A8" w:rsidRDefault="004441A8" w:rsidP="00EF19E7">
      <w:pPr>
        <w:spacing w:line="480" w:lineRule="auto"/>
        <w:ind w:firstLine="720"/>
        <w:rPr>
          <w:rFonts w:cstheme="minorHAnsi"/>
          <w:sz w:val="20"/>
          <w:szCs w:val="20"/>
        </w:rPr>
      </w:pPr>
      <w:r w:rsidRPr="004441A8">
        <w:rPr>
          <w:rFonts w:cstheme="minorHAnsi"/>
          <w:sz w:val="20"/>
          <w:szCs w:val="20"/>
        </w:rPr>
        <w:t xml:space="preserve">For GEMMA mapping, we used 95 isolates with a total of 237,878 SNPs against the </w:t>
      </w:r>
      <w:r w:rsidRPr="001E5698">
        <w:rPr>
          <w:rFonts w:cstheme="minorHAnsi"/>
          <w:i/>
          <w:sz w:val="20"/>
          <w:szCs w:val="20"/>
        </w:rPr>
        <w:t>B. cinerea</w:t>
      </w:r>
      <w:r w:rsidRPr="004441A8">
        <w:rPr>
          <w:rFonts w:cstheme="minorHAnsi"/>
          <w:sz w:val="20"/>
          <w:szCs w:val="20"/>
        </w:rPr>
        <w:t xml:space="preserve"> B05.10 genome </w:t>
      </w:r>
      <w:r w:rsidR="00C21F4F">
        <w:rPr>
          <w:rFonts w:cstheme="minorHAnsi"/>
          <w:sz w:val="20"/>
          <w:szCs w:val="20"/>
        </w:rPr>
        <w:fldChar w:fldCharType="begin"/>
      </w:r>
      <w:r w:rsidR="00C21F4F">
        <w:rPr>
          <w:rFonts w:cstheme="minorHAnsi"/>
          <w:sz w:val="20"/>
          <w:szCs w:val="20"/>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C21F4F">
        <w:rPr>
          <w:rFonts w:cstheme="minorHAnsi"/>
          <w:sz w:val="20"/>
          <w:szCs w:val="20"/>
        </w:rPr>
        <w:fldChar w:fldCharType="separate"/>
      </w:r>
      <w:r w:rsidR="00C21F4F">
        <w:rPr>
          <w:rFonts w:cstheme="minorHAnsi"/>
          <w:noProof/>
          <w:sz w:val="20"/>
          <w:szCs w:val="20"/>
        </w:rPr>
        <w:t>(Atwell, Corwin et al. 2018)</w:t>
      </w:r>
      <w:r w:rsidR="00C21F4F">
        <w:rPr>
          <w:rFonts w:cstheme="minorHAnsi"/>
          <w:sz w:val="20"/>
          <w:szCs w:val="20"/>
        </w:rPr>
        <w:fldChar w:fldCharType="end"/>
      </w:r>
      <w:r w:rsidRPr="004441A8">
        <w:rPr>
          <w:rFonts w:cstheme="minorHAnsi"/>
          <w:sz w:val="20"/>
          <w:szCs w:val="20"/>
        </w:rPr>
        <w:t xml:space="preserve">. We used haploid binary SNP calls with MAF &gt; 0.20 and &lt;20% missingness. We ran GEMMA once per phenotype, across </w:t>
      </w:r>
      <w:r w:rsidR="007D52AE" w:rsidRPr="004441A8">
        <w:rPr>
          <w:rFonts w:cstheme="minorHAnsi"/>
          <w:sz w:val="20"/>
          <w:szCs w:val="20"/>
        </w:rPr>
        <w:t xml:space="preserve">9,267 </w:t>
      </w:r>
      <w:r w:rsidR="007D52AE" w:rsidRPr="008C5606">
        <w:rPr>
          <w:rFonts w:cstheme="minorHAnsi"/>
          <w:i/>
          <w:sz w:val="20"/>
          <w:szCs w:val="20"/>
        </w:rPr>
        <w:t>B cinerea</w:t>
      </w:r>
      <w:r w:rsidR="007D52AE" w:rsidRPr="004441A8">
        <w:rPr>
          <w:rFonts w:cstheme="minorHAnsi"/>
          <w:sz w:val="20"/>
          <w:szCs w:val="20"/>
        </w:rPr>
        <w:t xml:space="preserve"> gene expression profiles</w:t>
      </w:r>
      <w:r w:rsidR="007D52AE">
        <w:rPr>
          <w:rFonts w:cstheme="minorHAnsi"/>
          <w:sz w:val="20"/>
          <w:szCs w:val="20"/>
        </w:rPr>
        <w:t xml:space="preserve"> and 23,947 </w:t>
      </w:r>
      <w:r w:rsidR="007D52AE" w:rsidRPr="008C5606">
        <w:rPr>
          <w:rFonts w:cstheme="minorHAnsi"/>
          <w:i/>
          <w:sz w:val="20"/>
          <w:szCs w:val="20"/>
        </w:rPr>
        <w:t>A. thaliana</w:t>
      </w:r>
      <w:r w:rsidR="007D52AE">
        <w:rPr>
          <w:rFonts w:cstheme="minorHAnsi"/>
          <w:sz w:val="20"/>
          <w:szCs w:val="20"/>
        </w:rPr>
        <w:t xml:space="preserve"> gene expression profiles</w:t>
      </w:r>
      <w:r w:rsidRPr="004441A8">
        <w:rPr>
          <w:rFonts w:cstheme="minorHAnsi"/>
          <w:sz w:val="20"/>
          <w:szCs w:val="20"/>
        </w:rPr>
        <w:t>.</w:t>
      </w:r>
    </w:p>
    <w:p w14:paraId="4C8F6D60" w14:textId="1F3A0A36" w:rsidR="007360E4" w:rsidRPr="004A2927" w:rsidRDefault="007360E4" w:rsidP="007360E4">
      <w:pPr>
        <w:spacing w:line="480" w:lineRule="auto"/>
        <w:rPr>
          <w:rFonts w:cstheme="minorHAnsi"/>
          <w:b/>
          <w:sz w:val="20"/>
          <w:szCs w:val="20"/>
        </w:rPr>
      </w:pPr>
      <w:r w:rsidRPr="004A2927">
        <w:rPr>
          <w:rFonts w:cstheme="minorHAnsi"/>
          <w:b/>
          <w:sz w:val="20"/>
          <w:szCs w:val="20"/>
        </w:rPr>
        <w:t>Permutation</w:t>
      </w:r>
      <w:r w:rsidR="004D5A70" w:rsidRPr="004A2927">
        <w:rPr>
          <w:rFonts w:cstheme="minorHAnsi"/>
          <w:b/>
          <w:sz w:val="20"/>
          <w:szCs w:val="20"/>
        </w:rPr>
        <w:t xml:space="preserve"> and defining hotspots</w:t>
      </w:r>
    </w:p>
    <w:p w14:paraId="0B3088BB" w14:textId="70E30641" w:rsidR="007360E4" w:rsidRPr="004441A8" w:rsidRDefault="007360E4" w:rsidP="007360E4">
      <w:pPr>
        <w:spacing w:line="480" w:lineRule="auto"/>
        <w:ind w:firstLine="720"/>
        <w:rPr>
          <w:rFonts w:cstheme="minorHAnsi"/>
          <w:sz w:val="20"/>
          <w:szCs w:val="20"/>
        </w:rPr>
      </w:pPr>
      <w:r>
        <w:rPr>
          <w:rFonts w:cstheme="minorHAnsi"/>
          <w:sz w:val="20"/>
          <w:szCs w:val="20"/>
        </w:rPr>
        <w:t xml:space="preserve">We plotted the number of transcripts linked to each SNP, summed across all 5 permutations, to calculate permuted hotspot size. For any SNPs that linked to permuted hotspots of over 5 transcripts in </w:t>
      </w:r>
      <w:r>
        <w:rPr>
          <w:rFonts w:cstheme="minorHAnsi"/>
          <w:i/>
          <w:sz w:val="20"/>
          <w:szCs w:val="20"/>
        </w:rPr>
        <w:t xml:space="preserve">B. cinerea </w:t>
      </w:r>
      <w:r>
        <w:rPr>
          <w:rFonts w:cstheme="minorHAnsi"/>
          <w:sz w:val="20"/>
          <w:szCs w:val="20"/>
        </w:rPr>
        <w:t xml:space="preserve">or 20 transcripts in </w:t>
      </w:r>
      <w:r>
        <w:rPr>
          <w:rFonts w:cstheme="minorHAnsi"/>
          <w:i/>
          <w:sz w:val="20"/>
          <w:szCs w:val="20"/>
        </w:rPr>
        <w:t>A. thaliana</w:t>
      </w:r>
      <w:r>
        <w:rPr>
          <w:rFonts w:cstheme="minorHAnsi"/>
          <w:sz w:val="20"/>
          <w:szCs w:val="20"/>
        </w:rPr>
        <w:t xml:space="preserve">, we removed these SNPs from further analysis as likely false positives. We then </w:t>
      </w:r>
      <w:r w:rsidR="004D5A70">
        <w:rPr>
          <w:rFonts w:cstheme="minorHAnsi"/>
          <w:sz w:val="20"/>
          <w:szCs w:val="20"/>
        </w:rPr>
        <w:t xml:space="preserve">conservatively </w:t>
      </w:r>
      <w:r>
        <w:rPr>
          <w:rFonts w:cstheme="minorHAnsi"/>
          <w:sz w:val="20"/>
          <w:szCs w:val="20"/>
        </w:rPr>
        <w:t xml:space="preserve">defined actual hotspots as </w:t>
      </w:r>
      <w:r w:rsidR="003A0148">
        <w:rPr>
          <w:rFonts w:cstheme="minorHAnsi"/>
          <w:sz w:val="20"/>
          <w:szCs w:val="20"/>
        </w:rPr>
        <w:t xml:space="preserve">SNP </w:t>
      </w:r>
      <w:r>
        <w:rPr>
          <w:rFonts w:cstheme="minorHAnsi"/>
          <w:sz w:val="20"/>
          <w:szCs w:val="20"/>
        </w:rPr>
        <w:t xml:space="preserve">peaks exceeding 20 transcripts in </w:t>
      </w:r>
      <w:r w:rsidRPr="004B32C8">
        <w:rPr>
          <w:rFonts w:cstheme="minorHAnsi"/>
          <w:i/>
          <w:sz w:val="20"/>
          <w:szCs w:val="20"/>
        </w:rPr>
        <w:t>B. cinerea</w:t>
      </w:r>
      <w:r>
        <w:rPr>
          <w:rFonts w:cstheme="minorHAnsi"/>
          <w:sz w:val="20"/>
          <w:szCs w:val="20"/>
        </w:rPr>
        <w:t xml:space="preserve"> and 150 transcripts in </w:t>
      </w:r>
      <w:r w:rsidRPr="004B32C8">
        <w:rPr>
          <w:rFonts w:cstheme="minorHAnsi"/>
          <w:i/>
          <w:sz w:val="20"/>
          <w:szCs w:val="20"/>
        </w:rPr>
        <w:t>A. thaliana</w:t>
      </w:r>
      <w:r>
        <w:rPr>
          <w:rFonts w:cstheme="minorHAnsi"/>
          <w:sz w:val="20"/>
          <w:szCs w:val="20"/>
        </w:rPr>
        <w:t xml:space="preserve">. </w:t>
      </w:r>
      <w:r w:rsidR="003A0148">
        <w:rPr>
          <w:rFonts w:cstheme="minorHAnsi"/>
          <w:sz w:val="20"/>
          <w:szCs w:val="20"/>
        </w:rPr>
        <w:t>We then collapsed hotspots into genes,</w:t>
      </w:r>
      <w:r w:rsidR="008C6FF7">
        <w:rPr>
          <w:rFonts w:cstheme="minorHAnsi"/>
          <w:sz w:val="20"/>
          <w:szCs w:val="20"/>
        </w:rPr>
        <w:t xml:space="preserve"> such that all SNPs were annotated to the nearest gene within 2kb. </w:t>
      </w:r>
    </w:p>
    <w:p w14:paraId="02F02327" w14:textId="77777777" w:rsidR="004441A8" w:rsidRPr="004A2927" w:rsidRDefault="004441A8" w:rsidP="004441A8">
      <w:pPr>
        <w:spacing w:line="480" w:lineRule="auto"/>
        <w:rPr>
          <w:rFonts w:cstheme="minorHAnsi"/>
          <w:b/>
          <w:sz w:val="20"/>
          <w:szCs w:val="20"/>
        </w:rPr>
      </w:pPr>
      <w:r w:rsidRPr="004A2927">
        <w:rPr>
          <w:rFonts w:cstheme="minorHAnsi"/>
          <w:b/>
          <w:sz w:val="20"/>
          <w:szCs w:val="20"/>
        </w:rPr>
        <w:lastRenderedPageBreak/>
        <w:t>Pathway focus</w:t>
      </w:r>
    </w:p>
    <w:p w14:paraId="79BFD142" w14:textId="35E1FCBE" w:rsidR="00812637" w:rsidRDefault="004441A8" w:rsidP="004441A8">
      <w:pPr>
        <w:spacing w:line="480" w:lineRule="auto"/>
        <w:ind w:firstLine="720"/>
        <w:rPr>
          <w:rFonts w:cstheme="minorHAnsi"/>
          <w:sz w:val="20"/>
          <w:szCs w:val="20"/>
        </w:rPr>
      </w:pPr>
      <w:r w:rsidRPr="004441A8">
        <w:rPr>
          <w:rFonts w:cstheme="minorHAnsi"/>
          <w:sz w:val="20"/>
          <w:szCs w:val="20"/>
        </w:rPr>
        <w:t xml:space="preserve">We focused further </w:t>
      </w:r>
      <w:r w:rsidRPr="00FA56B3">
        <w:rPr>
          <w:rFonts w:cstheme="minorHAnsi"/>
          <w:i/>
          <w:sz w:val="20"/>
          <w:szCs w:val="20"/>
        </w:rPr>
        <w:t>cis</w:t>
      </w:r>
      <w:r w:rsidRPr="004441A8">
        <w:rPr>
          <w:rFonts w:cstheme="minorHAnsi"/>
          <w:sz w:val="20"/>
          <w:szCs w:val="20"/>
        </w:rPr>
        <w:t xml:space="preserve">-effects analysis on three networks which were highly conserved across </w:t>
      </w:r>
      <w:r w:rsidRPr="00FA56B3">
        <w:rPr>
          <w:rFonts w:cstheme="minorHAnsi"/>
          <w:i/>
          <w:sz w:val="20"/>
          <w:szCs w:val="20"/>
        </w:rPr>
        <w:t>B. cinerea</w:t>
      </w:r>
      <w:r w:rsidRPr="004441A8">
        <w:rPr>
          <w:rFonts w:cstheme="minorHAnsi"/>
          <w:sz w:val="20"/>
          <w:szCs w:val="20"/>
        </w:rPr>
        <w:t xml:space="preserve"> isolates </w:t>
      </w:r>
      <w:r w:rsidR="00DF42C5">
        <w:rPr>
          <w:rFonts w:cstheme="minorHAnsi"/>
          <w:sz w:val="20"/>
          <w:szCs w:val="20"/>
        </w:rPr>
        <w:fldChar w:fldCharType="begin"/>
      </w:r>
      <w:r w:rsidR="0039103B">
        <w:rPr>
          <w:rFonts w:cstheme="minorHAnsi"/>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Pr>
          <w:rFonts w:cstheme="minorHAnsi"/>
          <w:sz w:val="20"/>
          <w:szCs w:val="20"/>
        </w:rPr>
        <w:fldChar w:fldCharType="separate"/>
      </w:r>
      <w:r w:rsidR="00DF42C5">
        <w:rPr>
          <w:rFonts w:cstheme="minorHAnsi"/>
          <w:noProof/>
          <w:sz w:val="20"/>
          <w:szCs w:val="20"/>
        </w:rPr>
        <w:t>(Zhang, Corwin et al. 2018)</w:t>
      </w:r>
      <w:r w:rsidR="00DF42C5">
        <w:rPr>
          <w:rFonts w:cstheme="minorHAnsi"/>
          <w:sz w:val="20"/>
          <w:szCs w:val="20"/>
        </w:rPr>
        <w:fldChar w:fldCharType="end"/>
      </w:r>
      <w:r w:rsidRPr="004441A8">
        <w:rPr>
          <w:rFonts w:cstheme="minorHAnsi"/>
          <w:sz w:val="20"/>
          <w:szCs w:val="20"/>
        </w:rPr>
        <w:t xml:space="preserve">. We clustered isolates by SNP data within focal networks. Hierarchical clustering was computed using the R package </w:t>
      </w:r>
      <w:proofErr w:type="spellStart"/>
      <w:r w:rsidRPr="004441A8">
        <w:rPr>
          <w:rFonts w:cstheme="minorHAnsi"/>
          <w:sz w:val="20"/>
          <w:szCs w:val="20"/>
        </w:rPr>
        <w:t>pvclust</w:t>
      </w:r>
      <w:proofErr w:type="spellEnd"/>
      <w:r w:rsidRPr="004441A8">
        <w:rPr>
          <w:rFonts w:cstheme="minorHAnsi"/>
          <w:sz w:val="20"/>
          <w:szCs w:val="20"/>
        </w:rPr>
        <w:t xml:space="preserve"> based on mean linkage (UPGMA), with correlation distance and 1000 bootstrap replications </w:t>
      </w:r>
      <w:r w:rsidR="00812637">
        <w:rPr>
          <w:rFonts w:cstheme="minorHAnsi"/>
          <w:sz w:val="20"/>
          <w:szCs w:val="20"/>
        </w:rPr>
        <w:fldChar w:fldCharType="begin"/>
      </w:r>
      <w:r w:rsidR="00812637">
        <w:rPr>
          <w:rFonts w:cstheme="minorHAnsi"/>
          <w:sz w:val="20"/>
          <w:szCs w:val="20"/>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Pr>
          <w:rFonts w:cstheme="minorHAnsi"/>
          <w:sz w:val="20"/>
          <w:szCs w:val="20"/>
        </w:rPr>
        <w:fldChar w:fldCharType="separate"/>
      </w:r>
      <w:r w:rsidR="00812637">
        <w:rPr>
          <w:rFonts w:cstheme="minorHAnsi"/>
          <w:noProof/>
          <w:sz w:val="20"/>
          <w:szCs w:val="20"/>
        </w:rPr>
        <w:t>(Suzuki and Shimodaira 2015)</w:t>
      </w:r>
      <w:r w:rsidR="00812637">
        <w:rPr>
          <w:rFonts w:cstheme="minorHAnsi"/>
          <w:sz w:val="20"/>
          <w:szCs w:val="20"/>
        </w:rPr>
        <w:fldChar w:fldCharType="end"/>
      </w:r>
      <w:r w:rsidRPr="004441A8">
        <w:rPr>
          <w:rFonts w:cstheme="minorHAnsi"/>
          <w:sz w:val="20"/>
          <w:szCs w:val="20"/>
        </w:rPr>
        <w:t>. AU p-values are reported in red, BP values in green. Edges with high AU values are considered strongly supported by the data, and clustering is drawn according to these edges with AU &gt; 95%.</w:t>
      </w:r>
    </w:p>
    <w:p w14:paraId="7B75F65D" w14:textId="7E5D4811" w:rsidR="00595665" w:rsidRPr="00A3071A" w:rsidRDefault="00C11DB8" w:rsidP="00FF00AF">
      <w:pPr>
        <w:spacing w:line="480" w:lineRule="auto"/>
        <w:rPr>
          <w:rFonts w:cstheme="minorHAnsi"/>
          <w:b/>
          <w:sz w:val="20"/>
          <w:szCs w:val="20"/>
        </w:rPr>
      </w:pPr>
      <w:r w:rsidRPr="00A3071A">
        <w:rPr>
          <w:rFonts w:cstheme="minorHAnsi"/>
          <w:b/>
          <w:sz w:val="20"/>
          <w:szCs w:val="20"/>
        </w:rPr>
        <w:t>FIGURE LEGENDS</w:t>
      </w:r>
    </w:p>
    <w:p w14:paraId="51FCB8D9" w14:textId="77777777" w:rsidR="00F14C7D" w:rsidRPr="00F14C7D" w:rsidRDefault="00F14C7D" w:rsidP="00F14C7D">
      <w:pPr>
        <w:spacing w:after="0" w:line="240" w:lineRule="auto"/>
        <w:rPr>
          <w:rFonts w:cstheme="minorHAnsi"/>
          <w:sz w:val="20"/>
          <w:szCs w:val="20"/>
        </w:rPr>
      </w:pPr>
      <w:r w:rsidRPr="00F14C7D">
        <w:rPr>
          <w:rFonts w:cstheme="minorHAnsi"/>
          <w:b/>
          <w:bCs/>
          <w:sz w:val="20"/>
          <w:szCs w:val="20"/>
        </w:rPr>
        <w:t xml:space="preserve">Figure N1. Manhattan plot examples for 1 transcript per species. </w:t>
      </w:r>
      <w:r w:rsidRPr="00F14C7D">
        <w:rPr>
          <w:rFonts w:cstheme="minorHAnsi"/>
          <w:sz w:val="20"/>
          <w:szCs w:val="20"/>
        </w:rPr>
        <w:t xml:space="preserve">Panel a is an example plot of p-values for all </w:t>
      </w:r>
      <w:r w:rsidRPr="00F14C7D">
        <w:rPr>
          <w:rFonts w:cstheme="minorHAnsi"/>
          <w:i/>
          <w:iCs/>
          <w:sz w:val="20"/>
          <w:szCs w:val="20"/>
        </w:rPr>
        <w:t xml:space="preserve">B. cinerea </w:t>
      </w:r>
      <w:r w:rsidRPr="00F14C7D">
        <w:rPr>
          <w:rFonts w:cstheme="minorHAnsi"/>
          <w:sz w:val="20"/>
          <w:szCs w:val="20"/>
        </w:rPr>
        <w:t xml:space="preserve">SNP associations to a single </w:t>
      </w:r>
      <w:r w:rsidRPr="00F14C7D">
        <w:rPr>
          <w:rFonts w:cstheme="minorHAnsi"/>
          <w:i/>
          <w:iCs/>
          <w:sz w:val="20"/>
          <w:szCs w:val="20"/>
        </w:rPr>
        <w:t xml:space="preserve">B. cinerea </w:t>
      </w:r>
      <w:r w:rsidRPr="00F14C7D">
        <w:rPr>
          <w:rFonts w:cstheme="minorHAnsi"/>
          <w:sz w:val="20"/>
          <w:szCs w:val="20"/>
        </w:rPr>
        <w:t xml:space="preserve">transcript, from Bcin01g00170.  Panel b is an example plot of p-values for all </w:t>
      </w:r>
      <w:r w:rsidRPr="00F14C7D">
        <w:rPr>
          <w:rFonts w:cstheme="minorHAnsi"/>
          <w:i/>
          <w:iCs/>
          <w:sz w:val="20"/>
          <w:szCs w:val="20"/>
        </w:rPr>
        <w:t xml:space="preserve">B. cinerea </w:t>
      </w:r>
      <w:r w:rsidRPr="00F14C7D">
        <w:rPr>
          <w:rFonts w:cstheme="minorHAnsi"/>
          <w:sz w:val="20"/>
          <w:szCs w:val="20"/>
        </w:rPr>
        <w:t xml:space="preserve">SNP associations to a single </w:t>
      </w:r>
      <w:r w:rsidRPr="00F14C7D">
        <w:rPr>
          <w:rFonts w:cstheme="minorHAnsi"/>
          <w:i/>
          <w:iCs/>
          <w:sz w:val="20"/>
          <w:szCs w:val="20"/>
        </w:rPr>
        <w:t xml:space="preserve">A. thaliana </w:t>
      </w:r>
      <w:r w:rsidRPr="00F14C7D">
        <w:rPr>
          <w:rFonts w:cstheme="minorHAnsi"/>
          <w:sz w:val="20"/>
          <w:szCs w:val="20"/>
        </w:rPr>
        <w:t xml:space="preserve">transcript. </w:t>
      </w:r>
    </w:p>
    <w:p w14:paraId="2D37B479" w14:textId="7B1441F8" w:rsidR="001C68B4" w:rsidRDefault="001C68B4" w:rsidP="00595665">
      <w:pPr>
        <w:spacing w:after="0" w:line="240" w:lineRule="auto"/>
        <w:rPr>
          <w:rFonts w:cstheme="minorHAnsi"/>
          <w:sz w:val="20"/>
          <w:szCs w:val="20"/>
        </w:rPr>
      </w:pPr>
    </w:p>
    <w:p w14:paraId="04D6AF62" w14:textId="03B6A117" w:rsidR="00F14C7D" w:rsidRDefault="00F14C7D" w:rsidP="00F14C7D">
      <w:pPr>
        <w:spacing w:after="0" w:line="240" w:lineRule="auto"/>
        <w:rPr>
          <w:rFonts w:cstheme="minorHAnsi"/>
          <w:sz w:val="20"/>
          <w:szCs w:val="20"/>
        </w:rPr>
      </w:pPr>
      <w:r w:rsidRPr="00F14C7D">
        <w:rPr>
          <w:rFonts w:cstheme="minorHAnsi"/>
          <w:b/>
          <w:bCs/>
          <w:sz w:val="20"/>
          <w:szCs w:val="20"/>
        </w:rPr>
        <w:t xml:space="preserve">Figure N2. </w:t>
      </w:r>
      <w:r w:rsidRPr="00F14C7D">
        <w:rPr>
          <w:rFonts w:cstheme="minorHAnsi"/>
          <w:b/>
          <w:bCs/>
          <w:i/>
          <w:iCs/>
          <w:sz w:val="20"/>
          <w:szCs w:val="20"/>
        </w:rPr>
        <w:t>cis</w:t>
      </w:r>
      <w:r w:rsidRPr="00F14C7D">
        <w:rPr>
          <w:rFonts w:cstheme="minorHAnsi"/>
          <w:b/>
          <w:bCs/>
          <w:sz w:val="20"/>
          <w:szCs w:val="20"/>
        </w:rPr>
        <w:t xml:space="preserve">-diagonal plot comparing </w:t>
      </w:r>
      <w:r w:rsidRPr="00F14C7D">
        <w:rPr>
          <w:rFonts w:cstheme="minorHAnsi"/>
          <w:b/>
          <w:bCs/>
          <w:i/>
          <w:iCs/>
          <w:sz w:val="20"/>
          <w:szCs w:val="20"/>
        </w:rPr>
        <w:t>B. cinerea</w:t>
      </w:r>
      <w:r w:rsidRPr="00F14C7D">
        <w:rPr>
          <w:rFonts w:cstheme="minorHAnsi"/>
          <w:b/>
          <w:bCs/>
          <w:sz w:val="20"/>
          <w:szCs w:val="20"/>
        </w:rPr>
        <w:t xml:space="preserve"> gene center to position of top associated SNP, for all 9,284 transcripts. </w:t>
      </w:r>
      <w:r w:rsidRPr="00F14C7D">
        <w:rPr>
          <w:rFonts w:cstheme="minorHAnsi"/>
          <w:sz w:val="20"/>
          <w:szCs w:val="20"/>
        </w:rPr>
        <w:t>We retained only the SNPs with highest probability (lowest p-value) of significant effect on expression for each transcript. Panel a depicts the single top SNP per transcript. Panel b depicts the top 10 SNPs per transcript. Chromosomes are delimited by red bars along the x-axis.</w:t>
      </w:r>
    </w:p>
    <w:p w14:paraId="104EB2F2" w14:textId="36339B3F" w:rsidR="00F14C7D" w:rsidRDefault="00F14C7D" w:rsidP="00F14C7D">
      <w:pPr>
        <w:spacing w:after="0" w:line="240" w:lineRule="auto"/>
        <w:rPr>
          <w:rFonts w:cstheme="minorHAnsi"/>
          <w:sz w:val="20"/>
          <w:szCs w:val="20"/>
        </w:rPr>
      </w:pPr>
    </w:p>
    <w:p w14:paraId="6C95BA48" w14:textId="77777777" w:rsidR="00F14C7D" w:rsidRPr="00F14C7D" w:rsidRDefault="00F14C7D" w:rsidP="00F14C7D">
      <w:pPr>
        <w:spacing w:after="0" w:line="240" w:lineRule="auto"/>
        <w:rPr>
          <w:rFonts w:cstheme="minorHAnsi"/>
          <w:sz w:val="20"/>
          <w:szCs w:val="20"/>
        </w:rPr>
      </w:pPr>
      <w:r w:rsidRPr="00F14C7D">
        <w:rPr>
          <w:rFonts w:cstheme="minorHAnsi"/>
          <w:b/>
          <w:bCs/>
          <w:sz w:val="20"/>
          <w:szCs w:val="20"/>
        </w:rPr>
        <w:t xml:space="preserve">Figure N3. Distance between transcript center and top SNP location for all </w:t>
      </w:r>
      <w:r w:rsidRPr="00F14C7D">
        <w:rPr>
          <w:rFonts w:cstheme="minorHAnsi"/>
          <w:b/>
          <w:bCs/>
          <w:i/>
          <w:iCs/>
          <w:sz w:val="20"/>
          <w:szCs w:val="20"/>
        </w:rPr>
        <w:t xml:space="preserve">B. cinerea </w:t>
      </w:r>
      <w:r w:rsidRPr="00F14C7D">
        <w:rPr>
          <w:rFonts w:cstheme="minorHAnsi"/>
          <w:b/>
          <w:bCs/>
          <w:sz w:val="20"/>
          <w:szCs w:val="20"/>
        </w:rPr>
        <w:t xml:space="preserve">expression profiles on Col-0 </w:t>
      </w:r>
      <w:r w:rsidRPr="00F14C7D">
        <w:rPr>
          <w:rFonts w:cstheme="minorHAnsi"/>
          <w:b/>
          <w:bCs/>
          <w:i/>
          <w:iCs/>
          <w:sz w:val="20"/>
          <w:szCs w:val="20"/>
        </w:rPr>
        <w:t>A. thaliana</w:t>
      </w:r>
      <w:r w:rsidRPr="00F14C7D">
        <w:rPr>
          <w:rFonts w:cstheme="minorHAnsi"/>
          <w:b/>
          <w:bCs/>
          <w:sz w:val="20"/>
          <w:szCs w:val="20"/>
        </w:rPr>
        <w:t xml:space="preserve">. </w:t>
      </w:r>
      <w:r w:rsidRPr="00F14C7D">
        <w:rPr>
          <w:rFonts w:cstheme="minorHAnsi"/>
          <w:sz w:val="20"/>
          <w:szCs w:val="20"/>
        </w:rPr>
        <w:t xml:space="preserve">Data include the top 1 SNP identified by GEMMA association with each transcript expression profile (lowest p-value for association). Distances are in Mb, including only top SNPs on the same chromosome as the focal gene. </w:t>
      </w:r>
    </w:p>
    <w:p w14:paraId="74D7959A" w14:textId="354E805E" w:rsidR="00F14C7D" w:rsidRDefault="00F14C7D" w:rsidP="00F14C7D">
      <w:pPr>
        <w:spacing w:after="0" w:line="240" w:lineRule="auto"/>
        <w:rPr>
          <w:rFonts w:cstheme="minorHAnsi"/>
          <w:sz w:val="20"/>
          <w:szCs w:val="20"/>
        </w:rPr>
      </w:pPr>
    </w:p>
    <w:p w14:paraId="3050432B" w14:textId="77777777" w:rsidR="00F14C7D" w:rsidRPr="00F14C7D" w:rsidRDefault="00F14C7D" w:rsidP="00F14C7D">
      <w:pPr>
        <w:spacing w:after="0" w:line="240" w:lineRule="auto"/>
        <w:rPr>
          <w:rFonts w:cstheme="minorHAnsi"/>
          <w:sz w:val="20"/>
          <w:szCs w:val="20"/>
        </w:rPr>
      </w:pPr>
      <w:r w:rsidRPr="00F14C7D">
        <w:rPr>
          <w:rFonts w:cstheme="minorHAnsi"/>
          <w:b/>
          <w:bCs/>
          <w:sz w:val="20"/>
          <w:szCs w:val="20"/>
        </w:rPr>
        <w:t xml:space="preserve">Figure N4. Cis-effect analysis of the botcynic acid biosynthetic gene network. </w:t>
      </w:r>
      <w:r w:rsidRPr="00F14C7D">
        <w:rPr>
          <w:rFonts w:cstheme="minorHAnsi"/>
          <w:sz w:val="20"/>
          <w:szCs w:val="20"/>
        </w:rPr>
        <w:t xml:space="preserve">Panel a is Hierarchical clustering of </w:t>
      </w:r>
      <w:r w:rsidRPr="00F14C7D">
        <w:rPr>
          <w:rFonts w:cstheme="minorHAnsi"/>
          <w:i/>
          <w:iCs/>
          <w:sz w:val="20"/>
          <w:szCs w:val="20"/>
        </w:rPr>
        <w:t xml:space="preserve">B. cinerea </w:t>
      </w:r>
      <w:r w:rsidRPr="00F14C7D">
        <w:rPr>
          <w:rFonts w:cstheme="minorHAnsi"/>
          <w:sz w:val="20"/>
          <w:szCs w:val="20"/>
        </w:rPr>
        <w:t xml:space="preserve">isolates from SNPs within the botcynic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botcynic acid network-level expression within </w:t>
      </w:r>
      <w:r w:rsidRPr="00F14C7D">
        <w:rPr>
          <w:rFonts w:cstheme="minorHAnsi"/>
          <w:i/>
          <w:iCs/>
          <w:sz w:val="20"/>
          <w:szCs w:val="20"/>
        </w:rPr>
        <w:t>B. cinerea</w:t>
      </w:r>
      <w:r w:rsidRPr="00F14C7D">
        <w:rPr>
          <w:rFonts w:cstheme="minorHAnsi"/>
          <w:sz w:val="20"/>
          <w:szCs w:val="20"/>
        </w:rPr>
        <w:t xml:space="preserve"> clusters. Isolates are clustered based membership in groups defined by hierarchical clustering of the SNPs within the botcynic acid biosynthesis network (Figure X5). Panel c is the gene models of the biosynthetic gene network, with the cluster 3 deletion indicated as a triangle.</w:t>
      </w:r>
    </w:p>
    <w:p w14:paraId="1F9F6DAB" w14:textId="77777777" w:rsidR="00F14C7D" w:rsidRPr="00F14C7D" w:rsidRDefault="00F14C7D" w:rsidP="00F14C7D">
      <w:pPr>
        <w:spacing w:after="0" w:line="240" w:lineRule="auto"/>
        <w:rPr>
          <w:rFonts w:cstheme="minorHAnsi"/>
          <w:sz w:val="20"/>
          <w:szCs w:val="20"/>
        </w:rPr>
      </w:pPr>
    </w:p>
    <w:p w14:paraId="57CFCEEF" w14:textId="77777777" w:rsidR="00F14C7D" w:rsidRPr="00F14C7D" w:rsidRDefault="00F14C7D" w:rsidP="00F14C7D">
      <w:pPr>
        <w:spacing w:after="0" w:line="240" w:lineRule="auto"/>
        <w:rPr>
          <w:rFonts w:cstheme="minorHAnsi"/>
          <w:sz w:val="20"/>
          <w:szCs w:val="20"/>
        </w:rPr>
      </w:pPr>
      <w:r w:rsidRPr="00F14C7D">
        <w:rPr>
          <w:rFonts w:cstheme="minorHAnsi"/>
          <w:b/>
          <w:bCs/>
          <w:sz w:val="20"/>
          <w:szCs w:val="20"/>
        </w:rPr>
        <w:t xml:space="preserve">Figure N5. Manhattan-type plot of GEMMA results of transcriptome-wide </w:t>
      </w:r>
      <w:r w:rsidRPr="00F14C7D">
        <w:rPr>
          <w:rFonts w:cstheme="minorHAnsi"/>
          <w:b/>
          <w:bCs/>
          <w:i/>
          <w:iCs/>
          <w:sz w:val="20"/>
          <w:szCs w:val="20"/>
        </w:rPr>
        <w:t>B. cinerea</w:t>
      </w:r>
      <w:r w:rsidRPr="00F14C7D">
        <w:rPr>
          <w:rFonts w:cstheme="minorHAnsi"/>
          <w:b/>
          <w:bCs/>
          <w:sz w:val="20"/>
          <w:szCs w:val="20"/>
        </w:rPr>
        <w:t xml:space="preserve"> expression phenotypes. </w:t>
      </w:r>
      <w:r w:rsidRPr="00F14C7D">
        <w:rPr>
          <w:rFonts w:cstheme="minorHAnsi"/>
          <w:sz w:val="20"/>
          <w:szCs w:val="20"/>
        </w:rPr>
        <w:t xml:space="preserve">Panel a is a Manhattan-type plot of the top 1 SNP hit per </w:t>
      </w:r>
      <w:r w:rsidRPr="00F14C7D">
        <w:rPr>
          <w:rFonts w:cstheme="minorHAnsi"/>
          <w:i/>
          <w:iCs/>
          <w:sz w:val="20"/>
          <w:szCs w:val="20"/>
        </w:rPr>
        <w:t>B. cinerea</w:t>
      </w:r>
      <w:r w:rsidRPr="00F14C7D">
        <w:rPr>
          <w:rFonts w:cstheme="minorHAnsi"/>
          <w:sz w:val="20"/>
          <w:szCs w:val="20"/>
        </w:rPr>
        <w:t xml:space="preserve"> transcript on Col-0 </w:t>
      </w:r>
      <w:r w:rsidRPr="00F14C7D">
        <w:rPr>
          <w:rFonts w:cstheme="minorHAnsi"/>
          <w:i/>
          <w:iCs/>
          <w:sz w:val="20"/>
          <w:szCs w:val="20"/>
        </w:rPr>
        <w:t>A. thaliana</w:t>
      </w:r>
      <w:r w:rsidRPr="00F14C7D">
        <w:rPr>
          <w:rFonts w:cstheme="minorHAnsi"/>
          <w:sz w:val="20"/>
          <w:szCs w:val="20"/>
        </w:rPr>
        <w:t xml:space="preserve">. Panel b is a Manhattan-type plot of the top 1 SNP hit per </w:t>
      </w:r>
      <w:r w:rsidRPr="00F14C7D">
        <w:rPr>
          <w:rFonts w:cstheme="minorHAnsi"/>
          <w:i/>
          <w:iCs/>
          <w:sz w:val="20"/>
          <w:szCs w:val="20"/>
        </w:rPr>
        <w:t xml:space="preserve">A. thaliana </w:t>
      </w:r>
      <w:r w:rsidRPr="00F14C7D">
        <w:rPr>
          <w:rFonts w:cstheme="minorHAnsi"/>
          <w:sz w:val="20"/>
          <w:szCs w:val="20"/>
        </w:rPr>
        <w:t xml:space="preserve">transcript when infected by </w:t>
      </w:r>
      <w:r w:rsidRPr="00F14C7D">
        <w:rPr>
          <w:rFonts w:cstheme="minorHAnsi"/>
          <w:i/>
          <w:iCs/>
          <w:sz w:val="20"/>
          <w:szCs w:val="20"/>
        </w:rPr>
        <w:t>B. cinerea</w:t>
      </w:r>
      <w:r w:rsidRPr="00F14C7D">
        <w:rPr>
          <w:rFonts w:cstheme="minorHAnsi"/>
          <w:sz w:val="20"/>
          <w:szCs w:val="20"/>
        </w:rPr>
        <w:t xml:space="preserve">. </w:t>
      </w:r>
    </w:p>
    <w:p w14:paraId="548C055B" w14:textId="258FFED0" w:rsidR="00FF00AF" w:rsidRDefault="00FF00AF" w:rsidP="008356B6">
      <w:pPr>
        <w:spacing w:after="0" w:line="240" w:lineRule="auto"/>
        <w:rPr>
          <w:rFonts w:cstheme="minorHAnsi"/>
          <w:sz w:val="20"/>
          <w:szCs w:val="20"/>
        </w:rPr>
      </w:pPr>
    </w:p>
    <w:p w14:paraId="34F1CF33" w14:textId="0F84DE83" w:rsidR="00F14C7D" w:rsidRDefault="00F14C7D" w:rsidP="00F14C7D">
      <w:pPr>
        <w:spacing w:after="0" w:line="240" w:lineRule="auto"/>
        <w:rPr>
          <w:rFonts w:cstheme="minorHAnsi"/>
          <w:sz w:val="20"/>
          <w:szCs w:val="20"/>
        </w:rPr>
      </w:pPr>
      <w:r w:rsidRPr="00F14C7D">
        <w:rPr>
          <w:rFonts w:cstheme="minorHAnsi"/>
          <w:b/>
          <w:bCs/>
          <w:sz w:val="20"/>
          <w:szCs w:val="20"/>
        </w:rPr>
        <w:t xml:space="preserve">Figure N6. All eQTL hotspots across the </w:t>
      </w:r>
      <w:r w:rsidRPr="00F14C7D">
        <w:rPr>
          <w:rFonts w:cstheme="minorHAnsi"/>
          <w:b/>
          <w:bCs/>
          <w:i/>
          <w:iCs/>
          <w:sz w:val="20"/>
          <w:szCs w:val="20"/>
        </w:rPr>
        <w:t xml:space="preserve">B. cinerea </w:t>
      </w:r>
      <w:r w:rsidRPr="00F14C7D">
        <w:rPr>
          <w:rFonts w:cstheme="minorHAnsi"/>
          <w:b/>
          <w:bCs/>
          <w:sz w:val="20"/>
          <w:szCs w:val="20"/>
        </w:rPr>
        <w:t xml:space="preserve">and </w:t>
      </w:r>
      <w:r w:rsidRPr="00F14C7D">
        <w:rPr>
          <w:rFonts w:cstheme="minorHAnsi"/>
          <w:b/>
          <w:bCs/>
          <w:i/>
          <w:iCs/>
          <w:sz w:val="20"/>
          <w:szCs w:val="20"/>
        </w:rPr>
        <w:t xml:space="preserve">A. thaliana </w:t>
      </w:r>
      <w:r w:rsidRPr="00F14C7D">
        <w:rPr>
          <w:rFonts w:cstheme="minorHAnsi"/>
          <w:b/>
          <w:bCs/>
          <w:sz w:val="20"/>
          <w:szCs w:val="20"/>
        </w:rPr>
        <w:t xml:space="preserve">transcriptomes. </w:t>
      </w:r>
      <w:r w:rsidRPr="00F14C7D">
        <w:rPr>
          <w:rFonts w:cstheme="minorHAnsi"/>
          <w:sz w:val="20"/>
          <w:szCs w:val="20"/>
        </w:rPr>
        <w:t xml:space="preserve">We counted the number of genes (transcripts) associated with each SNP. Panel a is for all </w:t>
      </w:r>
      <w:r w:rsidRPr="00F14C7D">
        <w:rPr>
          <w:rFonts w:cstheme="minorHAnsi"/>
          <w:i/>
          <w:iCs/>
          <w:sz w:val="20"/>
          <w:szCs w:val="20"/>
        </w:rPr>
        <w:t xml:space="preserve">B. cinerea </w:t>
      </w:r>
      <w:r w:rsidRPr="00F14C7D">
        <w:rPr>
          <w:rFonts w:cstheme="minorHAnsi"/>
          <w:sz w:val="20"/>
          <w:szCs w:val="20"/>
        </w:rPr>
        <w:t xml:space="preserve">transcripts, panel b is all </w:t>
      </w:r>
      <w:r w:rsidRPr="00F14C7D">
        <w:rPr>
          <w:rFonts w:cstheme="minorHAnsi"/>
          <w:i/>
          <w:iCs/>
          <w:sz w:val="20"/>
          <w:szCs w:val="20"/>
        </w:rPr>
        <w:t xml:space="preserve">A. thaliana </w:t>
      </w:r>
      <w:r w:rsidRPr="00F14C7D">
        <w:rPr>
          <w:rFonts w:cstheme="minorHAnsi"/>
          <w:sz w:val="20"/>
          <w:szCs w:val="20"/>
        </w:rPr>
        <w:t xml:space="preserve">transcripts. </w:t>
      </w:r>
    </w:p>
    <w:p w14:paraId="7758F777" w14:textId="77777777" w:rsidR="00F14C7D" w:rsidRDefault="00F14C7D" w:rsidP="00F14C7D">
      <w:pPr>
        <w:spacing w:after="0" w:line="240" w:lineRule="auto"/>
        <w:rPr>
          <w:rFonts w:cstheme="minorHAnsi"/>
          <w:sz w:val="20"/>
          <w:szCs w:val="20"/>
        </w:rPr>
      </w:pPr>
    </w:p>
    <w:p w14:paraId="645CF906" w14:textId="77777777" w:rsidR="00F14C7D" w:rsidRPr="00F14C7D" w:rsidRDefault="00F14C7D" w:rsidP="00F14C7D">
      <w:pPr>
        <w:spacing w:after="0" w:line="240" w:lineRule="auto"/>
        <w:rPr>
          <w:rFonts w:cstheme="minorHAnsi"/>
          <w:sz w:val="20"/>
          <w:szCs w:val="20"/>
        </w:rPr>
      </w:pPr>
      <w:r w:rsidRPr="00F14C7D">
        <w:rPr>
          <w:rFonts w:cstheme="minorHAnsi"/>
          <w:b/>
          <w:bCs/>
          <w:sz w:val="20"/>
          <w:szCs w:val="20"/>
        </w:rPr>
        <w:t xml:space="preserve">Figure N7. Interspecific hotspot comparison on the </w:t>
      </w:r>
      <w:r w:rsidRPr="00F14C7D">
        <w:rPr>
          <w:rFonts w:cstheme="minorHAnsi"/>
          <w:b/>
          <w:bCs/>
          <w:i/>
          <w:iCs/>
          <w:sz w:val="20"/>
          <w:szCs w:val="20"/>
        </w:rPr>
        <w:t>B. cinerea</w:t>
      </w:r>
      <w:r w:rsidRPr="00F14C7D">
        <w:rPr>
          <w:rFonts w:cstheme="minorHAnsi"/>
          <w:b/>
          <w:bCs/>
          <w:sz w:val="20"/>
          <w:szCs w:val="20"/>
        </w:rPr>
        <w:t xml:space="preserve"> genome. </w:t>
      </w:r>
      <w:r w:rsidRPr="00F14C7D">
        <w:rPr>
          <w:rFonts w:cstheme="minorHAnsi"/>
          <w:sz w:val="20"/>
          <w:szCs w:val="20"/>
        </w:rPr>
        <w:t xml:space="preserve">For each SNP that is a top hit for one or more transcripts, the number of associated transcripts is counted, across both the </w:t>
      </w:r>
      <w:r w:rsidRPr="00F14C7D">
        <w:rPr>
          <w:rFonts w:cstheme="minorHAnsi"/>
          <w:i/>
          <w:iCs/>
          <w:sz w:val="20"/>
          <w:szCs w:val="20"/>
        </w:rPr>
        <w:t xml:space="preserve">B. cinerea </w:t>
      </w:r>
      <w:r w:rsidRPr="00F14C7D">
        <w:rPr>
          <w:rFonts w:cstheme="minorHAnsi"/>
          <w:sz w:val="20"/>
          <w:szCs w:val="20"/>
        </w:rPr>
        <w:t xml:space="preserve">transcriptome and the </w:t>
      </w:r>
      <w:r w:rsidRPr="00F14C7D">
        <w:rPr>
          <w:rFonts w:cstheme="minorHAnsi"/>
          <w:i/>
          <w:iCs/>
          <w:sz w:val="20"/>
          <w:szCs w:val="20"/>
        </w:rPr>
        <w:t xml:space="preserve">A. thaliana </w:t>
      </w:r>
      <w:r w:rsidRPr="00F14C7D">
        <w:rPr>
          <w:rFonts w:cstheme="minorHAnsi"/>
          <w:sz w:val="20"/>
          <w:szCs w:val="20"/>
        </w:rPr>
        <w:t xml:space="preserve">transcriptome. </w:t>
      </w:r>
    </w:p>
    <w:p w14:paraId="00F8827A" w14:textId="77777777" w:rsidR="00F14C7D" w:rsidRPr="00F14C7D" w:rsidRDefault="00F14C7D" w:rsidP="00F14C7D">
      <w:pPr>
        <w:spacing w:after="0" w:line="240" w:lineRule="auto"/>
        <w:rPr>
          <w:rFonts w:cstheme="minorHAnsi"/>
          <w:sz w:val="20"/>
          <w:szCs w:val="20"/>
        </w:rPr>
      </w:pPr>
    </w:p>
    <w:p w14:paraId="14B4043C" w14:textId="77777777" w:rsidR="00F14C7D" w:rsidRPr="00F14C7D" w:rsidRDefault="00F14C7D" w:rsidP="00F14C7D">
      <w:pPr>
        <w:spacing w:after="0" w:line="240" w:lineRule="auto"/>
        <w:rPr>
          <w:rFonts w:cstheme="minorHAnsi"/>
          <w:sz w:val="20"/>
          <w:szCs w:val="20"/>
        </w:rPr>
      </w:pPr>
      <w:r w:rsidRPr="00F14C7D">
        <w:rPr>
          <w:rFonts w:cstheme="minorHAnsi"/>
          <w:b/>
          <w:bCs/>
          <w:sz w:val="20"/>
          <w:szCs w:val="20"/>
        </w:rPr>
        <w:lastRenderedPageBreak/>
        <w:t xml:space="preserve">Figure N8. Genes linked to eQTL hotspots are in virulence and defense </w:t>
      </w:r>
      <w:proofErr w:type="spellStart"/>
      <w:r w:rsidRPr="00F14C7D">
        <w:rPr>
          <w:rFonts w:cstheme="minorHAnsi"/>
          <w:b/>
          <w:bCs/>
          <w:sz w:val="20"/>
          <w:szCs w:val="20"/>
        </w:rPr>
        <w:t>coexpression</w:t>
      </w:r>
      <w:proofErr w:type="spellEnd"/>
      <w:r w:rsidRPr="00F14C7D">
        <w:rPr>
          <w:rFonts w:cstheme="minorHAnsi"/>
          <w:b/>
          <w:bCs/>
          <w:sz w:val="20"/>
          <w:szCs w:val="20"/>
        </w:rPr>
        <w:t xml:space="preserve"> networks. </w:t>
      </w:r>
      <w:r w:rsidRPr="00F14C7D">
        <w:rPr>
          <w:rFonts w:cstheme="minorHAnsi"/>
          <w:sz w:val="20"/>
          <w:szCs w:val="20"/>
        </w:rPr>
        <w:t xml:space="preserve">Circles along the </w:t>
      </w:r>
      <w:r w:rsidRPr="00F14C7D">
        <w:rPr>
          <w:rFonts w:cstheme="minorHAnsi"/>
          <w:i/>
          <w:iCs/>
          <w:sz w:val="20"/>
          <w:szCs w:val="20"/>
        </w:rPr>
        <w:t xml:space="preserve">B. cinerea </w:t>
      </w:r>
      <w:r w:rsidRPr="00F14C7D">
        <w:rPr>
          <w:rFonts w:cstheme="minorHAnsi"/>
          <w:sz w:val="20"/>
          <w:szCs w:val="20"/>
        </w:rPr>
        <w:t xml:space="preserve">genome map are hotspots, centered at the gene containing the eQTL and with radius proportional to the number of transcripts linked to this hotspot. eQTL for </w:t>
      </w:r>
      <w:r w:rsidRPr="00F14C7D">
        <w:rPr>
          <w:rFonts w:cstheme="minorHAnsi"/>
          <w:i/>
          <w:iCs/>
          <w:sz w:val="20"/>
          <w:szCs w:val="20"/>
        </w:rPr>
        <w:t xml:space="preserve">B. cinerea </w:t>
      </w:r>
      <w:r w:rsidRPr="00F14C7D">
        <w:rPr>
          <w:rFonts w:cstheme="minorHAnsi"/>
          <w:sz w:val="20"/>
          <w:szCs w:val="20"/>
        </w:rPr>
        <w:t xml:space="preserve">transcripts are drawn in blue, eQTL for </w:t>
      </w:r>
      <w:r w:rsidRPr="00F14C7D">
        <w:rPr>
          <w:rFonts w:cstheme="minorHAnsi"/>
          <w:i/>
          <w:iCs/>
          <w:sz w:val="20"/>
          <w:szCs w:val="20"/>
        </w:rPr>
        <w:t xml:space="preserve">A. thaliana </w:t>
      </w:r>
      <w:r w:rsidRPr="00F14C7D">
        <w:rPr>
          <w:rFonts w:cstheme="minorHAnsi"/>
          <w:sz w:val="20"/>
          <w:szCs w:val="20"/>
        </w:rPr>
        <w:t xml:space="preserve">transcripts are drawn in green. Links between hotspots and </w:t>
      </w:r>
      <w:proofErr w:type="spellStart"/>
      <w:r w:rsidRPr="00F14C7D">
        <w:rPr>
          <w:rFonts w:cstheme="minorHAnsi"/>
          <w:sz w:val="20"/>
          <w:szCs w:val="20"/>
        </w:rPr>
        <w:t>coexpression</w:t>
      </w:r>
      <w:proofErr w:type="spellEnd"/>
      <w:r w:rsidRPr="00F14C7D">
        <w:rPr>
          <w:rFonts w:cstheme="minorHAnsi"/>
          <w:sz w:val="20"/>
          <w:szCs w:val="20"/>
        </w:rPr>
        <w:t xml:space="preserve"> networks are drawn according to the number of genes shared between them, with variable widths; 2 pixels for 1 to 5 genes shared, 5 pixels for 6 to 10 genes, 10 pixels for 11 to 19 genes, 15 pixels for 20 to 114 genes. </w:t>
      </w:r>
    </w:p>
    <w:p w14:paraId="202F36E0" w14:textId="77777777" w:rsidR="00F14C7D" w:rsidRDefault="00F14C7D" w:rsidP="008356B6">
      <w:pPr>
        <w:spacing w:after="0" w:line="240" w:lineRule="auto"/>
        <w:rPr>
          <w:rFonts w:cstheme="minorHAnsi"/>
          <w:sz w:val="20"/>
          <w:szCs w:val="20"/>
        </w:rPr>
      </w:pPr>
    </w:p>
    <w:p w14:paraId="7DA8B212" w14:textId="48B391E2" w:rsidR="00812637" w:rsidRDefault="00925468" w:rsidP="00925468">
      <w:pPr>
        <w:spacing w:line="480" w:lineRule="auto"/>
        <w:rPr>
          <w:rFonts w:cstheme="minorHAnsi"/>
          <w:sz w:val="20"/>
          <w:szCs w:val="20"/>
        </w:rPr>
      </w:pPr>
      <w:r>
        <w:rPr>
          <w:rFonts w:cstheme="minorHAnsi"/>
          <w:sz w:val="20"/>
          <w:szCs w:val="20"/>
        </w:rPr>
        <w:t>REFERENCES</w:t>
      </w:r>
    </w:p>
    <w:p w14:paraId="5354ACD6" w14:textId="77777777" w:rsidR="00C21F4F" w:rsidRPr="00C21F4F" w:rsidRDefault="00812637" w:rsidP="00C21F4F">
      <w:pPr>
        <w:pStyle w:val="EndNoteBibliography"/>
        <w:spacing w:after="0"/>
      </w:pPr>
      <w:r>
        <w:rPr>
          <w:rFonts w:cstheme="minorHAnsi"/>
          <w:sz w:val="20"/>
          <w:szCs w:val="20"/>
        </w:rPr>
        <w:fldChar w:fldCharType="begin"/>
      </w:r>
      <w:r>
        <w:rPr>
          <w:rFonts w:cstheme="minorHAnsi"/>
          <w:sz w:val="20"/>
          <w:szCs w:val="20"/>
        </w:rPr>
        <w:instrText xml:space="preserve"> ADDIN EN.REFLIST </w:instrText>
      </w:r>
      <w:r>
        <w:rPr>
          <w:rFonts w:cstheme="minorHAnsi"/>
          <w:sz w:val="20"/>
          <w:szCs w:val="20"/>
        </w:rPr>
        <w:fldChar w:fldCharType="separate"/>
      </w:r>
      <w:r w:rsidR="00C21F4F" w:rsidRPr="00C21F4F">
        <w:t xml:space="preserve">Atwell, S., J. Corwin, N. Soltis and D. Kliebenstein (2018). "Resequencing and association mapping of the generalist pathogen Botrytis cinerea." </w:t>
      </w:r>
      <w:r w:rsidR="00C21F4F" w:rsidRPr="00C21F4F">
        <w:rPr>
          <w:u w:val="single"/>
        </w:rPr>
        <w:t>bioRxiv</w:t>
      </w:r>
      <w:r w:rsidR="00C21F4F" w:rsidRPr="00C21F4F">
        <w:t>.</w:t>
      </w:r>
    </w:p>
    <w:p w14:paraId="278E084E" w14:textId="77777777" w:rsidR="00C21F4F" w:rsidRPr="00C21F4F" w:rsidRDefault="00C21F4F" w:rsidP="00C21F4F">
      <w:pPr>
        <w:pStyle w:val="EndNoteBibliography"/>
        <w:spacing w:after="0"/>
      </w:pPr>
      <w:r w:rsidRPr="00C21F4F">
        <w:t xml:space="preserve">Atwell, S., J. Corwin, N. Soltis, A. Subedy, K. Denby and D. J. Kliebenstein (2015). "Whole genome resequencing of Botrytis cinerea isolates identifies high levels of standing diversity." </w:t>
      </w:r>
      <w:r w:rsidRPr="00C21F4F">
        <w:rPr>
          <w:u w:val="single"/>
        </w:rPr>
        <w:t>Frontiers in microbiology</w:t>
      </w:r>
      <w:r w:rsidRPr="00C21F4F">
        <w:t xml:space="preserve"> </w:t>
      </w:r>
      <w:r w:rsidRPr="00C21F4F">
        <w:rPr>
          <w:b/>
        </w:rPr>
        <w:t>6</w:t>
      </w:r>
      <w:r w:rsidRPr="00C21F4F">
        <w:t>: 996.</w:t>
      </w:r>
    </w:p>
    <w:p w14:paraId="24F05FAA" w14:textId="77777777" w:rsidR="00C21F4F" w:rsidRPr="00C21F4F" w:rsidRDefault="00C21F4F" w:rsidP="00C21F4F">
      <w:pPr>
        <w:pStyle w:val="EndNoteBibliography"/>
        <w:spacing w:after="0"/>
      </w:pPr>
      <w:r w:rsidRPr="00C21F4F">
        <w:t xml:space="preserve">Fordyce, R., N. Soltis, C. Caseys, G. Gwinner, J. Corwin, S. Atwell, D. Copeland, J. Feusier, A. Subedy, R. Eshbaugh and D. Kliebenstein (2018). "Combining Digital Imaging and GWA Mapping to Dissect Visual Traits in Plant/Pathogen Interactions." </w:t>
      </w:r>
      <w:r w:rsidRPr="00C21F4F">
        <w:rPr>
          <w:u w:val="single"/>
        </w:rPr>
        <w:t>Plant Physiology</w:t>
      </w:r>
      <w:r w:rsidRPr="00C21F4F">
        <w:t>.</w:t>
      </w:r>
    </w:p>
    <w:p w14:paraId="05FB6B2D" w14:textId="77777777" w:rsidR="00C21F4F" w:rsidRPr="00C21F4F" w:rsidRDefault="00C21F4F" w:rsidP="00C21F4F">
      <w:pPr>
        <w:pStyle w:val="EndNoteBibliography"/>
        <w:spacing w:after="0"/>
      </w:pPr>
      <w:r w:rsidRPr="00C21F4F">
        <w:t xml:space="preserve">Kumar, R., Y. Ichihashi, S. Kimura, D. H. Chitwood, L. R. Headland, J. Peng, J. N. Maloof and N. R. Sinha (2012). "A high-throughput method for Illumina RNA-Seq library preparation." </w:t>
      </w:r>
      <w:r w:rsidRPr="00C21F4F">
        <w:rPr>
          <w:u w:val="single"/>
        </w:rPr>
        <w:t>Frontiers in plant science</w:t>
      </w:r>
      <w:r w:rsidRPr="00C21F4F">
        <w:t xml:space="preserve"> </w:t>
      </w:r>
      <w:r w:rsidRPr="00C21F4F">
        <w:rPr>
          <w:b/>
        </w:rPr>
        <w:t>3</w:t>
      </w:r>
      <w:r w:rsidRPr="00C21F4F">
        <w:t>.</w:t>
      </w:r>
    </w:p>
    <w:p w14:paraId="27371654" w14:textId="77777777" w:rsidR="00C21F4F" w:rsidRPr="00C21F4F" w:rsidRDefault="00C21F4F" w:rsidP="00C21F4F">
      <w:pPr>
        <w:pStyle w:val="EndNoteBibliography"/>
        <w:spacing w:after="0"/>
      </w:pPr>
      <w:r w:rsidRPr="00C21F4F">
        <w:t xml:space="preserve">Langmead, B., C. Trapnell, M. Pop and S. L. Salzberg (2009). "Ultrafast and memory-efficient alignment of short DNA sequences to the human genome." </w:t>
      </w:r>
      <w:r w:rsidRPr="00C21F4F">
        <w:rPr>
          <w:u w:val="single"/>
        </w:rPr>
        <w:t>Genome biology</w:t>
      </w:r>
      <w:r w:rsidRPr="00C21F4F">
        <w:t xml:space="preserve"> </w:t>
      </w:r>
      <w:r w:rsidRPr="00C21F4F">
        <w:rPr>
          <w:b/>
        </w:rPr>
        <w:t>10</w:t>
      </w:r>
      <w:r w:rsidRPr="00C21F4F">
        <w:t>(3): R25.</w:t>
      </w:r>
    </w:p>
    <w:p w14:paraId="15B09630" w14:textId="77777777" w:rsidR="00C21F4F" w:rsidRPr="00C21F4F" w:rsidRDefault="00C21F4F" w:rsidP="00C21F4F">
      <w:pPr>
        <w:pStyle w:val="EndNoteBibliography"/>
        <w:spacing w:after="0"/>
      </w:pPr>
      <w:r w:rsidRPr="00C21F4F">
        <w:t xml:space="preserve">Li, H., B. Handsaker, A. Wysoker, T. Fennell, J. Ruan, N. Homer, G. Marth, G. Abecasis and R. Durbin (2009). "The sequence alignment/map format and SAMtools." </w:t>
      </w:r>
      <w:r w:rsidRPr="00C21F4F">
        <w:rPr>
          <w:u w:val="single"/>
        </w:rPr>
        <w:t>Bioinformatics</w:t>
      </w:r>
      <w:r w:rsidRPr="00C21F4F">
        <w:t xml:space="preserve"> </w:t>
      </w:r>
      <w:r w:rsidRPr="00C21F4F">
        <w:rPr>
          <w:b/>
        </w:rPr>
        <w:t>25</w:t>
      </w:r>
      <w:r w:rsidRPr="00C21F4F">
        <w:t>(16): 2078-2079.</w:t>
      </w:r>
    </w:p>
    <w:p w14:paraId="403A5802" w14:textId="77777777" w:rsidR="00C21F4F" w:rsidRPr="00C21F4F" w:rsidRDefault="00C21F4F" w:rsidP="00C21F4F">
      <w:pPr>
        <w:pStyle w:val="EndNoteBibliography"/>
        <w:spacing w:after="0"/>
      </w:pPr>
      <w:r w:rsidRPr="00C21F4F">
        <w:t xml:space="preserve">Suzuki, R. and H. Shimodaira (2015). "pvclust: Hierarchical Clustering with P-Values via Multiscale Bootstrap Resampling. ." </w:t>
      </w:r>
      <w:r w:rsidRPr="00C21F4F">
        <w:rPr>
          <w:u w:val="single"/>
        </w:rPr>
        <w:t>R package version 2.0-0</w:t>
      </w:r>
      <w:r w:rsidRPr="00C21F4F">
        <w:t>.</w:t>
      </w:r>
    </w:p>
    <w:p w14:paraId="72D459B5" w14:textId="77777777" w:rsidR="00C21F4F" w:rsidRPr="00C21F4F" w:rsidRDefault="00C21F4F" w:rsidP="00C21F4F">
      <w:pPr>
        <w:pStyle w:val="EndNoteBibliography"/>
        <w:spacing w:after="0"/>
      </w:pPr>
      <w:r w:rsidRPr="00C21F4F">
        <w:t xml:space="preserve">Van Kan, J. A., J. H. Stassen, A. Mosbach, T. A. Van Der Lee, L. Faino, A. D. Farmer, D. G. Papasotiriou, S. Zhou, M. F. Seidl and E. Cottam (2017). "A gapless genome sequence of the fungus Botrytis cinerea." </w:t>
      </w:r>
      <w:r w:rsidRPr="00C21F4F">
        <w:rPr>
          <w:u w:val="single"/>
        </w:rPr>
        <w:t>Molecular plant pathology</w:t>
      </w:r>
      <w:r w:rsidRPr="00C21F4F">
        <w:t xml:space="preserve"> </w:t>
      </w:r>
      <w:r w:rsidRPr="00C21F4F">
        <w:rPr>
          <w:b/>
        </w:rPr>
        <w:t>18</w:t>
      </w:r>
      <w:r w:rsidRPr="00C21F4F">
        <w:t>(1): 75-89.</w:t>
      </w:r>
    </w:p>
    <w:p w14:paraId="0B96FCF9" w14:textId="77777777" w:rsidR="00C21F4F" w:rsidRPr="00C21F4F" w:rsidRDefault="00C21F4F" w:rsidP="00C21F4F">
      <w:pPr>
        <w:pStyle w:val="EndNoteBibliography"/>
        <w:spacing w:after="0"/>
      </w:pPr>
      <w:r w:rsidRPr="00C21F4F">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C21F4F">
        <w:rPr>
          <w:u w:val="single"/>
        </w:rPr>
        <w:t>The Plant Cell</w:t>
      </w:r>
      <w:r w:rsidRPr="00C21F4F">
        <w:t>: tpc. 00348.02017.</w:t>
      </w:r>
    </w:p>
    <w:p w14:paraId="0C968BDE" w14:textId="77777777" w:rsidR="00C21F4F" w:rsidRPr="00C21F4F" w:rsidRDefault="00C21F4F" w:rsidP="00C21F4F">
      <w:pPr>
        <w:pStyle w:val="EndNoteBibliography"/>
        <w:spacing w:after="0"/>
      </w:pPr>
      <w:r w:rsidRPr="00C21F4F">
        <w:t xml:space="preserve">Zhang, W., J. A. Corwin, D. Copeland, J. Feusier, R. Eshbaugh, D. E. Cook, S. Atwell and D. J. Kliebenstein (2018). "Network connections across kingdoms illuminate a potential metabolic battlefield." </w:t>
      </w:r>
      <w:r w:rsidRPr="00C21F4F">
        <w:rPr>
          <w:u w:val="single"/>
        </w:rPr>
        <w:t>bioRxiv</w:t>
      </w:r>
      <w:r w:rsidRPr="00C21F4F">
        <w:t>.</w:t>
      </w:r>
    </w:p>
    <w:p w14:paraId="0C5236AD" w14:textId="77777777" w:rsidR="00C21F4F" w:rsidRPr="00C21F4F" w:rsidRDefault="00C21F4F" w:rsidP="00C21F4F">
      <w:pPr>
        <w:pStyle w:val="EndNoteBibliography"/>
      </w:pPr>
      <w:r w:rsidRPr="00C21F4F">
        <w:t xml:space="preserve">Zhou, X. and M. Stephens (2012). "Genome-wide efficient mixed-model analysis for association studies." </w:t>
      </w:r>
      <w:r w:rsidRPr="00C21F4F">
        <w:rPr>
          <w:u w:val="single"/>
        </w:rPr>
        <w:t>Nature genetics</w:t>
      </w:r>
      <w:r w:rsidRPr="00C21F4F">
        <w:t xml:space="preserve"> </w:t>
      </w:r>
      <w:r w:rsidRPr="00C21F4F">
        <w:rPr>
          <w:b/>
        </w:rPr>
        <w:t>44</w:t>
      </w:r>
      <w:r w:rsidRPr="00C21F4F">
        <w:t>(7): 821.</w:t>
      </w:r>
    </w:p>
    <w:p w14:paraId="6CFC649E" w14:textId="06808A9C" w:rsidR="009011CD" w:rsidRPr="00F4542B" w:rsidRDefault="00812637" w:rsidP="004441A8">
      <w:pPr>
        <w:spacing w:line="480" w:lineRule="auto"/>
        <w:ind w:firstLine="720"/>
        <w:rPr>
          <w:rFonts w:cstheme="minorHAnsi"/>
          <w:sz w:val="20"/>
          <w:szCs w:val="20"/>
        </w:rPr>
      </w:pPr>
      <w:r>
        <w:rPr>
          <w:rFonts w:cstheme="minorHAnsi"/>
          <w:sz w:val="20"/>
          <w:szCs w:val="20"/>
        </w:rPr>
        <w:fldChar w:fldCharType="end"/>
      </w:r>
    </w:p>
    <w:sectPr w:rsidR="009011CD" w:rsidRPr="00F454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 Kliebenstein" w:date="2019-02-06T11:24:00Z" w:initials="DK">
    <w:p w14:paraId="3952279F" w14:textId="51C2296F" w:rsidR="00F10155" w:rsidRDefault="00F10155">
      <w:pPr>
        <w:pStyle w:val="CommentText"/>
      </w:pPr>
      <w:r>
        <w:rPr>
          <w:rStyle w:val="CommentReference"/>
        </w:rPr>
        <w:annotationRef/>
      </w:r>
      <w:r>
        <w:t>Should this just be towards the end of the introduction in a reduced form and then skip it here?</w:t>
      </w:r>
    </w:p>
  </w:comment>
  <w:comment w:id="2" w:author="N S" w:date="2018-10-29T09:07:00Z" w:initials="NS">
    <w:p w14:paraId="5FDA06E6" w14:textId="4F50E62A" w:rsidR="00DB364F" w:rsidRDefault="00DB364F">
      <w:pPr>
        <w:pStyle w:val="CommentText"/>
      </w:pPr>
      <w:r>
        <w:rPr>
          <w:rStyle w:val="CommentReference"/>
        </w:rPr>
        <w:annotationRef/>
      </w:r>
      <w:r>
        <w:t>Methods: how did we go 9284 to 9267?</w:t>
      </w:r>
    </w:p>
  </w:comment>
  <w:comment w:id="3" w:author="Dan Kliebenstein" w:date="2019-02-05T15:45:00Z" w:initials="DK">
    <w:p w14:paraId="14AD5FD1" w14:textId="64AB78D9" w:rsidR="00595141" w:rsidRDefault="00595141">
      <w:pPr>
        <w:pStyle w:val="CommentText"/>
      </w:pPr>
      <w:r>
        <w:rPr>
          <w:rStyle w:val="CommentReference"/>
        </w:rPr>
        <w:annotationRef/>
      </w:r>
      <w:r>
        <w:t>Did you remove the mitochondrial genes somehow?</w:t>
      </w:r>
    </w:p>
  </w:comment>
  <w:comment w:id="4" w:author="N S" w:date="2018-10-29T17:04:00Z" w:initials="NS">
    <w:p w14:paraId="0BBE043B" w14:textId="4F17637F" w:rsidR="00DB364F" w:rsidRDefault="00DB364F">
      <w:pPr>
        <w:pStyle w:val="CommentText"/>
      </w:pPr>
      <w:r>
        <w:rPr>
          <w:rStyle w:val="CommentReference"/>
        </w:rPr>
        <w:annotationRef/>
      </w:r>
      <w:r>
        <w:t>Where did extra genes come from?</w:t>
      </w:r>
    </w:p>
  </w:comment>
  <w:comment w:id="5" w:author="Dan Kliebenstein" w:date="2019-02-06T11:23:00Z" w:initials="DK">
    <w:p w14:paraId="3C3E1AD0" w14:textId="79520472" w:rsidR="00F10155" w:rsidRDefault="00F10155">
      <w:pPr>
        <w:pStyle w:val="CommentText"/>
      </w:pPr>
      <w:r>
        <w:rPr>
          <w:rStyle w:val="CommentReference"/>
        </w:rPr>
        <w:annotationRef/>
      </w:r>
      <w:r>
        <w:t>An option is to make the list in the first paragraph focus on percentages and less specific.</w:t>
      </w:r>
    </w:p>
  </w:comment>
  <w:comment w:id="14" w:author="Dan Kliebenstein" w:date="2019-02-06T11:33:00Z" w:initials="DK">
    <w:p w14:paraId="306A92A9" w14:textId="72C15671" w:rsidR="00F10155" w:rsidRDefault="00F10155">
      <w:pPr>
        <w:pStyle w:val="CommentText"/>
      </w:pPr>
      <w:r>
        <w:rPr>
          <w:rStyle w:val="CommentReference"/>
        </w:rPr>
        <w:annotationRef/>
      </w:r>
      <w:r>
        <w:t>There is no discussion of your permutation efforts here.</w:t>
      </w:r>
    </w:p>
  </w:comment>
  <w:comment w:id="23" w:author="Dan Kliebenstein" w:date="2019-02-06T11:33:00Z" w:initials="DK">
    <w:p w14:paraId="7E1E2E73" w14:textId="0CA1427A" w:rsidR="00F10155" w:rsidRDefault="00F10155">
      <w:pPr>
        <w:pStyle w:val="CommentText"/>
      </w:pPr>
      <w:r>
        <w:rPr>
          <w:rStyle w:val="CommentReference"/>
        </w:rPr>
        <w:annotationRef/>
      </w:r>
      <w:proofErr w:type="spellStart"/>
      <w:r>
        <w:t>Thershold</w:t>
      </w:r>
      <w:proofErr w:type="spellEnd"/>
      <w:r>
        <w:t>?</w:t>
      </w:r>
    </w:p>
  </w:comment>
  <w:comment w:id="24" w:author="N S" w:date="2019-01-24T11:42:00Z" w:initials="NS">
    <w:p w14:paraId="7B698F62" w14:textId="4BFD9027" w:rsidR="0087068F" w:rsidRDefault="0087068F">
      <w:pPr>
        <w:pStyle w:val="CommentText"/>
      </w:pPr>
      <w:r>
        <w:rPr>
          <w:rStyle w:val="CommentReference"/>
        </w:rPr>
        <w:annotationRef/>
      </w:r>
      <w:r>
        <w:t>Could include a histogram to describe this</w:t>
      </w:r>
    </w:p>
  </w:comment>
  <w:comment w:id="25" w:author="Dan Kliebenstein" w:date="2019-02-06T11:34:00Z" w:initials="DK">
    <w:p w14:paraId="1F36AB0B" w14:textId="499B4BAC" w:rsidR="000E7AB7" w:rsidRDefault="000E7AB7">
      <w:pPr>
        <w:pStyle w:val="CommentText"/>
      </w:pPr>
      <w:r>
        <w:rPr>
          <w:rStyle w:val="CommentReference"/>
        </w:rPr>
        <w:annotationRef/>
      </w:r>
      <w:r>
        <w:t>This isn’t randomization for hotspots right, this is randomization for individual genes. We should talk about what we found and how that was incorporated into the above.</w:t>
      </w:r>
    </w:p>
  </w:comment>
  <w:comment w:id="29" w:author="N S" w:date="2019-01-24T12:05:00Z" w:initials="NS">
    <w:p w14:paraId="1CFD99E6" w14:textId="070DDC70" w:rsidR="004C1144" w:rsidRDefault="004C1144">
      <w:pPr>
        <w:pStyle w:val="CommentText"/>
      </w:pPr>
      <w:r>
        <w:rPr>
          <w:rStyle w:val="CommentReference"/>
        </w:rPr>
        <w:annotationRef/>
      </w:r>
      <w:r>
        <w:t>Start here</w:t>
      </w:r>
    </w:p>
  </w:comment>
  <w:comment w:id="37" w:author="Dan Kliebenstein" w:date="2019-02-06T11:37:00Z" w:initials="DK">
    <w:p w14:paraId="6E37CD3F" w14:textId="678B17CC" w:rsidR="000E7AB7" w:rsidRDefault="000E7AB7">
      <w:pPr>
        <w:pStyle w:val="CommentText"/>
      </w:pPr>
      <w:r>
        <w:rPr>
          <w:rStyle w:val="CommentReference"/>
        </w:rPr>
        <w:annotationRef/>
      </w:r>
      <w:r>
        <w:t>I feel like we should flip these. The absence of the cis-</w:t>
      </w:r>
      <w:proofErr w:type="spellStart"/>
      <w:r>
        <w:t>diaganol</w:t>
      </w:r>
      <w:proofErr w:type="spellEnd"/>
      <w:r>
        <w:t xml:space="preserve"> first is much more visually convincing.</w:t>
      </w:r>
    </w:p>
    <w:p w14:paraId="5E1CCF44" w14:textId="12483B99" w:rsidR="000E7AB7" w:rsidRDefault="000E7AB7">
      <w:pPr>
        <w:pStyle w:val="CommentText"/>
      </w:pPr>
    </w:p>
    <w:p w14:paraId="78231287" w14:textId="6A9AB3DD" w:rsidR="000E7AB7" w:rsidRDefault="000E7AB7">
      <w:pPr>
        <w:pStyle w:val="CommentText"/>
      </w:pPr>
      <w:r>
        <w:t>Then you could say that you looked or it by looking at the distance from the gene to the top SNP which also showed an absence of cis.</w:t>
      </w:r>
    </w:p>
  </w:comment>
  <w:comment w:id="83" w:author="Dan Kliebenstein" w:date="2019-02-06T11:50:00Z" w:initials="DK">
    <w:p w14:paraId="067A2638" w14:textId="77777777" w:rsidR="001750AD" w:rsidRDefault="001750AD" w:rsidP="001750AD">
      <w:pPr>
        <w:pStyle w:val="CommentText"/>
      </w:pPr>
      <w:r>
        <w:rPr>
          <w:rStyle w:val="CommentReference"/>
        </w:rPr>
        <w:annotationRef/>
      </w:r>
      <w:r>
        <w:rPr>
          <w:rFonts w:cstheme="minorHAnsi"/>
        </w:rPr>
        <w:t>a focal region encompassing the deletion endpoints (1.4029, 1.82614) and an additional 2 genes beyond the deletion boundaries (</w:t>
      </w:r>
      <w:r w:rsidRPr="00054571">
        <w:rPr>
          <w:rFonts w:cstheme="minorHAnsi"/>
        </w:rPr>
        <w:t>Bcin01g00170</w:t>
      </w:r>
      <w:r>
        <w:rPr>
          <w:rFonts w:cstheme="minorHAnsi"/>
        </w:rPr>
        <w:t xml:space="preserve">, </w:t>
      </w:r>
      <w:r w:rsidRPr="00054571">
        <w:rPr>
          <w:rFonts w:cstheme="minorHAnsi"/>
        </w:rPr>
        <w:t>Bcin01g00190</w:t>
      </w:r>
      <w:r>
        <w:rPr>
          <w:rFonts w:cstheme="minorHAnsi"/>
        </w:rPr>
        <w:t>) (Figure N4c). We removed 10 SNPs that were likely miscalled (SNP state ~ inverse compared to surrounding region) and called all SNPs within the deletion region as missing.</w:t>
      </w:r>
    </w:p>
  </w:comment>
  <w:comment w:id="111" w:author="Dan Kliebenstein" w:date="2019-02-06T11:56:00Z" w:initials="DK">
    <w:p w14:paraId="1C42133F" w14:textId="3126BCD6" w:rsidR="00EF7CD1" w:rsidRDefault="00EF7CD1">
      <w:pPr>
        <w:pStyle w:val="CommentText"/>
      </w:pPr>
      <w:r>
        <w:rPr>
          <w:rStyle w:val="CommentReference"/>
        </w:rPr>
        <w:annotationRef/>
      </w:r>
      <w:r>
        <w:t>Shouldn’t this be 2,5,6?</w:t>
      </w:r>
    </w:p>
  </w:comment>
  <w:comment w:id="154" w:author="Dan Kliebenstein" w:date="2019-02-06T12:01:00Z" w:initials="DK">
    <w:p w14:paraId="6B2B3B80" w14:textId="3EE8DC1D" w:rsidR="00437B38" w:rsidRDefault="00437B38">
      <w:pPr>
        <w:pStyle w:val="CommentText"/>
      </w:pPr>
      <w:r>
        <w:rPr>
          <w:rStyle w:val="CommentReference"/>
        </w:rPr>
        <w:annotationRef/>
      </w:r>
      <w:r>
        <w:t>Are there deletions in these pathways that are linked to variation?</w:t>
      </w:r>
    </w:p>
  </w:comment>
  <w:comment w:id="209" w:author="Dan Kliebenstein" w:date="2019-02-06T12:13:00Z" w:initials="DK">
    <w:p w14:paraId="3322E26D" w14:textId="4F9A5AD3" w:rsidR="004720D9" w:rsidRDefault="004720D9">
      <w:pPr>
        <w:pStyle w:val="CommentText"/>
      </w:pPr>
      <w:r>
        <w:rPr>
          <w:rStyle w:val="CommentReference"/>
        </w:rPr>
        <w:annotationRef/>
      </w:r>
      <w:r>
        <w:t>Is this true?</w:t>
      </w:r>
    </w:p>
  </w:comment>
  <w:comment w:id="226" w:author="Dan Kliebenstein" w:date="2019-02-06T12:14:00Z" w:initials="DK">
    <w:p w14:paraId="0E3C2828" w14:textId="5E8061C6" w:rsidR="004720D9" w:rsidRDefault="004720D9">
      <w:pPr>
        <w:pStyle w:val="CommentText"/>
      </w:pPr>
      <w:r>
        <w:rPr>
          <w:rStyle w:val="CommentReference"/>
        </w:rPr>
        <w:annotationRef/>
      </w:r>
      <w:r>
        <w:t>I’m confused, didn’t we already give some numbers above for A. thaliana</w:t>
      </w:r>
    </w:p>
  </w:comment>
  <w:comment w:id="233" w:author="N S" w:date="2019-01-20T13:53:00Z" w:initials="NS">
    <w:p w14:paraId="2912A006" w14:textId="4B686721" w:rsidR="00521E13" w:rsidRDefault="00521E13">
      <w:pPr>
        <w:pStyle w:val="CommentText"/>
      </w:pPr>
      <w:r>
        <w:rPr>
          <w:rStyle w:val="CommentReference"/>
        </w:rPr>
        <w:annotationRef/>
      </w:r>
      <w:r>
        <w:t>Summarize hotspot eQTL gene annotations here? Not sure of patterns to discuss.</w:t>
      </w:r>
    </w:p>
  </w:comment>
  <w:comment w:id="234" w:author="Dan Kliebenstein" w:date="2019-02-06T12:18:00Z" w:initials="DK">
    <w:p w14:paraId="5D624650" w14:textId="04DD4CFC" w:rsidR="00E659F4" w:rsidRDefault="00E659F4">
      <w:pPr>
        <w:pStyle w:val="CommentText"/>
      </w:pPr>
      <w:r>
        <w:rPr>
          <w:rStyle w:val="CommentReference"/>
        </w:rPr>
        <w:annotationRef/>
      </w:r>
      <w:r>
        <w:t>I would blend these two sections so that you can focus on the network relationships.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52279F" w15:done="0"/>
  <w15:commentEx w15:paraId="5FDA06E6" w15:done="0"/>
  <w15:commentEx w15:paraId="14AD5FD1" w15:paraIdParent="5FDA06E6" w15:done="0"/>
  <w15:commentEx w15:paraId="0BBE043B" w15:done="0"/>
  <w15:commentEx w15:paraId="3C3E1AD0" w15:paraIdParent="0BBE043B" w15:done="0"/>
  <w15:commentEx w15:paraId="306A92A9" w15:done="0"/>
  <w15:commentEx w15:paraId="7E1E2E73" w15:done="0"/>
  <w15:commentEx w15:paraId="7B698F62" w15:done="0"/>
  <w15:commentEx w15:paraId="1F36AB0B" w15:done="0"/>
  <w15:commentEx w15:paraId="1CFD99E6" w15:done="0"/>
  <w15:commentEx w15:paraId="78231287" w15:done="0"/>
  <w15:commentEx w15:paraId="067A2638" w15:done="0"/>
  <w15:commentEx w15:paraId="1C42133F" w15:done="0"/>
  <w15:commentEx w15:paraId="6B2B3B80" w15:done="0"/>
  <w15:commentEx w15:paraId="3322E26D" w15:done="0"/>
  <w15:commentEx w15:paraId="0E3C2828" w15:done="0"/>
  <w15:commentEx w15:paraId="2912A006" w15:done="0"/>
  <w15:commentEx w15:paraId="5D6246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52279F" w16cid:durableId="2005515A"/>
  <w16cid:commentId w16cid:paraId="5FDA06E6" w16cid:durableId="1F814C6A"/>
  <w16cid:commentId w16cid:paraId="14AD5FD1" w16cid:durableId="2005515C"/>
  <w16cid:commentId w16cid:paraId="0BBE043B" w16cid:durableId="1F81BC07"/>
  <w16cid:commentId w16cid:paraId="3C3E1AD0" w16cid:durableId="2005515E"/>
  <w16cid:commentId w16cid:paraId="306A92A9" w16cid:durableId="2005515F"/>
  <w16cid:commentId w16cid:paraId="7E1E2E73" w16cid:durableId="20055160"/>
  <w16cid:commentId w16cid:paraId="7B698F62" w16cid:durableId="1FF4231A"/>
  <w16cid:commentId w16cid:paraId="1F36AB0B" w16cid:durableId="20055162"/>
  <w16cid:commentId w16cid:paraId="1CFD99E6" w16cid:durableId="1FF42887"/>
  <w16cid:commentId w16cid:paraId="78231287" w16cid:durableId="20055164"/>
  <w16cid:commentId w16cid:paraId="067A2638" w16cid:durableId="20055165"/>
  <w16cid:commentId w16cid:paraId="1C42133F" w16cid:durableId="20055166"/>
  <w16cid:commentId w16cid:paraId="6B2B3B80" w16cid:durableId="20055167"/>
  <w16cid:commentId w16cid:paraId="3322E26D" w16cid:durableId="20055168"/>
  <w16cid:commentId w16cid:paraId="0E3C2828" w16cid:durableId="20055169"/>
  <w16cid:commentId w16cid:paraId="2912A006" w16cid:durableId="1FEEFBC8"/>
  <w16cid:commentId w16cid:paraId="5D624650" w16cid:durableId="200551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2261E" w14:textId="77777777" w:rsidR="002A3D02" w:rsidRDefault="002A3D02" w:rsidP="00A172A7">
      <w:pPr>
        <w:spacing w:after="0" w:line="240" w:lineRule="auto"/>
      </w:pPr>
      <w:r>
        <w:separator/>
      </w:r>
    </w:p>
  </w:endnote>
  <w:endnote w:type="continuationSeparator" w:id="0">
    <w:p w14:paraId="3C0A8393" w14:textId="77777777" w:rsidR="002A3D02" w:rsidRDefault="002A3D02"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23B64" w14:textId="77777777" w:rsidR="002A3D02" w:rsidRDefault="002A3D02" w:rsidP="00A172A7">
      <w:pPr>
        <w:spacing w:after="0" w:line="240" w:lineRule="auto"/>
      </w:pPr>
      <w:r>
        <w:separator/>
      </w:r>
    </w:p>
  </w:footnote>
  <w:footnote w:type="continuationSeparator" w:id="0">
    <w:p w14:paraId="3128C32B" w14:textId="77777777" w:rsidR="002A3D02" w:rsidRDefault="002A3D02"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Kliebenstein">
    <w15:presenceInfo w15:providerId="AD" w15:userId="S-1-5-21-3516884288-2819916808-3028616173-43793"/>
  </w15:person>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608&lt;/item&gt;&lt;item&gt;615&lt;/item&gt;&lt;item&gt;817&lt;/item&gt;&lt;item&gt;838&lt;/item&gt;&lt;item&gt;1134&lt;/item&gt;&lt;item&gt;1135&lt;/item&gt;&lt;item&gt;1142&lt;/item&gt;&lt;item&gt;1143&lt;/item&gt;&lt;item&gt;1144&lt;/item&gt;&lt;item&gt;1145&lt;/item&gt;&lt;/record-ids&gt;&lt;/item&gt;&lt;/Libraries&gt;"/>
  </w:docVars>
  <w:rsids>
    <w:rsidRoot w:val="00A172A7"/>
    <w:rsid w:val="00002A48"/>
    <w:rsid w:val="00012302"/>
    <w:rsid w:val="0001776E"/>
    <w:rsid w:val="00036E00"/>
    <w:rsid w:val="00037C6E"/>
    <w:rsid w:val="000506B6"/>
    <w:rsid w:val="00053975"/>
    <w:rsid w:val="00054493"/>
    <w:rsid w:val="00054571"/>
    <w:rsid w:val="00056FCB"/>
    <w:rsid w:val="00060ACB"/>
    <w:rsid w:val="00071D52"/>
    <w:rsid w:val="00075742"/>
    <w:rsid w:val="00077708"/>
    <w:rsid w:val="000A3A44"/>
    <w:rsid w:val="000B12CF"/>
    <w:rsid w:val="000D6131"/>
    <w:rsid w:val="000E7AB7"/>
    <w:rsid w:val="000F6D6F"/>
    <w:rsid w:val="00101DEA"/>
    <w:rsid w:val="00103483"/>
    <w:rsid w:val="00106233"/>
    <w:rsid w:val="00111379"/>
    <w:rsid w:val="00124890"/>
    <w:rsid w:val="00132F99"/>
    <w:rsid w:val="0015276C"/>
    <w:rsid w:val="00170420"/>
    <w:rsid w:val="001750AD"/>
    <w:rsid w:val="00175983"/>
    <w:rsid w:val="0019280F"/>
    <w:rsid w:val="00194839"/>
    <w:rsid w:val="00196D1B"/>
    <w:rsid w:val="001A6AED"/>
    <w:rsid w:val="001A7FD2"/>
    <w:rsid w:val="001C0CBE"/>
    <w:rsid w:val="001C6224"/>
    <w:rsid w:val="001C68B4"/>
    <w:rsid w:val="001E5698"/>
    <w:rsid w:val="001F12EE"/>
    <w:rsid w:val="002027E8"/>
    <w:rsid w:val="00206428"/>
    <w:rsid w:val="002143F6"/>
    <w:rsid w:val="00214E21"/>
    <w:rsid w:val="00223954"/>
    <w:rsid w:val="00243CB5"/>
    <w:rsid w:val="0025005E"/>
    <w:rsid w:val="002501D8"/>
    <w:rsid w:val="00250E3E"/>
    <w:rsid w:val="002514F3"/>
    <w:rsid w:val="00253780"/>
    <w:rsid w:val="00256573"/>
    <w:rsid w:val="002565CD"/>
    <w:rsid w:val="00263511"/>
    <w:rsid w:val="00270E42"/>
    <w:rsid w:val="00277C15"/>
    <w:rsid w:val="00282C21"/>
    <w:rsid w:val="00282FBB"/>
    <w:rsid w:val="002A132B"/>
    <w:rsid w:val="002A3D02"/>
    <w:rsid w:val="002B727A"/>
    <w:rsid w:val="002C678F"/>
    <w:rsid w:val="002E0971"/>
    <w:rsid w:val="00304109"/>
    <w:rsid w:val="003108D6"/>
    <w:rsid w:val="00322DF2"/>
    <w:rsid w:val="0033686E"/>
    <w:rsid w:val="00355732"/>
    <w:rsid w:val="00362950"/>
    <w:rsid w:val="00383A56"/>
    <w:rsid w:val="0039103B"/>
    <w:rsid w:val="003A0148"/>
    <w:rsid w:val="003A1BDE"/>
    <w:rsid w:val="003B3B04"/>
    <w:rsid w:val="003B56EA"/>
    <w:rsid w:val="003E1847"/>
    <w:rsid w:val="003E2E0A"/>
    <w:rsid w:val="003F32EE"/>
    <w:rsid w:val="003F6BDD"/>
    <w:rsid w:val="0041373C"/>
    <w:rsid w:val="00423648"/>
    <w:rsid w:val="00437B38"/>
    <w:rsid w:val="004441A8"/>
    <w:rsid w:val="004441B7"/>
    <w:rsid w:val="004466FA"/>
    <w:rsid w:val="00450414"/>
    <w:rsid w:val="0045196F"/>
    <w:rsid w:val="004542C5"/>
    <w:rsid w:val="00465B43"/>
    <w:rsid w:val="004720D9"/>
    <w:rsid w:val="004756DB"/>
    <w:rsid w:val="0047682E"/>
    <w:rsid w:val="00484B9E"/>
    <w:rsid w:val="004944DE"/>
    <w:rsid w:val="004A2927"/>
    <w:rsid w:val="004A519E"/>
    <w:rsid w:val="004B32C8"/>
    <w:rsid w:val="004B55A0"/>
    <w:rsid w:val="004B7418"/>
    <w:rsid w:val="004C1144"/>
    <w:rsid w:val="004C3C51"/>
    <w:rsid w:val="004D5A70"/>
    <w:rsid w:val="004E7F54"/>
    <w:rsid w:val="004F1D2E"/>
    <w:rsid w:val="004F39D0"/>
    <w:rsid w:val="004F6474"/>
    <w:rsid w:val="004F6955"/>
    <w:rsid w:val="004F7421"/>
    <w:rsid w:val="005130B3"/>
    <w:rsid w:val="00521E13"/>
    <w:rsid w:val="005412F6"/>
    <w:rsid w:val="005513FF"/>
    <w:rsid w:val="00557C42"/>
    <w:rsid w:val="005606A4"/>
    <w:rsid w:val="005708EB"/>
    <w:rsid w:val="005738DD"/>
    <w:rsid w:val="00575BD4"/>
    <w:rsid w:val="00577752"/>
    <w:rsid w:val="00582A16"/>
    <w:rsid w:val="005839D3"/>
    <w:rsid w:val="00584BA4"/>
    <w:rsid w:val="00590746"/>
    <w:rsid w:val="00595141"/>
    <w:rsid w:val="00595665"/>
    <w:rsid w:val="005B2B5E"/>
    <w:rsid w:val="005B68C4"/>
    <w:rsid w:val="005C21BE"/>
    <w:rsid w:val="005F39E2"/>
    <w:rsid w:val="005F79A4"/>
    <w:rsid w:val="006110D0"/>
    <w:rsid w:val="00615CF9"/>
    <w:rsid w:val="00616582"/>
    <w:rsid w:val="00622302"/>
    <w:rsid w:val="0064357E"/>
    <w:rsid w:val="00654E74"/>
    <w:rsid w:val="00667AC5"/>
    <w:rsid w:val="00667B2A"/>
    <w:rsid w:val="00672EEF"/>
    <w:rsid w:val="00680CC0"/>
    <w:rsid w:val="00685CE1"/>
    <w:rsid w:val="00686026"/>
    <w:rsid w:val="00686046"/>
    <w:rsid w:val="0069676A"/>
    <w:rsid w:val="006A3A53"/>
    <w:rsid w:val="006C1945"/>
    <w:rsid w:val="006C46C0"/>
    <w:rsid w:val="006D6123"/>
    <w:rsid w:val="006E4B7B"/>
    <w:rsid w:val="006E4F08"/>
    <w:rsid w:val="006F1436"/>
    <w:rsid w:val="006F702C"/>
    <w:rsid w:val="00700561"/>
    <w:rsid w:val="00705E55"/>
    <w:rsid w:val="00715FF0"/>
    <w:rsid w:val="00721107"/>
    <w:rsid w:val="007360E4"/>
    <w:rsid w:val="00740DCA"/>
    <w:rsid w:val="007437B7"/>
    <w:rsid w:val="00751D64"/>
    <w:rsid w:val="00782740"/>
    <w:rsid w:val="007837D2"/>
    <w:rsid w:val="007A19D9"/>
    <w:rsid w:val="007A49C0"/>
    <w:rsid w:val="007A7EA5"/>
    <w:rsid w:val="007B6F5F"/>
    <w:rsid w:val="007C1379"/>
    <w:rsid w:val="007C14AC"/>
    <w:rsid w:val="007C6B5E"/>
    <w:rsid w:val="007C7988"/>
    <w:rsid w:val="007D3FBA"/>
    <w:rsid w:val="007D52AE"/>
    <w:rsid w:val="007E73C0"/>
    <w:rsid w:val="007E7466"/>
    <w:rsid w:val="007F05EF"/>
    <w:rsid w:val="007F6863"/>
    <w:rsid w:val="0080151C"/>
    <w:rsid w:val="008024DA"/>
    <w:rsid w:val="008024EB"/>
    <w:rsid w:val="00803BCB"/>
    <w:rsid w:val="00812637"/>
    <w:rsid w:val="008203DD"/>
    <w:rsid w:val="008317C6"/>
    <w:rsid w:val="008356B6"/>
    <w:rsid w:val="0084680F"/>
    <w:rsid w:val="00853714"/>
    <w:rsid w:val="0085660A"/>
    <w:rsid w:val="00857945"/>
    <w:rsid w:val="00862F65"/>
    <w:rsid w:val="0087068F"/>
    <w:rsid w:val="0087553C"/>
    <w:rsid w:val="00884F43"/>
    <w:rsid w:val="0089300D"/>
    <w:rsid w:val="008A0832"/>
    <w:rsid w:val="008A45D6"/>
    <w:rsid w:val="008B3D51"/>
    <w:rsid w:val="008C4A17"/>
    <w:rsid w:val="008C5606"/>
    <w:rsid w:val="008C6356"/>
    <w:rsid w:val="008C6FF7"/>
    <w:rsid w:val="008C760F"/>
    <w:rsid w:val="008E4A56"/>
    <w:rsid w:val="008F4AC6"/>
    <w:rsid w:val="008F6855"/>
    <w:rsid w:val="009011CD"/>
    <w:rsid w:val="00903ABC"/>
    <w:rsid w:val="00904501"/>
    <w:rsid w:val="009113EA"/>
    <w:rsid w:val="00911C41"/>
    <w:rsid w:val="00925468"/>
    <w:rsid w:val="00930E46"/>
    <w:rsid w:val="00932FBF"/>
    <w:rsid w:val="00933371"/>
    <w:rsid w:val="0093599D"/>
    <w:rsid w:val="009639D8"/>
    <w:rsid w:val="00963D30"/>
    <w:rsid w:val="00965503"/>
    <w:rsid w:val="00974F42"/>
    <w:rsid w:val="009767EF"/>
    <w:rsid w:val="0098447B"/>
    <w:rsid w:val="00986E6A"/>
    <w:rsid w:val="00995B3F"/>
    <w:rsid w:val="00996947"/>
    <w:rsid w:val="009A03B5"/>
    <w:rsid w:val="009A52B7"/>
    <w:rsid w:val="009B7A02"/>
    <w:rsid w:val="009C63BE"/>
    <w:rsid w:val="009E3609"/>
    <w:rsid w:val="009E4B0F"/>
    <w:rsid w:val="009E4DBA"/>
    <w:rsid w:val="009F1C37"/>
    <w:rsid w:val="009F3CE7"/>
    <w:rsid w:val="009F5F0E"/>
    <w:rsid w:val="00A02682"/>
    <w:rsid w:val="00A02CCD"/>
    <w:rsid w:val="00A13434"/>
    <w:rsid w:val="00A143E6"/>
    <w:rsid w:val="00A1555B"/>
    <w:rsid w:val="00A156F7"/>
    <w:rsid w:val="00A172A7"/>
    <w:rsid w:val="00A212F9"/>
    <w:rsid w:val="00A3071A"/>
    <w:rsid w:val="00A55DBE"/>
    <w:rsid w:val="00A619F4"/>
    <w:rsid w:val="00A67458"/>
    <w:rsid w:val="00A77220"/>
    <w:rsid w:val="00AB5090"/>
    <w:rsid w:val="00AC552A"/>
    <w:rsid w:val="00AE3626"/>
    <w:rsid w:val="00AF129A"/>
    <w:rsid w:val="00AF205C"/>
    <w:rsid w:val="00AF423D"/>
    <w:rsid w:val="00B013CD"/>
    <w:rsid w:val="00B32402"/>
    <w:rsid w:val="00B40898"/>
    <w:rsid w:val="00B4381A"/>
    <w:rsid w:val="00B54AC4"/>
    <w:rsid w:val="00B759DD"/>
    <w:rsid w:val="00B84D5B"/>
    <w:rsid w:val="00B86B81"/>
    <w:rsid w:val="00B87592"/>
    <w:rsid w:val="00B92689"/>
    <w:rsid w:val="00BB4253"/>
    <w:rsid w:val="00BD10FC"/>
    <w:rsid w:val="00BE57D1"/>
    <w:rsid w:val="00BE69F1"/>
    <w:rsid w:val="00BE6F5A"/>
    <w:rsid w:val="00BF4B12"/>
    <w:rsid w:val="00BF56F8"/>
    <w:rsid w:val="00C05EAA"/>
    <w:rsid w:val="00C071DB"/>
    <w:rsid w:val="00C075AA"/>
    <w:rsid w:val="00C11DB8"/>
    <w:rsid w:val="00C13A36"/>
    <w:rsid w:val="00C14941"/>
    <w:rsid w:val="00C21F4F"/>
    <w:rsid w:val="00C32B68"/>
    <w:rsid w:val="00C4409D"/>
    <w:rsid w:val="00C45E52"/>
    <w:rsid w:val="00C45E99"/>
    <w:rsid w:val="00C51491"/>
    <w:rsid w:val="00C51FFD"/>
    <w:rsid w:val="00C775E8"/>
    <w:rsid w:val="00CA3D1F"/>
    <w:rsid w:val="00CA5461"/>
    <w:rsid w:val="00CB002E"/>
    <w:rsid w:val="00CB22AF"/>
    <w:rsid w:val="00CC1992"/>
    <w:rsid w:val="00CC3DBF"/>
    <w:rsid w:val="00CC7412"/>
    <w:rsid w:val="00CD37B8"/>
    <w:rsid w:val="00CE102F"/>
    <w:rsid w:val="00CF206D"/>
    <w:rsid w:val="00CF3B0A"/>
    <w:rsid w:val="00D003A4"/>
    <w:rsid w:val="00D0058D"/>
    <w:rsid w:val="00D00E2C"/>
    <w:rsid w:val="00D10556"/>
    <w:rsid w:val="00D231C9"/>
    <w:rsid w:val="00D25C58"/>
    <w:rsid w:val="00D319E3"/>
    <w:rsid w:val="00D3774F"/>
    <w:rsid w:val="00D64478"/>
    <w:rsid w:val="00D6561F"/>
    <w:rsid w:val="00D73817"/>
    <w:rsid w:val="00D8257C"/>
    <w:rsid w:val="00D86633"/>
    <w:rsid w:val="00D872AD"/>
    <w:rsid w:val="00D95D57"/>
    <w:rsid w:val="00DB1DF4"/>
    <w:rsid w:val="00DB364F"/>
    <w:rsid w:val="00DB47EE"/>
    <w:rsid w:val="00DB7D12"/>
    <w:rsid w:val="00DB7DC1"/>
    <w:rsid w:val="00DE5CAC"/>
    <w:rsid w:val="00DE654A"/>
    <w:rsid w:val="00DF1BEB"/>
    <w:rsid w:val="00DF42C5"/>
    <w:rsid w:val="00DF6BFD"/>
    <w:rsid w:val="00E01038"/>
    <w:rsid w:val="00E072B5"/>
    <w:rsid w:val="00E101B0"/>
    <w:rsid w:val="00E1587E"/>
    <w:rsid w:val="00E301AF"/>
    <w:rsid w:val="00E36E29"/>
    <w:rsid w:val="00E46B59"/>
    <w:rsid w:val="00E50A3B"/>
    <w:rsid w:val="00E659F4"/>
    <w:rsid w:val="00E91300"/>
    <w:rsid w:val="00EA2311"/>
    <w:rsid w:val="00EB379F"/>
    <w:rsid w:val="00ED203D"/>
    <w:rsid w:val="00EE0361"/>
    <w:rsid w:val="00EE2E8C"/>
    <w:rsid w:val="00EE444B"/>
    <w:rsid w:val="00EF165F"/>
    <w:rsid w:val="00EF19E7"/>
    <w:rsid w:val="00EF1B95"/>
    <w:rsid w:val="00EF3DF5"/>
    <w:rsid w:val="00EF70D2"/>
    <w:rsid w:val="00EF7CD1"/>
    <w:rsid w:val="00F10155"/>
    <w:rsid w:val="00F12BEE"/>
    <w:rsid w:val="00F14B5D"/>
    <w:rsid w:val="00F14C7D"/>
    <w:rsid w:val="00F15F88"/>
    <w:rsid w:val="00F37257"/>
    <w:rsid w:val="00F4542B"/>
    <w:rsid w:val="00F5534A"/>
    <w:rsid w:val="00F600CE"/>
    <w:rsid w:val="00F60B79"/>
    <w:rsid w:val="00F63A1F"/>
    <w:rsid w:val="00F64C11"/>
    <w:rsid w:val="00F66D9C"/>
    <w:rsid w:val="00F70A02"/>
    <w:rsid w:val="00F828DB"/>
    <w:rsid w:val="00F85CC3"/>
    <w:rsid w:val="00F93A7E"/>
    <w:rsid w:val="00FA1B11"/>
    <w:rsid w:val="00FA56B3"/>
    <w:rsid w:val="00FB08CE"/>
    <w:rsid w:val="00FC0584"/>
    <w:rsid w:val="00FC392D"/>
    <w:rsid w:val="00FD5BFB"/>
    <w:rsid w:val="00FE699F"/>
    <w:rsid w:val="00FE79F8"/>
    <w:rsid w:val="00FF00AF"/>
    <w:rsid w:val="00FF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chartTrackingRefBased/>
  <w15:docId w15:val="{A2744E27-3CA1-45D3-A9F3-18663399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14</Pages>
  <Words>8110</Words>
  <Characters>46229</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5</cp:revision>
  <dcterms:created xsi:type="dcterms:W3CDTF">2019-02-06T20:28:00Z</dcterms:created>
  <dcterms:modified xsi:type="dcterms:W3CDTF">2019-02-07T00:34:00Z</dcterms:modified>
</cp:coreProperties>
</file>