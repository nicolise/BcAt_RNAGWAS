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C3103" w14:textId="1961F7B2"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Botrytis eQTL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Department of Plant Pathology, Kansas State University, 1712 Clafflin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DynaMo Center of Excellence, University of Copenhagen, Thorvaldsensvej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46DC3966"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B. Cinerea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77777777" w:rsidR="00FE699F" w:rsidRPr="0035605C" w:rsidRDefault="00FE699F">
      <w:pPr>
        <w:rPr>
          <w:rFonts w:cstheme="minorHAnsi"/>
          <w:b/>
        </w:rPr>
      </w:pPr>
      <w:r w:rsidRPr="0035605C">
        <w:rPr>
          <w:rFonts w:cstheme="minorHAnsi"/>
          <w:b/>
        </w:rPr>
        <w:br w:type="page"/>
      </w:r>
    </w:p>
    <w:p w14:paraId="543570F9" w14:textId="22FA7636" w:rsidR="00FE699F" w:rsidRPr="0035605C" w:rsidRDefault="00FE699F" w:rsidP="00FE699F">
      <w:pPr>
        <w:spacing w:line="480" w:lineRule="auto"/>
        <w:rPr>
          <w:rFonts w:cstheme="minorHAnsi"/>
          <w:b/>
        </w:rPr>
      </w:pPr>
      <w:r w:rsidRPr="0035605C">
        <w:rPr>
          <w:rFonts w:cstheme="minorHAnsi"/>
          <w:b/>
        </w:rPr>
        <w:lastRenderedPageBreak/>
        <w:t>INTRODUCTION</w:t>
      </w:r>
    </w:p>
    <w:p w14:paraId="6AF0C1D7" w14:textId="570AA96D" w:rsidR="00654E06" w:rsidRDefault="00245B23" w:rsidP="00301CFF">
      <w:pPr>
        <w:spacing w:line="480" w:lineRule="auto"/>
        <w:ind w:firstLine="720"/>
        <w:rPr>
          <w:rFonts w:cstheme="minorHAnsi"/>
        </w:rPr>
      </w:pPr>
      <w:commentRangeStart w:id="0"/>
      <w:r w:rsidRPr="0035605C">
        <w:rPr>
          <w:rFonts w:cstheme="minorHAnsi"/>
        </w:rPr>
        <w:t xml:space="preserve">Plant-pathogen interactions </w:t>
      </w:r>
      <w:del w:id="1" w:author="Dan Kliebenstein" w:date="2019-02-20T15:59:00Z">
        <w:r w:rsidRPr="0035605C" w:rsidDel="003B4E6E">
          <w:rPr>
            <w:rFonts w:cstheme="minorHAnsi"/>
          </w:rPr>
          <w:delText>can be classified in two groups</w:delText>
        </w:r>
      </w:del>
      <w:ins w:id="2" w:author="Dan Kliebenstein" w:date="2019-02-20T15:59:00Z">
        <w:r w:rsidR="003B4E6E">
          <w:rPr>
            <w:rFonts w:cstheme="minorHAnsi"/>
          </w:rPr>
          <w:t>are often parsed as</w:t>
        </w:r>
      </w:ins>
      <w:del w:id="3" w:author="Dan Kliebenstein" w:date="2019-02-20T15:59:00Z">
        <w:r w:rsidRPr="0035605C" w:rsidDel="003B4E6E">
          <w:rPr>
            <w:rFonts w:cstheme="minorHAnsi"/>
          </w:rPr>
          <w:delText>;</w:delText>
        </w:r>
      </w:del>
      <w:r w:rsidRPr="0035605C">
        <w:rPr>
          <w:rFonts w:cstheme="minorHAnsi"/>
        </w:rPr>
        <w:t xml:space="preserve"> qualitative</w:t>
      </w:r>
      <w:del w:id="4" w:author="Dan Kliebenstein" w:date="2019-02-20T15:59:00Z">
        <w:r w:rsidRPr="0035605C" w:rsidDel="003B4E6E">
          <w:rPr>
            <w:rFonts w:cstheme="minorHAnsi"/>
          </w:rPr>
          <w:delText xml:space="preserve"> interactions</w:delText>
        </w:r>
      </w:del>
      <w:r w:rsidRPr="0035605C">
        <w:rPr>
          <w:rFonts w:cstheme="minorHAnsi"/>
        </w:rPr>
        <w:t>, in which few genetic variants interact to determine binary disease outcomes, or quantitative</w:t>
      </w:r>
      <w:del w:id="5" w:author="Dan Kliebenstein" w:date="2019-02-20T15:59:00Z">
        <w:r w:rsidR="00347890" w:rsidDel="003B4E6E">
          <w:rPr>
            <w:rFonts w:cstheme="minorHAnsi"/>
          </w:rPr>
          <w:delText xml:space="preserve"> interactions</w:delText>
        </w:r>
      </w:del>
      <w:r w:rsidRPr="0035605C">
        <w:rPr>
          <w:rFonts w:cstheme="minorHAnsi"/>
        </w:rPr>
        <w:t xml:space="preserve">, in which a spectrum of </w:t>
      </w:r>
      <w:r w:rsidR="00347890">
        <w:rPr>
          <w:rFonts w:cstheme="minorHAnsi"/>
        </w:rPr>
        <w:t xml:space="preserve">outcomes </w:t>
      </w:r>
      <w:r w:rsidRPr="0035605C">
        <w:rPr>
          <w:rFonts w:cstheme="minorHAnsi"/>
        </w:rPr>
        <w:t>may occur due to genetic variation between the host and pathogen.</w:t>
      </w:r>
      <w:ins w:id="6" w:author="Dan Kliebenstein" w:date="2019-02-20T15:59:00Z">
        <w:r w:rsidR="003B4E6E">
          <w:rPr>
            <w:rFonts w:cstheme="minorHAnsi"/>
          </w:rPr>
          <w:t xml:space="preserve"> </w:t>
        </w:r>
      </w:ins>
      <w:ins w:id="7" w:author="Dan Kliebenstein" w:date="2019-02-20T16:00:00Z">
        <w:r w:rsidR="003B4E6E">
          <w:rPr>
            <w:rFonts w:cstheme="minorHAnsi"/>
          </w:rPr>
          <w:t>The past decade has revealed the</w:t>
        </w:r>
      </w:ins>
      <w:ins w:id="8" w:author="Dan Kliebenstein" w:date="2019-02-20T15:59:00Z">
        <w:r w:rsidR="003B4E6E">
          <w:rPr>
            <w:rFonts w:cstheme="minorHAnsi"/>
          </w:rPr>
          <w:t xml:space="preserve"> molecular basis of numerous large-effect loci that control qualitative interactions</w:t>
        </w:r>
      </w:ins>
      <w:ins w:id="9" w:author="Dan Kliebenstein" w:date="2019-02-20T16:00:00Z">
        <w:r w:rsidR="003B4E6E">
          <w:rPr>
            <w:rFonts w:cstheme="minorHAnsi"/>
          </w:rPr>
          <w:t>. These</w:t>
        </w:r>
      </w:ins>
      <w:r w:rsidRPr="0035605C">
        <w:rPr>
          <w:rFonts w:cstheme="minorHAnsi"/>
        </w:rPr>
        <w:t xml:space="preserve"> The genetic basis of quantitative plant-pathogen interactions is less </w:t>
      </w:r>
      <w:r w:rsidR="00347890">
        <w:rPr>
          <w:rFonts w:cstheme="minorHAnsi"/>
        </w:rPr>
        <w:t xml:space="preserve">clear </w:t>
      </w:r>
      <w:r w:rsidRPr="0035605C">
        <w:rPr>
          <w:rFonts w:cstheme="minorHAnsi"/>
        </w:rPr>
        <w:t xml:space="preserve">and is being </w:t>
      </w:r>
      <w:r w:rsidR="00347890">
        <w:rPr>
          <w:rFonts w:cstheme="minorHAnsi"/>
        </w:rPr>
        <w:t xml:space="preserve">elucidated </w:t>
      </w:r>
      <w:r w:rsidRPr="0035605C">
        <w:rPr>
          <w:rFonts w:cstheme="minorHAnsi"/>
        </w:rPr>
        <w:t xml:space="preserve">through the study of phenotypic variation across genetically diverse hosts and pathogens, finding links to genetic variation. Interactions between plants and generalist pathogens, which do not specialize on particular hosts, are more often quantitative due to a lack of reciprocal co-evolution, and generalist pathogens often harbor higher genetic diversity </w:t>
      </w:r>
      <w:r w:rsidRPr="0035605C">
        <w:rPr>
          <w:rFonts w:cstheme="minorHAnsi"/>
        </w:rPr>
        <w:fldChar w:fldCharType="begin"/>
      </w:r>
      <w:r w:rsidRPr="0035605C">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35605C">
        <w:rPr>
          <w:rFonts w:cstheme="minorHAnsi"/>
        </w:rPr>
        <w:fldChar w:fldCharType="separate"/>
      </w:r>
      <w:r w:rsidRPr="0035605C">
        <w:rPr>
          <w:rFonts w:cstheme="minorHAnsi"/>
          <w:noProof/>
        </w:rPr>
        <w:t>(Williamson, Tudzynski et al. 2007)</w:t>
      </w:r>
      <w:r w:rsidRPr="0035605C">
        <w:rPr>
          <w:rFonts w:cstheme="minorHAnsi"/>
        </w:rPr>
        <w:fldChar w:fldCharType="end"/>
      </w:r>
      <w:r w:rsidRPr="0035605C">
        <w:rPr>
          <w:rFonts w:cstheme="minorHAnsi"/>
        </w:rPr>
        <w:t xml:space="preserve">. </w:t>
      </w:r>
    </w:p>
    <w:p w14:paraId="71A83480" w14:textId="1E2CD526" w:rsidR="00301CFF" w:rsidRDefault="00301CFF" w:rsidP="00F4446B">
      <w:pPr>
        <w:spacing w:line="480" w:lineRule="auto"/>
        <w:ind w:firstLine="720"/>
        <w:rPr>
          <w:rFonts w:cstheme="minorHAnsi"/>
        </w:rPr>
      </w:pPr>
      <w:r>
        <w:rPr>
          <w:rFonts w:cstheme="minorHAnsi"/>
        </w:rPr>
        <w:t xml:space="preserve">There </w:t>
      </w:r>
      <w:r w:rsidRPr="0035605C">
        <w:rPr>
          <w:rFonts w:cstheme="minorHAnsi"/>
        </w:rPr>
        <w:t xml:space="preserve">is a lack of evidence for qualitative virulence/ resistance genes underlying quantitative disease outcomes in plant-pathogen interactions. Rather, the genetic basis of plant resistance in these interactions is highly polygenic </w: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 </w:instrTex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(Glazebrook 2005, Nomura, Melotto et al. 2005, Goss and Bergelson 2006, Rowe and Kliebenstein 2008, Barrett, Kniskern et al. 2009, Corwin, Copeland et al. 2016, Fordyce, Soltis et al. 2018)</w:t>
      </w:r>
      <w:r w:rsidRPr="0035605C">
        <w:rPr>
          <w:rFonts w:cstheme="minorHAnsi"/>
        </w:rPr>
        <w:fldChar w:fldCharType="end"/>
      </w:r>
      <w:r w:rsidRPr="0035605C">
        <w:rPr>
          <w:rFonts w:cstheme="minorHAnsi"/>
        </w:rPr>
        <w:t>.</w:t>
      </w:r>
      <w:r w:rsidR="00654E06">
        <w:rPr>
          <w:rFonts w:cstheme="minorHAnsi"/>
        </w:rPr>
        <w:t xml:space="preserve"> </w:t>
      </w:r>
      <w:r w:rsidRPr="0035605C">
        <w:rPr>
          <w:rFonts w:cstheme="minorHAnsi"/>
        </w:rPr>
        <w:t xml:space="preserve">On the pathogen side, recent studies have accumulated evidence for a polygenic basis of virulence as well </w: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(Corwin, Copeland et al. 2016, Bartoli and Roux 2017, Wu, Sakthikumar et al. 2017, Zhang, Corwin et al. 2017, Atwell, Corwin et al. 2018, Soltis, Atwell et al. 2019)</w:t>
      </w:r>
      <w:r w:rsidR="002A0BE9">
        <w:rPr>
          <w:rFonts w:cstheme="minorHAnsi"/>
        </w:rPr>
        <w:fldChar w:fldCharType="end"/>
      </w:r>
      <w:r w:rsidRPr="0035605C">
        <w:rPr>
          <w:rFonts w:cstheme="minorHAnsi"/>
        </w:rPr>
        <w:t xml:space="preserve">. These studies provide many candidate loci for pathogen resistance, 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However, thus far we know little about the molecular mechanism of action by which these genes affect virulence outcomes</w:t>
      </w:r>
      <w:r w:rsidR="001E2EAC">
        <w:rPr>
          <w:rFonts w:cstheme="minorHAnsi"/>
        </w:rPr>
        <w:t xml:space="preserve">, or how the host and pathogen genetics interact. </w:t>
      </w:r>
      <w:commentRangeEnd w:id="0"/>
      <w:r w:rsidR="003B4E6E">
        <w:rPr>
          <w:rStyle w:val="CommentReference"/>
        </w:rPr>
        <w:commentReference w:id="0"/>
      </w:r>
    </w:p>
    <w:p w14:paraId="6CA5E699" w14:textId="583C0DFB" w:rsidR="001E2EAC" w:rsidRDefault="001E2EAC" w:rsidP="005165C1">
      <w:pPr>
        <w:spacing w:line="480" w:lineRule="auto"/>
        <w:ind w:firstLine="720"/>
        <w:rPr>
          <w:rFonts w:cstheme="minorHAnsi"/>
        </w:rPr>
      </w:pPr>
      <w:r>
        <w:rPr>
          <w:rFonts w:cstheme="minorHAnsi"/>
        </w:rPr>
        <w:lastRenderedPageBreak/>
        <w:t xml:space="preserve">One study has taken a genome-wide association (GWA) approach to the plant and pathogen genomes simultaneously, as well as their genetic interactions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 xml:space="preserve">. </w:t>
      </w:r>
      <w:r w:rsidR="00590C2E">
        <w:rPr>
          <w:rFonts w:cstheme="minorHAnsi"/>
        </w:rPr>
        <w:t xml:space="preserve">In this system, most of the variation in disease resistance was determined by a polygenic structure in the pathogen, with small genetic effects from the host genome or the interaction between them. Similarly, viral load in the human x HIV pathosystem is better explained by pathogen than host diversity </w:t>
      </w:r>
      <w:r w:rsidR="002A0BE9">
        <w:rPr>
          <w:rFonts w:cstheme="minorHAnsi"/>
        </w:rPr>
        <w:fldChar w:fldCharType="begin"/>
      </w:r>
      <w:r w:rsidR="002A0BE9">
        <w:rPr>
          <w:rFonts w:cstheme="minorHAnsi"/>
        </w:rPr>
        <w:instrText xml:space="preserve"> ADDIN EN.CITE &lt;EndNote&gt;&lt;Cite&gt;&lt;Author&gt;Bartha&lt;/Author&gt;&lt;Year&gt;2017&lt;/Year&gt;&lt;RecNum&gt;1170&lt;/RecNum&gt;&lt;DisplayText&gt;(Bartha, McLaren et al. 2017)&lt;/DisplayText&gt;&lt;record&gt;&lt;rec-number&gt;1170&lt;/rec-number&gt;&lt;foreign-keys&gt;&lt;key app="EN" db-id="a2x2tzszjfd2zjed0e8psfdtd0daafwwr002" timestamp="1550616048"&gt;1170&lt;/key&gt;&lt;/foreign-keys&gt;&lt;ref-type name="Journal Article"&gt;17&lt;/ref-type&gt;&lt;contributors&gt;&lt;authors&gt;&lt;author&gt;Bartha, Istvan&lt;/author&gt;&lt;author&gt;McLaren, Paul J&lt;/author&gt;&lt;author&gt;Brumme, Chanson&lt;/author&gt;&lt;author&gt;Harrigan, Richard&lt;/author&gt;&lt;author&gt;Telenti, Amalio&lt;/author&gt;&lt;author&gt;Fellay, Jacques&lt;/author&gt;&lt;/authors&gt;&lt;/contributors&gt;&lt;titles&gt;&lt;title&gt;Estimating the respective contributions of human and viral genetic variation to HIV control&lt;/title&gt;&lt;secondary-title&gt;PLoS computational biology&lt;/secondary-title&gt;&lt;/titles&gt;&lt;periodical&gt;&lt;full-title&gt;PLoS computational biology&lt;/full-title&gt;&lt;/periodical&gt;&lt;pages&gt;e1005339&lt;/pages&gt;&lt;volume&gt;13&lt;/volume&gt;&lt;number&gt;2&lt;/number&gt;&lt;dates&gt;&lt;year&gt;2017&lt;/year&gt;&lt;/dates&gt;&lt;isbn&gt;1553-7358&lt;/isbn&gt;&lt;urls&gt;&lt;/urls&gt;&lt;/record&gt;&lt;/Cite&gt;&lt;/EndNote&gt;</w:instrText>
      </w:r>
      <w:r w:rsidR="002A0BE9">
        <w:rPr>
          <w:rFonts w:cstheme="minorHAnsi"/>
        </w:rPr>
        <w:fldChar w:fldCharType="separate"/>
      </w:r>
      <w:r w:rsidR="002A0BE9">
        <w:rPr>
          <w:rFonts w:cstheme="minorHAnsi"/>
          <w:noProof/>
        </w:rPr>
        <w:t>(Bartha, McLaren et al. 2017)</w:t>
      </w:r>
      <w:r w:rsidR="002A0BE9">
        <w:rPr>
          <w:rFonts w:cstheme="minorHAnsi"/>
        </w:rPr>
        <w:fldChar w:fldCharType="end"/>
      </w:r>
      <w:r w:rsidR="00590C2E">
        <w:rPr>
          <w:rFonts w:cstheme="minorHAnsi"/>
        </w:rPr>
        <w:t xml:space="preserve">. </w:t>
      </w:r>
    </w:p>
    <w:p w14:paraId="581BA845" w14:textId="6E76E91F" w:rsidR="00245B23" w:rsidRDefault="00245B23" w:rsidP="00301CFF">
      <w:pPr>
        <w:spacing w:line="480" w:lineRule="auto"/>
        <w:ind w:firstLine="720"/>
        <w:rPr>
          <w:rFonts w:cstheme="minorHAnsi"/>
        </w:rPr>
      </w:pPr>
      <w:commentRangeStart w:id="10"/>
      <w:r w:rsidRPr="0035605C">
        <w:rPr>
          <w:rFonts w:cstheme="minorHAnsi"/>
        </w:rPr>
        <w:t xml:space="preserve">Many </w:t>
      </w:r>
      <w:r w:rsidR="00F4446B">
        <w:rPr>
          <w:rFonts w:cstheme="minorHAnsi"/>
        </w:rPr>
        <w:t xml:space="preserve">quantifiable </w:t>
      </w:r>
      <w:r w:rsidRPr="0035605C">
        <w:rPr>
          <w:rFonts w:cstheme="minorHAnsi"/>
        </w:rPr>
        <w:t>phenotypes result from the interaction of plant and pathogen</w:t>
      </w:r>
      <w:r w:rsidR="001E2EAC">
        <w:rPr>
          <w:rFonts w:cstheme="minorHAnsi"/>
        </w:rPr>
        <w:t xml:space="preserve"> and can be used in GWA studies</w:t>
      </w:r>
      <w:r w:rsidRPr="0035605C">
        <w:rPr>
          <w:rFonts w:cstheme="minorHAnsi"/>
        </w:rPr>
        <w:t xml:space="preserve">, including gene expression responses. Each expression profile may be considered a 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w:t>
      </w:r>
      <w:r w:rsidR="001E2EAC">
        <w:rPr>
          <w:rFonts w:cstheme="minorHAnsi"/>
        </w:rPr>
        <w:t>using recombinant inbred lines (RIL) or GWA</w:t>
      </w:r>
      <w:r w:rsidRPr="0035605C">
        <w:rPr>
          <w:rFonts w:cstheme="minorHAnsi"/>
        </w:rPr>
        <w:t>.</w:t>
      </w:r>
      <w:r w:rsidR="00301CFF">
        <w:rPr>
          <w:rFonts w:cstheme="minorHAnsi"/>
        </w:rPr>
        <w:t xml:space="preserve"> </w:t>
      </w:r>
      <w:r w:rsidRPr="0035605C">
        <w:rPr>
          <w:rFonts w:cstheme="minorHAnsi"/>
        </w:rPr>
        <w:t xml:space="preserve">Expression quantitative trait loci (eQTL) are the markers correlated with variation in transcripts’ expression profiles and are hypothesized as points of direct or indirect genetic control over expression variation. Locally </w:t>
      </w:r>
      <w:r w:rsidR="00F4446B">
        <w:rPr>
          <w:rFonts w:cstheme="minorHAnsi"/>
        </w:rPr>
        <w:t xml:space="preserve">acting </w:t>
      </w:r>
      <w:r w:rsidRPr="0035605C">
        <w:rPr>
          <w:rFonts w:cstheme="minorHAnsi"/>
        </w:rPr>
        <w:t>(</w:t>
      </w:r>
      <w:r w:rsidRPr="0035605C">
        <w:rPr>
          <w:rFonts w:cstheme="minorHAnsi"/>
          <w:i/>
        </w:rPr>
        <w:t>cis</w:t>
      </w:r>
      <w:r w:rsidRPr="0035605C">
        <w:rPr>
          <w:rFonts w:cstheme="minorHAnsi"/>
        </w:rPr>
        <w:t xml:space="preserve">) eQTL may indicate regulatory variation within the expressed gene itself, or nearby. Additional markers distant from the responding gene are classified as </w:t>
      </w:r>
      <w:r w:rsidRPr="0035605C">
        <w:rPr>
          <w:rFonts w:cstheme="minorHAnsi"/>
          <w:i/>
        </w:rPr>
        <w:t>trans</w:t>
      </w:r>
      <w:r w:rsidRPr="0035605C">
        <w:rPr>
          <w:rFonts w:cstheme="minorHAnsi"/>
        </w:rPr>
        <w:t xml:space="preserve">-eQTL. </w:t>
      </w:r>
      <w:r w:rsidR="004010D9">
        <w:rPr>
          <w:rFonts w:cstheme="minorHAnsi"/>
          <w:i/>
        </w:rPr>
        <w:t>t</w:t>
      </w:r>
      <w:r w:rsidRPr="0035605C">
        <w:rPr>
          <w:rFonts w:cstheme="minorHAnsi"/>
          <w:i/>
        </w:rPr>
        <w:t>rans</w:t>
      </w:r>
      <w:r w:rsidRPr="0035605C">
        <w:rPr>
          <w:rFonts w:cstheme="minorHAnsi"/>
        </w:rPr>
        <w:t xml:space="preserve">-eQTL may be due to genes present in a common regulatory network, or transcription factors acting upon the expressed gene. </w:t>
      </w:r>
      <w:r w:rsidR="004010D9">
        <w:rPr>
          <w:rFonts w:cstheme="minorHAnsi"/>
          <w:i/>
        </w:rPr>
        <w:t>t</w:t>
      </w:r>
      <w:r w:rsidRPr="0035605C">
        <w:rPr>
          <w:rFonts w:cstheme="minorHAnsi"/>
          <w:i/>
        </w:rPr>
        <w:t>rans</w:t>
      </w:r>
      <w:r w:rsidRPr="0035605C">
        <w:rPr>
          <w:rFonts w:cstheme="minorHAnsi"/>
        </w:rPr>
        <w:t xml:space="preserve">-eQTL hotspots (loci linked to expression variation across many transcripts) may point to master regulators, with extensive pleiotropy across many genes. </w:t>
      </w:r>
    </w:p>
    <w:p w14:paraId="3459DB14" w14:textId="63ADD385" w:rsidR="00654E06" w:rsidRPr="0035605C" w:rsidRDefault="00654E06" w:rsidP="00301CFF">
      <w:pPr>
        <w:spacing w:line="480" w:lineRule="auto"/>
        <w:ind w:firstLine="720"/>
        <w:rPr>
          <w:rFonts w:cstheme="minorHAnsi"/>
        </w:rPr>
      </w:pPr>
      <w:r>
        <w:rPr>
          <w:rFonts w:cstheme="minorHAnsi"/>
        </w:rPr>
        <w:t>eQTL analysis focusing on one side of the plant-pathogen interaction</w:t>
      </w:r>
      <w:r w:rsidR="008E0921">
        <w:rPr>
          <w:rFonts w:cstheme="minorHAnsi"/>
        </w:rPr>
        <w:t xml:space="preserve"> can identify pathogen loci controlling pathogen gene expression in planta, or plant loci controlling plant gene expression over the course of infection. This provides a view of how variation in one of the interacting organisms leads to the shared disease phenotype and can identify virulence loci in the pathogen and resistance loci in the </w:t>
      </w:r>
      <w:r w:rsidR="008E0921">
        <w:rPr>
          <w:rFonts w:cstheme="minorHAnsi"/>
        </w:rPr>
        <w:lastRenderedPageBreak/>
        <w:t xml:space="preserve">plant </w: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r w:rsidR="008E0921">
        <w:rPr>
          <w:rFonts w:cstheme="minorHAnsi"/>
        </w:rPr>
        <w:t xml:space="preserve">. However, </w:t>
      </w:r>
      <w:r w:rsidR="00157BFF">
        <w:rPr>
          <w:rFonts w:cstheme="minorHAnsi"/>
        </w:rPr>
        <w:t xml:space="preserve">few studies have conducted genome-wide association for any disease traits on the pathogen side, let alone expression traits for eQTL studies </w:t>
      </w:r>
      <w:r w:rsidR="002A0BE9">
        <w:rPr>
          <w:rFonts w:cstheme="minorHAnsi"/>
        </w:rPr>
        <w:fldChar w:fldCharType="begin"/>
      </w:r>
      <w:r w:rsidR="002A0BE9">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2A0BE9">
        <w:rPr>
          <w:rFonts w:cstheme="minorHAnsi"/>
        </w:rPr>
        <w:fldChar w:fldCharType="separate"/>
      </w:r>
      <w:r w:rsidR="002A0BE9">
        <w:rPr>
          <w:rFonts w:cstheme="minorHAnsi"/>
          <w:noProof/>
        </w:rPr>
        <w:t>(Bartoli and Roux 2017)</w:t>
      </w:r>
      <w:r w:rsidR="002A0BE9">
        <w:rPr>
          <w:rFonts w:cstheme="minorHAnsi"/>
        </w:rPr>
        <w:fldChar w:fldCharType="end"/>
      </w:r>
      <w:r w:rsidR="00157BFF">
        <w:rPr>
          <w:rFonts w:cstheme="minorHAnsi"/>
        </w:rPr>
        <w:t>. Further, t</w:t>
      </w:r>
      <w:r w:rsidR="008E0921">
        <w:rPr>
          <w:rFonts w:cstheme="minorHAnsi"/>
        </w:rPr>
        <w:t>hese analyses cannot account for the signaling and decision-making that occur between the two organisms’ genomes over the course of infection.</w:t>
      </w:r>
    </w:p>
    <w:p w14:paraId="7E023D05" w14:textId="77777777" w:rsidR="00654E06" w:rsidRDefault="00245B23" w:rsidP="00302E2C">
      <w:pPr>
        <w:spacing w:line="480" w:lineRule="auto"/>
        <w:ind w:firstLine="720"/>
        <w:rPr>
          <w:rFonts w:cstheme="minorHAnsi"/>
        </w:rPr>
      </w:pPr>
      <w:r w:rsidRPr="0035605C">
        <w:rPr>
          <w:rFonts w:cstheme="minorHAnsi"/>
        </w:rPr>
        <w:t xml:space="preserve">Studies encompassing transcriptomic variation in both </w:t>
      </w:r>
      <w:r w:rsidR="00301CFF">
        <w:rPr>
          <w:rFonts w:cstheme="minorHAnsi"/>
        </w:rPr>
        <w:t xml:space="preserve">the </w:t>
      </w:r>
      <w:r w:rsidRPr="0035605C">
        <w:rPr>
          <w:rFonts w:cstheme="minorHAnsi"/>
        </w:rPr>
        <w:t xml:space="preserve">host and pathogen, and genomic variation within one of the interacting organisms, can look for signs of interspecific </w:t>
      </w:r>
      <w:r w:rsidRPr="0035605C">
        <w:rPr>
          <w:rFonts w:cstheme="minorHAnsi"/>
          <w:i/>
        </w:rPr>
        <w:t>trans</w:t>
      </w:r>
      <w:r w:rsidRPr="0035605C">
        <w:rPr>
          <w:rFonts w:cstheme="minorHAnsi"/>
        </w:rPr>
        <w:t>-eQTL;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r w:rsidR="00654E06">
        <w:rPr>
          <w:rFonts w:cstheme="minorHAnsi"/>
        </w:rPr>
        <w:t>These</w:t>
      </w:r>
      <w:r w:rsidRPr="0035605C">
        <w:rPr>
          <w:rFonts w:cstheme="minorHAnsi"/>
        </w:rPr>
        <w:t xml:space="preserve"> cross-species </w:t>
      </w:r>
      <w:r w:rsidRPr="00654E06">
        <w:rPr>
          <w:rFonts w:cstheme="minorHAnsi"/>
          <w:i/>
        </w:rPr>
        <w:t>trans</w:t>
      </w:r>
      <w:r w:rsidRPr="0035605C">
        <w:rPr>
          <w:rFonts w:cstheme="minorHAnsi"/>
        </w:rPr>
        <w:t>-eQTL</w:t>
      </w:r>
      <w:r w:rsidR="00654E06">
        <w:rPr>
          <w:rFonts w:cstheme="minorHAnsi"/>
        </w:rPr>
        <w:t xml:space="preserve"> can be used to </w:t>
      </w:r>
      <w:r w:rsidRPr="0035605C">
        <w:rPr>
          <w:rFonts w:cstheme="minorHAnsi"/>
        </w:rPr>
        <w:t xml:space="preserve">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commentRangeEnd w:id="10"/>
      <w:r w:rsidR="002472F4">
        <w:rPr>
          <w:rStyle w:val="CommentReference"/>
        </w:rPr>
        <w:commentReference w:id="10"/>
      </w:r>
    </w:p>
    <w:p w14:paraId="3E3C13D2" w14:textId="78C236DE" w:rsidR="00157BFF" w:rsidRDefault="001E2EAC" w:rsidP="00575846">
      <w:pPr>
        <w:spacing w:line="480" w:lineRule="auto"/>
        <w:ind w:firstLine="720"/>
        <w:rPr>
          <w:rFonts w:cstheme="minorHAnsi"/>
        </w:rPr>
      </w:pPr>
      <w:commentRangeStart w:id="11"/>
      <w:r>
        <w:rPr>
          <w:rFonts w:cstheme="minorHAnsi"/>
        </w:rPr>
        <w:t xml:space="preserve">Previous studies have identified hundreds of plant host genes with one or more eQTL in the pathogen modulating their expression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(Wu, Cai et al. 2015, Guo, Fudali et al. 2017)</w:t>
      </w:r>
      <w:r w:rsidR="002A0BE9">
        <w:rPr>
          <w:rFonts w:cstheme="minorHAnsi"/>
        </w:rPr>
        <w:fldChar w:fldCharType="end"/>
      </w:r>
      <w:r>
        <w:rPr>
          <w:rFonts w:cstheme="minorHAnsi"/>
        </w:rPr>
        <w:t xml:space="preserve">, and one small study identified 3 bacterial parasite genes modulated by human host eQTL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Pr>
          <w:rFonts w:cstheme="minorHAnsi"/>
        </w:rPr>
        <w:t xml:space="preserve">. </w:t>
      </w:r>
      <w:r w:rsidR="005165C1">
        <w:rPr>
          <w:rFonts w:cstheme="minorHAnsi"/>
        </w:rPr>
        <w:t xml:space="preserve">Hundreds of pathogen eQTL linked to host expression changes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and a single eQTL may modulate expression of over 60 host genes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Genes from the same host network often shared the same eQTL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However, these studies work with limited natural variation; one with </w:t>
      </w:r>
      <w:r w:rsidR="005165C1" w:rsidRPr="0035605C">
        <w:rPr>
          <w:rFonts w:cstheme="minorHAnsi"/>
        </w:rPr>
        <w:t>98 F</w:t>
      </w:r>
      <w:r w:rsidR="005165C1" w:rsidRPr="0035605C">
        <w:rPr>
          <w:rFonts w:cstheme="minorHAnsi"/>
          <w:vertAlign w:val="subscript"/>
        </w:rPr>
        <w:t>2</w:t>
      </w:r>
      <w:r w:rsidR="005165C1" w:rsidRPr="0035605C">
        <w:rPr>
          <w:rFonts w:cstheme="minorHAnsi"/>
        </w:rPr>
        <w:t xml:space="preserve"> </w:t>
      </w:r>
      <w:r w:rsidR="005165C1">
        <w:rPr>
          <w:rFonts w:cstheme="minorHAnsi"/>
        </w:rPr>
        <w:t xml:space="preserve">nematode </w:t>
      </w:r>
      <w:r w:rsidR="005165C1" w:rsidRPr="0035605C">
        <w:rPr>
          <w:rFonts w:cstheme="minorHAnsi"/>
        </w:rPr>
        <w:t>progeny from</w:t>
      </w:r>
      <w:r w:rsidR="005165C1">
        <w:rPr>
          <w:rFonts w:cstheme="minorHAnsi"/>
        </w:rPr>
        <w:t xml:space="preserve"> a</w:t>
      </w:r>
      <w:r w:rsidR="005165C1" w:rsidRPr="0035605C">
        <w:rPr>
          <w:rFonts w:cstheme="minorHAnsi"/>
        </w:rPr>
        <w:t xml:space="preserve"> recombinant inbred line (RIL) between two geographically distant parents</w:t>
      </w:r>
      <w:r w:rsidR="005165C1">
        <w:rPr>
          <w:rFonts w:cstheme="minorHAnsi"/>
        </w:rPr>
        <w:t xml:space="preserve">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and one with 24 progeny from a RIL between two parental lines from distinct subspecies within </w:t>
      </w:r>
      <w:r w:rsidR="005165C1" w:rsidRPr="005165C1">
        <w:rPr>
          <w:rFonts w:cstheme="minorHAnsi"/>
          <w:i/>
        </w:rPr>
        <w:t xml:space="preserve">Plasmodium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w:t>
      </w:r>
      <w:commentRangeEnd w:id="11"/>
      <w:r w:rsidR="003B4E6E">
        <w:rPr>
          <w:rStyle w:val="CommentReference"/>
        </w:rPr>
        <w:commentReference w:id="11"/>
      </w:r>
    </w:p>
    <w:p w14:paraId="2F8A36F4" w14:textId="5A3C8EA0" w:rsidR="00245B23" w:rsidRPr="0035605C" w:rsidRDefault="00157BFF" w:rsidP="00302E2C">
      <w:pPr>
        <w:spacing w:line="480" w:lineRule="auto"/>
        <w:ind w:firstLine="720"/>
        <w:rPr>
          <w:rFonts w:cstheme="minorHAnsi"/>
        </w:rPr>
      </w:pPr>
      <w:commentRangeStart w:id="12"/>
      <w:r>
        <w:rPr>
          <w:rFonts w:cstheme="minorHAnsi"/>
        </w:rPr>
        <w:t>In this study</w:t>
      </w:r>
      <w:r w:rsidR="00245B23" w:rsidRPr="0035605C">
        <w:rPr>
          <w:rFonts w:cstheme="minorHAnsi"/>
        </w:rPr>
        <w:t xml:space="preserve">, we focus on 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245B23" w:rsidRPr="0035605C">
        <w:rPr>
          <w:rFonts w:cstheme="minorHAnsi"/>
          <w:i/>
        </w:rPr>
        <w:t xml:space="preserve">B. cinerea </w:t>
      </w:r>
      <w:r w:rsidR="00245B23" w:rsidRPr="0035605C">
        <w:rPr>
          <w:rFonts w:cstheme="minorHAnsi"/>
        </w:rPr>
        <w:t>exhibits highly quantitative virulence</w:t>
      </w:r>
      <w:r w:rsidR="003179ED">
        <w:rPr>
          <w:rFonts w:cstheme="minorHAnsi"/>
        </w:rPr>
        <w:t xml:space="preserve">, facilitated </w:t>
      </w:r>
      <w:r w:rsidR="003179ED">
        <w:rPr>
          <w:rFonts w:cstheme="minorHAnsi"/>
        </w:rPr>
        <w:lastRenderedPageBreak/>
        <w:t>through natural genetic variation</w:t>
      </w:r>
      <w:r w:rsidR="000B6CED">
        <w:rPr>
          <w:rFonts w:cstheme="minorHAnsi"/>
        </w:rPr>
        <w:t xml:space="preserve"> </w:t>
      </w:r>
      <w:r w:rsidR="002A0B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2A0BE9">
        <w:rPr>
          <w:rFonts w:cstheme="minorHAnsi"/>
        </w:rPr>
        <w:instrText xml:space="preserve"> ADDIN EN.CITE </w:instrText>
      </w:r>
      <w:r w:rsidR="002A0B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(Rowe, Walley et al. 2010, Corwin, Copeland et al. 2016, Zhang, Corwin et al. 2018)</w:t>
      </w:r>
      <w:r w:rsidR="002A0BE9">
        <w:rPr>
          <w:rFonts w:cstheme="minorHAnsi"/>
        </w:rPr>
        <w:fldChar w:fldCharType="end"/>
      </w:r>
      <w:r w:rsidR="003179ED">
        <w:rPr>
          <w:rFonts w:cstheme="minorHAnsi"/>
        </w:rPr>
        <w:t xml:space="preserve">. </w:t>
      </w:r>
      <w:r w:rsidR="000B6CED">
        <w:rPr>
          <w:rFonts w:cstheme="minorHAnsi"/>
        </w:rPr>
        <w:t xml:space="preserve"> </w:t>
      </w:r>
      <w:r w:rsidR="00245B23" w:rsidRPr="0035605C">
        <w:rPr>
          <w:rFonts w:cstheme="minorHAnsi"/>
        </w:rPr>
        <w:t>These interactions are well-characterized phenotypically, and we have previous information on some of the potentially relevant genetic factors on both the pathogen and host side</w:t>
      </w:r>
      <w:r w:rsidR="004D31EE">
        <w:rPr>
          <w:rFonts w:cstheme="minorHAnsi"/>
        </w:rPr>
        <w:t xml:space="preserve">s of the interaction </w: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 </w:instrTex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(Denby, Kumar et al. 2004, Rowe and Kliebenstein 2008, Zhang, Corwin et al. 2017, Atwell, Corwin et al. 2018, Soltis, Atwell et al. 2019)</w:t>
      </w:r>
      <w:r w:rsidR="002A0BE9">
        <w:rPr>
          <w:rFonts w:cstheme="minorHAnsi"/>
        </w:rPr>
        <w:fldChar w:fldCharType="end"/>
      </w:r>
      <w:r w:rsidR="00245B23" w:rsidRPr="0035605C">
        <w:rPr>
          <w:rFonts w:cstheme="minorHAnsi"/>
        </w:rPr>
        <w:t xml:space="preserve">. This also gives us the opportunity to connect our findings, particularly in plant genetic targets and affected pathways, to many previous datasets. </w:t>
      </w:r>
    </w:p>
    <w:p w14:paraId="7759BD90" w14:textId="175DEEBE" w:rsidR="00245B23" w:rsidRPr="0035605C" w:rsidRDefault="00245B23" w:rsidP="004D31EE">
      <w:pPr>
        <w:spacing w:line="480" w:lineRule="auto"/>
        <w:ind w:firstLine="720"/>
        <w:rPr>
          <w:rFonts w:cstheme="minorHAnsi"/>
        </w:rPr>
      </w:pPr>
      <w:r w:rsidRPr="0035605C">
        <w:rPr>
          <w:rFonts w:cstheme="minorHAnsi"/>
        </w:rPr>
        <w:t xml:space="preserve">Previous studies in the </w:t>
      </w:r>
      <w:r w:rsidRPr="0035605C">
        <w:rPr>
          <w:rFonts w:cstheme="minorHAnsi"/>
          <w:i/>
        </w:rPr>
        <w:t>A. thaliana</w:t>
      </w:r>
      <w:r w:rsidRPr="0035605C">
        <w:rPr>
          <w:rFonts w:cstheme="minorHAnsi"/>
        </w:rPr>
        <w:t xml:space="preserve"> -</w:t>
      </w:r>
      <w:r w:rsidRPr="0035605C">
        <w:rPr>
          <w:rFonts w:cstheme="minorHAnsi"/>
          <w:i/>
        </w:rPr>
        <w:t xml:space="preserve"> B. cinerea </w:t>
      </w:r>
      <w:r w:rsidRPr="0035605C">
        <w:rPr>
          <w:rFonts w:cstheme="minorHAnsi"/>
        </w:rPr>
        <w:t xml:space="preserve">pathosystem point to </w:t>
      </w:r>
      <w:r w:rsidR="004D31EE">
        <w:rPr>
          <w:rFonts w:cstheme="minorHAnsi"/>
        </w:rPr>
        <w:t xml:space="preserve">transcriptome </w:t>
      </w:r>
      <w:r w:rsidRPr="0035605C">
        <w:rPr>
          <w:rFonts w:cstheme="minorHAnsi"/>
        </w:rPr>
        <w:t xml:space="preserve">variation on </w:t>
      </w:r>
      <w:r w:rsidR="004D31EE">
        <w:rPr>
          <w:rFonts w:cstheme="minorHAnsi"/>
        </w:rPr>
        <w:t xml:space="preserve">both sides of the interaction. </w:t>
      </w:r>
      <w:r w:rsidRPr="0035605C">
        <w:rPr>
          <w:rFonts w:cstheme="minorHAnsi"/>
        </w:rPr>
        <w:t xml:space="preserve"> Detached leaves of wildtype </w:t>
      </w:r>
      <w:r w:rsidRPr="0035605C">
        <w:rPr>
          <w:rFonts w:cstheme="minorHAnsi"/>
          <w:i/>
        </w:rPr>
        <w:t>A. thaliana</w:t>
      </w:r>
      <w:r w:rsidRPr="0035605C">
        <w:rPr>
          <w:rFonts w:cstheme="minorHAnsi"/>
        </w:rPr>
        <w:t xml:space="preserve"> and major immune pathway mutants were inoculated with 96 genetically variable isolates of </w:t>
      </w:r>
      <w:r w:rsidRPr="0035605C">
        <w:rPr>
          <w:rFonts w:cstheme="minorHAnsi"/>
          <w:i/>
        </w:rPr>
        <w:t xml:space="preserve">B. cinerea, </w:t>
      </w:r>
      <w:r w:rsidRPr="0035605C">
        <w:rPr>
          <w:rFonts w:cstheme="minorHAnsi"/>
        </w:rPr>
        <w:t xml:space="preserve">and at 18 hours post inoculation, mRNA was collected. Variation in expression of </w:t>
      </w:r>
      <w:r w:rsidRPr="0035605C">
        <w:rPr>
          <w:rFonts w:cstheme="minorHAnsi"/>
          <w:i/>
        </w:rPr>
        <w:t>A. thaliana</w:t>
      </w:r>
      <w:r w:rsidRPr="0035605C">
        <w:rPr>
          <w:rFonts w:cstheme="minorHAnsi"/>
        </w:rPr>
        <w:t xml:space="preserve"> genes was very sensitive to pathogen genetic variation; expression of host genes was under approximately equal regulation from genetic variation across the </w:t>
      </w:r>
      <w:r w:rsidRPr="0035605C">
        <w:rPr>
          <w:rFonts w:cstheme="minorHAnsi"/>
          <w:i/>
        </w:rPr>
        <w:t>B. cinerea</w:t>
      </w:r>
      <w:r w:rsidRPr="0035605C">
        <w:rPr>
          <w:rFonts w:cstheme="minorHAnsi"/>
        </w:rPr>
        <w:t xml:space="preserve"> isolates, and host immune-pathway responsive variation across the </w:t>
      </w:r>
      <w:r w:rsidRPr="0035605C">
        <w:rPr>
          <w:rFonts w:cstheme="minorHAnsi"/>
          <w:i/>
        </w:rPr>
        <w:t>B. cinerea</w:t>
      </w:r>
      <w:r w:rsidRPr="0035605C">
        <w:rPr>
          <w:rFonts w:cstheme="minorHAnsi"/>
        </w:rPr>
        <w:t xml:space="preserve"> isolates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This far exceeded the contribution of the major host immune pathway variants to variation in gene expression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The host-pathogen genetic interactions target four major host response networks; jasmonic acid and salicylic acid signaling and camalexin biosynthesis, defense and cell cycle, and two photosynthesis networks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w:t>
      </w:r>
      <w:r w:rsidR="004D31EE">
        <w:rPr>
          <w:rFonts w:cstheme="minorHAnsi"/>
        </w:rPr>
        <w:t xml:space="preserve"> </w:t>
      </w:r>
      <w:r w:rsidRPr="0035605C">
        <w:rPr>
          <w:rFonts w:cstheme="minorHAnsi"/>
        </w:rPr>
        <w:t xml:space="preserve">The authors analyzed co-expression of genes across the </w:t>
      </w:r>
      <w:r w:rsidRPr="0035605C">
        <w:rPr>
          <w:rFonts w:cstheme="minorHAnsi"/>
          <w:i/>
        </w:rPr>
        <w:t>B. cinerea</w:t>
      </w:r>
      <w:r w:rsidRPr="0035605C">
        <w:rPr>
          <w:rFonts w:cstheme="minorHAnsi"/>
        </w:rPr>
        <w:t xml:space="preserve"> isolates and </w:t>
      </w:r>
      <w:r w:rsidRPr="0035605C">
        <w:rPr>
          <w:rFonts w:cstheme="minorHAnsi"/>
          <w:i/>
        </w:rPr>
        <w:t>A. thaliana</w:t>
      </w:r>
      <w:r w:rsidRPr="0035605C">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commentRangeEnd w:id="12"/>
      <w:r w:rsidR="002472F4">
        <w:rPr>
          <w:rStyle w:val="CommentReference"/>
        </w:rPr>
        <w:commentReference w:id="12"/>
      </w:r>
    </w:p>
    <w:p w14:paraId="48CA2E61" w14:textId="77777777" w:rsidR="00245B23" w:rsidRPr="0035605C" w:rsidRDefault="00245B23" w:rsidP="00302E2C">
      <w:pPr>
        <w:spacing w:line="480" w:lineRule="auto"/>
        <w:ind w:firstLine="720"/>
        <w:rPr>
          <w:rFonts w:cstheme="minorHAnsi"/>
        </w:rPr>
      </w:pPr>
      <w:commentRangeStart w:id="13"/>
      <w:r w:rsidRPr="0035605C">
        <w:rPr>
          <w:rFonts w:cstheme="minorHAnsi"/>
        </w:rPr>
        <w:t xml:space="preserve">In this study, we ask how genetics within the pathogen may modulate expression variation over the course of infection. We work with the gene expression data from Zhang </w:t>
      </w:r>
      <w:r w:rsidRPr="0035605C">
        <w:rPr>
          <w:rFonts w:cstheme="minorHAnsi"/>
          <w:i/>
        </w:rPr>
        <w:t>et al</w:t>
      </w:r>
      <w:r w:rsidRPr="0035605C">
        <w:rPr>
          <w:rFonts w:cstheme="minorHAnsi"/>
        </w:rPr>
        <w:t>., performing genome-</w:t>
      </w:r>
      <w:r w:rsidRPr="0035605C">
        <w:rPr>
          <w:rFonts w:cstheme="minorHAnsi"/>
        </w:rPr>
        <w:lastRenderedPageBreak/>
        <w:t xml:space="preserve">wide association (GWA) of variation in individual transcript expression profiles with SNP level variation within the </w:t>
      </w:r>
      <w:r w:rsidRPr="0035605C">
        <w:rPr>
          <w:rFonts w:cstheme="minorHAnsi"/>
          <w:i/>
        </w:rPr>
        <w:t>B. cinerea</w:t>
      </w:r>
      <w:r w:rsidRPr="0035605C">
        <w:rPr>
          <w:rFonts w:cstheme="minorHAnsi"/>
        </w:rPr>
        <w:t xml:space="preserve"> genome when infecting the wildtype host Col-0 </w:t>
      </w:r>
      <w:r w:rsidRPr="0035605C">
        <w:rPr>
          <w:rFonts w:cstheme="minorHAnsi"/>
          <w:i/>
        </w:rPr>
        <w:t>A. thaliana</w:t>
      </w:r>
      <w:r w:rsidRPr="0035605C">
        <w:rPr>
          <w:rFonts w:cstheme="minorHAnsi"/>
        </w:rPr>
        <w:t xml:space="preserve">. This gives us a hypothesis of directionality; any locus in </w:t>
      </w:r>
      <w:r w:rsidRPr="0035605C">
        <w:rPr>
          <w:rFonts w:cstheme="minorHAnsi"/>
          <w:i/>
        </w:rPr>
        <w:t xml:space="preserve">B. cinerea </w:t>
      </w:r>
      <w:r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commentRangeEnd w:id="13"/>
      <w:r w:rsidR="002472F4">
        <w:rPr>
          <w:rStyle w:val="CommentReference"/>
        </w:rPr>
        <w:commentReference w:id="13"/>
      </w:r>
    </w:p>
    <w:p w14:paraId="0F621CD4" w14:textId="77777777" w:rsidR="00245B23" w:rsidRPr="0035605C" w:rsidRDefault="00245B23" w:rsidP="00302E2C">
      <w:pPr>
        <w:spacing w:line="480" w:lineRule="auto"/>
        <w:ind w:firstLine="720"/>
        <w:rPr>
          <w:rFonts w:cstheme="minorHAnsi"/>
        </w:rPr>
      </w:pPr>
      <w:commentRangeStart w:id="14"/>
      <w:r w:rsidRPr="0035605C">
        <w:rPr>
          <w:rFonts w:cstheme="minorHAnsi"/>
        </w:rPr>
        <w:t xml:space="preserve">Any genes linked to expression variation of many members of the previously described </w:t>
      </w:r>
      <w:r w:rsidRPr="0035605C">
        <w:rPr>
          <w:rFonts w:cstheme="minorHAnsi"/>
          <w:i/>
        </w:rPr>
        <w:t>A. thaliana</w:t>
      </w:r>
      <w:r w:rsidRPr="0035605C">
        <w:rPr>
          <w:rFonts w:cstheme="minorHAnsi"/>
        </w:rPr>
        <w:t xml:space="preserve"> and </w:t>
      </w:r>
      <w:r w:rsidRPr="0035605C">
        <w:rPr>
          <w:rFonts w:cstheme="minorHAnsi"/>
          <w:i/>
        </w:rPr>
        <w:t>B. cinerea</w:t>
      </w:r>
      <w:r w:rsidRPr="0035605C">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commentRangeEnd w:id="14"/>
      <w:r w:rsidR="002472F4">
        <w:rPr>
          <w:rStyle w:val="CommentReference"/>
        </w:rPr>
        <w:commentReference w:id="14"/>
      </w:r>
    </w:p>
    <w:p w14:paraId="7D95B108" w14:textId="320220A3" w:rsidR="00245B23" w:rsidRPr="0035605C" w:rsidRDefault="00245B23" w:rsidP="00302E2C">
      <w:pPr>
        <w:spacing w:line="480" w:lineRule="auto"/>
        <w:ind w:firstLine="720"/>
        <w:rPr>
          <w:rFonts w:cstheme="minorHAnsi"/>
        </w:rPr>
      </w:pPr>
      <w:commentRangeStart w:id="15"/>
      <w:r w:rsidRPr="0035605C">
        <w:rPr>
          <w:rFonts w:cstheme="minorHAnsi"/>
        </w:rPr>
        <w:t xml:space="preserve">Previous analysis showed that the vast majority of transcripts are affected by variation in the </w:t>
      </w:r>
      <w:r w:rsidRPr="0035605C">
        <w:rPr>
          <w:rFonts w:cstheme="minorHAnsi"/>
          <w:i/>
        </w:rPr>
        <w:t>B. cinerea</w:t>
      </w:r>
      <w:r w:rsidRPr="0035605C">
        <w:rPr>
          <w:rFonts w:cstheme="minorHAnsi"/>
        </w:rPr>
        <w:t xml:space="preserve"> genome. Of the differentially expressed </w:t>
      </w:r>
      <w:r w:rsidRPr="0035605C">
        <w:rPr>
          <w:rFonts w:cstheme="minorHAnsi"/>
          <w:i/>
        </w:rPr>
        <w:t xml:space="preserve">B. cinerea </w:t>
      </w:r>
      <w:r w:rsidRPr="0035605C">
        <w:rPr>
          <w:rFonts w:cstheme="minorHAnsi"/>
        </w:rPr>
        <w:t xml:space="preserve">genes, 74% showed significant variation in their expression due to </w:t>
      </w:r>
      <w:r w:rsidRPr="0035605C">
        <w:rPr>
          <w:rFonts w:cstheme="minorHAnsi"/>
          <w:i/>
        </w:rPr>
        <w:t>B. cinerea</w:t>
      </w:r>
      <w:r w:rsidRPr="0035605C">
        <w:rPr>
          <w:rFonts w:cstheme="minorHAnsi"/>
        </w:rPr>
        <w:t xml:space="preserve"> genetic variation, with an average broad-sense heritability of 0.152 attributed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2018)</w:t>
      </w:r>
      <w:r w:rsidRPr="0035605C">
        <w:rPr>
          <w:rFonts w:cstheme="minorHAnsi"/>
        </w:rPr>
        <w:fldChar w:fldCharType="end"/>
      </w:r>
      <w:r w:rsidRPr="0035605C">
        <w:rPr>
          <w:rFonts w:cstheme="minorHAnsi"/>
        </w:rPr>
        <w:t xml:space="preserve">. Of the differentially expressed </w:t>
      </w:r>
      <w:r w:rsidRPr="0035605C">
        <w:rPr>
          <w:rFonts w:cstheme="minorHAnsi"/>
          <w:i/>
        </w:rPr>
        <w:t>A. thaliana</w:t>
      </w:r>
      <w:r w:rsidRPr="0035605C">
        <w:rPr>
          <w:rFonts w:cstheme="minorHAnsi"/>
        </w:rPr>
        <w:t xml:space="preserve"> genes, 85% showed significant variation in their expression due to </w:t>
      </w:r>
      <w:r w:rsidRPr="0035605C">
        <w:rPr>
          <w:rFonts w:cstheme="minorHAnsi"/>
          <w:i/>
        </w:rPr>
        <w:t>B. cinerea</w:t>
      </w:r>
      <w:r w:rsidRPr="0035605C">
        <w:rPr>
          <w:rFonts w:cstheme="minorHAnsi"/>
        </w:rPr>
        <w:t xml:space="preserve"> genetics, with an average broad-sense heritability of 0.108 due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commentRangeEnd w:id="15"/>
      <w:r w:rsidR="002472F4">
        <w:rPr>
          <w:rStyle w:val="CommentReference"/>
        </w:rPr>
        <w:commentReference w:id="15"/>
      </w:r>
    </w:p>
    <w:p w14:paraId="652193F1" w14:textId="77777777" w:rsidR="00FE699F" w:rsidRPr="0035605C" w:rsidRDefault="00FE699F" w:rsidP="00245B23">
      <w:pPr>
        <w:spacing w:line="480" w:lineRule="auto"/>
        <w:rPr>
          <w:rFonts w:cstheme="minorHAnsi"/>
          <w:b/>
        </w:rPr>
      </w:pPr>
      <w:r w:rsidRPr="0035605C">
        <w:rPr>
          <w:rFonts w:cstheme="minorHAnsi"/>
          <w:b/>
        </w:rPr>
        <w:lastRenderedPageBreak/>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99B2823" w:rsidR="00726354" w:rsidRDefault="00A27DDA" w:rsidP="00B44937">
      <w:pPr>
        <w:spacing w:line="480" w:lineRule="auto"/>
        <w:ind w:firstLine="720"/>
        <w:rPr>
          <w:rFonts w:cstheme="minorHAnsi"/>
        </w:rPr>
      </w:pPr>
      <w:ins w:id="16" w:author="Dan Kliebenstein" w:date="2019-02-21T10:33:00Z">
        <w:r>
          <w:rPr>
            <w:rFonts w:cstheme="minorHAnsi"/>
          </w:rPr>
          <w:t xml:space="preserve">To better understand how natural genetic variation in the pathogen influences both the host and pathogen transcriptomes, </w:t>
        </w:r>
      </w:ins>
      <w:del w:id="17" w:author="Dan Kliebenstein" w:date="2019-02-21T10:33:00Z">
        <w:r w:rsidR="00952F7C" w:rsidRPr="0035605C" w:rsidDel="00A27DDA">
          <w:rPr>
            <w:rFonts w:cstheme="minorHAnsi"/>
          </w:rPr>
          <w:delText xml:space="preserve">We </w:delText>
        </w:r>
      </w:del>
      <w:ins w:id="18" w:author="Dan Kliebenstein" w:date="2019-02-21T10:33:00Z">
        <w:r>
          <w:rPr>
            <w:rFonts w:cstheme="minorHAnsi"/>
          </w:rPr>
          <w:t>w</w:t>
        </w:r>
        <w:r w:rsidRPr="0035605C">
          <w:rPr>
            <w:rFonts w:cstheme="minorHAnsi"/>
          </w:rPr>
          <w:t xml:space="preserve">e </w:t>
        </w:r>
      </w:ins>
      <w:r w:rsidR="00952F7C" w:rsidRPr="0035605C">
        <w:rPr>
          <w:rFonts w:cstheme="minorHAnsi"/>
        </w:rPr>
        <w:t xml:space="preserve">performed genome-wide association (GWA) for eQTL detection across all genes expressed in </w:t>
      </w:r>
      <w:del w:id="19" w:author="Dan Kliebenstein" w:date="2019-02-21T10:33:00Z">
        <w:r w:rsidR="00952F7C" w:rsidRPr="0035605C" w:rsidDel="00A27DDA">
          <w:rPr>
            <w:rFonts w:cstheme="minorHAnsi"/>
          </w:rPr>
          <w:delText xml:space="preserve">the </w:delText>
        </w:r>
      </w:del>
      <w:ins w:id="20" w:author="Dan Kliebenstein" w:date="2019-02-21T10:33:00Z">
        <w:r>
          <w:rPr>
            <w:rFonts w:cstheme="minorHAnsi"/>
          </w:rPr>
          <w:t>both species within the</w:t>
        </w:r>
        <w:r w:rsidRPr="0035605C">
          <w:rPr>
            <w:rFonts w:cstheme="minorHAnsi"/>
          </w:rPr>
          <w:t xml:space="preserve"> </w:t>
        </w:r>
      </w:ins>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w:t>
      </w:r>
      <w:del w:id="21" w:author="Dan Kliebenstein" w:date="2019-02-21T10:33:00Z">
        <w:r w:rsidR="00952F7C" w:rsidRPr="0035605C" w:rsidDel="00A27DDA">
          <w:rPr>
            <w:rFonts w:cstheme="minorHAnsi"/>
          </w:rPr>
          <w:delText>, including transcripts from the host and from the pathogen</w:delText>
        </w:r>
      </w:del>
      <w:r w:rsidR="00952F7C" w:rsidRPr="0035605C">
        <w:rPr>
          <w:rFonts w:cstheme="minorHAnsi"/>
        </w:rPr>
        <w:t xml:space="preserve">. </w:t>
      </w:r>
      <w:ins w:id="22" w:author="Dan Kliebenstein" w:date="2019-02-21T10:33:00Z">
        <w:r>
          <w:rPr>
            <w:rFonts w:cstheme="minorHAnsi"/>
          </w:rPr>
          <w:t xml:space="preserve">This incorporated </w:t>
        </w:r>
      </w:ins>
      <w:del w:id="23" w:author="Dan Kliebenstein" w:date="2019-02-21T10:34:00Z">
        <w:r w:rsidR="009E4DBA" w:rsidRPr="0035605C" w:rsidDel="00A27DDA">
          <w:rPr>
            <w:rFonts w:cstheme="minorHAnsi"/>
          </w:rPr>
          <w:delText xml:space="preserve">To </w:delText>
        </w:r>
        <w:r w:rsidR="00F10155" w:rsidRPr="0035605C" w:rsidDel="00A27DDA">
          <w:rPr>
            <w:rFonts w:cstheme="minorHAnsi"/>
          </w:rPr>
          <w:delText>perform genome-wide association (GWA) and identify</w:delText>
        </w:r>
        <w:r w:rsidR="009E4DBA" w:rsidRPr="0035605C" w:rsidDel="00A27DDA">
          <w:rPr>
            <w:rFonts w:cstheme="minorHAnsi"/>
          </w:rPr>
          <w:delText xml:space="preserve"> expression quantitative trait loci (eQTL)</w:delText>
        </w:r>
        <w:r w:rsidR="00705E55" w:rsidRPr="0035605C" w:rsidDel="00A27DDA">
          <w:rPr>
            <w:rFonts w:cstheme="minorHAnsi"/>
          </w:rPr>
          <w:delText xml:space="preserve"> for both host and pathogen</w:delText>
        </w:r>
        <w:r w:rsidR="009E4DBA" w:rsidRPr="0035605C" w:rsidDel="00A27DDA">
          <w:rPr>
            <w:rFonts w:cstheme="minorHAnsi"/>
          </w:rPr>
          <w:delText>, w</w:delText>
        </w:r>
        <w:r w:rsidR="005B2B5E" w:rsidRPr="0035605C" w:rsidDel="00A27DDA">
          <w:rPr>
            <w:rFonts w:cstheme="minorHAnsi"/>
          </w:rPr>
          <w:delText xml:space="preserve">e associated </w:delText>
        </w:r>
      </w:del>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del w:id="24" w:author="Dan Kliebenstein" w:date="2019-02-21T10:34:00Z">
        <w:r w:rsidR="003E1847" w:rsidRPr="0035605C" w:rsidDel="00A27DDA">
          <w:rPr>
            <w:rFonts w:cstheme="minorHAnsi"/>
          </w:rPr>
          <w:delText xml:space="preserve">these </w:delText>
        </w:r>
      </w:del>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 xml:space="preserve">A. thaliana </w:t>
      </w:r>
      <w:del w:id="25" w:author="Dan Kliebenstein" w:date="2019-02-21T10:34:00Z">
        <w:r w:rsidR="00214E21" w:rsidRPr="0035605C" w:rsidDel="00A27DDA">
          <w:rPr>
            <w:rFonts w:cstheme="minorHAnsi"/>
          </w:rPr>
          <w:delText xml:space="preserve">genes </w:delText>
        </w:r>
        <w:r w:rsidR="00B32402" w:rsidRPr="0035605C" w:rsidDel="00A27DDA">
          <w:rPr>
            <w:rFonts w:cstheme="minorHAnsi"/>
          </w:rPr>
          <w:delText>to</w:delText>
        </w:r>
        <w:r w:rsidR="005B2B5E" w:rsidRPr="0035605C" w:rsidDel="00A27DDA">
          <w:rPr>
            <w:rFonts w:cstheme="minorHAnsi"/>
          </w:rPr>
          <w:delText xml:space="preserve"> genome-wide SNP variation in the </w:delText>
        </w:r>
        <w:r w:rsidR="005B2B5E" w:rsidRPr="0035605C" w:rsidDel="00A27DDA">
          <w:rPr>
            <w:rFonts w:cstheme="minorHAnsi"/>
            <w:i/>
          </w:rPr>
          <w:delText>B. cinerea</w:delText>
        </w:r>
        <w:r w:rsidR="005B2B5E" w:rsidRPr="0035605C" w:rsidDel="00A27DDA">
          <w:rPr>
            <w:rFonts w:cstheme="minorHAnsi"/>
          </w:rPr>
          <w:delText xml:space="preserve"> genome</w:delText>
        </w:r>
      </w:del>
      <w:ins w:id="26" w:author="Dan Kliebenstein" w:date="2019-02-21T10:34:00Z">
        <w:r>
          <w:rPr>
            <w:rFonts w:cstheme="minorHAnsi"/>
          </w:rPr>
          <w:t>each as individual traits</w:t>
        </w:r>
      </w:ins>
      <w:r w:rsidR="005B2B5E" w:rsidRPr="0035605C">
        <w:rPr>
          <w:rFonts w:cstheme="minorHAnsi"/>
        </w:rPr>
        <w:t>.</w:t>
      </w:r>
      <w:r w:rsidR="00F10155" w:rsidRPr="0035605C">
        <w:rPr>
          <w:rFonts w:cstheme="minorHAnsi"/>
        </w:rPr>
        <w:t xml:space="preserve"> </w:t>
      </w:r>
      <w:ins w:id="27" w:author="Dan Kliebenstein" w:date="2019-02-21T10:34:00Z">
        <w:r>
          <w:rPr>
            <w:rFonts w:cstheme="minorHAnsi"/>
          </w:rPr>
          <w:t xml:space="preserve">For each trait, we used a </w:t>
        </w:r>
      </w:ins>
      <w:del w:id="28" w:author="Dan Kliebenstein" w:date="2019-02-21T10:34:00Z">
        <w:r w:rsidR="00F10155" w:rsidRPr="0035605C" w:rsidDel="00A27DDA">
          <w:rPr>
            <w:rFonts w:cstheme="minorHAnsi"/>
          </w:rPr>
          <w:delText xml:space="preserve">We </w:delText>
        </w:r>
      </w:del>
      <w:r w:rsidR="00F10155" w:rsidRPr="0035605C">
        <w:rPr>
          <w:rFonts w:cstheme="minorHAnsi"/>
        </w:rPr>
        <w:t xml:space="preserve">used </w:t>
      </w:r>
      <w:ins w:id="29" w:author="Dan Kliebenstein" w:date="2019-02-21T10:34:00Z">
        <w:r w:rsidRPr="0035605C">
          <w:rPr>
            <w:rFonts w:cstheme="minorHAnsi"/>
          </w:rPr>
          <w:t>Genome-wide Efficient Mixed Model Association (GEMMA)</w:t>
        </w:r>
        <w:r>
          <w:rPr>
            <w:rFonts w:cstheme="minorHAnsi"/>
          </w:rPr>
          <w:t xml:space="preserve"> mode with </w:t>
        </w:r>
      </w:ins>
      <w:del w:id="30" w:author="Dan Kliebenstein" w:date="2019-02-21T10:34:00Z">
        <w:r w:rsidR="00F10155" w:rsidRPr="0035605C" w:rsidDel="00A27DDA">
          <w:rPr>
            <w:rFonts w:cstheme="minorHAnsi"/>
          </w:rPr>
          <w:delText>a</w:delText>
        </w:r>
      </w:del>
      <w:ins w:id="31" w:author="Dan Kliebenstein" w:date="2019-02-21T10:34:00Z">
        <w:r>
          <w:rPr>
            <w:rFonts w:cstheme="minorHAnsi"/>
          </w:rPr>
          <w:t>a</w:t>
        </w:r>
      </w:ins>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del w:id="32" w:author="Dan Kliebenstein" w:date="2019-02-21T10:35:00Z">
        <w:r w:rsidR="00F10155" w:rsidRPr="0035605C" w:rsidDel="00A27DDA">
          <w:rPr>
            <w:rFonts w:cstheme="minorHAnsi"/>
          </w:rPr>
          <w:delText>that has</w:delText>
        </w:r>
      </w:del>
      <w:ins w:id="33" w:author="Dan Kliebenstein" w:date="2019-02-21T10:35:00Z">
        <w:r>
          <w:rPr>
            <w:rFonts w:cstheme="minorHAnsi"/>
          </w:rPr>
          <w:t>of</w:t>
        </w:r>
      </w:ins>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 xml:space="preserve">0.20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del w:id="34" w:author="Dan Kliebenstein" w:date="2019-02-21T10:35:00Z">
        <w:r w:rsidR="009006F4" w:rsidRPr="0035605C" w:rsidDel="00A27DDA">
          <w:rPr>
            <w:rFonts w:cstheme="minorHAnsi"/>
          </w:rPr>
          <w:delText>.</w:delText>
        </w:r>
        <w:r w:rsidR="005B2B5E" w:rsidRPr="0035605C" w:rsidDel="00A27DDA">
          <w:rPr>
            <w:rFonts w:cstheme="minorHAnsi"/>
          </w:rPr>
          <w:delText xml:space="preserve"> </w:delText>
        </w:r>
        <w:r w:rsidR="009E4DBA" w:rsidRPr="0035605C" w:rsidDel="00A27DDA">
          <w:rPr>
            <w:rFonts w:cstheme="minorHAnsi"/>
          </w:rPr>
          <w:delText>W</w:delText>
        </w:r>
        <w:r w:rsidR="00C05EAA" w:rsidRPr="0035605C" w:rsidDel="00A27DDA">
          <w:rPr>
            <w:rFonts w:cstheme="minorHAnsi"/>
          </w:rPr>
          <w:delText xml:space="preserve">e performed </w:delText>
        </w:r>
      </w:del>
      <w:del w:id="35" w:author="Dan Kliebenstein" w:date="2019-02-21T10:34:00Z">
        <w:r w:rsidR="00C05EAA" w:rsidRPr="0035605C" w:rsidDel="00A27DDA">
          <w:rPr>
            <w:rFonts w:cstheme="minorHAnsi"/>
          </w:rPr>
          <w:delText>Genome-wide Efficient Mixed Model Association (GEMMA)</w:delText>
        </w:r>
        <w:r w:rsidR="004944DE" w:rsidRPr="0035605C" w:rsidDel="00A27DDA">
          <w:rPr>
            <w:rFonts w:cstheme="minorHAnsi"/>
          </w:rPr>
          <w:delText xml:space="preserve"> </w:delText>
        </w:r>
      </w:del>
      <w:r w:rsidR="00C21F4F" w:rsidRPr="0035605C">
        <w:rPr>
          <w:rFonts w:cstheme="minorHAnsi"/>
        </w:rPr>
        <w:fldChar w:fldCharType="begin"/>
      </w:r>
      <w:r w:rsidR="00C21F4F" w:rsidRPr="0035605C">
        <w:rPr>
          <w:rFonts w:cstheme="min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35605C">
        <w:rPr>
          <w:rFonts w:cstheme="minorHAnsi"/>
        </w:rPr>
        <w:fldChar w:fldCharType="separate"/>
      </w:r>
      <w:r w:rsidR="00C21F4F" w:rsidRPr="0035605C">
        <w:rPr>
          <w:rFonts w:cstheme="minorHAnsi"/>
          <w:noProof/>
        </w:rPr>
        <w:t>(Zhou and Stephens 2012)</w:t>
      </w:r>
      <w:r w:rsidR="00C21F4F" w:rsidRPr="0035605C">
        <w:rPr>
          <w:rFonts w:cstheme="minorHAnsi"/>
        </w:rPr>
        <w:fldChar w:fldCharType="end"/>
      </w:r>
      <w:del w:id="36" w:author="Dan Kliebenstein" w:date="2019-02-21T10:35:00Z">
        <w:r w:rsidR="004944DE" w:rsidRPr="0035605C" w:rsidDel="00A27DDA">
          <w:rPr>
            <w:rFonts w:cstheme="minorHAnsi"/>
          </w:rPr>
          <w:delText xml:space="preserve"> to rapidly estimate the significance of all markers for each expression profile</w:delText>
        </w:r>
      </w:del>
      <w:r w:rsidR="00C05EAA" w:rsidRPr="0035605C">
        <w:rPr>
          <w:rFonts w:cstheme="minorHAnsi"/>
        </w:rPr>
        <w:t xml:space="preserve">. </w:t>
      </w:r>
      <w:del w:id="37" w:author="Dan Kliebenstein" w:date="2019-02-21T10:35:00Z">
        <w:r w:rsidR="00C05EAA" w:rsidRPr="0035605C" w:rsidDel="00A27DDA">
          <w:rPr>
            <w:rFonts w:cstheme="minorHAnsi"/>
          </w:rPr>
          <w:delText xml:space="preserve">We </w:delText>
        </w:r>
      </w:del>
      <w:ins w:id="38" w:author="Dan Kliebenstein" w:date="2019-02-21T10:35:00Z">
        <w:r>
          <w:rPr>
            <w:rFonts w:cstheme="minorHAnsi"/>
          </w:rPr>
          <w:t xml:space="preserve">GEMMA </w:t>
        </w:r>
      </w:ins>
      <w:del w:id="39" w:author="Dan Kliebenstein" w:date="2019-02-21T10:35:00Z">
        <w:r w:rsidR="00C05EAA" w:rsidRPr="0035605C" w:rsidDel="00A27DDA">
          <w:rPr>
            <w:rFonts w:cstheme="minorHAnsi"/>
          </w:rPr>
          <w:delText>first controlled</w:delText>
        </w:r>
      </w:del>
      <w:del w:id="40" w:author="Dan Kliebenstein" w:date="2019-02-21T10:36:00Z">
        <w:r w:rsidR="00C05EAA" w:rsidRPr="0035605C" w:rsidDel="00A27DDA">
          <w:rPr>
            <w:rFonts w:cstheme="minorHAnsi"/>
          </w:rPr>
          <w:delText xml:space="preserve"> </w:delText>
        </w:r>
      </w:del>
      <w:ins w:id="41" w:author="Dan Kliebenstein" w:date="2019-02-21T10:36:00Z">
        <w:r w:rsidRPr="0035605C">
          <w:rPr>
            <w:rFonts w:cstheme="minorHAnsi"/>
          </w:rPr>
          <w:t xml:space="preserve">estimates the significance of effects of each SNP on the focal trait as a p-value </w:t>
        </w:r>
      </w:ins>
      <w:del w:id="42" w:author="Dan Kliebenstein" w:date="2019-02-21T10:36:00Z">
        <w:r w:rsidR="00C05EAA" w:rsidRPr="0035605C" w:rsidDel="00A27DDA">
          <w:rPr>
            <w:rFonts w:cstheme="minorHAnsi"/>
          </w:rPr>
          <w:delText xml:space="preserve">for </w:delText>
        </w:r>
      </w:del>
      <w:ins w:id="43" w:author="Dan Kliebenstein" w:date="2019-02-21T10:36:00Z">
        <w:r>
          <w:rPr>
            <w:rFonts w:cstheme="minorHAnsi"/>
          </w:rPr>
          <w:t>after accounting for</w:t>
        </w:r>
        <w:r w:rsidRPr="0035605C">
          <w:rPr>
            <w:rFonts w:cstheme="minorHAnsi"/>
          </w:rPr>
          <w:t xml:space="preserve"> </w:t>
        </w:r>
      </w:ins>
      <w:del w:id="44" w:author="Dan Kliebenstein" w:date="2019-02-21T10:35:00Z">
        <w:r w:rsidR="00C05EAA" w:rsidRPr="0035605C" w:rsidDel="00A27DDA">
          <w:rPr>
            <w:rFonts w:cstheme="minorHAnsi"/>
          </w:rPr>
          <w:delText xml:space="preserve">the </w:delText>
        </w:r>
      </w:del>
      <w:ins w:id="45" w:author="Dan Kliebenstein" w:date="2019-02-21T10:35:00Z">
        <w:r>
          <w:rPr>
            <w:rFonts w:cstheme="minorHAnsi"/>
          </w:rPr>
          <w:t>potential</w:t>
        </w:r>
        <w:r w:rsidRPr="0035605C">
          <w:rPr>
            <w:rFonts w:cstheme="minorHAnsi"/>
          </w:rPr>
          <w:t xml:space="preserve"> </w:t>
        </w:r>
      </w:ins>
      <w:r w:rsidR="00C05EAA" w:rsidRPr="0035605C">
        <w:rPr>
          <w:rFonts w:cstheme="minorHAnsi"/>
        </w:rPr>
        <w:t xml:space="preserve">effects of population structure within </w:t>
      </w:r>
      <w:del w:id="46" w:author="Dan Kliebenstein" w:date="2019-02-21T10:35:00Z">
        <w:r w:rsidR="00C05EAA" w:rsidRPr="0035605C" w:rsidDel="00A27DDA">
          <w:rPr>
            <w:rFonts w:cstheme="minorHAnsi"/>
          </w:rPr>
          <w:delText xml:space="preserve">our </w:delText>
        </w:r>
      </w:del>
      <w:ins w:id="47" w:author="Dan Kliebenstein" w:date="2019-02-21T10:35:00Z">
        <w:r>
          <w:rPr>
            <w:rFonts w:cstheme="minorHAnsi"/>
          </w:rPr>
          <w:t>the</w:t>
        </w:r>
        <w:r w:rsidRPr="0035605C">
          <w:rPr>
            <w:rFonts w:cstheme="minorHAnsi"/>
          </w:rPr>
          <w:t xml:space="preserve"> </w:t>
        </w:r>
      </w:ins>
      <w:r w:rsidR="00C05EAA" w:rsidRPr="0035605C">
        <w:rPr>
          <w:rFonts w:cstheme="minorHAnsi"/>
          <w:i/>
        </w:rPr>
        <w:t>B. cinerea</w:t>
      </w:r>
      <w:r w:rsidR="00C05EAA" w:rsidRPr="0035605C">
        <w:rPr>
          <w:rFonts w:cstheme="minorHAnsi"/>
        </w:rPr>
        <w:t xml:space="preserve"> isolates</w:t>
      </w:r>
      <w:del w:id="48" w:author="Dan Kliebenstein" w:date="2019-02-21T10:36:00Z">
        <w:r w:rsidR="00C05EAA" w:rsidRPr="0035605C" w:rsidDel="00A27DDA">
          <w:rPr>
            <w:rFonts w:cstheme="minorHAnsi"/>
          </w:rPr>
          <w:delText xml:space="preserve"> by calculating and including a relatedness matrix in the </w:delText>
        </w:r>
      </w:del>
      <w:del w:id="49" w:author="Dan Kliebenstein" w:date="2019-02-21T10:35:00Z">
        <w:r w:rsidR="00C05EAA" w:rsidRPr="0035605C" w:rsidDel="00A27DDA">
          <w:rPr>
            <w:rFonts w:cstheme="minorHAnsi"/>
          </w:rPr>
          <w:delText>downstream analysis</w:delText>
        </w:r>
      </w:del>
      <w:r w:rsidR="00C05EAA" w:rsidRPr="0035605C">
        <w:rPr>
          <w:rFonts w:cstheme="minorHAnsi"/>
        </w:rPr>
        <w:t xml:space="preserve">. </w:t>
      </w:r>
      <w:ins w:id="50" w:author="Dan Kliebenstein" w:date="2019-02-21T10:45:00Z">
        <w:r w:rsidR="00912EE3" w:rsidRPr="0035605C">
          <w:rPr>
            <w:rFonts w:cstheme="minorHAnsi"/>
          </w:rPr>
          <w:t xml:space="preserve">In total, </w:t>
        </w:r>
      </w:ins>
      <w:ins w:id="51" w:author="Dan Kliebenstein" w:date="2019-02-21T14:00:00Z">
        <w:r w:rsidR="00494335">
          <w:rPr>
            <w:rFonts w:cstheme="minorHAnsi"/>
          </w:rPr>
          <w:t xml:space="preserve">GEMMA was able to </w:t>
        </w:r>
      </w:ins>
      <w:ins w:id="52" w:author="Dan Kliebenstein" w:date="2019-02-21T10:45:00Z">
        <w:r w:rsidR="00912EE3">
          <w:rPr>
            <w:rFonts w:cstheme="minorHAnsi"/>
          </w:rPr>
          <w:t>identif</w:t>
        </w:r>
      </w:ins>
      <w:ins w:id="53" w:author="Dan Kliebenstein" w:date="2019-02-21T14:01:00Z">
        <w:r w:rsidR="00494335">
          <w:rPr>
            <w:rFonts w:cstheme="minorHAnsi"/>
          </w:rPr>
          <w:t>ied</w:t>
        </w:r>
      </w:ins>
      <w:ins w:id="54" w:author="Dan Kliebenstein" w:date="2019-02-21T10:45:00Z">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 </w:t>
        </w:r>
      </w:ins>
      <w:del w:id="55" w:author="Dan Kliebenstein" w:date="2019-02-21T10:36:00Z">
        <w:r w:rsidR="00250E3E" w:rsidRPr="0035605C" w:rsidDel="00A27DDA">
          <w:rPr>
            <w:rFonts w:cstheme="minorHAnsi"/>
          </w:rPr>
          <w:delText xml:space="preserve">GEMMA estimates the significance of effects of each SNP on the focal </w:delText>
        </w:r>
        <w:r w:rsidR="004944DE" w:rsidRPr="0035605C" w:rsidDel="00A27DDA">
          <w:rPr>
            <w:rFonts w:cstheme="minorHAnsi"/>
          </w:rPr>
          <w:delText xml:space="preserve">trait </w:delText>
        </w:r>
        <w:r w:rsidR="00250E3E" w:rsidRPr="0035605C" w:rsidDel="00A27DDA">
          <w:rPr>
            <w:rFonts w:cstheme="minorHAnsi"/>
          </w:rPr>
          <w:delText>as a p-value.</w:delText>
        </w:r>
        <w:r w:rsidR="00AF129A" w:rsidRPr="0035605C" w:rsidDel="00A27DDA">
          <w:rPr>
            <w:rFonts w:cstheme="minorHAnsi"/>
          </w:rPr>
          <w:delText xml:space="preserve"> </w:delText>
        </w:r>
      </w:del>
      <w:moveFromRangeStart w:id="56" w:author="Dan Kliebenstein" w:date="2019-02-21T10:45:00Z" w:name="move1638347"/>
      <w:moveFrom w:id="57" w:author="Dan Kliebenstein" w:date="2019-02-21T10:45:00Z">
        <w:r w:rsidR="00CD37B8" w:rsidRPr="0035605C" w:rsidDel="00912EE3">
          <w:rPr>
            <w:rFonts w:cstheme="minorHAnsi"/>
          </w:rPr>
          <w:t xml:space="preserve">To determine significance of SNP effects across tens of thousands of traits (individual expression profiles in </w:t>
        </w:r>
        <w:r w:rsidR="00CD37B8" w:rsidRPr="0035605C" w:rsidDel="00912EE3">
          <w:rPr>
            <w:rFonts w:cstheme="minorHAnsi"/>
            <w:i/>
          </w:rPr>
          <w:t>B. cinerea</w:t>
        </w:r>
        <w:r w:rsidR="00CD37B8" w:rsidRPr="0035605C" w:rsidDel="00912EE3">
          <w:rPr>
            <w:rFonts w:cstheme="minorHAnsi"/>
          </w:rPr>
          <w:t xml:space="preserve"> and </w:t>
        </w:r>
        <w:r w:rsidR="00CD37B8" w:rsidRPr="0035605C" w:rsidDel="00912EE3">
          <w:rPr>
            <w:rFonts w:cstheme="minorHAnsi"/>
            <w:i/>
          </w:rPr>
          <w:t>A. thaliana</w:t>
        </w:r>
        <w:r w:rsidR="00CD37B8" w:rsidRPr="0035605C" w:rsidDel="00912EE3">
          <w:rPr>
            <w:rFonts w:cstheme="minorHAnsi"/>
          </w:rPr>
          <w:t>), we permuted each trait across the 96 B. cinerea isolates five times, and repeated GEMMA analysis for each. We calculated the</w:t>
        </w:r>
        <w:r w:rsidR="00C32B68" w:rsidRPr="0035605C" w:rsidDel="00912EE3">
          <w:rPr>
            <w:rFonts w:cstheme="minorHAnsi"/>
          </w:rPr>
          <w:t xml:space="preserve"> minimum p-value per SNP per transcript across these five permutations and used this to threshold our data. However, we found this approach overly conservative due to the magnitude of variation from one trait to another.</w:t>
        </w:r>
        <w:r w:rsidR="003C0950" w:rsidDel="00912EE3">
          <w:rPr>
            <w:rFonts w:cstheme="minorHAnsi"/>
          </w:rPr>
          <w:t xml:space="preserve"> Instead, we </w:t>
        </w:r>
        <w:r w:rsidR="0035605C" w:rsidRPr="0035605C" w:rsidDel="00912EE3">
          <w:rPr>
            <w:rFonts w:cstheme="minorHAnsi"/>
          </w:rPr>
          <w:t xml:space="preserve">considered p-values below the </w:t>
        </w:r>
        <w:r w:rsidR="00BA4BCB" w:rsidDel="00912EE3">
          <w:rPr>
            <w:rFonts w:cstheme="minorHAnsi"/>
          </w:rPr>
          <w:t>5</w:t>
        </w:r>
        <w:r w:rsidR="0035605C" w:rsidRPr="0035605C" w:rsidDel="00912EE3">
          <w:rPr>
            <w:rFonts w:cstheme="minorHAnsi"/>
          </w:rPr>
          <w:t>% permutation threshold as significan</w:t>
        </w:r>
        <w:r w:rsidR="00726354" w:rsidDel="00912EE3">
          <w:rPr>
            <w:rFonts w:cstheme="minorHAnsi"/>
          </w:rPr>
          <w:t>t</w:t>
        </w:r>
        <w:r w:rsidR="0035605C" w:rsidRPr="0035605C" w:rsidDel="00912EE3">
          <w:rPr>
            <w:rFonts w:cstheme="minorHAnsi"/>
          </w:rPr>
          <w:t xml:space="preserve">. </w:t>
        </w:r>
      </w:moveFrom>
      <w:moveFromRangeEnd w:id="56"/>
      <w:commentRangeStart w:id="58"/>
      <w:del w:id="59" w:author="Dan Kliebenstein" w:date="2019-02-21T10:45:00Z">
        <w:r w:rsidR="004944DE" w:rsidRPr="0035605C" w:rsidDel="00912EE3">
          <w:rPr>
            <w:rFonts w:cstheme="minorHAnsi"/>
          </w:rPr>
          <w:delText>For</w:delText>
        </w:r>
      </w:del>
      <w:ins w:id="60" w:author="Dan Kliebenstein" w:date="2019-02-21T10:45:00Z">
        <w:r w:rsidR="00912EE3">
          <w:rPr>
            <w:rFonts w:cstheme="minorHAnsi"/>
          </w:rPr>
          <w:t xml:space="preserve">For these genes with significant SNPs, there was a median </w:t>
        </w:r>
        <w:r w:rsidR="00912EE3">
          <w:rPr>
            <w:rFonts w:cstheme="minorHAnsi"/>
          </w:rPr>
          <w:lastRenderedPageBreak/>
          <w:t xml:space="preserve">of XX SNPs per transcript (Range 1 to 16,818 SNPs) for </w:t>
        </w:r>
      </w:ins>
      <w:del w:id="61" w:author="Dan Kliebenstein" w:date="2019-02-21T10:46:00Z">
        <w:r w:rsidR="004944DE" w:rsidRPr="0035605C" w:rsidDel="00912EE3">
          <w:rPr>
            <w:rFonts w:cstheme="minorHAnsi"/>
          </w:rPr>
          <w:delText xml:space="preserve"> individual </w:delText>
        </w:r>
        <w:r w:rsidR="008F1DAD" w:rsidDel="00912EE3">
          <w:rPr>
            <w:rFonts w:cstheme="minorHAnsi"/>
          </w:rPr>
          <w:delText>gene expression traits</w:delText>
        </w:r>
        <w:r w:rsidR="004944DE" w:rsidRPr="0035605C" w:rsidDel="00912EE3">
          <w:rPr>
            <w:rFonts w:cstheme="minorHAnsi"/>
          </w:rPr>
          <w:delText xml:space="preserve">, </w:delText>
        </w:r>
        <w:r w:rsidR="0087068F" w:rsidRPr="0035605C" w:rsidDel="00912EE3">
          <w:rPr>
            <w:rFonts w:cstheme="minorHAnsi"/>
          </w:rPr>
          <w:delText xml:space="preserve">we find 0 to </w:delText>
        </w:r>
        <w:r w:rsidR="00BA4BCB" w:rsidDel="00912EE3">
          <w:rPr>
            <w:rFonts w:cstheme="minorHAnsi"/>
          </w:rPr>
          <w:delText>16,818</w:delText>
        </w:r>
        <w:r w:rsidR="0087068F" w:rsidRPr="0035605C" w:rsidDel="00912EE3">
          <w:rPr>
            <w:rFonts w:cstheme="minorHAnsi"/>
          </w:rPr>
          <w:delText xml:space="preserve"> loci with significant p-values for </w:delText>
        </w:r>
      </w:del>
      <w:r w:rsidR="0087068F" w:rsidRPr="0035605C">
        <w:rPr>
          <w:rFonts w:cstheme="minorHAnsi"/>
          <w:i/>
        </w:rPr>
        <w:t>B. cinerea</w:t>
      </w:r>
      <w:r w:rsidR="0087068F" w:rsidRPr="0035605C">
        <w:rPr>
          <w:rFonts w:cstheme="minorHAnsi"/>
        </w:rPr>
        <w:t>, and</w:t>
      </w:r>
      <w:ins w:id="62" w:author="Dan Kliebenstein" w:date="2019-02-21T10:46:00Z">
        <w:r w:rsidR="00912EE3">
          <w:rPr>
            <w:rFonts w:cstheme="minorHAnsi"/>
          </w:rPr>
          <w:t xml:space="preserve"> a median of XX SNPs per transcript (Range 1 to </w:t>
        </w:r>
      </w:ins>
      <w:ins w:id="63" w:author="Dan Kliebenstein" w:date="2019-02-21T10:47:00Z">
        <w:r w:rsidR="00912EE3">
          <w:rPr>
            <w:rFonts w:cstheme="minorHAnsi"/>
          </w:rPr>
          <w:t>24</w:t>
        </w:r>
      </w:ins>
      <w:ins w:id="64" w:author="Dan Kliebenstein" w:date="2019-02-21T10:46:00Z">
        <w:r w:rsidR="00912EE3">
          <w:rPr>
            <w:rFonts w:cstheme="minorHAnsi"/>
          </w:rPr>
          <w:t>,</w:t>
        </w:r>
      </w:ins>
      <w:ins w:id="65" w:author="Dan Kliebenstein" w:date="2019-02-21T10:47:00Z">
        <w:r w:rsidR="00912EE3">
          <w:rPr>
            <w:rFonts w:cstheme="minorHAnsi"/>
          </w:rPr>
          <w:t>623</w:t>
        </w:r>
      </w:ins>
      <w:ins w:id="66" w:author="Dan Kliebenstein" w:date="2019-02-21T10:46:00Z">
        <w:r w:rsidR="00912EE3">
          <w:rPr>
            <w:rFonts w:cstheme="minorHAnsi"/>
          </w:rPr>
          <w:t xml:space="preserve"> SNPs) </w:t>
        </w:r>
      </w:ins>
      <w:del w:id="67" w:author="Dan Kliebenstein" w:date="2019-02-21T10:47:00Z">
        <w:r w:rsidR="0087068F" w:rsidRPr="0035605C" w:rsidDel="00912EE3">
          <w:rPr>
            <w:rFonts w:cstheme="minorHAnsi"/>
          </w:rPr>
          <w:delText xml:space="preserve"> 0 to </w:delText>
        </w:r>
        <w:r w:rsidR="00BA4BCB" w:rsidDel="00912EE3">
          <w:rPr>
            <w:rFonts w:cstheme="minorHAnsi"/>
          </w:rPr>
          <w:delText xml:space="preserve">24,623 </w:delText>
        </w:r>
        <w:r w:rsidR="0087068F" w:rsidRPr="0035605C" w:rsidDel="00912EE3">
          <w:rPr>
            <w:rFonts w:cstheme="minorHAnsi"/>
          </w:rPr>
          <w:delText xml:space="preserve">loci </w:delText>
        </w:r>
      </w:del>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58"/>
      <w:r>
        <w:rPr>
          <w:rStyle w:val="CommentReference"/>
        </w:rPr>
        <w:commentReference w:id="58"/>
      </w:r>
      <w:r w:rsidR="0087068F" w:rsidRPr="0035605C">
        <w:rPr>
          <w:rFonts w:cstheme="minorHAnsi"/>
        </w:rPr>
        <w:t xml:space="preserve">. </w:t>
      </w:r>
      <w:commentRangeStart w:id="69"/>
      <w:del w:id="70" w:author="Dan Kliebenstein" w:date="2019-02-21T10:45:00Z">
        <w:r w:rsidR="00AF129A" w:rsidRPr="0035605C" w:rsidDel="00912EE3">
          <w:rPr>
            <w:rFonts w:cstheme="minorHAnsi"/>
          </w:rPr>
          <w:delText xml:space="preserve">In total, </w:delText>
        </w:r>
      </w:del>
      <w:del w:id="71" w:author="Dan Kliebenstein" w:date="2019-02-21T10:44:00Z">
        <w:r w:rsidR="0033686E" w:rsidRPr="0035605C" w:rsidDel="00912EE3">
          <w:rPr>
            <w:rFonts w:cstheme="minorHAnsi"/>
          </w:rPr>
          <w:delText xml:space="preserve">genetic </w:delText>
        </w:r>
      </w:del>
      <w:del w:id="72" w:author="Dan Kliebenstein" w:date="2019-02-21T10:45:00Z">
        <w:r w:rsidR="0033686E" w:rsidRPr="0035605C" w:rsidDel="00912EE3">
          <w:rPr>
            <w:rFonts w:cstheme="minorHAnsi"/>
          </w:rPr>
          <w:delText xml:space="preserve">variation in </w:delText>
        </w:r>
      </w:del>
      <w:del w:id="73" w:author="Dan Kliebenstein" w:date="2019-02-21T10:44:00Z">
        <w:r w:rsidR="0033686E" w:rsidRPr="0035605C" w:rsidDel="00912EE3">
          <w:rPr>
            <w:rFonts w:cstheme="minorHAnsi"/>
            <w:i/>
          </w:rPr>
          <w:delText xml:space="preserve">B. cinerea </w:delText>
        </w:r>
        <w:r w:rsidR="0033686E" w:rsidRPr="0035605C" w:rsidDel="00912EE3">
          <w:rPr>
            <w:rFonts w:cstheme="minorHAnsi"/>
          </w:rPr>
          <w:delText xml:space="preserve">appeared to </w:delText>
        </w:r>
        <w:r w:rsidR="00B44937" w:rsidDel="00912EE3">
          <w:rPr>
            <w:rFonts w:cstheme="minorHAnsi"/>
          </w:rPr>
          <w:delText xml:space="preserve">modulate </w:delText>
        </w:r>
        <w:r w:rsidR="00F25FB3" w:rsidDel="00912EE3">
          <w:rPr>
            <w:rFonts w:cstheme="minorHAnsi"/>
          </w:rPr>
          <w:delText xml:space="preserve">expression via eQTL </w:delText>
        </w:r>
        <w:r w:rsidR="00B44937" w:rsidDel="00912EE3">
          <w:rPr>
            <w:rFonts w:cstheme="minorHAnsi"/>
          </w:rPr>
          <w:delText>effects across</w:delText>
        </w:r>
        <w:r w:rsidR="00AF129A" w:rsidRPr="0035605C" w:rsidDel="00912EE3">
          <w:rPr>
            <w:rFonts w:cstheme="minorHAnsi"/>
          </w:rPr>
          <w:delText xml:space="preserve"> </w:delText>
        </w:r>
      </w:del>
      <w:del w:id="74" w:author="Dan Kliebenstein" w:date="2019-02-21T10:45:00Z">
        <w:r w:rsidR="00D90417" w:rsidDel="00912EE3">
          <w:rPr>
            <w:rFonts w:cstheme="minorHAnsi"/>
          </w:rPr>
          <w:delText>5,213</w:delText>
        </w:r>
        <w:r w:rsidR="00AF129A" w:rsidRPr="0035605C" w:rsidDel="00912EE3">
          <w:rPr>
            <w:rFonts w:cstheme="minorHAnsi"/>
          </w:rPr>
          <w:delText xml:space="preserve"> </w:delText>
        </w:r>
        <w:r w:rsidR="00AF129A" w:rsidRPr="0035605C" w:rsidDel="00912EE3">
          <w:rPr>
            <w:rFonts w:cstheme="minorHAnsi"/>
            <w:i/>
          </w:rPr>
          <w:delText xml:space="preserve">A. thaliana </w:delText>
        </w:r>
        <w:r w:rsidR="00AF129A" w:rsidRPr="0035605C" w:rsidDel="00912EE3">
          <w:rPr>
            <w:rFonts w:cstheme="minorHAnsi"/>
          </w:rPr>
          <w:delText xml:space="preserve">genes and </w:delText>
        </w:r>
        <w:r w:rsidR="00E50A89" w:rsidDel="00912EE3">
          <w:rPr>
            <w:rFonts w:cstheme="minorHAnsi"/>
          </w:rPr>
          <w:delText>1</w:delText>
        </w:r>
        <w:r w:rsidR="00D90417" w:rsidDel="00912EE3">
          <w:rPr>
            <w:rFonts w:cstheme="minorHAnsi"/>
          </w:rPr>
          <w:delText>,616</w:delText>
        </w:r>
        <w:r w:rsidR="00AF129A" w:rsidRPr="0035605C" w:rsidDel="00912EE3">
          <w:rPr>
            <w:rFonts w:cstheme="minorHAnsi"/>
          </w:rPr>
          <w:delText xml:space="preserve"> </w:delText>
        </w:r>
        <w:r w:rsidR="00AF129A" w:rsidRPr="0035605C" w:rsidDel="00912EE3">
          <w:rPr>
            <w:rFonts w:cstheme="minorHAnsi"/>
            <w:i/>
          </w:rPr>
          <w:delText>B. cinerea</w:delText>
        </w:r>
        <w:r w:rsidR="00AF129A" w:rsidRPr="0035605C" w:rsidDel="00912EE3">
          <w:rPr>
            <w:rFonts w:cstheme="minorHAnsi"/>
          </w:rPr>
          <w:delText xml:space="preserve"> genes. </w:delText>
        </w:r>
      </w:del>
      <w:del w:id="75" w:author="Dan Kliebenstein" w:date="2019-02-21T10:44:00Z">
        <w:r w:rsidR="00B44937" w:rsidRPr="0035605C" w:rsidDel="00912EE3">
          <w:rPr>
            <w:rFonts w:cstheme="minorHAnsi"/>
          </w:rPr>
          <w:delText>Overall</w:delText>
        </w:r>
      </w:del>
      <w:ins w:id="76" w:author="Dan Kliebenstein" w:date="2019-02-21T10:44:00Z">
        <w:r w:rsidR="00912EE3">
          <w:rPr>
            <w:rFonts w:cstheme="minorHAnsi"/>
          </w:rPr>
          <w:t xml:space="preserve">Further, </w:t>
        </w:r>
      </w:ins>
      <w:ins w:id="77" w:author="Dan Kliebenstein" w:date="2019-02-21T10:50:00Z">
        <w:r w:rsidR="00912EE3">
          <w:rPr>
            <w:rFonts w:cstheme="minorHAnsi"/>
          </w:rPr>
          <w:t xml:space="preserve">the distribution of p-values for significant SNP found little evidence for large effect polymorphisms suggesting </w:t>
        </w:r>
      </w:ins>
      <w:del w:id="78" w:author="Dan Kliebenstein" w:date="2019-02-21T10:45:00Z">
        <w:r w:rsidR="00B44937" w:rsidRPr="0035605C" w:rsidDel="00912EE3">
          <w:rPr>
            <w:rFonts w:cstheme="minorHAnsi"/>
          </w:rPr>
          <w:delText xml:space="preserve">, </w:delText>
        </w:r>
      </w:del>
      <w:del w:id="79" w:author="Dan Kliebenstein" w:date="2019-02-21T10:51:00Z">
        <w:r w:rsidR="00B44937" w:rsidRPr="0035605C" w:rsidDel="00912EE3">
          <w:rPr>
            <w:rFonts w:cstheme="minorHAnsi"/>
          </w:rPr>
          <w:delText xml:space="preserve">we find </w:delText>
        </w:r>
      </w:del>
      <w:r w:rsidR="00B44937" w:rsidRPr="0035605C">
        <w:rPr>
          <w:rFonts w:cstheme="minorHAnsi"/>
        </w:rPr>
        <w:t>a highly polygenic basis of loci modulating transcriptome variation.</w:t>
      </w:r>
      <w:commentRangeEnd w:id="69"/>
      <w:r w:rsidR="00912EE3">
        <w:rPr>
          <w:rStyle w:val="CommentReference"/>
        </w:rPr>
        <w:commentReference w:id="69"/>
      </w:r>
    </w:p>
    <w:p w14:paraId="4ABD6389" w14:textId="47198E73" w:rsidR="00726354" w:rsidRPr="00DC3286" w:rsidRDefault="00912EE3" w:rsidP="00CC07B9">
      <w:pPr>
        <w:spacing w:line="480" w:lineRule="auto"/>
        <w:ind w:firstLine="720"/>
        <w:rPr>
          <w:rFonts w:cstheme="minorHAnsi"/>
        </w:rPr>
      </w:pPr>
      <w:ins w:id="80" w:author="Dan Kliebenstein" w:date="2019-02-21T10:48:00Z">
        <w:r>
          <w:rPr>
            <w:rFonts w:cstheme="minorHAnsi"/>
          </w:rPr>
          <w:t xml:space="preserve">Given the scale of this dataset, it was not viable to estimate empirical significance thresholds for each and every transcript using 1,000 or more permutations. </w:t>
        </w:r>
      </w:ins>
      <w:ins w:id="81" w:author="Dan Kliebenstein" w:date="2019-02-21T10:51:00Z">
        <w:r>
          <w:rPr>
            <w:rFonts w:cstheme="minorHAnsi"/>
          </w:rPr>
          <w:t xml:space="preserve">However, we permuted the whole dataset across all of the </w:t>
        </w:r>
      </w:ins>
      <w:moveToRangeStart w:id="82" w:author="Dan Kliebenstein" w:date="2019-02-21T10:45:00Z" w:name="move1638347"/>
      <w:moveTo w:id="83" w:author="Dan Kliebenstein" w:date="2019-02-21T10:45:00Z">
        <w:del w:id="84" w:author="Dan Kliebenstein" w:date="2019-02-21T10:51:00Z">
          <w:r w:rsidRPr="0035605C" w:rsidDel="00912EE3">
            <w:rPr>
              <w:rFonts w:cstheme="minorHAnsi"/>
            </w:rPr>
            <w:delText xml:space="preserve">To determine significance of SNP effects across </w:delText>
          </w:r>
        </w:del>
        <w:r w:rsidRPr="0035605C">
          <w:rPr>
            <w:rFonts w:cstheme="minorHAnsi"/>
          </w:rPr>
          <w:t>tens of thousands of traits</w:t>
        </w:r>
      </w:moveTo>
      <w:ins w:id="85" w:author="Dan Kliebenstein" w:date="2019-02-21T10:51:00Z">
        <w:r>
          <w:rPr>
            <w:rFonts w:cstheme="minorHAnsi"/>
          </w:rPr>
          <w:t xml:space="preserve"> five times and repeated the GEMMA to get a feel for the potential for dominant patterns that may exist randomly</w:t>
        </w:r>
      </w:ins>
      <w:moveTo w:id="86" w:author="Dan Kliebenstein" w:date="2019-02-21T10:45:00Z">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w:t>
        </w:r>
        <w:del w:id="87" w:author="Dan Kliebenstein" w:date="2019-02-21T10:52:00Z">
          <w:r w:rsidRPr="0035605C" w:rsidDel="00912EE3">
            <w:rPr>
              <w:rFonts w:cstheme="minorHAnsi"/>
            </w:rPr>
            <w:delText>, we permuted each trait across the 96 B. cinerea isolates five times, and repeated GEMMA analysis for each</w:delText>
          </w:r>
        </w:del>
        <w:r w:rsidRPr="0035605C">
          <w:rPr>
            <w:rFonts w:cstheme="minorHAnsi"/>
          </w:rPr>
          <w:t xml:space="preserve">. </w:t>
        </w:r>
      </w:moveTo>
      <w:ins w:id="88" w:author="Dan Kliebenstein" w:date="2019-02-21T10:52:00Z">
        <w:r>
          <w:rPr>
            <w:rFonts w:cstheme="minorHAnsi"/>
          </w:rPr>
          <w:t>We then compared the permutated minimum p-value per transcript across</w:t>
        </w:r>
      </w:ins>
      <w:ins w:id="89" w:author="Dan Kliebenstein" w:date="2019-02-21T10:53:00Z">
        <w:r>
          <w:rPr>
            <w:rFonts w:cstheme="minorHAnsi"/>
          </w:rPr>
          <w:t xml:space="preserve"> all SNPs to the data obtained from </w:t>
        </w:r>
      </w:ins>
      <w:ins w:id="90" w:author="Dan Kliebenstein" w:date="2019-02-21T10:54:00Z">
        <w:r w:rsidR="00550020">
          <w:rPr>
            <w:rFonts w:cstheme="minorHAnsi"/>
          </w:rPr>
          <w:t xml:space="preserve">real traits. </w:t>
        </w:r>
      </w:ins>
      <w:moveTo w:id="91" w:author="Dan Kliebenstein" w:date="2019-02-21T10:45:00Z">
        <w:del w:id="92" w:author="Dan Kliebenstein" w:date="2019-02-21T10:54:00Z">
          <w:r w:rsidRPr="0035605C" w:rsidDel="00550020">
            <w:rPr>
              <w:rFonts w:cstheme="minorHAnsi"/>
            </w:rPr>
            <w:delText>We calculated the minimum p-value per SNP per transcript across these five permutations and used this to threshold our data. However, we found this approach overly conservative due to the magnitude of variation from one trait to another.</w:delText>
          </w:r>
          <w:r w:rsidDel="00550020">
            <w:rPr>
              <w:rFonts w:cstheme="minorHAnsi"/>
            </w:rPr>
            <w:delText xml:space="preserve"> Instead, we </w:delText>
          </w:r>
          <w:r w:rsidRPr="0035605C" w:rsidDel="00550020">
            <w:rPr>
              <w:rFonts w:cstheme="minorHAnsi"/>
            </w:rPr>
            <w:delText xml:space="preserve">considered p-values below the </w:delText>
          </w:r>
          <w:r w:rsidDel="00550020">
            <w:rPr>
              <w:rFonts w:cstheme="minorHAnsi"/>
            </w:rPr>
            <w:delText>5</w:delText>
          </w:r>
          <w:r w:rsidRPr="0035605C" w:rsidDel="00550020">
            <w:rPr>
              <w:rFonts w:cstheme="minorHAnsi"/>
            </w:rPr>
            <w:delText>% permutation threshold as significan</w:delText>
          </w:r>
          <w:r w:rsidDel="00550020">
            <w:rPr>
              <w:rFonts w:cstheme="minorHAnsi"/>
            </w:rPr>
            <w:delText>t</w:delText>
          </w:r>
          <w:r w:rsidRPr="0035605C" w:rsidDel="00550020">
            <w:rPr>
              <w:rFonts w:cstheme="minorHAnsi"/>
            </w:rPr>
            <w:delText xml:space="preserve">. </w:delText>
          </w:r>
        </w:del>
      </w:moveTo>
      <w:moveToRangeEnd w:id="82"/>
      <w:del w:id="93" w:author="Dan Kliebenstein" w:date="2019-02-21T10:54:00Z">
        <w:r w:rsidR="00B44937" w:rsidDel="00550020">
          <w:rPr>
            <w:rFonts w:cstheme="minorHAnsi"/>
          </w:rPr>
          <w:delText xml:space="preserve">In comparing the </w:delText>
        </w:r>
        <w:r w:rsidR="00CC07B9" w:rsidDel="00550020">
          <w:rPr>
            <w:rFonts w:cstheme="minorHAnsi"/>
          </w:rPr>
          <w:delText>results of our observed vs. permuted associations to SNPs across each transcript, we found that f</w:delText>
        </w:r>
      </w:del>
      <w:ins w:id="94" w:author="Dan Kliebenstein" w:date="2019-02-21T10:54:00Z">
        <w:r w:rsidR="00550020">
          <w:rPr>
            <w:rFonts w:cstheme="minorHAnsi"/>
          </w:rPr>
          <w:t>This showed that</w:t>
        </w:r>
      </w:ins>
      <w:del w:id="95" w:author="Dan Kliebenstein" w:date="2019-02-21T10:54:00Z">
        <w:r w:rsidR="00CC07B9" w:rsidDel="00550020">
          <w:rPr>
            <w:rFonts w:cstheme="minorHAnsi"/>
          </w:rPr>
          <w:delText>or</w:delText>
        </w:r>
      </w:del>
      <w:r w:rsidR="00CC07B9">
        <w:rPr>
          <w:rFonts w:cstheme="minorHAnsi"/>
        </w:rPr>
        <w:t xml:space="preserve"> the top </w:t>
      </w:r>
      <w:del w:id="96" w:author="Dan Kliebenstein" w:date="2019-02-21T10:54:00Z">
        <w:r w:rsidR="00726354" w:rsidDel="00550020">
          <w:rPr>
            <w:rFonts w:cstheme="minorHAnsi"/>
          </w:rPr>
          <w:delText xml:space="preserve">1 </w:delText>
        </w:r>
      </w:del>
      <w:r w:rsidR="00726354">
        <w:rPr>
          <w:rFonts w:cstheme="minorHAnsi"/>
        </w:rPr>
        <w:t xml:space="preserve">SNP per trait </w:t>
      </w:r>
      <w:ins w:id="97" w:author="Dan Kliebenstein" w:date="2019-02-21T10:54:00Z">
        <w:r w:rsidR="00550020">
          <w:rPr>
            <w:rFonts w:cstheme="minorHAnsi"/>
          </w:rPr>
          <w:t xml:space="preserve">for </w:t>
        </w:r>
      </w:ins>
      <w:r w:rsidR="00CC07B9">
        <w:rPr>
          <w:rFonts w:cstheme="minorHAnsi"/>
        </w:rPr>
        <w:t xml:space="preserve">most genes show a stronger association in our observed data than across any of the 5 permutations. In </w:t>
      </w:r>
      <w:r w:rsidR="00CC07B9" w:rsidRPr="00550020">
        <w:rPr>
          <w:rFonts w:cstheme="minorHAnsi"/>
          <w:i/>
          <w:rPrChange w:id="98" w:author="Dan Kliebenstein" w:date="2019-02-21T10:55:00Z">
            <w:rPr>
              <w:rFonts w:cstheme="minorHAnsi"/>
            </w:rPr>
          </w:rPrChange>
        </w:rPr>
        <w:t>B. cinerea</w:t>
      </w:r>
      <w:r w:rsidR="00CC07B9">
        <w:rPr>
          <w:rFonts w:cstheme="minorHAnsi"/>
        </w:rPr>
        <w:t xml:space="preserve">, the observed p-value is lower for 69% of genes, and in </w:t>
      </w:r>
      <w:r w:rsidR="00CC07B9" w:rsidRPr="00550020">
        <w:rPr>
          <w:rFonts w:cstheme="minorHAnsi"/>
          <w:i/>
          <w:rPrChange w:id="99" w:author="Dan Kliebenstein" w:date="2019-02-21T10:55:00Z">
            <w:rPr>
              <w:rFonts w:cstheme="minorHAnsi"/>
            </w:rPr>
          </w:rPrChange>
        </w:rPr>
        <w:t>A. thaliana</w:t>
      </w:r>
      <w:r w:rsidR="00CC07B9">
        <w:rPr>
          <w:rFonts w:cstheme="minorHAnsi"/>
        </w:rPr>
        <w:t xml:space="preserve"> the observed p-value is lower for 58% of genes. Thus,</w:t>
      </w:r>
      <w:ins w:id="100" w:author="Dan Kliebenstein" w:date="2019-02-21T10:55:00Z">
        <w:r w:rsidR="00550020">
          <w:rPr>
            <w:rFonts w:cstheme="minorHAnsi"/>
          </w:rPr>
          <w:t xml:space="preserve"> to develop genomic </w:t>
        </w:r>
      </w:ins>
      <w:ins w:id="101" w:author="Dan Kliebenstein" w:date="2019-02-21T11:01:00Z">
        <w:r w:rsidR="00550020">
          <w:rPr>
            <w:rFonts w:cstheme="minorHAnsi"/>
          </w:rPr>
          <w:t>images</w:t>
        </w:r>
      </w:ins>
      <w:ins w:id="102" w:author="Dan Kliebenstein" w:date="2019-02-21T10:55:00Z">
        <w:r w:rsidR="00550020">
          <w:rPr>
            <w:rFonts w:cstheme="minorHAnsi"/>
          </w:rPr>
          <w:t xml:space="preserve"> of the results, we focused on the top SNP per transcript</w:t>
        </w:r>
      </w:ins>
      <w:r w:rsidR="00CC07B9">
        <w:rPr>
          <w:rFonts w:cstheme="minorHAnsi"/>
        </w:rPr>
        <w:t xml:space="preserve"> for the remaining analysis</w:t>
      </w:r>
      <w:del w:id="103" w:author="Dan Kliebenstein" w:date="2019-02-21T10:55:00Z">
        <w:r w:rsidR="00CC07B9" w:rsidDel="00550020">
          <w:rPr>
            <w:rFonts w:cstheme="minorHAnsi"/>
          </w:rPr>
          <w:delText xml:space="preserve"> </w:delText>
        </w:r>
        <w:r w:rsidR="00DC3286" w:rsidDel="00550020">
          <w:rPr>
            <w:rFonts w:cstheme="minorHAnsi"/>
          </w:rPr>
          <w:delText>we focus on the top 1 SNP per trait</w:delText>
        </w:r>
      </w:del>
      <w:r w:rsidR="00CC07B9">
        <w:rPr>
          <w:rFonts w:cstheme="minorHAnsi"/>
        </w:rPr>
        <w:t>.</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3B643FB6" w:rsidR="009A49C4" w:rsidRPr="0035605C" w:rsidRDefault="00550020" w:rsidP="008E7729">
      <w:pPr>
        <w:spacing w:line="480" w:lineRule="auto"/>
        <w:ind w:firstLine="720"/>
        <w:rPr>
          <w:rFonts w:cstheme="minorHAnsi"/>
        </w:rPr>
      </w:pPr>
      <w:ins w:id="104" w:author="Dan Kliebenstein" w:date="2019-02-21T11:01:00Z">
        <w:r>
          <w:rPr>
            <w:rFonts w:cstheme="minorHAnsi"/>
          </w:rPr>
          <w:lastRenderedPageBreak/>
          <w:t xml:space="preserve">A hallmark of </w:t>
        </w:r>
      </w:ins>
      <w:del w:id="105" w:author="Dan Kliebenstein" w:date="2019-02-21T11:01:00Z">
        <w:r w:rsidR="008E7729" w:rsidRPr="0035605C" w:rsidDel="00550020">
          <w:rPr>
            <w:rFonts w:cstheme="minorHAnsi"/>
          </w:rPr>
          <w:delText xml:space="preserve">Previous </w:delText>
        </w:r>
      </w:del>
      <w:r w:rsidR="008E7729" w:rsidRPr="0035605C">
        <w:rPr>
          <w:rFonts w:cstheme="minorHAnsi"/>
        </w:rPr>
        <w:t xml:space="preserve">eQTL mapping studies using both GWA or structured mapping populations in a wide range of species </w:t>
      </w:r>
      <w:ins w:id="106" w:author="Dan Kliebenstein" w:date="2019-02-21T11:01:00Z">
        <w:r>
          <w:rPr>
            <w:rFonts w:cstheme="minorHAnsi"/>
          </w:rPr>
          <w:t xml:space="preserve">is the occurrence of large-effect loci </w:t>
        </w:r>
      </w:ins>
      <w:del w:id="107" w:author="Dan Kliebenstein" w:date="2019-02-21T11:01:00Z">
        <w:r w:rsidR="008E7729" w:rsidRPr="0035605C" w:rsidDel="00550020">
          <w:rPr>
            <w:rFonts w:cstheme="minorHAnsi"/>
          </w:rPr>
          <w:delText xml:space="preserve">show a </w:delText>
        </w:r>
        <w:r w:rsidR="006E5FEE" w:rsidDel="00550020">
          <w:rPr>
            <w:rFonts w:cstheme="minorHAnsi"/>
          </w:rPr>
          <w:delText>pre</w:delText>
        </w:r>
        <w:r w:rsidR="008E7729" w:rsidRPr="0035605C" w:rsidDel="00550020">
          <w:rPr>
            <w:rFonts w:cstheme="minorHAnsi"/>
          </w:rPr>
          <w:delText xml:space="preserve">dominance of loci </w:delText>
        </w:r>
      </w:del>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 </w:instrTex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(Brem, Yvert et al. 2002, Schadt, Monks et al. 2003, Monks, Leonardson et al. 2004, Keurentjes, Fu et al. 2007, West, Kim et al. 2007)</w:t>
      </w:r>
      <w:r w:rsidR="002A0BE9">
        <w:rPr>
          <w:rFonts w:cstheme="minorHAnsi"/>
        </w:rPr>
        <w:fldChar w:fldCharType="end"/>
      </w:r>
      <w:r w:rsidR="008E7729" w:rsidRPr="0035605C">
        <w:rPr>
          <w:rFonts w:cstheme="minorHAnsi"/>
        </w:rPr>
        <w:t>.</w:t>
      </w:r>
      <w:ins w:id="108" w:author="Dan Kliebenstein" w:date="2019-02-21T11:01:00Z">
        <w:r>
          <w:rPr>
            <w:rFonts w:cstheme="minorHAnsi"/>
          </w:rPr>
          <w:t xml:space="preserve"> However, we did not identify a large number of outlier p-values as would be expected if there were numerous large effect </w:t>
        </w:r>
        <w:r w:rsidRPr="00550020">
          <w:rPr>
            <w:rFonts w:cstheme="minorHAnsi"/>
            <w:i/>
            <w:rPrChange w:id="109" w:author="Dan Kliebenstein" w:date="2019-02-21T11:02:00Z">
              <w:rPr>
                <w:rFonts w:cstheme="minorHAnsi"/>
              </w:rPr>
            </w:rPrChange>
          </w:rPr>
          <w:t>cis</w:t>
        </w:r>
        <w:r>
          <w:rPr>
            <w:rFonts w:cstheme="minorHAnsi"/>
          </w:rPr>
          <w:t>-eQTL.</w:t>
        </w:r>
      </w:ins>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cis-eQTL </w:t>
      </w:r>
      <w:del w:id="110" w:author="Dan Kliebenstein" w:date="2019-02-21T11:02:00Z">
        <w:r w:rsidR="008E7729" w:rsidRPr="0035605C" w:rsidDel="00550020">
          <w:rPr>
            <w:rFonts w:cstheme="minorHAnsi"/>
          </w:rPr>
          <w:delText>dominance</w:delText>
        </w:r>
      </w:del>
      <w:ins w:id="111" w:author="Dan Kliebenstein" w:date="2019-02-21T11:02:00Z">
        <w:r>
          <w:rPr>
            <w:rFonts w:cstheme="minorHAnsi"/>
          </w:rPr>
          <w:t>pattern</w:t>
        </w:r>
      </w:ins>
      <w:r w:rsidR="008E7729" w:rsidRPr="0035605C">
        <w:rPr>
          <w:rFonts w:cstheme="minorHAnsi"/>
        </w:rPr>
        <w:t xml:space="preserve">, we </w:t>
      </w:r>
      <w:del w:id="112" w:author="Dan Kliebenstein" w:date="2019-02-21T11:02:00Z">
        <w:r w:rsidR="008E7729" w:rsidRPr="0035605C" w:rsidDel="00550020">
          <w:rPr>
            <w:rFonts w:cstheme="minorHAnsi"/>
          </w:rPr>
          <w:delText xml:space="preserve">looked </w:delText>
        </w:r>
      </w:del>
      <w:ins w:id="113" w:author="Dan Kliebenstein" w:date="2019-02-21T11:02:00Z">
        <w:r>
          <w:rPr>
            <w:rFonts w:cstheme="minorHAnsi"/>
          </w:rPr>
          <w:t xml:space="preserve">plotted the position of the transcripts genomic position against the top GWA SNP for all the </w:t>
        </w:r>
        <w:r w:rsidRPr="00550020">
          <w:rPr>
            <w:rFonts w:cstheme="minorHAnsi"/>
            <w:i/>
            <w:rPrChange w:id="114" w:author="Dan Kliebenstein" w:date="2019-02-21T11:03:00Z">
              <w:rPr>
                <w:rFonts w:cstheme="minorHAnsi"/>
              </w:rPr>
            </w:rPrChange>
          </w:rPr>
          <w:t>B. cinerea</w:t>
        </w:r>
        <w:r>
          <w:rPr>
            <w:rFonts w:cstheme="minorHAnsi"/>
          </w:rPr>
          <w:t xml:space="preserve"> transcripts</w:t>
        </w:r>
      </w:ins>
      <w:del w:id="115" w:author="Dan Kliebenstein" w:date="2019-02-21T11:03:00Z">
        <w:r w:rsidR="008E7729" w:rsidRPr="0035605C" w:rsidDel="00550020">
          <w:rPr>
            <w:rFonts w:cstheme="minorHAnsi"/>
          </w:rPr>
          <w:delText>for a</w:delText>
        </w:r>
        <w:r w:rsidR="008E7729" w:rsidRPr="0035605C" w:rsidDel="00550020">
          <w:rPr>
            <w:rFonts w:cstheme="minorHAnsi"/>
            <w:i/>
          </w:rPr>
          <w:delText xml:space="preserve"> cis</w:delText>
        </w:r>
        <w:r w:rsidR="008E7729" w:rsidRPr="0035605C" w:rsidDel="00550020">
          <w:rPr>
            <w:rFonts w:cstheme="minorHAnsi"/>
          </w:rPr>
          <w:delText>-diagonal signature of associations between transcript center and GWA SNP hits</w:delText>
        </w:r>
      </w:del>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del w:id="116" w:author="Dan Kliebenstein" w:date="2019-02-21T11:04:00Z">
        <w:r w:rsidR="009A49C4" w:rsidRPr="0035605C" w:rsidDel="001835A7">
          <w:rPr>
            <w:rFonts w:cstheme="minorHAnsi"/>
          </w:rPr>
          <w:delText>we find that few genes have a top SNP hit within the same chromosome, and even fewer within 1Mb</w:delText>
        </w:r>
      </w:del>
      <w:ins w:id="117" w:author="Dan Kliebenstein" w:date="2019-02-21T11:04:00Z">
        <w:r w:rsidR="001835A7">
          <w:rPr>
            <w:rFonts w:cstheme="minorHAnsi"/>
          </w:rPr>
          <w:t>there was no evidence of any cis-diagonal</w:t>
        </w:r>
      </w:ins>
      <w:r w:rsidR="009A49C4" w:rsidRPr="0035605C">
        <w:rPr>
          <w:rFonts w:cstheme="minorHAnsi"/>
        </w:rPr>
        <w:t xml:space="preserve"> (Figure N2). </w:t>
      </w:r>
      <w:moveToRangeStart w:id="118" w:author="Dan Kliebenstein" w:date="2019-02-21T11:04:00Z" w:name="move1639489"/>
      <w:moveTo w:id="119" w:author="Dan Kliebenstein" w:date="2019-02-21T11:04:00Z">
        <w:r w:rsidR="001835A7" w:rsidRPr="0035605C">
          <w:rPr>
            <w:rFonts w:cstheme="minorHAnsi"/>
          </w:rPr>
          <w:t xml:space="preserve">This pattern holds whether we examine the top 1 SNP per transcript (Figure N2a) or the top 10 SNPs per transcript (FigureN2b). </w:t>
        </w:r>
        <w:moveToRangeStart w:id="120" w:author="Dan Kliebenstein" w:date="2019-02-21T11:04:00Z" w:name="move1639495"/>
        <w:moveToRangeEnd w:id="118"/>
        <w:del w:id="121" w:author="Dan Kliebenstein" w:date="2019-02-21T11:04:00Z">
          <w:r w:rsidR="001835A7" w:rsidRPr="0035605C" w:rsidDel="001835A7">
            <w:rPr>
              <w:rFonts w:cstheme="minorHAnsi"/>
            </w:rPr>
            <w:delText>Further</w:delText>
          </w:r>
        </w:del>
      </w:moveTo>
      <w:ins w:id="122" w:author="Dan Kliebenstein" w:date="2019-02-21T11:04:00Z">
        <w:r w:rsidR="001835A7">
          <w:rPr>
            <w:rFonts w:cstheme="minorHAnsi"/>
          </w:rPr>
          <w:t xml:space="preserve">In contrast, there was evidence for </w:t>
        </w:r>
      </w:ins>
      <w:moveTo w:id="123" w:author="Dan Kliebenstein" w:date="2019-02-21T11:04:00Z">
        <w:del w:id="124" w:author="Dan Kliebenstein" w:date="2019-02-21T11:04:00Z">
          <w:r w:rsidR="001835A7" w:rsidRPr="0035605C" w:rsidDel="001835A7">
            <w:rPr>
              <w:rFonts w:cstheme="minorHAnsi"/>
            </w:rPr>
            <w:delText xml:space="preserve">, we do visualize vertical stripes of SNPs, indicative of </w:delText>
          </w:r>
        </w:del>
        <w:r w:rsidR="001835A7" w:rsidRPr="0035605C">
          <w:rPr>
            <w:rFonts w:cstheme="minorHAnsi"/>
            <w:i/>
          </w:rPr>
          <w:t>trans</w:t>
        </w:r>
        <w:r w:rsidR="001835A7" w:rsidRPr="0035605C">
          <w:rPr>
            <w:rFonts w:cstheme="minorHAnsi"/>
          </w:rPr>
          <w:t>-eQTL hotspots; loci which modulate expression variation across many of the pathogen genes (Figure N2)</w:t>
        </w:r>
        <w:del w:id="125" w:author="Dan Kliebenstein" w:date="2019-02-21T11:05:00Z">
          <w:r w:rsidR="001835A7" w:rsidRPr="0035605C" w:rsidDel="001835A7">
            <w:rPr>
              <w:rFonts w:cstheme="minorHAnsi"/>
            </w:rPr>
            <w:delText>.</w:delText>
          </w:r>
        </w:del>
      </w:moveTo>
      <w:moveToRangeEnd w:id="120"/>
      <w:del w:id="126" w:author="Dan Kliebenstein" w:date="2019-02-21T11:05:00Z">
        <w:r w:rsidR="009A49C4" w:rsidRPr="0035605C" w:rsidDel="001835A7">
          <w:rPr>
            <w:rFonts w:cstheme="minorHAnsi"/>
          </w:rPr>
          <w:delText xml:space="preserve">We conclude that most of this genetic variation is </w:delText>
        </w:r>
        <w:r w:rsidR="009A49C4" w:rsidRPr="0035605C" w:rsidDel="001835A7">
          <w:rPr>
            <w:rFonts w:cstheme="minorHAnsi"/>
            <w:i/>
          </w:rPr>
          <w:delText>trans</w:delText>
        </w:r>
        <w:r w:rsidR="009A49C4" w:rsidRPr="0035605C" w:rsidDel="001835A7">
          <w:rPr>
            <w:rFonts w:cstheme="minorHAnsi"/>
          </w:rPr>
          <w:delText xml:space="preserve">-acting, as we do not see a strong </w:delText>
        </w:r>
        <w:r w:rsidR="009A49C4" w:rsidRPr="0035605C" w:rsidDel="001835A7">
          <w:rPr>
            <w:rFonts w:cstheme="minorHAnsi"/>
            <w:i/>
          </w:rPr>
          <w:delText>cis</w:delText>
        </w:r>
        <w:r w:rsidR="009A49C4" w:rsidRPr="0035605C" w:rsidDel="001835A7">
          <w:rPr>
            <w:rFonts w:cstheme="minorHAnsi"/>
          </w:rPr>
          <w:delText>-diagonal signal when comparing transcript center to top SNP hit</w:delText>
        </w:r>
      </w:del>
      <w:r w:rsidR="009A49C4" w:rsidRPr="0035605C">
        <w:rPr>
          <w:rFonts w:cstheme="minorHAnsi"/>
        </w:rPr>
        <w:t xml:space="preserve">. </w:t>
      </w:r>
      <w:moveFromRangeStart w:id="127" w:author="Dan Kliebenstein" w:date="2019-02-21T11:04:00Z" w:name="move1639489"/>
      <w:moveFrom w:id="128" w:author="Dan Kliebenstein" w:date="2019-02-21T11:04:00Z">
        <w:r w:rsidR="009A49C4" w:rsidRPr="0035605C" w:rsidDel="001835A7">
          <w:rPr>
            <w:rFonts w:cstheme="minorHAnsi"/>
          </w:rPr>
          <w:t>This pattern holds whether we examine the top 1 SNP per transcript (Figure N2a) or the top 10 SNPs per transcript (FigureN2b).</w:t>
        </w:r>
        <w:r w:rsidR="006B2BE6" w:rsidRPr="0035605C" w:rsidDel="001835A7">
          <w:rPr>
            <w:rFonts w:cstheme="minorHAnsi"/>
          </w:rPr>
          <w:t xml:space="preserve"> </w:t>
        </w:r>
        <w:moveFromRangeStart w:id="129" w:author="Dan Kliebenstein" w:date="2019-02-21T11:04:00Z" w:name="move1639495"/>
        <w:moveFromRangeEnd w:id="127"/>
        <w:r w:rsidR="006B2BE6" w:rsidRPr="0035605C" w:rsidDel="001835A7">
          <w:rPr>
            <w:rFonts w:cstheme="minorHAnsi"/>
          </w:rPr>
          <w:t xml:space="preserve">Further, we do visualize vertical stripes of SNPs, indicative of </w:t>
        </w:r>
        <w:r w:rsidR="006B2BE6" w:rsidRPr="0035605C" w:rsidDel="001835A7">
          <w:rPr>
            <w:rFonts w:cstheme="minorHAnsi"/>
            <w:i/>
          </w:rPr>
          <w:t>trans</w:t>
        </w:r>
        <w:r w:rsidR="006B2BE6" w:rsidRPr="0035605C" w:rsidDel="001835A7">
          <w:rPr>
            <w:rFonts w:cstheme="minorHAnsi"/>
          </w:rPr>
          <w:t>-eQTL hotspots; loci which modulate expression variation across many of the pathogen genes (Figure N2).</w:t>
        </w:r>
      </w:moveFrom>
      <w:moveFromRangeEnd w:id="129"/>
    </w:p>
    <w:p w14:paraId="756F82FD" w14:textId="53590606" w:rsidR="00036E00" w:rsidRPr="0035605C" w:rsidRDefault="006110D0" w:rsidP="00C45E99">
      <w:pPr>
        <w:spacing w:line="480" w:lineRule="auto"/>
        <w:rPr>
          <w:rFonts w:cstheme="minorHAnsi"/>
        </w:rPr>
      </w:pPr>
      <w:r w:rsidRPr="0035605C">
        <w:rPr>
          <w:rFonts w:cstheme="minorHAnsi"/>
        </w:rPr>
        <w:tab/>
      </w:r>
      <w:del w:id="130" w:author="Dan Kliebenstein" w:date="2019-02-21T11:12:00Z">
        <w:r w:rsidR="008E7729" w:rsidRPr="0035605C" w:rsidDel="00D16988">
          <w:rPr>
            <w:rFonts w:cstheme="minorHAnsi"/>
          </w:rPr>
          <w:delText xml:space="preserve">In </w:delText>
        </w:r>
      </w:del>
      <w:del w:id="131" w:author="Dan Kliebenstein" w:date="2019-02-21T11:13:00Z">
        <w:r w:rsidR="008E7729" w:rsidRPr="0035605C" w:rsidDel="00D16988">
          <w:rPr>
            <w:rFonts w:cstheme="minorHAnsi"/>
          </w:rPr>
          <w:delText>the</w:delText>
        </w:r>
      </w:del>
      <w:del w:id="132" w:author="Dan Kliebenstein" w:date="2019-02-21T11:12:00Z">
        <w:r w:rsidR="008E7729" w:rsidRPr="0035605C" w:rsidDel="00D16988">
          <w:rPr>
            <w:rFonts w:cstheme="minorHAnsi"/>
          </w:rPr>
          <w:delText xml:space="preserve">se </w:delText>
        </w:r>
      </w:del>
      <w:del w:id="133" w:author="Dan Kliebenstein" w:date="2019-02-21T11:13:00Z">
        <w:r w:rsidR="007D1A48" w:rsidRPr="0035605C" w:rsidDel="00D16988">
          <w:rPr>
            <w:rFonts w:cstheme="minorHAnsi"/>
          </w:rPr>
          <w:delText xml:space="preserve">genome-wide </w:delText>
        </w:r>
        <w:r w:rsidR="008E7729" w:rsidRPr="0035605C" w:rsidDel="00D16988">
          <w:rPr>
            <w:rFonts w:cstheme="minorHAnsi"/>
          </w:rPr>
          <w:delText xml:space="preserve">transcript-to-SNP associations, we find that </w:delText>
        </w:r>
        <w:r w:rsidR="008E7729" w:rsidRPr="0035605C" w:rsidDel="00D16988">
          <w:rPr>
            <w:rFonts w:cstheme="minorHAnsi"/>
            <w:i/>
          </w:rPr>
          <w:delText>cis</w:delText>
        </w:r>
        <w:r w:rsidR="008E7729" w:rsidRPr="0035605C" w:rsidDel="00D16988">
          <w:rPr>
            <w:rFonts w:cstheme="minorHAnsi"/>
          </w:rPr>
          <w:delText xml:space="preserve">- control of gene expression is largely drowned out by patterns of </w:delText>
        </w:r>
        <w:r w:rsidR="008E7729" w:rsidRPr="0035605C" w:rsidDel="00D16988">
          <w:rPr>
            <w:rFonts w:cstheme="minorHAnsi"/>
            <w:i/>
          </w:rPr>
          <w:delText>trans</w:delText>
        </w:r>
        <w:r w:rsidR="008E7729" w:rsidRPr="0035605C" w:rsidDel="00D16988">
          <w:rPr>
            <w:rFonts w:cstheme="minorHAnsi"/>
          </w:rPr>
          <w:delText xml:space="preserve">-acting variation. </w:delText>
        </w:r>
      </w:del>
      <w:r w:rsidR="007D1A48" w:rsidRPr="0035605C">
        <w:rPr>
          <w:rFonts w:cstheme="minorHAnsi"/>
        </w:rPr>
        <w:t xml:space="preserve">To </w:t>
      </w:r>
      <w:del w:id="134" w:author="Dan Kliebenstein" w:date="2019-02-21T11:13:00Z">
        <w:r w:rsidR="007D1A48" w:rsidRPr="0035605C" w:rsidDel="00D16988">
          <w:rPr>
            <w:rFonts w:cstheme="minorHAnsi"/>
          </w:rPr>
          <w:delText>further search</w:delText>
        </w:r>
      </w:del>
      <w:ins w:id="135" w:author="Dan Kliebenstein" w:date="2019-02-21T11:13:00Z">
        <w:r w:rsidR="00D16988">
          <w:rPr>
            <w:rFonts w:cstheme="minorHAnsi"/>
          </w:rPr>
          <w:t>test if there might be a bias towards cis-effects that may function at a distance,</w:t>
        </w:r>
      </w:ins>
      <w:ins w:id="136" w:author="Dan Kliebenstein" w:date="2019-02-21T11:14:00Z">
        <w:r w:rsidR="00D16988" w:rsidRPr="0035605C" w:rsidDel="00D16988">
          <w:rPr>
            <w:rFonts w:cstheme="minorHAnsi"/>
          </w:rPr>
          <w:t xml:space="preserve"> </w:t>
        </w:r>
      </w:ins>
      <w:del w:id="137" w:author="Dan Kliebenstein" w:date="2019-02-21T11:14:00Z">
        <w:r w:rsidR="007D1A48" w:rsidRPr="0035605C" w:rsidDel="00D16988">
          <w:rPr>
            <w:rFonts w:cstheme="minorHAnsi"/>
          </w:rPr>
          <w:delText xml:space="preserve"> for a signature of dominant cis-</w:delText>
        </w:r>
        <w:r w:rsidR="007D1A48" w:rsidRPr="0035605C" w:rsidDel="00D16988">
          <w:rPr>
            <w:rFonts w:cstheme="minorHAnsi"/>
          </w:rPr>
          <w:lastRenderedPageBreak/>
          <w:delText>effects</w:delText>
        </w:r>
        <w:r w:rsidR="007D1A48" w:rsidRPr="0035605C" w:rsidDel="00F11302">
          <w:rPr>
            <w:rFonts w:cstheme="minorHAnsi"/>
          </w:rPr>
          <w:delText>,</w:delText>
        </w:r>
        <w:r w:rsidRPr="0035605C" w:rsidDel="00F11302">
          <w:rPr>
            <w:rFonts w:cstheme="minorHAnsi"/>
          </w:rPr>
          <w:delText xml:space="preserve"> </w:delText>
        </w:r>
      </w:del>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similar to </w:t>
      </w:r>
      <w:del w:id="138" w:author="Dan Kliebenstein" w:date="2019-02-21T11:14:00Z">
        <w:r w:rsidR="005C21BE" w:rsidRPr="0035605C" w:rsidDel="00F11302">
          <w:rPr>
            <w:rFonts w:cstheme="minorHAnsi"/>
          </w:rPr>
          <w:delText>those from the association of random transcript profiles to top SNPs</w:delText>
        </w:r>
      </w:del>
      <w:ins w:id="139" w:author="Dan Kliebenstein" w:date="2019-02-21T11:14:00Z">
        <w:r w:rsidR="00F11302">
          <w:rPr>
            <w:rFonts w:cstheme="minorHAnsi"/>
          </w:rPr>
          <w:t>what would happen if the causal SNPs had no cis association and were instead scattered across the genome</w:t>
        </w:r>
      </w:ins>
      <w:r w:rsidR="005C21BE" w:rsidRPr="0035605C">
        <w:rPr>
          <w:rFonts w:cstheme="minorHAnsi"/>
        </w:rPr>
        <w:t xml:space="preserve">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ins w:id="140" w:author="Dan Kliebenstein" w:date="2019-02-21T11:15:00Z">
        <w:r w:rsidR="00F11302">
          <w:rPr>
            <w:rFonts w:cstheme="minorHAnsi"/>
          </w:rPr>
          <w:t xml:space="preserve">of the loci that we can associate with potentially influencing </w:t>
        </w:r>
      </w:ins>
      <w:del w:id="141" w:author="Dan Kliebenstein" w:date="2019-02-21T11:15:00Z">
        <w:r w:rsidR="00077708" w:rsidRPr="0035605C" w:rsidDel="00F11302">
          <w:rPr>
            <w:rFonts w:cstheme="minorHAnsi"/>
          </w:rPr>
          <w:delText xml:space="preserve">control of </w:delText>
        </w:r>
      </w:del>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del w:id="142" w:author="Dan Kliebenstein" w:date="2019-02-21T11:15:00Z">
        <w:r w:rsidR="00077708" w:rsidRPr="0035605C" w:rsidDel="00F11302">
          <w:rPr>
            <w:rFonts w:cstheme="minorHAnsi"/>
          </w:rPr>
          <w:delText>appears to be</w:delText>
        </w:r>
      </w:del>
      <w:ins w:id="143" w:author="Dan Kliebenstein" w:date="2019-02-21T11:15:00Z">
        <w:r w:rsidR="00F11302">
          <w:rPr>
            <w:rFonts w:cstheme="minorHAnsi"/>
          </w:rPr>
          <w:t>is</w:t>
        </w:r>
      </w:ins>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52E45AB" w:rsidR="00F85CC3" w:rsidRDefault="001F12EE" w:rsidP="001F12EE">
      <w:pPr>
        <w:spacing w:line="480" w:lineRule="auto"/>
        <w:rPr>
          <w:rFonts w:cstheme="minorHAnsi"/>
        </w:rPr>
      </w:pPr>
      <w:r w:rsidRPr="0035605C">
        <w:rPr>
          <w:rFonts w:cstheme="minorHAnsi"/>
        </w:rPr>
        <w:tab/>
      </w:r>
      <w:ins w:id="144" w:author="Dan Kliebenstein" w:date="2019-02-21T11:13:00Z">
        <w:r w:rsidR="00D16988">
          <w:rPr>
            <w:rFonts w:cstheme="minorHAnsi"/>
          </w:rPr>
          <w:t>The absence of a dominant cis-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cis variation. Alternatively haplotype heterogeneity or allele frequency may complicate the ability to accurately identify cis-</w:t>
        </w:r>
        <w:commentRangeStart w:id="145"/>
        <w:r w:rsidR="00D16988">
          <w:rPr>
            <w:rFonts w:cstheme="minorHAnsi"/>
          </w:rPr>
          <w:t xml:space="preserve">polymorphisms </w:t>
        </w:r>
      </w:ins>
      <w:commentRangeEnd w:id="145"/>
      <w:ins w:id="146" w:author="Dan Kliebenstein" w:date="2019-02-21T11:22:00Z">
        <w:r w:rsidR="00656AC4">
          <w:rPr>
            <w:rStyle w:val="CommentReference"/>
          </w:rPr>
          <w:commentReference w:id="145"/>
        </w:r>
      </w:ins>
      <w:del w:id="147" w:author="Dan Kliebenstein" w:date="2019-02-21T11:22:00Z">
        <w:r w:rsidR="00282FBB" w:rsidRPr="0035605C" w:rsidDel="00656AC4">
          <w:rPr>
            <w:rFonts w:cstheme="minorHAnsi"/>
          </w:rPr>
          <w:delText xml:space="preserve">The absence of a dominant signal for </w:delText>
        </w:r>
        <w:r w:rsidR="00282FBB" w:rsidRPr="0035605C" w:rsidDel="00656AC4">
          <w:rPr>
            <w:rFonts w:cstheme="minorHAnsi"/>
            <w:i/>
          </w:rPr>
          <w:delText>cis</w:delText>
        </w:r>
        <w:r w:rsidR="00282FBB" w:rsidRPr="0035605C" w:rsidDel="00656AC4">
          <w:rPr>
            <w:rFonts w:cstheme="minorHAnsi"/>
          </w:rPr>
          <w:delText xml:space="preserve">-eQTL could arise from </w:delText>
        </w:r>
        <w:r w:rsidR="007D1A48" w:rsidRPr="0035605C" w:rsidDel="00656AC4">
          <w:rPr>
            <w:rFonts w:cstheme="minorHAnsi"/>
            <w:i/>
          </w:rPr>
          <w:delText>B. cinerea</w:delText>
        </w:r>
        <w:r w:rsidR="00282FBB" w:rsidRPr="0035605C" w:rsidDel="00656AC4">
          <w:rPr>
            <w:rFonts w:cstheme="minorHAnsi"/>
          </w:rPr>
          <w:delText xml:space="preserve"> having a different pattern of causal eQTL variation</w:delText>
        </w:r>
        <w:r w:rsidR="007D1A48" w:rsidRPr="0035605C" w:rsidDel="00656AC4">
          <w:rPr>
            <w:rFonts w:cstheme="minorHAnsi"/>
          </w:rPr>
          <w:delText xml:space="preserve"> from our expectation</w:delText>
        </w:r>
        <w:r w:rsidR="00282FBB" w:rsidRPr="0035605C" w:rsidDel="00656AC4">
          <w:rPr>
            <w:rFonts w:cstheme="minorHAnsi"/>
          </w:rPr>
          <w:delText xml:space="preserve">.  Alternatively, this could arise from </w:delText>
        </w:r>
        <w:r w:rsidR="007D1A48" w:rsidRPr="0035605C" w:rsidDel="00656AC4">
          <w:rPr>
            <w:rFonts w:cstheme="minorHAnsi"/>
            <w:i/>
          </w:rPr>
          <w:delText xml:space="preserve">B. cinerea </w:delText>
        </w:r>
        <w:r w:rsidR="00282FBB" w:rsidRPr="0035605C" w:rsidDel="00656AC4">
          <w:rPr>
            <w:rFonts w:cstheme="minorHAnsi"/>
          </w:rPr>
          <w:delText xml:space="preserve">having a sufficiently high genetic diversity that leads to false-negatives due to complex haplotype structures at causal loci </w:delText>
        </w:r>
      </w:del>
      <w:r w:rsidR="002A0BE9">
        <w:rPr>
          <w:rFonts w:cstheme="minorHAnsi"/>
        </w:rPr>
        <w:fldChar w:fldCharType="begin"/>
      </w:r>
      <w:r w:rsidR="002A0BE9">
        <w:rPr>
          <w:rFonts w:cstheme="minorHAnsi"/>
        </w:rPr>
        <w:instrText xml:space="preserve"> ADDIN EN.CITE &lt;EndNote&gt;&lt;Cite&gt;&lt;Author&gt;Atwell&lt;/Author&gt;&lt;Year&gt;2015&lt;/Year&gt;&lt;RecNum&gt;615&lt;/RecNum&gt;&lt;DisplayText&gt;(Atwell, Corwin et al. 2015, Atwell, Corwin et al. 2018)&lt;/DisplayText&gt;&lt;record&gt;&lt;rec-number&gt;615&lt;/rec-number&gt;&lt;foreign-keys&gt;&lt;key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2015, Atwell, Corwin et al. 2018)</w:t>
      </w:r>
      <w:r w:rsidR="002A0BE9">
        <w:rPr>
          <w:rFonts w:cstheme="minorHAnsi"/>
        </w:rPr>
        <w:fldChar w:fldCharType="end"/>
      </w:r>
      <w:r w:rsidR="00282FBB" w:rsidRPr="0035605C">
        <w:rPr>
          <w:rFonts w:cstheme="minorHAnsi"/>
        </w:rPr>
        <w:t>. To test between these possibilities</w:t>
      </w:r>
      <w:del w:id="148" w:author="Dan Kliebenstein" w:date="2019-02-21T11:22:00Z">
        <w:r w:rsidR="00AA7054" w:rsidDel="00656AC4">
          <w:rPr>
            <w:rFonts w:cstheme="minorHAnsi"/>
          </w:rPr>
          <w:delText xml:space="preserve"> and to identify the role of</w:delText>
        </w:r>
        <w:r w:rsidR="00AA7054" w:rsidRPr="00AA7054" w:rsidDel="00656AC4">
          <w:rPr>
            <w:rFonts w:cstheme="minorHAnsi"/>
            <w:i/>
          </w:rPr>
          <w:delText xml:space="preserve"> cis</w:delText>
        </w:r>
        <w:r w:rsidR="00AA7054" w:rsidDel="00656AC4">
          <w:rPr>
            <w:rFonts w:cstheme="minorHAnsi"/>
          </w:rPr>
          <w:delText>-eQTL</w:delText>
        </w:r>
      </w:del>
      <w:r w:rsidR="00ED203D" w:rsidRPr="0035605C">
        <w:rPr>
          <w:rFonts w:cstheme="minorHAnsi"/>
        </w:rPr>
        <w:t xml:space="preserve">, we </w:t>
      </w:r>
      <w:del w:id="149" w:author="Dan Kliebenstein" w:date="2019-02-21T11:22:00Z">
        <w:r w:rsidR="009F5F0E" w:rsidRPr="0035605C" w:rsidDel="00656AC4">
          <w:rPr>
            <w:rFonts w:cstheme="minorHAnsi"/>
          </w:rPr>
          <w:delText xml:space="preserve">narrowed </w:delText>
        </w:r>
      </w:del>
      <w:ins w:id="150" w:author="Dan Kliebenstein" w:date="2019-02-21T11:22:00Z">
        <w:r w:rsidR="00656AC4">
          <w:rPr>
            <w:rFonts w:cstheme="minorHAnsi"/>
          </w:rPr>
          <w:t>conducted a more focused analysis on</w:t>
        </w:r>
      </w:ins>
      <w:del w:id="151" w:author="Dan Kliebenstein" w:date="2019-02-21T11:22:00Z">
        <w:r w:rsidR="009F5F0E" w:rsidRPr="0035605C" w:rsidDel="00656AC4">
          <w:rPr>
            <w:rFonts w:cstheme="minorHAnsi"/>
          </w:rPr>
          <w:delText>our focus to</w:delText>
        </w:r>
        <w:r w:rsidR="00ED203D" w:rsidRPr="0035605C" w:rsidDel="00656AC4">
          <w:rPr>
            <w:rFonts w:cstheme="minorHAnsi"/>
          </w:rPr>
          <w:delText xml:space="preserve"> a </w:delText>
        </w:r>
        <w:r w:rsidR="00282FBB" w:rsidRPr="0035605C" w:rsidDel="00656AC4">
          <w:rPr>
            <w:rFonts w:cstheme="minorHAnsi"/>
          </w:rPr>
          <w:delText>set of</w:delText>
        </w:r>
      </w:del>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ins w:id="152" w:author="Dan Kliebenstein" w:date="2019-02-21T11:23:00Z">
        <w:r w:rsidR="00656AC4">
          <w:rPr>
            <w:rFonts w:cstheme="minorHAnsi"/>
          </w:rPr>
          <w:t xml:space="preserve">. </w:t>
        </w:r>
      </w:ins>
      <w:del w:id="153" w:author="Dan Kliebenstein" w:date="2019-02-21T11:24:00Z">
        <w:r w:rsidR="00282FBB" w:rsidRPr="0035605C" w:rsidDel="00656AC4">
          <w:rPr>
            <w:rFonts w:cstheme="minorHAnsi"/>
          </w:rPr>
          <w:delText xml:space="preserve"> and have</w:delText>
        </w:r>
        <w:r w:rsidR="0087553C" w:rsidRPr="0035605C" w:rsidDel="00656AC4">
          <w:rPr>
            <w:rFonts w:cstheme="minorHAnsi"/>
          </w:rPr>
          <w:delText xml:space="preserve"> known presence-absence </w:delText>
        </w:r>
        <w:commentRangeStart w:id="154"/>
        <w:r w:rsidR="0087553C" w:rsidRPr="0035605C" w:rsidDel="00656AC4">
          <w:rPr>
            <w:rFonts w:cstheme="minorHAnsi"/>
          </w:rPr>
          <w:delText>polymorphism</w:delText>
        </w:r>
        <w:r w:rsidR="00282FBB" w:rsidRPr="0035605C" w:rsidDel="00656AC4">
          <w:rPr>
            <w:rFonts w:cstheme="minorHAnsi"/>
          </w:rPr>
          <w:delText>s</w:delText>
        </w:r>
        <w:r w:rsidR="009D093A" w:rsidDel="00656AC4">
          <w:rPr>
            <w:rFonts w:cstheme="minorHAnsi"/>
          </w:rPr>
          <w:delText xml:space="preserve"> </w:delText>
        </w:r>
        <w:commentRangeEnd w:id="154"/>
        <w:r w:rsidR="00656AC4" w:rsidDel="00656AC4">
          <w:rPr>
            <w:rStyle w:val="CommentReference"/>
          </w:rPr>
          <w:commentReference w:id="154"/>
        </w:r>
        <w:r w:rsidR="002A0BE9" w:rsidDel="00656AC4">
          <w:rPr>
            <w:rFonts w:cstheme="minorHAnsi"/>
          </w:rPr>
          <w:fldChar w:fldCharType="begin"/>
        </w:r>
        <w:r w:rsidR="002A0BE9" w:rsidDel="00656AC4">
          <w:rPr>
            <w:rFonts w:cstheme="minorHAnsi"/>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2A0BE9" w:rsidDel="00656AC4">
          <w:rPr>
            <w:rFonts w:cstheme="minorHAnsi"/>
          </w:rPr>
          <w:fldChar w:fldCharType="separate"/>
        </w:r>
        <w:r w:rsidR="002A0BE9" w:rsidDel="00656AC4">
          <w:rPr>
            <w:rFonts w:cstheme="minorHAnsi"/>
            <w:noProof/>
          </w:rPr>
          <w:delText>(Zhang, Corwin et al. 2018)</w:delText>
        </w:r>
        <w:r w:rsidR="002A0BE9" w:rsidDel="00656AC4">
          <w:rPr>
            <w:rFonts w:cstheme="minorHAnsi"/>
          </w:rPr>
          <w:fldChar w:fldCharType="end"/>
        </w:r>
        <w:r w:rsidR="00ED203D" w:rsidRPr="0035605C" w:rsidDel="00656AC4">
          <w:rPr>
            <w:rFonts w:cstheme="minorHAnsi"/>
          </w:rPr>
          <w:delText xml:space="preserve">. </w:delText>
        </w:r>
      </w:del>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ins w:id="155" w:author="Dan Kliebenstein" w:date="2019-02-21T11:24:00Z">
        <w:r w:rsidR="00656AC4">
          <w:rPr>
            <w:rFonts w:cstheme="minorHAnsi"/>
          </w:rPr>
          <w:t>These pathways</w:t>
        </w:r>
        <w:r w:rsidR="00656AC4" w:rsidRPr="0035605C">
          <w:rPr>
            <w:rFonts w:cstheme="minorHAnsi"/>
          </w:rPr>
          <w:t xml:space="preserve"> </w:t>
        </w:r>
        <w:r w:rsidR="00656AC4" w:rsidRPr="0035605C">
          <w:rPr>
            <w:rFonts w:cstheme="minorHAnsi"/>
          </w:rPr>
          <w:lastRenderedPageBreak/>
          <w:t>have known presence-absence polymorphisms</w:t>
        </w:r>
        <w:r w:rsidR="00656AC4">
          <w:rPr>
            <w:rFonts w:cstheme="minorHAnsi"/>
          </w:rPr>
          <w:t xml:space="preserve"> and should have </w:t>
        </w:r>
        <w:r w:rsidR="00656AC4" w:rsidRPr="00656AC4">
          <w:rPr>
            <w:rFonts w:cstheme="minorHAnsi"/>
            <w:i/>
            <w:rPrChange w:id="156" w:author="Dan Kliebenstein" w:date="2019-02-21T11:24:00Z">
              <w:rPr>
                <w:rFonts w:cstheme="minorHAnsi"/>
              </w:rPr>
            </w:rPrChange>
          </w:rPr>
          <w:t>cis</w:t>
        </w:r>
        <w:r w:rsidR="00656AC4">
          <w:rPr>
            <w:rFonts w:cstheme="minorHAnsi"/>
          </w:rPr>
          <w:t xml:space="preserve">-eQTL but </w:t>
        </w:r>
      </w:ins>
      <w:ins w:id="157" w:author="Dan Kliebenstein" w:date="2019-02-21T11:26:00Z">
        <w:r w:rsidR="00907886">
          <w:rPr>
            <w:rFonts w:cstheme="minorHAnsi"/>
          </w:rPr>
          <w:t>none were detected</w:t>
        </w:r>
      </w:ins>
      <w:moveToRangeStart w:id="158" w:author="Dan Kliebenstein" w:date="2019-02-21T11:25:00Z" w:name="move1640769"/>
      <w:moveTo w:id="159" w:author="Dan Kliebenstein" w:date="2019-02-21T11:25:00Z">
        <w:del w:id="160" w:author="Dan Kliebenstein" w:date="2019-02-21T11:26:00Z">
          <w:r w:rsidR="00907886" w:rsidRPr="0035605C" w:rsidDel="00907886">
            <w:rPr>
              <w:rFonts w:cstheme="minorHAnsi"/>
            </w:rPr>
            <w:delText>species</w:delText>
          </w:r>
        </w:del>
        <w:r w:rsidR="00907886">
          <w:rPr>
            <w:rFonts w:cstheme="minorHAnsi"/>
          </w:rPr>
          <w:t xml:space="preserve">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moveTo>
      <w:moveToRangeEnd w:id="158"/>
      <w:ins w:id="161" w:author="Dan Kliebenstein" w:date="2019-02-21T11:24:00Z">
        <w:r w:rsidR="00656AC4" w:rsidRPr="0035605C">
          <w:rPr>
            <w:rFonts w:cstheme="minorHAnsi"/>
          </w:rPr>
          <w:t xml:space="preserve">. </w:t>
        </w:r>
      </w:ins>
      <w:r w:rsidR="001750AD" w:rsidRPr="0035605C">
        <w:rPr>
          <w:rFonts w:cstheme="minorHAnsi"/>
        </w:rPr>
        <w:t xml:space="preserve">Critically, the transcripts within each of these pathways are highly correlated across the isolates suggesting that their </w:t>
      </w:r>
      <w:del w:id="162" w:author="Dan Kliebenstein" w:date="2019-02-21T11:24:00Z">
        <w:r w:rsidR="001750AD" w:rsidRPr="0035605C" w:rsidDel="00097440">
          <w:rPr>
            <w:rFonts w:cstheme="minorHAnsi"/>
          </w:rPr>
          <w:delText xml:space="preserve">genetic </w:delText>
        </w:r>
      </w:del>
      <w:ins w:id="163" w:author="Dan Kliebenstein" w:date="2019-02-21T11:24:00Z">
        <w:r w:rsidR="00097440">
          <w:rPr>
            <w:rFonts w:cstheme="minorHAnsi"/>
          </w:rPr>
          <w:t>transcript</w:t>
        </w:r>
        <w:r w:rsidR="00097440" w:rsidRPr="0035605C">
          <w:rPr>
            <w:rFonts w:cstheme="minorHAnsi"/>
          </w:rPr>
          <w:t xml:space="preserve"> </w:t>
        </w:r>
      </w:ins>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del w:id="164" w:author="Dan Kliebenstein" w:date="2019-02-21T11:24:00Z">
        <w:r w:rsidR="001750AD" w:rsidRPr="0035605C" w:rsidDel="00097440">
          <w:rPr>
            <w:rFonts w:cstheme="minorHAnsi"/>
          </w:rPr>
          <w:delText xml:space="preserve"> None of the genes showed a </w:delText>
        </w:r>
        <w:r w:rsidR="001750AD" w:rsidRPr="0035605C" w:rsidDel="00097440">
          <w:rPr>
            <w:rFonts w:cstheme="minorHAnsi"/>
            <w:i/>
          </w:rPr>
          <w:delText>cis</w:delText>
        </w:r>
        <w:r w:rsidR="001750AD" w:rsidRPr="0035605C" w:rsidDel="00097440">
          <w:rPr>
            <w:rFonts w:cstheme="minorHAnsi"/>
          </w:rPr>
          <w:delText xml:space="preserve">-eQTL within the GWA suggesting that the identified causal variation is solely in </w:delText>
        </w:r>
        <w:r w:rsidR="001750AD" w:rsidRPr="0035605C" w:rsidDel="00097440">
          <w:rPr>
            <w:rFonts w:cstheme="minorHAnsi"/>
            <w:i/>
          </w:rPr>
          <w:delText>trans</w:delText>
        </w:r>
        <w:r w:rsidR="001750AD" w:rsidRPr="0035605C" w:rsidDel="00097440">
          <w:rPr>
            <w:rFonts w:cstheme="minorHAnsi"/>
          </w:rPr>
          <w:delText xml:space="preserve"> to the pathways</w:delText>
        </w:r>
      </w:del>
      <w:del w:id="165" w:author="Dan Kliebenstein" w:date="2019-02-21T11:25:00Z">
        <w:r w:rsidR="001750AD" w:rsidRPr="0035605C" w:rsidDel="00097440">
          <w:rPr>
            <w:rFonts w:cstheme="minorHAnsi"/>
          </w:rPr>
          <w:delText>.</w:delText>
        </w:r>
      </w:del>
      <w:ins w:id="166" w:author="Dan Kliebenstein" w:date="2019-02-21T11:25:00Z">
        <w:r w:rsidR="00097440">
          <w:rPr>
            <w:rFonts w:cstheme="minorHAnsi"/>
          </w:rPr>
          <w:t xml:space="preserve"> Thus, these loci might have false-negative issues that prevented the detection of real </w:t>
        </w:r>
        <w:r w:rsidR="00097440" w:rsidRPr="00097440">
          <w:rPr>
            <w:rFonts w:cstheme="minorHAnsi"/>
            <w:i/>
            <w:rPrChange w:id="167" w:author="Dan Kliebenstein" w:date="2019-02-21T11:25:00Z">
              <w:rPr>
                <w:rFonts w:cstheme="minorHAnsi"/>
              </w:rPr>
            </w:rPrChange>
          </w:rPr>
          <w:t>cis</w:t>
        </w:r>
        <w:r w:rsidR="00097440">
          <w:rPr>
            <w:rFonts w:cstheme="minorHAnsi"/>
          </w:rPr>
          <w:t>-eQTL.</w:t>
        </w:r>
      </w:ins>
    </w:p>
    <w:p w14:paraId="45307E37" w14:textId="77777777" w:rsidR="00D23608" w:rsidRDefault="00ED203D" w:rsidP="000009B5">
      <w:pPr>
        <w:spacing w:line="480" w:lineRule="auto"/>
        <w:rPr>
          <w:ins w:id="168" w:author="Dan Kliebenstein" w:date="2019-02-21T11:44:00Z"/>
          <w:rFonts w:cstheme="minorHAnsi"/>
        </w:rPr>
      </w:pPr>
      <w:r w:rsidRPr="0035605C">
        <w:rPr>
          <w:rFonts w:cstheme="minorHAnsi"/>
        </w:rPr>
        <w:tab/>
      </w:r>
      <w:r w:rsidR="001750AD" w:rsidRPr="0035605C">
        <w:rPr>
          <w:rFonts w:cstheme="minorHAnsi"/>
        </w:rPr>
        <w:t xml:space="preserve">To test if </w:t>
      </w:r>
      <w:del w:id="169" w:author="Dan Kliebenstein" w:date="2019-02-21T11:26:00Z">
        <w:r w:rsidR="001750AD" w:rsidRPr="0035605C" w:rsidDel="00907886">
          <w:rPr>
            <w:rFonts w:cstheme="minorHAnsi"/>
          </w:rPr>
          <w:delText xml:space="preserve">this </w:delText>
        </w:r>
      </w:del>
      <w:ins w:id="170" w:author="Dan Kliebenstein" w:date="2019-02-21T11:26:00Z">
        <w:r w:rsidR="00907886">
          <w:rPr>
            <w:rFonts w:cstheme="minorHAnsi"/>
          </w:rPr>
          <w:t xml:space="preserve">these </w:t>
        </w:r>
      </w:ins>
      <w:ins w:id="171" w:author="Dan Kliebenstein" w:date="2019-02-21T11:37:00Z">
        <w:r w:rsidR="00D23608">
          <w:rPr>
            <w:rFonts w:cstheme="minorHAnsi"/>
          </w:rPr>
          <w:t>pathways</w:t>
        </w:r>
      </w:ins>
      <w:ins w:id="172" w:author="Dan Kliebenstein" w:date="2019-02-21T11:26:00Z">
        <w:r w:rsidR="00907886">
          <w:rPr>
            <w:rFonts w:cstheme="minorHAnsi"/>
          </w:rPr>
          <w:t xml:space="preserve"> have undetected cis-eQTL</w:t>
        </w:r>
      </w:ins>
      <w:del w:id="173" w:author="Dan Kliebenstein" w:date="2019-02-21T11:26:00Z">
        <w:r w:rsidR="001750AD" w:rsidRPr="0035605C" w:rsidDel="00907886">
          <w:rPr>
            <w:rFonts w:cstheme="minorHAnsi"/>
          </w:rPr>
          <w:delText xml:space="preserve">result may be complicated by the architecture of </w:delText>
        </w:r>
        <w:r w:rsidR="00EC1F7B" w:rsidDel="00907886">
          <w:rPr>
            <w:rFonts w:cstheme="minorHAnsi"/>
          </w:rPr>
          <w:delText xml:space="preserve">loci within </w:delText>
        </w:r>
        <w:r w:rsidR="001750AD" w:rsidRPr="0035605C" w:rsidDel="00907886">
          <w:rPr>
            <w:rFonts w:cstheme="minorHAnsi"/>
          </w:rPr>
          <w:delText xml:space="preserve">the pathway, we initially </w:delText>
        </w:r>
        <w:r w:rsidRPr="0035605C" w:rsidDel="00907886">
          <w:rPr>
            <w:rFonts w:cstheme="minorHAnsi"/>
          </w:rPr>
          <w:delText>focused on the botc</w:delText>
        </w:r>
        <w:r w:rsidR="00EC1F7B" w:rsidDel="00907886">
          <w:rPr>
            <w:rFonts w:cstheme="minorHAnsi"/>
          </w:rPr>
          <w:delText>i</w:delText>
        </w:r>
        <w:r w:rsidRPr="0035605C" w:rsidDel="00907886">
          <w:rPr>
            <w:rFonts w:cstheme="minorHAnsi"/>
          </w:rPr>
          <w:delText>nic acid biosynthe</w:delText>
        </w:r>
        <w:r w:rsidR="00C11DB8" w:rsidRPr="0035605C" w:rsidDel="00907886">
          <w:rPr>
            <w:rFonts w:cstheme="minorHAnsi"/>
          </w:rPr>
          <w:delText>sis network</w:delText>
        </w:r>
        <w:r w:rsidR="004466FA" w:rsidRPr="0035605C" w:rsidDel="00907886">
          <w:rPr>
            <w:rFonts w:cstheme="minorHAnsi"/>
          </w:rPr>
          <w:delText xml:space="preserve">, which </w:delText>
        </w:r>
        <w:r w:rsidR="001750AD" w:rsidRPr="0035605C" w:rsidDel="00907886">
          <w:rPr>
            <w:rFonts w:cstheme="minorHAnsi"/>
          </w:rPr>
          <w:delText xml:space="preserve">is known to have </w:delText>
        </w:r>
        <w:r w:rsidR="004466FA" w:rsidRPr="0035605C" w:rsidDel="00907886">
          <w:rPr>
            <w:rFonts w:cstheme="minorHAnsi"/>
          </w:rPr>
          <w:delText>presence-absence polymorphism</w:delText>
        </w:r>
        <w:r w:rsidR="001750AD" w:rsidRPr="0035605C" w:rsidDel="00907886">
          <w:rPr>
            <w:rFonts w:cstheme="minorHAnsi"/>
          </w:rPr>
          <w:delText>s in the</w:delText>
        </w:r>
      </w:del>
      <w:moveFromRangeStart w:id="174" w:author="Dan Kliebenstein" w:date="2019-02-21T11:25:00Z" w:name="move1640769"/>
      <w:moveFrom w:id="175" w:author="Dan Kliebenstein" w:date="2019-02-21T11:25:00Z">
        <w:del w:id="176" w:author="Dan Kliebenstein" w:date="2019-02-21T11:26:00Z">
          <w:r w:rsidR="001750AD" w:rsidRPr="0035605C" w:rsidDel="00907886">
            <w:rPr>
              <w:rFonts w:cstheme="minorHAnsi"/>
            </w:rPr>
            <w:delText xml:space="preserve"> species</w:delText>
          </w:r>
          <w:r w:rsidR="00F74A96" w:rsidDel="00907886">
            <w:rPr>
              <w:rFonts w:cstheme="minorHAnsi"/>
            </w:rPr>
            <w:delText xml:space="preserve"> </w:delText>
          </w:r>
          <w:r w:rsidR="00C67343" w:rsidDel="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C67343" w:rsidDel="00907886">
            <w:rPr>
              <w:rFonts w:cstheme="minorHAnsi"/>
            </w:rPr>
            <w:delInstrText xml:space="preserve"> ADDIN EN.CITE </w:delInstrText>
          </w:r>
          <w:r w:rsidR="00C67343" w:rsidDel="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C67343" w:rsidDel="00907886">
            <w:rPr>
              <w:rFonts w:cstheme="minorHAnsi"/>
            </w:rPr>
            <w:delInstrText xml:space="preserve"> ADDIN EN.CITE.DATA </w:delInstrText>
          </w:r>
          <w:r w:rsidR="00C67343" w:rsidDel="00907886">
            <w:rPr>
              <w:rFonts w:cstheme="minorHAnsi"/>
            </w:rPr>
          </w:r>
          <w:r w:rsidR="00C67343" w:rsidDel="00907886">
            <w:rPr>
              <w:rFonts w:cstheme="minorHAnsi"/>
            </w:rPr>
            <w:fldChar w:fldCharType="end"/>
          </w:r>
          <w:r w:rsidR="00C67343" w:rsidDel="00907886">
            <w:rPr>
              <w:rFonts w:cstheme="minorHAnsi"/>
            </w:rPr>
          </w:r>
          <w:r w:rsidR="00C67343" w:rsidDel="00907886">
            <w:rPr>
              <w:rFonts w:cstheme="minorHAnsi"/>
            </w:rPr>
            <w:fldChar w:fldCharType="separate"/>
          </w:r>
          <w:r w:rsidR="00C67343" w:rsidDel="00907886">
            <w:rPr>
              <w:rFonts w:cstheme="minorHAnsi"/>
              <w:noProof/>
            </w:rPr>
            <w:delText>(Siewers, Viaud et al. 2005, Pinedo, Wang et al. 2008, Zhang, Corwin et al. 2018)</w:delText>
          </w:r>
          <w:r w:rsidR="00C67343" w:rsidDel="00907886">
            <w:rPr>
              <w:rFonts w:cstheme="minorHAnsi"/>
            </w:rPr>
            <w:fldChar w:fldCharType="end"/>
          </w:r>
        </w:del>
      </w:moveFrom>
      <w:moveFromRangeEnd w:id="174"/>
      <w:del w:id="177" w:author="Dan Kliebenstein" w:date="2019-02-21T11:26:00Z">
        <w:r w:rsidRPr="0035605C" w:rsidDel="00907886">
          <w:rPr>
            <w:rFonts w:cstheme="minorHAnsi"/>
          </w:rPr>
          <w:delText xml:space="preserve">. </w:delText>
        </w:r>
      </w:del>
      <w:ins w:id="178" w:author="Dan Kliebenstein" w:date="2019-02-21T11:26:00Z">
        <w:r w:rsidR="00907886">
          <w:rPr>
            <w:rFonts w:cstheme="minorHAnsi"/>
          </w:rPr>
          <w:t xml:space="preserve"> </w:t>
        </w:r>
      </w:ins>
      <w:del w:id="179" w:author="Dan Kliebenstein" w:date="2019-02-21T11:26:00Z">
        <w:r w:rsidR="001750AD" w:rsidRPr="0035605C" w:rsidDel="00907886">
          <w:rPr>
            <w:rFonts w:cstheme="minorHAnsi"/>
          </w:rPr>
          <w:delText xml:space="preserve">We </w:delText>
        </w:r>
      </w:del>
      <w:ins w:id="180" w:author="Dan Kliebenstein" w:date="2019-02-21T11:26:00Z">
        <w:r w:rsidR="00907886">
          <w:rPr>
            <w:rFonts w:cstheme="minorHAnsi"/>
          </w:rPr>
          <w:t>w</w:t>
        </w:r>
        <w:r w:rsidR="00907886" w:rsidRPr="0035605C">
          <w:rPr>
            <w:rFonts w:cstheme="minorHAnsi"/>
          </w:rPr>
          <w:t xml:space="preserve">e </w:t>
        </w:r>
      </w:ins>
      <w:del w:id="181" w:author="Dan Kliebenstein" w:date="2019-02-21T11:26:00Z">
        <w:r w:rsidR="001750AD" w:rsidRPr="0035605C" w:rsidDel="00907886">
          <w:rPr>
            <w:rFonts w:cstheme="minorHAnsi"/>
          </w:rPr>
          <w:delText xml:space="preserve">obtained </w:delText>
        </w:r>
      </w:del>
      <w:ins w:id="182" w:author="Dan Kliebenstein" w:date="2019-02-21T11:26:00Z">
        <w:r w:rsidR="00907886">
          <w:rPr>
            <w:rFonts w:cstheme="minorHAnsi"/>
          </w:rPr>
          <w:t>used</w:t>
        </w:r>
        <w:r w:rsidR="00907886" w:rsidRPr="0035605C">
          <w:rPr>
            <w:rFonts w:cstheme="minorHAnsi"/>
          </w:rPr>
          <w:t xml:space="preserve"> </w:t>
        </w:r>
      </w:ins>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del w:id="183" w:author="Dan Kliebenstein" w:date="2019-02-21T11:26:00Z">
        <w:r w:rsidR="001750AD" w:rsidRPr="0035605C" w:rsidDel="00907886">
          <w:rPr>
            <w:rFonts w:cstheme="minorHAnsi"/>
          </w:rPr>
          <w:delText xml:space="preserve">this </w:delText>
        </w:r>
      </w:del>
      <w:ins w:id="184" w:author="Dan Kliebenstein" w:date="2019-02-21T11:26:00Z">
        <w:r w:rsidR="00907886">
          <w:rPr>
            <w:rFonts w:cstheme="minorHAnsi"/>
          </w:rPr>
          <w:t>each</w:t>
        </w:r>
        <w:r w:rsidR="00907886" w:rsidRPr="0035605C">
          <w:rPr>
            <w:rFonts w:cstheme="minorHAnsi"/>
          </w:rPr>
          <w:t xml:space="preserve"> </w:t>
        </w:r>
      </w:ins>
      <w:r w:rsidR="001750AD" w:rsidRPr="0035605C">
        <w:rPr>
          <w:rFonts w:cstheme="minorHAnsi"/>
        </w:rPr>
        <w:t xml:space="preserve">biosynthetic cluster </w:t>
      </w:r>
      <w:del w:id="185" w:author="Dan Kliebenstein" w:date="2019-02-21T11:26:00Z">
        <w:r w:rsidR="001750AD" w:rsidRPr="0035605C" w:rsidDel="00907886">
          <w:rPr>
            <w:rFonts w:cstheme="minorHAnsi"/>
          </w:rPr>
          <w:delText>and conducted</w:delText>
        </w:r>
      </w:del>
      <w:ins w:id="186" w:author="Dan Kliebenstein" w:date="2019-02-21T11:26:00Z">
        <w:r w:rsidR="00907886">
          <w:rPr>
            <w:rFonts w:cstheme="minorHAnsi"/>
          </w:rPr>
          <w:t xml:space="preserve">to align </w:t>
        </w:r>
      </w:ins>
      <w:del w:id="187" w:author="Dan Kliebenstein" w:date="2019-02-21T11:26:00Z">
        <w:r w:rsidR="001750AD" w:rsidRPr="0035605C" w:rsidDel="00907886">
          <w:rPr>
            <w:rFonts w:cstheme="minorHAnsi"/>
          </w:rPr>
          <w:delText xml:space="preserve"> an alignment of </w:delText>
        </w:r>
      </w:del>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ins w:id="188" w:author="Dan Kliebenstein" w:date="2019-02-21T11:26:00Z">
        <w:r w:rsidR="00907886">
          <w:rPr>
            <w:rFonts w:cstheme="minorHAnsi"/>
          </w:rPr>
          <w:t xml:space="preserve"> and investigate haplotype diversity</w:t>
        </w:r>
      </w:ins>
      <w:r w:rsidR="001750AD" w:rsidRPr="0035605C">
        <w:rPr>
          <w:rFonts w:cstheme="minorHAnsi"/>
        </w:rPr>
        <w:t xml:space="preserve">.  </w:t>
      </w:r>
      <w:ins w:id="189" w:author="Dan Kliebenstein" w:date="2019-02-21T11:27:00Z">
        <w:r w:rsidR="00907886">
          <w:rPr>
            <w:rFonts w:cstheme="minorHAnsi"/>
          </w:rPr>
          <w:t xml:space="preserve">We first investigated the </w:t>
        </w:r>
      </w:ins>
      <w:ins w:id="190" w:author="Dan Kliebenstein" w:date="2019-02-21T11:42:00Z">
        <w:r w:rsidR="00D23608">
          <w:rPr>
            <w:rFonts w:cstheme="minorHAnsi"/>
          </w:rPr>
          <w:t>b</w:t>
        </w:r>
      </w:ins>
      <w:ins w:id="191" w:author="Dan Kliebenstein" w:date="2019-02-21T11:27:00Z">
        <w:r w:rsidR="00907886">
          <w:rPr>
            <w:rFonts w:cstheme="minorHAnsi"/>
          </w:rPr>
          <w:t xml:space="preserve">otcinic acid cluster which </w:t>
        </w:r>
      </w:ins>
      <w:del w:id="192" w:author="Dan Kliebenstein" w:date="2019-02-21T11:27:00Z">
        <w:r w:rsidR="001750AD" w:rsidRPr="0035605C" w:rsidDel="00907886">
          <w:rPr>
            <w:rFonts w:cstheme="minorHAnsi"/>
          </w:rPr>
          <w:delText xml:space="preserve">This showed evidence of a </w:delText>
        </w:r>
      </w:del>
      <w:ins w:id="193" w:author="Dan Kliebenstein" w:date="2019-02-21T11:27:00Z">
        <w:r w:rsidR="00907886">
          <w:rPr>
            <w:rFonts w:cstheme="minorHAnsi"/>
          </w:rPr>
          <w:t xml:space="preserve">identified a </w:t>
        </w:r>
      </w:ins>
      <w:r w:rsidR="001750AD" w:rsidRPr="0035605C">
        <w:rPr>
          <w:rFonts w:cstheme="minorHAnsi"/>
        </w:rPr>
        <w:t xml:space="preserve">number of distinct haplotypes with </w:t>
      </w:r>
      <w:del w:id="194" w:author="Dan Kliebenstein" w:date="2019-02-21T11:27:00Z">
        <w:r w:rsidR="001750AD" w:rsidRPr="0035605C" w:rsidDel="00907886">
          <w:rPr>
            <w:rFonts w:cstheme="minorHAnsi"/>
          </w:rPr>
          <w:delText>some relatively isolated</w:delText>
        </w:r>
      </w:del>
      <w:ins w:id="195" w:author="Dan Kliebenstein" w:date="2019-02-21T11:27:00Z">
        <w:r w:rsidR="00907886">
          <w:rPr>
            <w:rFonts w:cstheme="minorHAnsi"/>
          </w:rPr>
          <w:t>a few individual outlier</w:t>
        </w:r>
      </w:ins>
      <w:r w:rsidR="001750AD" w:rsidRPr="0035605C">
        <w:rPr>
          <w:rFonts w:cstheme="minorHAnsi"/>
        </w:rPr>
        <w:t xml:space="preserve"> isolates (e.g. B05.10, Fd1) (Figure N4a). </w:t>
      </w:r>
      <w:del w:id="196" w:author="Dan Kliebenstein" w:date="2019-02-21T11:37:00Z">
        <w:r w:rsidR="001750AD" w:rsidRPr="0035605C" w:rsidDel="00D23608">
          <w:rPr>
            <w:rFonts w:cstheme="minorHAnsi"/>
          </w:rPr>
          <w:delText xml:space="preserve">Looking </w:delText>
        </w:r>
      </w:del>
      <w:ins w:id="197" w:author="Dan Kliebenstein" w:date="2019-02-21T11:37:00Z">
        <w:r w:rsidR="00D23608">
          <w:rPr>
            <w:rFonts w:cstheme="minorHAnsi"/>
          </w:rPr>
          <w:t>We then utilized the haplotypes to test for specific effects on transcript expression</w:t>
        </w:r>
      </w:ins>
      <w:del w:id="198" w:author="Dan Kliebenstein" w:date="2019-02-21T11:37:00Z">
        <w:r w:rsidR="001750AD" w:rsidRPr="0035605C" w:rsidDel="00D23608">
          <w:rPr>
            <w:rFonts w:cstheme="minorHAnsi"/>
          </w:rPr>
          <w:delText>at the expression of the transcr</w:delText>
        </w:r>
        <w:r w:rsidR="003A4A64" w:rsidRPr="0035605C" w:rsidDel="00D23608">
          <w:rPr>
            <w:rFonts w:cstheme="minorHAnsi"/>
          </w:rPr>
          <w:delText>i</w:delText>
        </w:r>
        <w:r w:rsidR="001750AD" w:rsidRPr="0035605C" w:rsidDel="00D23608">
          <w:rPr>
            <w:rFonts w:cstheme="minorHAnsi"/>
          </w:rPr>
          <w:delText>pts</w:delText>
        </w:r>
      </w:del>
      <w:r w:rsidR="001750AD" w:rsidRPr="0035605C">
        <w:rPr>
          <w:rFonts w:cstheme="minorHAnsi"/>
        </w:rPr>
        <w:t xml:space="preserve"> for the biosynthetic pathway</w:t>
      </w:r>
      <w:ins w:id="199" w:author="Dan Kliebenstein" w:date="2019-02-21T11:37:00Z">
        <w:r w:rsidR="00D23608">
          <w:rPr>
            <w:rFonts w:cstheme="minorHAnsi"/>
          </w:rPr>
          <w:t>. This identified</w:t>
        </w:r>
      </w:ins>
      <w:del w:id="200" w:author="Dan Kliebenstein" w:date="2019-02-21T11:37:00Z">
        <w:r w:rsidR="001750AD" w:rsidRPr="0035605C" w:rsidDel="00D23608">
          <w:rPr>
            <w:rFonts w:cstheme="minorHAnsi"/>
          </w:rPr>
          <w:delText xml:space="preserve"> showed</w:delText>
        </w:r>
      </w:del>
      <w:r w:rsidR="001750AD" w:rsidRPr="0035605C">
        <w:rPr>
          <w:rFonts w:cstheme="minorHAnsi"/>
        </w:rPr>
        <w:t xml:space="preserve"> a single clade </w:t>
      </w:r>
      <w:ins w:id="201" w:author="Dan Kliebenstein" w:date="2019-02-21T11:38:00Z">
        <w:r w:rsidR="00D23608">
          <w:rPr>
            <w:rFonts w:cstheme="minorHAnsi"/>
          </w:rPr>
          <w:t xml:space="preserve">of isolates with </w:t>
        </w:r>
      </w:ins>
      <w:del w:id="202" w:author="Dan Kliebenstein" w:date="2019-02-21T11:38:00Z">
        <w:r w:rsidR="001750AD" w:rsidRPr="0035605C" w:rsidDel="00D23608">
          <w:rPr>
            <w:rFonts w:cstheme="minorHAnsi"/>
          </w:rPr>
          <w:delText xml:space="preserve">that had </w:delText>
        </w:r>
      </w:del>
      <w:r w:rsidR="001750AD" w:rsidRPr="0035605C">
        <w:rPr>
          <w:rFonts w:cstheme="minorHAnsi"/>
        </w:rPr>
        <w:t>a distinctly lower level of expression than the other clusters</w:t>
      </w:r>
      <w:ins w:id="203" w:author="Dan Kliebenstein" w:date="2019-02-21T11:38:00Z">
        <w:r w:rsidR="00D23608">
          <w:rPr>
            <w:rFonts w:cstheme="minorHAnsi"/>
          </w:rPr>
          <w:t xml:space="preserve"> (Figure N4b)</w:t>
        </w:r>
      </w:ins>
      <w:r w:rsidR="001750AD" w:rsidRPr="0035605C">
        <w:rPr>
          <w:rFonts w:cstheme="minorHAnsi"/>
        </w:rPr>
        <w:t xml:space="preserve">. </w:t>
      </w:r>
      <w:del w:id="204" w:author="Dan Kliebenstein" w:date="2019-02-21T11:38:00Z">
        <w:r w:rsidR="001750AD" w:rsidRPr="0035605C" w:rsidDel="00D23608">
          <w:rPr>
            <w:rFonts w:cstheme="minorHAnsi"/>
          </w:rPr>
          <w:delText>Using</w:delText>
        </w:r>
        <w:r w:rsidR="00685CE1" w:rsidRPr="0035605C" w:rsidDel="00D23608">
          <w:rPr>
            <w:rFonts w:cstheme="minorHAnsi"/>
          </w:rPr>
          <w:delText xml:space="preserve"> SNP-level variation surrounding genes in this pathway</w:delText>
        </w:r>
        <w:r w:rsidR="001750AD" w:rsidRPr="0035605C" w:rsidDel="00D23608">
          <w:rPr>
            <w:rFonts w:cstheme="minorHAnsi"/>
          </w:rPr>
          <w:delText xml:space="preserve"> showed that</w:delText>
        </w:r>
      </w:del>
      <w:ins w:id="205" w:author="Dan Kliebenstein" w:date="2019-02-21T11:38:00Z">
        <w:r w:rsidR="00D23608">
          <w:rPr>
            <w:rFonts w:cstheme="minorHAnsi"/>
          </w:rPr>
          <w:t>Investigating the short-reads and SNP calls showed that</w:t>
        </w:r>
      </w:ins>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w:t>
      </w:r>
      <w:del w:id="206" w:author="Dan Kliebenstein" w:date="2019-02-21T11:40:00Z">
        <w:r w:rsidR="00EF7CD1" w:rsidRPr="0035605C" w:rsidDel="00D23608">
          <w:rPr>
            <w:rFonts w:cstheme="minorHAnsi"/>
          </w:rPr>
          <w:delText xml:space="preserve">We then tested if the remaining clusters had any link to transcript expression by performing </w:delText>
        </w:r>
        <w:r w:rsidR="00A02CCD" w:rsidRPr="0035605C" w:rsidDel="00D23608">
          <w:rPr>
            <w:rFonts w:cstheme="minorHAnsi"/>
          </w:rPr>
          <w:delText xml:space="preserve">ANOVA across the 3 major </w:delText>
        </w:r>
        <w:r w:rsidR="006C1945" w:rsidRPr="0035605C" w:rsidDel="00D23608">
          <w:rPr>
            <w:rFonts w:cstheme="minorHAnsi"/>
          </w:rPr>
          <w:delText>clusters</w:delText>
        </w:r>
        <w:r w:rsidR="00A02CCD" w:rsidRPr="0035605C" w:rsidDel="00D23608">
          <w:rPr>
            <w:rFonts w:cstheme="minorHAnsi"/>
          </w:rPr>
          <w:delText xml:space="preserve"> </w:delText>
        </w:r>
        <w:r w:rsidR="00BD10FC" w:rsidRPr="0035605C" w:rsidDel="00D23608">
          <w:rPr>
            <w:rFonts w:cstheme="minorHAnsi"/>
          </w:rPr>
          <w:delText>(</w:delText>
        </w:r>
        <w:r w:rsidR="008775EC" w:rsidRPr="0035605C" w:rsidDel="00D23608">
          <w:rPr>
            <w:rFonts w:cstheme="minorHAnsi"/>
          </w:rPr>
          <w:delText xml:space="preserve">2, 5, </w:delText>
        </w:r>
        <w:r w:rsidR="00F10313" w:rsidRPr="0035605C" w:rsidDel="00D23608">
          <w:rPr>
            <w:rFonts w:cstheme="minorHAnsi"/>
          </w:rPr>
          <w:delText>6</w:delText>
        </w:r>
        <w:r w:rsidR="00BD10FC" w:rsidRPr="0035605C" w:rsidDel="00D23608">
          <w:rPr>
            <w:rFonts w:cstheme="minorHAnsi"/>
          </w:rPr>
          <w:delText>)</w:delText>
        </w:r>
        <w:r w:rsidR="00A02CCD" w:rsidRPr="0035605C" w:rsidDel="00D23608">
          <w:rPr>
            <w:rFonts w:cstheme="minorHAnsi"/>
          </w:rPr>
          <w:delText xml:space="preserve">. </w:delText>
        </w:r>
      </w:del>
      <w:r w:rsidR="00EF7CD1" w:rsidRPr="0035605C">
        <w:rPr>
          <w:rFonts w:cstheme="minorHAnsi"/>
        </w:rPr>
        <w:t xml:space="preserve">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ins w:id="207" w:author="Dan Kliebenstein" w:date="2019-02-21T11:40:00Z">
        <w:r w:rsidR="00D23608">
          <w:rPr>
            <w:rFonts w:cstheme="minorHAnsi"/>
          </w:rPr>
          <w:t xml:space="preserve"> in the remaining 3 major clusters</w:t>
        </w:r>
      </w:ins>
      <w:r w:rsidR="00A02CCD" w:rsidRPr="0035605C">
        <w:rPr>
          <w:rFonts w:cstheme="minorHAnsi"/>
        </w:rPr>
        <w:t xml:space="preserve"> on expression profile (F(</w:t>
      </w:r>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del w:id="208" w:author="Dan Kliebenstein" w:date="2019-02-21T11:40:00Z">
        <w:r w:rsidR="00EF7CD1" w:rsidRPr="0035605C" w:rsidDel="00D23608">
          <w:rPr>
            <w:rFonts w:cstheme="minorHAnsi"/>
          </w:rPr>
          <w:delText xml:space="preserve">Although </w:delText>
        </w:r>
      </w:del>
      <w:ins w:id="209" w:author="Dan Kliebenstein" w:date="2019-02-21T11:40:00Z">
        <w:r w:rsidR="00D23608">
          <w:rPr>
            <w:rFonts w:cstheme="minorHAnsi"/>
          </w:rPr>
          <w:t>However,</w:t>
        </w:r>
        <w:r w:rsidR="00D23608" w:rsidRPr="0035605C">
          <w:rPr>
            <w:rFonts w:cstheme="minorHAnsi"/>
          </w:rPr>
          <w:t xml:space="preserve"> </w:t>
        </w:r>
      </w:ins>
      <w:r w:rsidR="00EF7CD1" w:rsidRPr="0035605C">
        <w:rPr>
          <w:rFonts w:cstheme="minorHAnsi"/>
        </w:rPr>
        <w:t xml:space="preserve">within each of these clusters there are independent isolates </w:t>
      </w:r>
      <w:r w:rsidR="00437B38" w:rsidRPr="0035605C">
        <w:rPr>
          <w:rFonts w:cstheme="minorHAnsi"/>
        </w:rPr>
        <w:t>with</w:t>
      </w:r>
      <w:ins w:id="210" w:author="Dan Kliebenstein" w:date="2019-02-21T11:41:00Z">
        <w:r w:rsidR="00D23608">
          <w:rPr>
            <w:rFonts w:cstheme="minorHAnsi"/>
          </w:rPr>
          <w:t xml:space="preserve"> very</w:t>
        </w:r>
      </w:ins>
      <w:r w:rsidR="00437B38" w:rsidRPr="0035605C">
        <w:rPr>
          <w:rFonts w:cstheme="minorHAnsi"/>
        </w:rPr>
        <w:t xml:space="preserve"> low pathway expression </w:t>
      </w:r>
      <w:del w:id="211" w:author="Dan Kliebenstein" w:date="2019-02-21T11:41:00Z">
        <w:r w:rsidR="00437B38" w:rsidRPr="0035605C" w:rsidDel="00D23608">
          <w:rPr>
            <w:rFonts w:cstheme="minorHAnsi"/>
          </w:rPr>
          <w:delText xml:space="preserve">polymorphisms </w:delText>
        </w:r>
      </w:del>
      <w:ins w:id="212" w:author="Dan Kliebenstein" w:date="2019-02-21T11:41:00Z">
        <w:r w:rsidR="00D23608">
          <w:rPr>
            <w:rFonts w:cstheme="minorHAnsi"/>
          </w:rPr>
          <w:t>suggesting loss-of-expression polymorphisms</w:t>
        </w:r>
        <w:r w:rsidR="00D23608" w:rsidRPr="0035605C">
          <w:rPr>
            <w:rFonts w:cstheme="minorHAnsi"/>
          </w:rPr>
          <w:t xml:space="preserve"> </w:t>
        </w:r>
      </w:ins>
      <w:r w:rsidR="00437B38" w:rsidRPr="0035605C">
        <w:rPr>
          <w:rFonts w:cstheme="minorHAnsi"/>
        </w:rPr>
        <w:t>(Noble Rot, 01.04.03, Apple 517, 02.04.09) (Figure N4b</w:t>
      </w:r>
      <w:del w:id="213" w:author="Dan Kliebenstein" w:date="2019-02-21T11:41:00Z">
        <w:r w:rsidR="00437B38" w:rsidRPr="0035605C" w:rsidDel="00D23608">
          <w:rPr>
            <w:rFonts w:cstheme="minorHAnsi"/>
          </w:rPr>
          <w:delText>)</w:delText>
        </w:r>
        <w:r w:rsidR="00E56078" w:rsidRPr="0035605C" w:rsidDel="00D23608">
          <w:rPr>
            <w:rFonts w:cstheme="minorHAnsi"/>
          </w:rPr>
          <w:delText xml:space="preserve">, </w:delText>
        </w:r>
      </w:del>
      <w:ins w:id="214" w:author="Dan Kliebenstein" w:date="2019-02-21T11:41:00Z">
        <w:r w:rsidR="00D23608" w:rsidRPr="0035605C">
          <w:rPr>
            <w:rFonts w:cstheme="minorHAnsi"/>
          </w:rPr>
          <w:t>)</w:t>
        </w:r>
        <w:r w:rsidR="00D23608">
          <w:rPr>
            <w:rFonts w:cstheme="minorHAnsi"/>
          </w:rPr>
          <w:t>. While</w:t>
        </w:r>
        <w:r w:rsidR="00D23608" w:rsidRPr="0035605C">
          <w:rPr>
            <w:rFonts w:cstheme="minorHAnsi"/>
          </w:rPr>
          <w:t xml:space="preserve"> </w:t>
        </w:r>
      </w:ins>
      <w:r w:rsidR="00E56078" w:rsidRPr="0035605C">
        <w:rPr>
          <w:rFonts w:cstheme="minorHAnsi"/>
        </w:rPr>
        <w:t>t</w:t>
      </w:r>
      <w:r w:rsidR="00437B38" w:rsidRPr="0035605C">
        <w:rPr>
          <w:rFonts w:cstheme="minorHAnsi"/>
        </w:rPr>
        <w:t xml:space="preserve">hese isolates each contain smaller </w:t>
      </w:r>
      <w:del w:id="215" w:author="Dan Kliebenstein" w:date="2019-02-21T11:41:00Z">
        <w:r w:rsidR="00437B38" w:rsidRPr="0035605C" w:rsidDel="00D23608">
          <w:rPr>
            <w:rFonts w:cstheme="minorHAnsi"/>
          </w:rPr>
          <w:delText xml:space="preserve">independent </w:delText>
        </w:r>
      </w:del>
      <w:r w:rsidR="00437B38" w:rsidRPr="0035605C">
        <w:rPr>
          <w:rFonts w:cstheme="minorHAnsi"/>
        </w:rPr>
        <w:t xml:space="preserve">deletions that </w:t>
      </w:r>
      <w:ins w:id="216" w:author="Dan Kliebenstein" w:date="2019-02-21T11:41:00Z">
        <w:r w:rsidR="00D23608">
          <w:rPr>
            <w:rFonts w:cstheme="minorHAnsi"/>
          </w:rPr>
          <w:t xml:space="preserve">are independent of each other, it is not clear what is functionally leading to the loss </w:t>
        </w:r>
      </w:ins>
      <w:del w:id="217" w:author="Dan Kliebenstein" w:date="2019-02-21T11:41:00Z">
        <w:r w:rsidR="00437B38" w:rsidRPr="0035605C" w:rsidDel="00D23608">
          <w:rPr>
            <w:rFonts w:cstheme="minorHAnsi"/>
          </w:rPr>
          <w:delText xml:space="preserve">likely abolish expression of </w:delText>
        </w:r>
      </w:del>
      <w:del w:id="218" w:author="Dan Kliebenstein" w:date="2019-02-21T11:42:00Z">
        <w:r w:rsidR="00437B38" w:rsidRPr="0035605C" w:rsidDel="00D23608">
          <w:rPr>
            <w:rFonts w:cstheme="minorHAnsi"/>
          </w:rPr>
          <w:delText>the</w:delText>
        </w:r>
      </w:del>
      <w:ins w:id="219" w:author="Dan Kliebenstein" w:date="2019-02-21T11:42:00Z">
        <w:r w:rsidR="00D23608">
          <w:rPr>
            <w:rFonts w:cstheme="minorHAnsi"/>
          </w:rPr>
          <w:t>of</w:t>
        </w:r>
      </w:ins>
      <w:r w:rsidR="00437B38" w:rsidRPr="0035605C">
        <w:rPr>
          <w:rFonts w:cstheme="minorHAnsi"/>
        </w:rPr>
        <w:t xml:space="preserve"> botc</w:t>
      </w:r>
      <w:r w:rsidR="00EC1F7B">
        <w:rPr>
          <w:rFonts w:cstheme="minorHAnsi"/>
        </w:rPr>
        <w:t>i</w:t>
      </w:r>
      <w:r w:rsidR="00437B38" w:rsidRPr="0035605C">
        <w:rPr>
          <w:rFonts w:cstheme="minorHAnsi"/>
        </w:rPr>
        <w:t>nic acid biosynthetic pathway</w:t>
      </w:r>
      <w:ins w:id="220" w:author="Dan Kliebenstein" w:date="2019-02-21T11:41:00Z">
        <w:r w:rsidR="00D23608">
          <w:rPr>
            <w:rFonts w:cstheme="minorHAnsi"/>
          </w:rPr>
          <w:t xml:space="preserve"> expression</w:t>
        </w:r>
      </w:ins>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del w:id="221" w:author="Dan Kliebenstein" w:date="2019-02-21T11:42:00Z">
        <w:r w:rsidR="00EF7CD1" w:rsidRPr="0035605C" w:rsidDel="00D23608">
          <w:rPr>
            <w:rFonts w:cstheme="minorHAnsi"/>
          </w:rPr>
          <w:delText>locus</w:delText>
        </w:r>
      </w:del>
      <w:ins w:id="222" w:author="Dan Kliebenstein" w:date="2019-02-21T11:42:00Z">
        <w:r w:rsidR="00D23608">
          <w:rPr>
            <w:rFonts w:cstheme="minorHAnsi"/>
          </w:rPr>
          <w:t xml:space="preserve">clustered pathway, there are undetected cis-effect </w:t>
        </w:r>
      </w:ins>
      <w:ins w:id="223" w:author="Dan Kliebenstein" w:date="2019-02-21T11:43:00Z">
        <w:r w:rsidR="00D23608">
          <w:rPr>
            <w:rFonts w:cstheme="minorHAnsi"/>
          </w:rPr>
          <w:t>polymorphisms</w:t>
        </w:r>
      </w:ins>
      <w:r w:rsidR="00EF7CD1" w:rsidRPr="0035605C">
        <w:rPr>
          <w:rFonts w:cstheme="minorHAnsi"/>
        </w:rPr>
        <w:t xml:space="preserve">, </w:t>
      </w:r>
      <w:del w:id="224" w:author="Dan Kliebenstein" w:date="2019-02-21T11:43:00Z">
        <w:r w:rsidR="00EF7CD1" w:rsidRPr="0035605C" w:rsidDel="00D23608">
          <w:rPr>
            <w:rFonts w:cstheme="minorHAnsi"/>
          </w:rPr>
          <w:delText xml:space="preserve">there is </w:delText>
        </w:r>
      </w:del>
      <w:r w:rsidR="00EF7CD1" w:rsidRPr="0035605C">
        <w:rPr>
          <w:rFonts w:cstheme="minorHAnsi"/>
        </w:rPr>
        <w:t xml:space="preserve">a </w:t>
      </w:r>
      <w:del w:id="225" w:author="Dan Kliebenstein" w:date="2019-02-21T11:43:00Z">
        <w:r w:rsidR="00A02CCD" w:rsidRPr="0035605C" w:rsidDel="00D23608">
          <w:rPr>
            <w:rFonts w:cstheme="minorHAnsi"/>
          </w:rPr>
          <w:delText>major</w:delText>
        </w:r>
        <w:r w:rsidR="00A02CCD" w:rsidRPr="0035605C" w:rsidDel="00D23608">
          <w:rPr>
            <w:rFonts w:cstheme="minorHAnsi"/>
            <w:i/>
          </w:rPr>
          <w:delText xml:space="preserve"> </w:delText>
        </w:r>
      </w:del>
      <w:ins w:id="226" w:author="Dan Kliebenstein" w:date="2019-02-21T11:43:00Z">
        <w:r w:rsidR="00D23608">
          <w:rPr>
            <w:rFonts w:cstheme="minorHAnsi"/>
          </w:rPr>
          <w:t>large common</w:t>
        </w:r>
      </w:ins>
      <w:del w:id="227" w:author="Dan Kliebenstein" w:date="2019-02-21T11:43:00Z">
        <w:r w:rsidR="00A02CCD" w:rsidRPr="0035605C" w:rsidDel="00D23608">
          <w:rPr>
            <w:rFonts w:cstheme="minorHAnsi"/>
            <w:i/>
          </w:rPr>
          <w:delText>cis</w:delText>
        </w:r>
        <w:r w:rsidR="00A02CCD" w:rsidRPr="0035605C" w:rsidDel="00D23608">
          <w:rPr>
            <w:rFonts w:cstheme="minorHAnsi"/>
          </w:rPr>
          <w:delText>-effect</w:delText>
        </w:r>
      </w:del>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a </w:t>
      </w:r>
      <w:del w:id="228" w:author="Dan Kliebenstein" w:date="2019-02-21T11:43:00Z">
        <w:r w:rsidR="00437B38" w:rsidRPr="0035605C" w:rsidDel="00D23608">
          <w:rPr>
            <w:rFonts w:cstheme="minorHAnsi"/>
          </w:rPr>
          <w:delText xml:space="preserve">number of </w:delText>
        </w:r>
      </w:del>
      <w:r w:rsidR="00437B38" w:rsidRPr="0035605C">
        <w:rPr>
          <w:rFonts w:cstheme="minorHAnsi"/>
        </w:rPr>
        <w:t xml:space="preserve">rarer additional </w:t>
      </w:r>
      <w:del w:id="229" w:author="Dan Kliebenstein" w:date="2019-02-21T11:43:00Z">
        <w:r w:rsidR="00437B38" w:rsidRPr="0035605C" w:rsidDel="00D23608">
          <w:rPr>
            <w:rFonts w:cstheme="minorHAnsi"/>
          </w:rPr>
          <w:delText>deletions</w:delText>
        </w:r>
        <w:r w:rsidR="00EF7CD1" w:rsidRPr="0035605C" w:rsidDel="00D23608">
          <w:rPr>
            <w:rFonts w:cstheme="minorHAnsi"/>
          </w:rPr>
          <w:delText xml:space="preserve"> that </w:delText>
        </w:r>
        <w:r w:rsidR="00A02CCD" w:rsidRPr="0035605C" w:rsidDel="00D23608">
          <w:rPr>
            <w:rFonts w:cstheme="minorHAnsi"/>
          </w:rPr>
          <w:delText xml:space="preserve">control expression </w:delText>
        </w:r>
        <w:r w:rsidR="00A02CCD" w:rsidRPr="0035605C" w:rsidDel="00D23608">
          <w:rPr>
            <w:rFonts w:cstheme="minorHAnsi"/>
          </w:rPr>
          <w:lastRenderedPageBreak/>
          <w:delText>variation</w:delText>
        </w:r>
      </w:del>
      <w:ins w:id="230" w:author="Dan Kliebenstein" w:date="2019-02-21T11:43:00Z">
        <w:r w:rsidR="00D23608">
          <w:rPr>
            <w:rFonts w:cstheme="minorHAnsi"/>
          </w:rPr>
          <w:t>events</w:t>
        </w:r>
      </w:ins>
      <w:r w:rsidR="00437B38" w:rsidRPr="0035605C">
        <w:rPr>
          <w:rFonts w:cstheme="minorHAnsi"/>
        </w:rPr>
        <w:t>.</w:t>
      </w:r>
    </w:p>
    <w:p w14:paraId="5B66C936" w14:textId="0D090581" w:rsidR="008846D7" w:rsidRPr="0035605C" w:rsidDel="00D23608" w:rsidRDefault="00437B38" w:rsidP="00D23608">
      <w:pPr>
        <w:spacing w:line="480" w:lineRule="auto"/>
        <w:ind w:firstLine="720"/>
        <w:rPr>
          <w:del w:id="231" w:author="Dan Kliebenstein" w:date="2019-02-21T11:44:00Z"/>
          <w:rFonts w:cstheme="minorHAnsi"/>
        </w:rPr>
        <w:pPrChange w:id="232" w:author="Dan Kliebenstein" w:date="2019-02-21T11:44:00Z">
          <w:pPr>
            <w:spacing w:line="480" w:lineRule="auto"/>
          </w:pPr>
        </w:pPrChange>
      </w:pPr>
      <w:del w:id="233" w:author="Dan Kliebenstein" w:date="2019-02-21T11:44:00Z">
        <w:r w:rsidRPr="0035605C" w:rsidDel="00D23608">
          <w:rPr>
            <w:rFonts w:cstheme="minorHAnsi"/>
          </w:rPr>
          <w:delText xml:space="preserve"> </w:delText>
        </w:r>
      </w:del>
      <w:del w:id="234" w:author="Dan Kliebenstein" w:date="2019-02-21T11:43:00Z">
        <w:r w:rsidRPr="0035605C" w:rsidDel="00D23608">
          <w:rPr>
            <w:rFonts w:cstheme="minorHAnsi"/>
          </w:rPr>
          <w:delText xml:space="preserve">However, this </w:delText>
        </w:r>
        <w:r w:rsidRPr="0035605C" w:rsidDel="00D23608">
          <w:rPr>
            <w:rFonts w:cstheme="minorHAnsi"/>
            <w:i/>
          </w:rPr>
          <w:delText>cis</w:delText>
        </w:r>
        <w:r w:rsidRPr="0035605C" w:rsidDel="00D23608">
          <w:rPr>
            <w:rFonts w:cstheme="minorHAnsi"/>
          </w:rPr>
          <w:delText>-effect</w:delText>
        </w:r>
        <w:r w:rsidR="00EF7CD1" w:rsidRPr="0035605C" w:rsidDel="00D23608">
          <w:rPr>
            <w:rFonts w:cstheme="minorHAnsi"/>
          </w:rPr>
          <w:delText xml:space="preserve"> is</w:delText>
        </w:r>
        <w:r w:rsidR="00A02CCD" w:rsidRPr="0035605C" w:rsidDel="00D23608">
          <w:rPr>
            <w:rFonts w:cstheme="minorHAnsi"/>
          </w:rPr>
          <w:delText xml:space="preserve"> not captured by</w:delText>
        </w:r>
        <w:r w:rsidR="00EF7CD1" w:rsidRPr="0035605C" w:rsidDel="00D23608">
          <w:rPr>
            <w:rFonts w:cstheme="minorHAnsi"/>
          </w:rPr>
          <w:delText xml:space="preserve"> the</w:delText>
        </w:r>
        <w:r w:rsidR="00A02CCD" w:rsidRPr="0035605C" w:rsidDel="00D23608">
          <w:rPr>
            <w:rFonts w:cstheme="minorHAnsi"/>
          </w:rPr>
          <w:delText xml:space="preserve"> SNP-level </w:delText>
        </w:r>
        <w:r w:rsidR="00EF7CD1" w:rsidRPr="0035605C" w:rsidDel="00D23608">
          <w:rPr>
            <w:rFonts w:cstheme="minorHAnsi"/>
          </w:rPr>
          <w:delText>data utilized for the GWA</w:delText>
        </w:r>
        <w:r w:rsidR="00A02CCD" w:rsidRPr="0035605C" w:rsidDel="00D23608">
          <w:rPr>
            <w:rFonts w:cstheme="minorHAnsi"/>
          </w:rPr>
          <w:delText xml:space="preserve">. </w:delText>
        </w:r>
        <w:r w:rsidR="00A143E6" w:rsidRPr="0035605C" w:rsidDel="00D23608">
          <w:rPr>
            <w:rFonts w:cstheme="minorHAnsi"/>
          </w:rPr>
          <w:delText xml:space="preserve"> </w:delText>
        </w:r>
      </w:del>
      <w:moveFromRangeStart w:id="235" w:author="Dan Kliebenstein" w:date="2019-02-21T11:44:00Z" w:name="move1641856"/>
      <w:moveFrom w:id="236" w:author="Dan Kliebenstein" w:date="2019-02-21T11:44:00Z">
        <w:del w:id="237" w:author="Dan Kliebenstein" w:date="2019-02-21T11:44:00Z">
          <w:r w:rsidR="00CE102F" w:rsidRPr="0035605C" w:rsidDel="00D23608">
            <w:rPr>
              <w:rFonts w:cstheme="minorHAnsi"/>
            </w:rPr>
            <w:delText xml:space="preserve">Rather, our GWA analysis misses the major </w:delText>
          </w:r>
          <w:r w:rsidR="00CE102F" w:rsidRPr="0035605C" w:rsidDel="00D23608">
            <w:rPr>
              <w:rFonts w:cstheme="minorHAnsi"/>
              <w:i/>
            </w:rPr>
            <w:delText>cis</w:delText>
          </w:r>
          <w:r w:rsidR="00CE102F" w:rsidRPr="0035605C" w:rsidDel="00D23608">
            <w:rPr>
              <w:rFonts w:cstheme="minorHAnsi"/>
            </w:rPr>
            <w:delText xml:space="preserve">-eQTL signal of the network deletion. </w:delText>
          </w:r>
          <w:r w:rsidRPr="0035605C" w:rsidDel="00D23608">
            <w:rPr>
              <w:rFonts w:cstheme="minorHAnsi"/>
            </w:rPr>
            <w:delText>If</w:delText>
          </w:r>
          <w:r w:rsidR="0041373C" w:rsidRPr="0035605C" w:rsidDel="00D23608">
            <w:rPr>
              <w:rFonts w:cstheme="minorHAnsi"/>
            </w:rPr>
            <w:delText xml:space="preserve"> insertion and deletion events account for the majority of localized control of expression variation, our GWA analysis will not detect these </w:delText>
          </w:r>
          <w:r w:rsidR="0041373C" w:rsidRPr="0035605C" w:rsidDel="00D23608">
            <w:rPr>
              <w:rFonts w:cstheme="minorHAnsi"/>
              <w:i/>
            </w:rPr>
            <w:delText>cis</w:delText>
          </w:r>
          <w:r w:rsidR="0041373C" w:rsidRPr="0035605C" w:rsidDel="00D23608">
            <w:rPr>
              <w:rFonts w:cstheme="minorHAnsi"/>
            </w:rPr>
            <w:delText xml:space="preserve">-effect loci. </w:delText>
          </w:r>
        </w:del>
      </w:moveFrom>
      <w:moveFromRangeEnd w:id="235"/>
      <w:del w:id="238" w:author="Dan Kliebenstein" w:date="2019-02-21T11:44:00Z">
        <w:r w:rsidRPr="0035605C" w:rsidDel="00D23608">
          <w:rPr>
            <w:rFonts w:cstheme="minorHAnsi"/>
          </w:rPr>
          <w:delText>Thus, w</w:delText>
        </w:r>
      </w:del>
      <w:ins w:id="239" w:author="Dan Kliebenstein" w:date="2019-02-21T11:44:00Z">
        <w:r w:rsidR="00D23608">
          <w:rPr>
            <w:rFonts w:cstheme="minorHAnsi"/>
          </w:rPr>
          <w:t>W</w:t>
        </w:r>
      </w:ins>
      <w:r w:rsidRPr="0035605C">
        <w:rPr>
          <w:rFonts w:cstheme="minorHAnsi"/>
        </w:rPr>
        <w:t>e</w:t>
      </w:r>
      <w:ins w:id="240" w:author="Dan Kliebenstein" w:date="2019-02-21T11:44:00Z">
        <w:r w:rsidR="00D23608">
          <w:rPr>
            <w:rFonts w:cstheme="minorHAnsi"/>
          </w:rPr>
          <w:t xml:space="preserve"> then</w:t>
        </w:r>
      </w:ins>
      <w:r w:rsidRPr="0035605C">
        <w:rPr>
          <w:rFonts w:cstheme="minorHAnsi"/>
        </w:rPr>
        <w:t xml:space="preserve"> investigated the other two biosynthetic pathway</w:t>
      </w:r>
      <w:r w:rsidR="008846D7" w:rsidRPr="0035605C">
        <w:rPr>
          <w:rFonts w:cstheme="minorHAnsi"/>
        </w:rPr>
        <w:t>s</w:t>
      </w:r>
      <w:r w:rsidRPr="0035605C">
        <w:rPr>
          <w:rFonts w:cstheme="minorHAnsi"/>
        </w:rPr>
        <w:t xml:space="preserve"> for additional </w:t>
      </w:r>
      <w:r w:rsidR="008846D7" w:rsidRPr="0035605C">
        <w:rPr>
          <w:rFonts w:cstheme="minorHAnsi"/>
        </w:rPr>
        <w:t>evidence of</w:t>
      </w:r>
      <w:ins w:id="241" w:author="Dan Kliebenstein" w:date="2019-02-21T11:44:00Z">
        <w:r w:rsidR="00D23608">
          <w:rPr>
            <w:rFonts w:cstheme="minorHAnsi"/>
          </w:rPr>
          <w:t xml:space="preserve"> missed</w:t>
        </w:r>
      </w:ins>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p>
    <w:p w14:paraId="5588CE6D" w14:textId="5C8B8F58" w:rsidR="00F74A96" w:rsidDel="00D23608" w:rsidRDefault="00D23608" w:rsidP="00CE102F">
      <w:pPr>
        <w:spacing w:line="480" w:lineRule="auto"/>
        <w:ind w:firstLine="720"/>
        <w:rPr>
          <w:del w:id="242" w:author="Dan Kliebenstein" w:date="2019-02-21T11:46:00Z"/>
          <w:rFonts w:cstheme="minorHAnsi"/>
        </w:rPr>
      </w:pPr>
      <w:ins w:id="243" w:author="Dan Kliebenstein" w:date="2019-02-21T11:44:00Z">
        <w:r>
          <w:rPr>
            <w:rFonts w:cstheme="minorHAnsi"/>
          </w:rPr>
          <w:t xml:space="preserve"> </w:t>
        </w:r>
      </w:ins>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similar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patterns to the 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ins w:id="244" w:author="Dan Kliebenstein" w:date="2019-02-21T11:45:00Z">
        <w:r>
          <w:rPr>
            <w:rFonts w:cstheme="minorHAnsi"/>
          </w:rPr>
          <w:t xml:space="preserve"> that are not associated with</w:t>
        </w:r>
      </w:ins>
      <w:del w:id="245" w:author="Dan Kliebenstein" w:date="2019-02-21T11:45:00Z">
        <w:r w:rsidR="004C3C51" w:rsidRPr="0035605C" w:rsidDel="00D23608">
          <w:rPr>
            <w:rFonts w:cstheme="minorHAnsi"/>
          </w:rPr>
          <w:delText>, and</w:delText>
        </w:r>
      </w:del>
      <w:r w:rsidR="004C3C51" w:rsidRPr="0035605C">
        <w:rPr>
          <w:rFonts w:cstheme="minorHAnsi"/>
        </w:rPr>
        <w:t xml:space="preserve"> mean pathway expression </w:t>
      </w:r>
      <w:del w:id="246" w:author="Dan Kliebenstein" w:date="2019-02-21T11:45:00Z">
        <w:r w:rsidR="004C3C51" w:rsidRPr="0035605C" w:rsidDel="00D23608">
          <w:rPr>
            <w:rFonts w:cstheme="minorHAnsi"/>
          </w:rPr>
          <w:delText xml:space="preserve">across all isolates is not differentiated by this clustering for either network </w:delText>
        </w:r>
      </w:del>
      <w:r w:rsidR="004C3C51" w:rsidRPr="0035605C">
        <w:rPr>
          <w:rFonts w:cstheme="minorHAnsi"/>
        </w:rPr>
        <w:t>(Figure S1, Figure S2)</w:t>
      </w:r>
      <w:r w:rsidR="00CE102F" w:rsidRPr="0035605C">
        <w:rPr>
          <w:rFonts w:cstheme="minorHAnsi"/>
        </w:rPr>
        <w:t xml:space="preserve">. </w:t>
      </w:r>
      <w:ins w:id="247" w:author="Dan Kliebenstein" w:date="2019-02-21T11:45:00Z">
        <w:r>
          <w:rPr>
            <w:rFonts w:cstheme="minorHAnsi"/>
          </w:rPr>
          <w:t xml:space="preserve">However, </w:t>
        </w:r>
      </w:ins>
      <w:moveToRangeStart w:id="248" w:author="Dan Kliebenstein" w:date="2019-02-21T11:45:00Z" w:name="move1641932"/>
      <w:moveTo w:id="249" w:author="Dan Kliebenstein" w:date="2019-02-21T11:45:00Z">
        <w:del w:id="250" w:author="Dan Kliebenstein" w:date="2019-02-21T11:45:00Z">
          <w:r w:rsidDel="00D23608">
            <w:rPr>
              <w:rFonts w:cstheme="minorHAnsi"/>
            </w:rPr>
            <w:delText>W</w:delText>
          </w:r>
        </w:del>
      </w:moveTo>
      <w:ins w:id="251" w:author="Dan Kliebenstein" w:date="2019-02-21T11:45:00Z">
        <w:r>
          <w:rPr>
            <w:rFonts w:cstheme="minorHAnsi"/>
          </w:rPr>
          <w:t>w</w:t>
        </w:r>
      </w:ins>
      <w:moveTo w:id="252" w:author="Dan Kliebenstein" w:date="2019-02-21T11:45:00Z">
        <w:r>
          <w:rPr>
            <w:rFonts w:cstheme="minorHAnsi"/>
          </w:rPr>
          <w:t>ithin the cyclic peptide pathway, minor deletions within the intergenic regions correlate with low expression</w:t>
        </w:r>
        <w:del w:id="253" w:author="Dan Kliebenstein" w:date="2019-02-21T11:45:00Z">
          <w:r w:rsidDel="00D23608">
            <w:rPr>
              <w:rFonts w:cstheme="minorHAnsi"/>
            </w:rPr>
            <w:delText xml:space="preserve"> of the pathway genes</w:delText>
          </w:r>
        </w:del>
        <w:r>
          <w:rPr>
            <w:rFonts w:cstheme="minorHAnsi"/>
          </w:rPr>
          <w:t xml:space="preserve">, and two isolates with partial deletions within the genes early in the pathway exhibit very low pathway expression (1.05.16, 1.05.22) (Figure S4). </w:t>
        </w:r>
      </w:moveTo>
      <w:moveToRangeEnd w:id="248"/>
      <w:del w:id="254" w:author="Dan Kliebenstein" w:date="2019-02-21T11:45:00Z">
        <w:r w:rsidR="00DE5CAC" w:rsidRPr="0035605C" w:rsidDel="00D23608">
          <w:rPr>
            <w:rFonts w:cstheme="minorHAnsi"/>
          </w:rPr>
          <w:delText xml:space="preserve">We find that SNP state does not detect the major </w:delText>
        </w:r>
        <w:r w:rsidR="00DE5CAC" w:rsidRPr="00D515D8" w:rsidDel="00D23608">
          <w:rPr>
            <w:rFonts w:cstheme="minorHAnsi"/>
            <w:i/>
          </w:rPr>
          <w:delText>cis</w:delText>
        </w:r>
        <w:r w:rsidR="00DE5CAC" w:rsidRPr="0035605C" w:rsidDel="00D23608">
          <w:rPr>
            <w:rFonts w:cstheme="minorHAnsi"/>
          </w:rPr>
          <w:delText>-effects polymorphisms</w:delText>
        </w:r>
      </w:del>
      <w:ins w:id="255" w:author="Dan Kliebenstein" w:date="2019-02-21T11:45:00Z">
        <w:r>
          <w:rPr>
            <w:rFonts w:cstheme="minorHAnsi"/>
          </w:rPr>
          <w:t>In contrast, there was no evidence for cis-effects although this pathway did not have any obvious loss-of-expression events</w:t>
        </w:r>
      </w:ins>
      <w:del w:id="256" w:author="Dan Kliebenstein" w:date="2019-02-21T11:46:00Z">
        <w:r w:rsidR="00D515D8" w:rsidDel="00D23608">
          <w:rPr>
            <w:rFonts w:cstheme="minorHAnsi"/>
          </w:rPr>
          <w:delText xml:space="preserve">. </w:delText>
        </w:r>
        <w:r w:rsidR="00F74A96" w:rsidDel="00D23608">
          <w:rPr>
            <w:rFonts w:cstheme="minorHAnsi"/>
          </w:rPr>
          <w:delText>Within the botrydial biosynthetic pathway, we detect small deletions in the intergenic regions, but these also do not predict expression level within the pathway and likely do not abolish pathway function</w:delText>
        </w:r>
        <w:r w:rsidR="00FF459F" w:rsidDel="00D23608">
          <w:rPr>
            <w:rFonts w:cstheme="minorHAnsi"/>
          </w:rPr>
          <w:delText xml:space="preserve"> (</w:delText>
        </w:r>
      </w:del>
      <w:ins w:id="257" w:author="Dan Kliebenstein" w:date="2019-02-21T11:46:00Z">
        <w:r>
          <w:rPr>
            <w:rFonts w:cstheme="minorHAnsi"/>
          </w:rPr>
          <w:t xml:space="preserve"> (</w:t>
        </w:r>
      </w:ins>
      <w:r w:rsidR="00FF459F">
        <w:rPr>
          <w:rFonts w:cstheme="minorHAnsi"/>
        </w:rPr>
        <w:t>Figure S3)</w:t>
      </w:r>
      <w:r w:rsidR="00F74A96">
        <w:rPr>
          <w:rFonts w:cstheme="minorHAnsi"/>
        </w:rPr>
        <w:t xml:space="preserve">. </w:t>
      </w:r>
      <w:moveFromRangeStart w:id="258" w:author="Dan Kliebenstein" w:date="2019-02-21T11:45:00Z" w:name="move1641932"/>
      <w:moveFrom w:id="259" w:author="Dan Kliebenstein" w:date="2019-02-21T11:45:00Z">
        <w:r w:rsidR="00F74A96" w:rsidDel="00D23608">
          <w:rPr>
            <w:rFonts w:cstheme="minorHAnsi"/>
          </w:rPr>
          <w:t xml:space="preserve">Within the cyclic peptide pathway, </w:t>
        </w:r>
        <w:r w:rsidR="00FF459F" w:rsidDel="00D23608">
          <w:rPr>
            <w:rFonts w:cstheme="minorHAnsi"/>
          </w:rPr>
          <w:t xml:space="preserve">minor deletions within the intergenic regions correlate with low expression of the pathway genes, and two isolates with partial deletions within the genes early in the pathway exhibit very low pathway expression (1.05.16, 1.05.22) (Figure S4). </w:t>
        </w:r>
      </w:moveFrom>
      <w:moveFromRangeEnd w:id="258"/>
    </w:p>
    <w:p w14:paraId="30743950" w14:textId="7CF8C990" w:rsidR="00D23608" w:rsidRDefault="00F74A96" w:rsidP="00D23608">
      <w:pPr>
        <w:spacing w:line="480" w:lineRule="auto"/>
        <w:ind w:firstLine="720"/>
        <w:rPr>
          <w:rFonts w:cstheme="minorHAnsi"/>
        </w:rPr>
      </w:pPr>
      <w:r>
        <w:rPr>
          <w:rFonts w:cstheme="minorHAnsi"/>
        </w:rPr>
        <w:t>As such, we are able to detect cis-acting variation in the form of deletions for two of the biosynthetic pathways</w:t>
      </w:r>
      <w:del w:id="260" w:author="Dan Kliebenstein" w:date="2019-02-21T11:47:00Z">
        <w:r w:rsidDel="00D23608">
          <w:rPr>
            <w:rFonts w:cstheme="minorHAnsi"/>
          </w:rPr>
          <w:delText>, but still have not identified the controlling variation for the botrydial pathway</w:delText>
        </w:r>
      </w:del>
      <w:r>
        <w:rPr>
          <w:rFonts w:cstheme="minorHAnsi"/>
        </w:rPr>
        <w:t xml:space="preserve">. </w:t>
      </w:r>
      <w:del w:id="261" w:author="Dan Kliebenstein" w:date="2019-02-21T11:47:00Z">
        <w:r w:rsidR="00D515D8" w:rsidDel="00D23608">
          <w:rPr>
            <w:rFonts w:cstheme="minorHAnsi"/>
          </w:rPr>
          <w:delText>However</w:delText>
        </w:r>
      </w:del>
      <w:ins w:id="262" w:author="Dan Kliebenstein" w:date="2019-02-21T11:47:00Z">
        <w:r w:rsidR="00D23608">
          <w:rPr>
            <w:rFonts w:cstheme="minorHAnsi"/>
          </w:rPr>
          <w:t>This suggests that there ar</w:t>
        </w:r>
        <w:r w:rsidR="00280F87">
          <w:rPr>
            <w:rFonts w:cstheme="minorHAnsi"/>
          </w:rPr>
          <w:t xml:space="preserve">e missing cis effects within the </w:t>
        </w:r>
        <w:r w:rsidR="00280F87" w:rsidRPr="00280F87">
          <w:rPr>
            <w:rFonts w:cstheme="minorHAnsi"/>
            <w:i/>
            <w:rPrChange w:id="263" w:author="Dan Kliebenstein" w:date="2019-02-21T11:47:00Z">
              <w:rPr>
                <w:rFonts w:cstheme="minorHAnsi"/>
              </w:rPr>
            </w:rPrChange>
          </w:rPr>
          <w:t>B. cinerea</w:t>
        </w:r>
        <w:r w:rsidR="00280F87">
          <w:rPr>
            <w:rFonts w:cstheme="minorHAnsi"/>
          </w:rPr>
          <w:t xml:space="preserve"> GWA that is missed due to SNP data not </w:t>
        </w:r>
      </w:ins>
      <w:ins w:id="264" w:author="Dan Kliebenstein" w:date="2019-02-21T11:48:00Z">
        <w:r w:rsidR="00280F87">
          <w:rPr>
            <w:rFonts w:cstheme="minorHAnsi"/>
          </w:rPr>
          <w:t>incorporating structural variation as well as this structural variation often being below the minor allele cutoffs</w:t>
        </w:r>
      </w:ins>
      <w:del w:id="265" w:author="Dan Kliebenstein" w:date="2019-02-21T11:48:00Z">
        <w:r w:rsidR="00D515D8" w:rsidDel="00280F87">
          <w:rPr>
            <w:rFonts w:cstheme="minorHAnsi"/>
          </w:rPr>
          <w:delText>,</w:delText>
        </w:r>
        <w:r w:rsidR="00DE5CAC" w:rsidRPr="0035605C" w:rsidDel="00280F87">
          <w:rPr>
            <w:rFonts w:cstheme="minorHAnsi"/>
          </w:rPr>
          <w:delText xml:space="preserve"> </w:delText>
        </w:r>
        <w:r w:rsidR="00A7785E" w:rsidDel="00280F87">
          <w:rPr>
            <w:rFonts w:cstheme="minorHAnsi"/>
          </w:rPr>
          <w:delText>w</w:delText>
        </w:r>
        <w:r w:rsidR="00CE102F" w:rsidRPr="0035605C" w:rsidDel="00280F87">
          <w:rPr>
            <w:rFonts w:cstheme="minorHAnsi"/>
          </w:rPr>
          <w:delText xml:space="preserve">e conclude that large </w:delText>
        </w:r>
        <w:r w:rsidR="00CE102F" w:rsidRPr="00A7785E" w:rsidDel="00280F87">
          <w:rPr>
            <w:rFonts w:cstheme="minorHAnsi"/>
            <w:i/>
          </w:rPr>
          <w:delText>cis</w:delText>
        </w:r>
        <w:r w:rsidR="00A7785E" w:rsidDel="00280F87">
          <w:rPr>
            <w:rFonts w:cstheme="minorHAnsi"/>
            <w:i/>
          </w:rPr>
          <w:delText>-</w:delText>
        </w:r>
        <w:r w:rsidR="00CE102F" w:rsidRPr="0035605C" w:rsidDel="00280F87">
          <w:rPr>
            <w:rFonts w:cstheme="minorHAnsi"/>
          </w:rPr>
          <w:delText xml:space="preserve">effect loci exist for transcriptional regulation in this pathosystem, but that GWA across SNPs misses these patterns. This missing </w:delText>
        </w:r>
        <w:r w:rsidR="00CE102F" w:rsidRPr="00A7785E" w:rsidDel="00280F87">
          <w:rPr>
            <w:rFonts w:cstheme="minorHAnsi"/>
            <w:i/>
          </w:rPr>
          <w:delText>cis</w:delText>
        </w:r>
        <w:r w:rsidR="00CE102F" w:rsidRPr="0035605C" w:rsidDel="00280F87">
          <w:rPr>
            <w:rFonts w:cstheme="minorHAnsi"/>
          </w:rPr>
          <w:delText xml:space="preserve">-effect likely </w:delText>
        </w:r>
        <w:r w:rsidR="004B7418" w:rsidRPr="0035605C" w:rsidDel="00280F87">
          <w:rPr>
            <w:rFonts w:cstheme="minorHAnsi"/>
          </w:rPr>
          <w:delText>amplifies</w:delText>
        </w:r>
        <w:r w:rsidR="00CE102F" w:rsidRPr="0035605C" w:rsidDel="00280F87">
          <w:rPr>
            <w:rFonts w:cstheme="minorHAnsi"/>
          </w:rPr>
          <w:delText xml:space="preserve"> the apparent magnitude of </w:delText>
        </w:r>
        <w:r w:rsidR="00CE102F" w:rsidRPr="00A7785E" w:rsidDel="00280F87">
          <w:rPr>
            <w:rFonts w:cstheme="minorHAnsi"/>
            <w:i/>
          </w:rPr>
          <w:delText>trans</w:delText>
        </w:r>
        <w:r w:rsidR="00CE102F" w:rsidRPr="0035605C" w:rsidDel="00280F87">
          <w:rPr>
            <w:rFonts w:cstheme="minorHAnsi"/>
          </w:rPr>
          <w:delText>-acting loci.</w:delText>
        </w:r>
      </w:del>
      <w:ins w:id="266" w:author="Dan Kliebenstein" w:date="2019-02-21T11:48:00Z">
        <w:r w:rsidR="00280F87">
          <w:rPr>
            <w:rFonts w:cstheme="minorHAnsi"/>
          </w:rPr>
          <w:t xml:space="preserve">. </w:t>
        </w:r>
      </w:ins>
      <w:moveToRangeStart w:id="267" w:author="Dan Kliebenstein" w:date="2019-02-21T11:44:00Z" w:name="move1641856"/>
      <w:moveTo w:id="268" w:author="Dan Kliebenstein" w:date="2019-02-21T11:44:00Z">
        <w:del w:id="269" w:author="Dan Kliebenstein" w:date="2019-02-21T11:48:00Z">
          <w:r w:rsidR="00D23608" w:rsidRPr="0035605C" w:rsidDel="00280F87">
            <w:rPr>
              <w:rFonts w:cstheme="minorHAnsi"/>
            </w:rPr>
            <w:delText xml:space="preserve">Rather, our GWA analysis misses the major </w:delText>
          </w:r>
          <w:r w:rsidR="00D23608" w:rsidRPr="0035605C" w:rsidDel="00280F87">
            <w:rPr>
              <w:rFonts w:cstheme="minorHAnsi"/>
              <w:i/>
            </w:rPr>
            <w:delText>cis</w:delText>
          </w:r>
          <w:r w:rsidR="00D23608" w:rsidRPr="0035605C" w:rsidDel="00280F87">
            <w:rPr>
              <w:rFonts w:cstheme="minorHAnsi"/>
            </w:rPr>
            <w:delText>-eQTL signal of the network deletion. If</w:delText>
          </w:r>
        </w:del>
      </w:moveTo>
      <w:ins w:id="270" w:author="Dan Kliebenstein" w:date="2019-02-21T11:48:00Z">
        <w:r w:rsidR="00280F87">
          <w:rPr>
            <w:rFonts w:cstheme="minorHAnsi"/>
          </w:rPr>
          <w:t>Testing</w:t>
        </w:r>
      </w:ins>
      <w:moveTo w:id="271" w:author="Dan Kliebenstein" w:date="2019-02-21T11:44:00Z">
        <w:r w:rsidR="00D23608" w:rsidRPr="0035605C">
          <w:rPr>
            <w:rFonts w:cstheme="minorHAnsi"/>
          </w:rPr>
          <w:t xml:space="preserve"> insertion and deletion events account for the majority of localized control of expression variation</w:t>
        </w:r>
        <w:del w:id="272" w:author="Dan Kliebenstein" w:date="2019-02-21T11:48:00Z">
          <w:r w:rsidR="00D23608" w:rsidRPr="0035605C" w:rsidDel="00280F87">
            <w:rPr>
              <w:rFonts w:cstheme="minorHAnsi"/>
            </w:rPr>
            <w:delText xml:space="preserve">, our GWA analysis will not detect these </w:delText>
          </w:r>
          <w:r w:rsidR="00D23608" w:rsidRPr="0035605C" w:rsidDel="00280F87">
            <w:rPr>
              <w:rFonts w:cstheme="minorHAnsi"/>
              <w:i/>
            </w:rPr>
            <w:delText>cis</w:delText>
          </w:r>
          <w:r w:rsidR="00D23608" w:rsidRPr="0035605C" w:rsidDel="00280F87">
            <w:rPr>
              <w:rFonts w:cstheme="minorHAnsi"/>
            </w:rPr>
            <w:delText>-effect loci</w:delText>
          </w:r>
        </w:del>
      </w:moveTo>
      <w:ins w:id="273" w:author="Dan Kliebenstein" w:date="2019-02-21T11:48:00Z">
        <w:r w:rsidR="00280F87">
          <w:rPr>
            <w:rFonts w:cstheme="minorHAnsi"/>
          </w:rPr>
          <w:t xml:space="preserve"> would require long-read sequencing to accurately identify these structural variants and computational approaches that can blend SNP and indel information</w:t>
        </w:r>
      </w:ins>
      <w:moveTo w:id="274" w:author="Dan Kliebenstein" w:date="2019-02-21T11:44:00Z">
        <w:r w:rsidR="00D23608" w:rsidRPr="0035605C">
          <w:rPr>
            <w:rFonts w:cstheme="minorHAnsi"/>
          </w:rPr>
          <w:t>.</w:t>
        </w:r>
      </w:moveTo>
      <w:moveToRangeEnd w:id="267"/>
    </w:p>
    <w:p w14:paraId="17EAD2C2" w14:textId="7DB0CB80" w:rsidR="00803BCB" w:rsidRPr="0035605C" w:rsidRDefault="00803BCB" w:rsidP="00803BCB">
      <w:pPr>
        <w:spacing w:line="480" w:lineRule="auto"/>
        <w:rPr>
          <w:rFonts w:cstheme="minorHAnsi"/>
          <w:b/>
        </w:rPr>
      </w:pPr>
      <w:r w:rsidRPr="0035605C">
        <w:rPr>
          <w:rFonts w:cstheme="minorHAnsi"/>
          <w:b/>
        </w:rPr>
        <w:t xml:space="preserve">Detection and annotation of </w:t>
      </w:r>
      <w:r w:rsidRPr="0035605C">
        <w:rPr>
          <w:rFonts w:cstheme="minorHAnsi"/>
          <w:b/>
          <w:i/>
        </w:rPr>
        <w:t>trans</w:t>
      </w:r>
      <w:r w:rsidRPr="0035605C">
        <w:rPr>
          <w:rFonts w:cstheme="minorHAnsi"/>
          <w:b/>
        </w:rPr>
        <w:t>-eQTL hotspots</w:t>
      </w:r>
    </w:p>
    <w:p w14:paraId="70D57DBE" w14:textId="4D5C2120" w:rsidR="00C14213" w:rsidRPr="0035605C" w:rsidRDefault="00C14213" w:rsidP="00C14213">
      <w:pPr>
        <w:spacing w:line="480" w:lineRule="auto"/>
        <w:ind w:firstLine="720"/>
        <w:rPr>
          <w:ins w:id="275" w:author="Dan Kliebenstein" w:date="2019-02-21T12:05:00Z"/>
          <w:rFonts w:cstheme="minorHAnsi"/>
        </w:rPr>
      </w:pPr>
      <w:ins w:id="276" w:author="Dan Kliebenstein" w:date="2019-02-21T11:59:00Z">
        <w:r>
          <w:rPr>
            <w:rFonts w:cstheme="minorHAnsi"/>
          </w:rPr>
          <w:t xml:space="preserve">While </w:t>
        </w:r>
        <w:r w:rsidRPr="00C14213">
          <w:rPr>
            <w:rFonts w:cstheme="minorHAnsi"/>
            <w:i/>
            <w:rPrChange w:id="277" w:author="Dan Kliebenstein" w:date="2019-02-21T11:59:00Z">
              <w:rPr>
                <w:rFonts w:cstheme="minorHAnsi"/>
              </w:rPr>
            </w:rPrChange>
          </w:rPr>
          <w:t>cis</w:t>
        </w:r>
        <w:r>
          <w:rPr>
            <w:rFonts w:cstheme="minorHAnsi"/>
          </w:rPr>
          <w:t xml:space="preserve">-effects are difficult to identify, there was a strong signature of SNPs that appeared to effect more transcripts than expected by chance, </w:t>
        </w:r>
      </w:ins>
      <w:ins w:id="278" w:author="Dan Kliebenstein" w:date="2019-02-21T12:00:00Z">
        <w:r w:rsidRPr="0035605C">
          <w:rPr>
            <w:rFonts w:cstheme="minorHAnsi"/>
            <w:i/>
          </w:rPr>
          <w:t>trans</w:t>
        </w:r>
        <w:r w:rsidRPr="0035605C">
          <w:rPr>
            <w:rFonts w:cstheme="minorHAnsi"/>
            <w:i/>
          </w:rPr>
          <w:softHyphen/>
          <w:t>-</w:t>
        </w:r>
        <w:r w:rsidRPr="0035605C">
          <w:rPr>
            <w:rFonts w:cstheme="minorHAnsi"/>
          </w:rPr>
          <w:t xml:space="preserve">eQTL </w:t>
        </w:r>
      </w:ins>
      <w:ins w:id="279" w:author="Dan Kliebenstein" w:date="2019-02-21T11:59:00Z">
        <w:r>
          <w:rPr>
            <w:rFonts w:cstheme="minorHAnsi"/>
          </w:rPr>
          <w:t>hotspots</w:t>
        </w:r>
      </w:ins>
      <w:ins w:id="280" w:author="Dan Kliebenstein" w:date="2019-02-21T12:00:00Z">
        <w:r>
          <w:rPr>
            <w:rFonts w:cstheme="minorHAnsi"/>
          </w:rPr>
          <w:t xml:space="preserve"> (Figure N2)</w:t>
        </w:r>
      </w:ins>
      <w:ins w:id="281" w:author="Dan Kliebenstein" w:date="2019-02-21T11:59:00Z">
        <w:r>
          <w:rPr>
            <w:rFonts w:cstheme="minorHAnsi"/>
          </w:rPr>
          <w:t>.</w:t>
        </w:r>
      </w:ins>
      <w:ins w:id="282" w:author="Dan Kliebenstein" w:date="2019-02-21T12:00:00Z">
        <w:r>
          <w:rPr>
            <w:rFonts w:cstheme="minorHAnsi"/>
          </w:rPr>
          <w:t xml:space="preserve"> </w:t>
        </w:r>
      </w:ins>
      <w:moveToRangeStart w:id="283" w:author="Dan Kliebenstein" w:date="2019-02-21T12:02:00Z" w:name="move1642943"/>
      <w:moveTo w:id="284" w:author="Dan Kliebenstein" w:date="2019-02-21T12:02:00Z">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moveTo>
      <w:moveToRangeEnd w:id="283"/>
      <w:ins w:id="285" w:author="Dan Kliebenstein" w:date="2019-02-21T12:05:00Z">
        <w:r>
          <w:rPr>
            <w:rFonts w:cstheme="minorHAnsi"/>
          </w:rPr>
          <w:t>W</w:t>
        </w:r>
        <w:r w:rsidRPr="0035605C">
          <w:rPr>
            <w:rFonts w:cstheme="minorHAnsi"/>
          </w:rPr>
          <w:t xml:space="preserve">e </w:t>
        </w:r>
        <w:r w:rsidRPr="0035605C">
          <w:rPr>
            <w:rFonts w:cstheme="minorHAnsi"/>
          </w:rPr>
          <w:t xml:space="preserve">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sidRPr="0035605C">
          <w:rPr>
            <w:rFonts w:cstheme="minorHAnsi"/>
          </w:rPr>
          <w:t xml:space="preserve">transcriptome </w:t>
        </w:r>
        <w:r>
          <w:rPr>
            <w:rFonts w:cstheme="minorHAnsi"/>
          </w:rPr>
          <w:t xml:space="preserve">by using the top SNP per transcript </w:t>
        </w:r>
        <w:r w:rsidRPr="0035605C">
          <w:rPr>
            <w:rFonts w:cstheme="minorHAnsi"/>
          </w:rPr>
          <w:t>(Figure N6). By permuting the SNP positions, we identified maximum permuted hotspot</w:t>
        </w:r>
        <w:r>
          <w:rPr>
            <w:rFonts w:cstheme="minorHAnsi"/>
          </w:rPr>
          <w:t>s as 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commentRangeStart w:id="286"/>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w:t>
        </w:r>
        <w:commentRangeEnd w:id="286"/>
        <w:r>
          <w:rPr>
            <w:rStyle w:val="CommentReference"/>
          </w:rPr>
          <w:commentReference w:id="286"/>
        </w:r>
        <w:r w:rsidRPr="0035605C">
          <w:rPr>
            <w:rFonts w:cstheme="minorHAnsi"/>
          </w:rPr>
          <w:t xml:space="preserve">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w:t>
        </w:r>
        <w:r w:rsidRPr="0035605C">
          <w:rPr>
            <w:rFonts w:cstheme="minorHAnsi"/>
          </w:rPr>
          <w:t xml:space="preserve">are spread throughout the genome (Figure N6, Table N1). </w:t>
        </w:r>
      </w:ins>
    </w:p>
    <w:p w14:paraId="0D051B09" w14:textId="7CF7374C" w:rsidR="00803BCB" w:rsidRPr="0035605C" w:rsidDel="00C14213" w:rsidRDefault="00803BCB" w:rsidP="003A4A64">
      <w:pPr>
        <w:spacing w:line="480" w:lineRule="auto"/>
        <w:ind w:firstLine="720"/>
        <w:rPr>
          <w:del w:id="287" w:author="Dan Kliebenstein" w:date="2019-02-21T12:05:00Z"/>
          <w:rFonts w:cstheme="minorHAnsi"/>
        </w:rPr>
      </w:pPr>
      <w:del w:id="288" w:author="Dan Kliebenstein" w:date="2019-02-21T12:01:00Z">
        <w:r w:rsidRPr="0035605C" w:rsidDel="00C14213">
          <w:rPr>
            <w:rFonts w:cstheme="minorHAnsi"/>
          </w:rPr>
          <w:delText xml:space="preserve">Our </w:delText>
        </w:r>
      </w:del>
      <w:del w:id="289" w:author="Dan Kliebenstein" w:date="2019-02-21T12:05:00Z">
        <w:r w:rsidRPr="0035605C" w:rsidDel="00C14213">
          <w:rPr>
            <w:rFonts w:cstheme="minorHAnsi"/>
          </w:rPr>
          <w:delText xml:space="preserve">11 significant </w:delText>
        </w:r>
        <w:r w:rsidRPr="0035605C" w:rsidDel="00C14213">
          <w:rPr>
            <w:rFonts w:cstheme="minorHAnsi"/>
            <w:i/>
          </w:rPr>
          <w:delText>trans</w:delText>
        </w:r>
        <w:r w:rsidRPr="0035605C" w:rsidDel="00C14213">
          <w:rPr>
            <w:rFonts w:cstheme="minorHAnsi"/>
            <w:i/>
          </w:rPr>
          <w:softHyphen/>
          <w:delText>-</w:delText>
        </w:r>
        <w:r w:rsidRPr="0035605C" w:rsidDel="00C14213">
          <w:rPr>
            <w:rFonts w:cstheme="minorHAnsi"/>
          </w:rPr>
          <w:delText xml:space="preserve">eQTL hotspots for </w:delText>
        </w:r>
        <w:r w:rsidRPr="0035605C" w:rsidDel="00C14213">
          <w:rPr>
            <w:rFonts w:cstheme="minorHAnsi"/>
            <w:i/>
          </w:rPr>
          <w:delText>B. cinerea</w:delText>
        </w:r>
        <w:r w:rsidRPr="0035605C" w:rsidDel="00C14213">
          <w:rPr>
            <w:rFonts w:cstheme="minorHAnsi"/>
          </w:rPr>
          <w:delText xml:space="preserve"> range from 22 to 129 linked genes, with minimal overlap to expression modulation in </w:delText>
        </w:r>
        <w:r w:rsidRPr="0035605C" w:rsidDel="00C14213">
          <w:rPr>
            <w:rFonts w:cstheme="minorHAnsi"/>
            <w:i/>
          </w:rPr>
          <w:delText xml:space="preserve">A. thaliana </w:delText>
        </w:r>
        <w:r w:rsidRPr="0035605C" w:rsidDel="00C14213">
          <w:rPr>
            <w:rFonts w:cstheme="minorHAnsi"/>
          </w:rPr>
          <w:delText xml:space="preserve">(a maximum of 56 genes). These hotspots are </w:delText>
        </w:r>
        <w:r w:rsidRPr="0035605C" w:rsidDel="00C14213">
          <w:rPr>
            <w:rFonts w:cstheme="minorHAnsi"/>
          </w:rPr>
          <w:lastRenderedPageBreak/>
          <w:delText xml:space="preserve">dispersed across the genome, at least 0.1 Mb apart and across 9 chromosomes (Figure N7). The 11 significant cross-species </w:delText>
        </w:r>
        <w:r w:rsidRPr="0035605C" w:rsidDel="00C14213">
          <w:rPr>
            <w:rFonts w:cstheme="minorHAnsi"/>
            <w:i/>
          </w:rPr>
          <w:delText>trans</w:delText>
        </w:r>
        <w:r w:rsidRPr="0035605C" w:rsidDel="00C14213">
          <w:rPr>
            <w:rFonts w:cstheme="minorHAnsi"/>
          </w:rPr>
          <w:delText xml:space="preserve">-eQTL hotspots for </w:delText>
        </w:r>
        <w:r w:rsidRPr="0035605C" w:rsidDel="00C14213">
          <w:rPr>
            <w:rFonts w:cstheme="minorHAnsi"/>
            <w:i/>
          </w:rPr>
          <w:delText xml:space="preserve">A. thaliana </w:delText>
        </w:r>
        <w:r w:rsidRPr="0035605C" w:rsidDel="00C14213">
          <w:rPr>
            <w:rFonts w:cstheme="minorHAnsi"/>
          </w:rPr>
          <w:delText xml:space="preserve">are also dispersed across the genome of </w:delText>
        </w:r>
        <w:r w:rsidRPr="0035605C" w:rsidDel="00C14213">
          <w:rPr>
            <w:rFonts w:cstheme="minorHAnsi"/>
            <w:i/>
          </w:rPr>
          <w:delText>B. cinerea</w:delText>
        </w:r>
        <w:r w:rsidRPr="0035605C" w:rsidDel="00C14213">
          <w:rPr>
            <w:rFonts w:cstheme="minorHAnsi"/>
          </w:rPr>
          <w:delText xml:space="preserve">, covering 8 chromosomes with at least 0.1 Mb between hotspots (Figure N7). These range from 114 to 634 linked </w:delText>
        </w:r>
        <w:r w:rsidRPr="0035605C" w:rsidDel="00C14213">
          <w:rPr>
            <w:rFonts w:cstheme="minorHAnsi"/>
            <w:i/>
          </w:rPr>
          <w:delText xml:space="preserve">A. thaliana </w:delText>
        </w:r>
        <w:r w:rsidRPr="0035605C" w:rsidDel="00C14213">
          <w:rPr>
            <w:rFonts w:cstheme="minorHAnsi"/>
          </w:rPr>
          <w:delText xml:space="preserve">transcripts, with very low overlap with </w:delText>
        </w:r>
        <w:r w:rsidRPr="0035605C" w:rsidDel="00C14213">
          <w:rPr>
            <w:rFonts w:cstheme="minorHAnsi"/>
            <w:i/>
          </w:rPr>
          <w:delText>B. cinerea</w:delText>
        </w:r>
        <w:r w:rsidRPr="0035605C" w:rsidDel="00C14213">
          <w:rPr>
            <w:rFonts w:cstheme="minorHAnsi"/>
          </w:rPr>
          <w:delText xml:space="preserve"> transcripts (a maximum of 3 genes). </w:delText>
        </w:r>
      </w:del>
    </w:p>
    <w:p w14:paraId="3213C197" w14:textId="70E6DAA4" w:rsidR="00202F91" w:rsidRPr="0035605C" w:rsidDel="00C14213" w:rsidRDefault="00484B9E" w:rsidP="00DB1DF4">
      <w:pPr>
        <w:spacing w:line="480" w:lineRule="auto"/>
        <w:ind w:firstLine="720"/>
        <w:rPr>
          <w:del w:id="290" w:author="Dan Kliebenstein" w:date="2019-02-21T12:05:00Z"/>
          <w:rFonts w:cstheme="minorHAnsi"/>
        </w:rPr>
      </w:pPr>
      <w:del w:id="291" w:author="Dan Kliebenstein" w:date="2019-02-21T12:02:00Z">
        <w:r w:rsidRPr="0035605C" w:rsidDel="00C14213">
          <w:rPr>
            <w:rFonts w:cstheme="minorHAnsi"/>
          </w:rPr>
          <w:delText>The other typical predominant pattern in eQTL studies is the presence of hotspots</w:delText>
        </w:r>
        <w:r w:rsidR="008846D7" w:rsidRPr="0035605C" w:rsidDel="00C14213">
          <w:rPr>
            <w:rFonts w:cstheme="minorHAnsi"/>
          </w:rPr>
          <w:delText>,</w:delText>
        </w:r>
        <w:r w:rsidRPr="0035605C" w:rsidDel="00C14213">
          <w:rPr>
            <w:rFonts w:cstheme="minorHAnsi"/>
          </w:rPr>
          <w:delText xml:space="preserve"> whereby </w:delText>
        </w:r>
        <w:r w:rsidR="008846D7" w:rsidRPr="0035605C" w:rsidDel="00C14213">
          <w:rPr>
            <w:rFonts w:cstheme="minorHAnsi"/>
          </w:rPr>
          <w:delText>variation in numerous</w:delText>
        </w:r>
        <w:r w:rsidRPr="0035605C" w:rsidDel="00C14213">
          <w:rPr>
            <w:rFonts w:cstheme="minorHAnsi"/>
          </w:rPr>
          <w:delText xml:space="preserve"> transcripts links to specific loci. </w:delText>
        </w:r>
      </w:del>
      <w:moveFromRangeStart w:id="292" w:author="Dan Kliebenstein" w:date="2019-02-21T12:02:00Z" w:name="move1642943"/>
      <w:moveFrom w:id="293" w:author="Dan Kliebenstein" w:date="2019-02-21T12:02:00Z">
        <w:del w:id="294" w:author="Dan Kliebenstein" w:date="2019-02-21T12:05:00Z">
          <w:r w:rsidRPr="0035605C" w:rsidDel="00C14213">
            <w:rPr>
              <w:rFonts w:cstheme="minorHAnsi"/>
            </w:rPr>
            <w:delText xml:space="preserve">These are considered positions where there is a causal polymorphism that influences the regulation of numerous genes in </w:delText>
          </w:r>
          <w:r w:rsidRPr="0035605C" w:rsidDel="00C14213">
            <w:rPr>
              <w:rFonts w:cstheme="minorHAnsi"/>
              <w:i/>
            </w:rPr>
            <w:delText>trans</w:delText>
          </w:r>
          <w:r w:rsidRPr="0035605C" w:rsidDel="00C14213">
            <w:rPr>
              <w:rFonts w:cstheme="minorHAnsi"/>
            </w:rPr>
            <w:delText>, i.e. a</w:delText>
          </w:r>
          <w:r w:rsidRPr="0035605C" w:rsidDel="00C14213">
            <w:rPr>
              <w:rFonts w:cstheme="minorHAnsi"/>
              <w:i/>
            </w:rPr>
            <w:delText xml:space="preserve"> trans</w:delText>
          </w:r>
          <w:r w:rsidR="008846D7" w:rsidRPr="0035605C" w:rsidDel="00C14213">
            <w:rPr>
              <w:rFonts w:cstheme="minorHAnsi"/>
            </w:rPr>
            <w:delText>-</w:delText>
          </w:r>
          <w:r w:rsidRPr="0035605C" w:rsidDel="00C14213">
            <w:rPr>
              <w:rFonts w:cstheme="minorHAnsi"/>
            </w:rPr>
            <w:delText>eQTL hotspot.</w:delText>
          </w:r>
          <w:r w:rsidR="004720D9" w:rsidRPr="0035605C" w:rsidDel="00C14213">
            <w:rPr>
              <w:rFonts w:cstheme="minorHAnsi"/>
            </w:rPr>
            <w:delText xml:space="preserve"> In this dataset, we can extend this analysis to look for</w:delText>
          </w:r>
          <w:r w:rsidR="004720D9" w:rsidRPr="0035605C" w:rsidDel="00C14213">
            <w:rPr>
              <w:rFonts w:cstheme="minorHAnsi"/>
              <w:i/>
            </w:rPr>
            <w:delText xml:space="preserve"> trans</w:delText>
          </w:r>
          <w:r w:rsidR="008846D7" w:rsidRPr="0035605C" w:rsidDel="00C14213">
            <w:rPr>
              <w:rFonts w:cstheme="minorHAnsi"/>
            </w:rPr>
            <w:delText>-</w:delText>
          </w:r>
          <w:r w:rsidR="004720D9" w:rsidRPr="0035605C" w:rsidDel="00C14213">
            <w:rPr>
              <w:rFonts w:cstheme="minorHAnsi"/>
            </w:rPr>
            <w:delText xml:space="preserve">eQTL hotspots that extend beyond </w:delText>
          </w:r>
          <w:r w:rsidR="004720D9" w:rsidRPr="0035605C" w:rsidDel="00C14213">
            <w:rPr>
              <w:rFonts w:cstheme="minorHAnsi"/>
              <w:i/>
            </w:rPr>
            <w:delText>B. cinerea</w:delText>
          </w:r>
          <w:r w:rsidR="004720D9" w:rsidRPr="0035605C" w:rsidDel="00C14213">
            <w:rPr>
              <w:rFonts w:cstheme="minorHAnsi"/>
            </w:rPr>
            <w:delText xml:space="preserve"> and influence the expression of genes in the host, </w:delText>
          </w:r>
          <w:r w:rsidR="004720D9" w:rsidRPr="0035605C" w:rsidDel="00C14213">
            <w:rPr>
              <w:rFonts w:cstheme="minorHAnsi"/>
              <w:i/>
            </w:rPr>
            <w:delText>A</w:delText>
          </w:r>
          <w:r w:rsidR="008846D7" w:rsidRPr="0035605C" w:rsidDel="00C14213">
            <w:rPr>
              <w:rFonts w:cstheme="minorHAnsi"/>
              <w:i/>
            </w:rPr>
            <w:delText>. thaliana</w:delText>
          </w:r>
          <w:r w:rsidR="004720D9" w:rsidRPr="0035605C" w:rsidDel="00C14213">
            <w:rPr>
              <w:rFonts w:cstheme="minorHAnsi"/>
            </w:rPr>
            <w:delText xml:space="preserve">. </w:delText>
          </w:r>
          <w:r w:rsidRPr="0035605C" w:rsidDel="00C14213">
            <w:rPr>
              <w:rFonts w:cstheme="minorHAnsi"/>
            </w:rPr>
            <w:delText xml:space="preserve"> </w:delText>
          </w:r>
        </w:del>
      </w:moveFrom>
      <w:moveFromRangeEnd w:id="292"/>
      <w:del w:id="295" w:author="Dan Kliebenstein" w:date="2019-02-21T12:03:00Z">
        <w:r w:rsidR="00DB1DF4" w:rsidRPr="0035605C" w:rsidDel="00C14213">
          <w:rPr>
            <w:rFonts w:cstheme="minorHAnsi"/>
          </w:rPr>
          <w:delText>To</w:delText>
        </w:r>
        <w:r w:rsidR="004720D9" w:rsidRPr="0035605C" w:rsidDel="00C14213">
          <w:rPr>
            <w:rFonts w:cstheme="minorHAnsi"/>
          </w:rPr>
          <w:delText xml:space="preserve"> conduct a conservative search and to simplify the analysis, we focused on solely the single most-significant SNP (i.e. strongest evidence)</w:delText>
        </w:r>
        <w:r w:rsidR="00DB1DF4" w:rsidRPr="0035605C" w:rsidDel="00C14213">
          <w:rPr>
            <w:rFonts w:cstheme="minorHAnsi"/>
          </w:rPr>
          <w:delText xml:space="preserve"> </w:delText>
        </w:r>
        <w:r w:rsidR="004720D9" w:rsidRPr="0035605C" w:rsidDel="00C14213">
          <w:rPr>
            <w:rFonts w:cstheme="minorHAnsi"/>
          </w:rPr>
          <w:delText xml:space="preserve">that is linked to a given transcript. Taking these top SNPs for all </w:delText>
        </w:r>
        <w:r w:rsidR="004720D9" w:rsidRPr="0035605C" w:rsidDel="00C14213">
          <w:rPr>
            <w:rFonts w:cstheme="minorHAnsi"/>
            <w:i/>
          </w:rPr>
          <w:delText xml:space="preserve">the </w:delText>
        </w:r>
      </w:del>
      <w:moveFromRangeStart w:id="296" w:author="Dan Kliebenstein" w:date="2019-02-21T12:02:00Z" w:name="move1642986"/>
      <w:moveFrom w:id="297" w:author="Dan Kliebenstein" w:date="2019-02-21T12:02:00Z">
        <w:del w:id="298" w:author="Dan Kliebenstein" w:date="2019-02-21T12:03:00Z">
          <w:r w:rsidR="004720D9" w:rsidRPr="0035605C" w:rsidDel="00C14213">
            <w:rPr>
              <w:rFonts w:cstheme="minorHAnsi"/>
              <w:i/>
            </w:rPr>
            <w:delText>B. cinerea</w:delText>
          </w:r>
          <w:r w:rsidR="004720D9" w:rsidRPr="0035605C" w:rsidDel="00C14213">
            <w:rPr>
              <w:rFonts w:cstheme="minorHAnsi"/>
            </w:rPr>
            <w:delText xml:space="preserve"> and </w:delText>
          </w:r>
          <w:r w:rsidR="004720D9" w:rsidRPr="0035605C" w:rsidDel="00C14213">
            <w:rPr>
              <w:rFonts w:cstheme="minorHAnsi"/>
              <w:i/>
            </w:rPr>
            <w:delText>A. thaliana</w:delText>
          </w:r>
          <w:r w:rsidR="004720D9" w:rsidRPr="0035605C" w:rsidDel="00C14213">
            <w:rPr>
              <w:rFonts w:cstheme="minorHAnsi"/>
            </w:rPr>
            <w:delText xml:space="preserve"> </w:delText>
          </w:r>
        </w:del>
      </w:moveFrom>
      <w:moveFromRangeEnd w:id="296"/>
      <w:del w:id="299" w:author="Dan Kliebenstein" w:date="2019-02-21T12:03:00Z">
        <w:r w:rsidR="004720D9" w:rsidRPr="0035605C" w:rsidDel="00C14213">
          <w:rPr>
            <w:rFonts w:cstheme="minorHAnsi"/>
          </w:rPr>
          <w:delText xml:space="preserve">transcripts, </w:delText>
        </w:r>
      </w:del>
      <w:del w:id="300" w:author="Dan Kliebenstein" w:date="2019-02-21T12:02:00Z">
        <w:r w:rsidR="004720D9" w:rsidRPr="0035605C" w:rsidDel="00C14213">
          <w:rPr>
            <w:rFonts w:cstheme="minorHAnsi"/>
          </w:rPr>
          <w:delText xml:space="preserve">we </w:delText>
        </w:r>
      </w:del>
      <w:del w:id="301" w:author="Dan Kliebenstein" w:date="2019-02-21T12:05:00Z">
        <w:r w:rsidR="004720D9" w:rsidRPr="0035605C" w:rsidDel="00C14213">
          <w:rPr>
            <w:rFonts w:cstheme="minorHAnsi"/>
          </w:rPr>
          <w:delText xml:space="preserve">queried for hotspots </w:delText>
        </w:r>
      </w:del>
      <w:moveToRangeStart w:id="302" w:author="Dan Kliebenstein" w:date="2019-02-21T12:02:00Z" w:name="move1642986"/>
      <w:moveTo w:id="303" w:author="Dan Kliebenstein" w:date="2019-02-21T12:02:00Z">
        <w:del w:id="304" w:author="Dan Kliebenstein" w:date="2019-02-21T12:05:00Z">
          <w:r w:rsidR="00C14213" w:rsidRPr="0035605C" w:rsidDel="00C14213">
            <w:rPr>
              <w:rFonts w:cstheme="minorHAnsi"/>
              <w:i/>
            </w:rPr>
            <w:delText>B. cinerea</w:delText>
          </w:r>
          <w:r w:rsidR="00C14213" w:rsidRPr="0035605C" w:rsidDel="00C14213">
            <w:rPr>
              <w:rFonts w:cstheme="minorHAnsi"/>
            </w:rPr>
            <w:delText xml:space="preserve"> and </w:delText>
          </w:r>
          <w:r w:rsidR="00C14213" w:rsidRPr="0035605C" w:rsidDel="00C14213">
            <w:rPr>
              <w:rFonts w:cstheme="minorHAnsi"/>
              <w:i/>
            </w:rPr>
            <w:delText>A. thaliana</w:delText>
          </w:r>
          <w:r w:rsidR="00C14213" w:rsidRPr="0035605C" w:rsidDel="00C14213">
            <w:rPr>
              <w:rFonts w:cstheme="minorHAnsi"/>
            </w:rPr>
            <w:delText xml:space="preserve"> </w:delText>
          </w:r>
        </w:del>
      </w:moveTo>
      <w:moveToRangeEnd w:id="302"/>
      <w:del w:id="305" w:author="Dan Kliebenstein" w:date="2019-02-21T12:02:00Z">
        <w:r w:rsidR="004720D9" w:rsidRPr="0035605C" w:rsidDel="00C14213">
          <w:rPr>
            <w:rFonts w:cstheme="minorHAnsi"/>
          </w:rPr>
          <w:delText xml:space="preserve">per </w:delText>
        </w:r>
      </w:del>
      <w:del w:id="306" w:author="Dan Kliebenstein" w:date="2019-02-21T12:05:00Z">
        <w:r w:rsidR="004720D9" w:rsidRPr="0035605C" w:rsidDel="00C14213">
          <w:rPr>
            <w:rFonts w:cstheme="minorHAnsi"/>
          </w:rPr>
          <w:delText>transcriptome (Figure N6)</w:delText>
        </w:r>
        <w:r w:rsidR="00DB1DF4" w:rsidRPr="0035605C" w:rsidDel="00C14213">
          <w:rPr>
            <w:rFonts w:cstheme="minorHAnsi"/>
          </w:rPr>
          <w:delText xml:space="preserve">. </w:delText>
        </w:r>
        <w:r w:rsidR="004720D9" w:rsidRPr="0035605C" w:rsidDel="00C14213">
          <w:rPr>
            <w:rFonts w:cstheme="minorHAnsi"/>
          </w:rPr>
          <w:delText>By permuting the SNP positions, we identified maximum</w:delText>
        </w:r>
        <w:r w:rsidR="00DB1DF4" w:rsidRPr="0035605C" w:rsidDel="00C14213">
          <w:rPr>
            <w:rFonts w:cstheme="minorHAnsi"/>
          </w:rPr>
          <w:delText xml:space="preserve"> permuted hotspot</w:delText>
        </w:r>
      </w:del>
      <w:del w:id="307" w:author="Dan Kliebenstein" w:date="2019-02-21T12:03:00Z">
        <w:r w:rsidR="00DB1DF4" w:rsidRPr="0035605C" w:rsidDel="00C14213">
          <w:rPr>
            <w:rFonts w:cstheme="minorHAnsi"/>
          </w:rPr>
          <w:delText xml:space="preserve"> size</w:delText>
        </w:r>
        <w:r w:rsidR="004720D9" w:rsidRPr="0035605C" w:rsidDel="00C14213">
          <w:rPr>
            <w:rFonts w:cstheme="minorHAnsi"/>
          </w:rPr>
          <w:delText>s</w:delText>
        </w:r>
        <w:r w:rsidR="00DB1DF4" w:rsidRPr="0035605C" w:rsidDel="00C14213">
          <w:rPr>
            <w:rFonts w:cstheme="minorHAnsi"/>
          </w:rPr>
          <w:delText xml:space="preserve"> for</w:delText>
        </w:r>
      </w:del>
      <w:del w:id="308" w:author="Dan Kliebenstein" w:date="2019-02-21T12:05:00Z">
        <w:r w:rsidR="00DB1DF4" w:rsidRPr="0035605C" w:rsidDel="00C14213">
          <w:rPr>
            <w:rFonts w:cstheme="minorHAnsi"/>
          </w:rPr>
          <w:delText xml:space="preserve"> </w:delText>
        </w:r>
        <w:r w:rsidR="00DB1DF4" w:rsidRPr="0035605C" w:rsidDel="00C14213">
          <w:rPr>
            <w:rFonts w:cstheme="minorHAnsi"/>
            <w:i/>
          </w:rPr>
          <w:delText>B. cinerea</w:delText>
        </w:r>
        <w:r w:rsidR="00DB1DF4" w:rsidRPr="0035605C" w:rsidDel="00C14213">
          <w:rPr>
            <w:rFonts w:cstheme="minorHAnsi"/>
          </w:rPr>
          <w:delText xml:space="preserve"> </w:delText>
        </w:r>
      </w:del>
      <w:del w:id="309" w:author="Dan Kliebenstein" w:date="2019-02-21T12:03:00Z">
        <w:r w:rsidR="004720D9" w:rsidRPr="0035605C" w:rsidDel="00C14213">
          <w:rPr>
            <w:rFonts w:cstheme="minorHAnsi"/>
          </w:rPr>
          <w:delText xml:space="preserve">as </w:delText>
        </w:r>
        <w:r w:rsidR="00D90417" w:rsidDel="00C14213">
          <w:rPr>
            <w:rFonts w:cstheme="minorHAnsi"/>
          </w:rPr>
          <w:delText>11 genes</w:delText>
        </w:r>
        <w:r w:rsidR="00DB1DF4" w:rsidRPr="00C14213" w:rsidDel="00C14213">
          <w:rPr>
            <w:rFonts w:cstheme="minorHAnsi"/>
            <w:i/>
            <w:rPrChange w:id="310" w:author="Dan Kliebenstein" w:date="2019-02-21T12:04:00Z">
              <w:rPr>
                <w:rFonts w:cstheme="minorHAnsi"/>
              </w:rPr>
            </w:rPrChange>
          </w:rPr>
          <w:delText>,</w:delText>
        </w:r>
        <w:r w:rsidR="00DB1DF4" w:rsidRPr="00C14213" w:rsidDel="00C14213">
          <w:rPr>
            <w:rFonts w:cstheme="minorHAnsi"/>
            <w:i/>
            <w:rPrChange w:id="311" w:author="Dan Kliebenstein" w:date="2019-02-21T12:04:00Z">
              <w:rPr>
                <w:rFonts w:cstheme="minorHAnsi"/>
              </w:rPr>
            </w:rPrChange>
          </w:rPr>
          <w:delText xml:space="preserve"> and </w:delText>
        </w:r>
      </w:del>
      <w:del w:id="312" w:author="Dan Kliebenstein" w:date="2019-02-21T12:04:00Z">
        <w:r w:rsidR="00D90417" w:rsidDel="00C14213">
          <w:rPr>
            <w:rFonts w:cstheme="minorHAnsi"/>
          </w:rPr>
          <w:delText>80 genes</w:delText>
        </w:r>
        <w:r w:rsidR="00DB1DF4" w:rsidRPr="0035605C" w:rsidDel="00C14213">
          <w:rPr>
            <w:rFonts w:cstheme="minorHAnsi"/>
          </w:rPr>
          <w:delText xml:space="preserve"> for </w:delText>
        </w:r>
        <w:r w:rsidR="00DB1DF4" w:rsidRPr="0035605C" w:rsidDel="00C14213">
          <w:rPr>
            <w:rFonts w:cstheme="minorHAnsi"/>
            <w:i/>
          </w:rPr>
          <w:delText>A. thaliana</w:delText>
        </w:r>
      </w:del>
      <w:del w:id="313" w:author="Dan Kliebenstein" w:date="2019-02-21T12:05:00Z">
        <w:r w:rsidR="00DB1DF4" w:rsidRPr="0035605C" w:rsidDel="00C14213">
          <w:rPr>
            <w:rFonts w:cstheme="minorHAnsi"/>
          </w:rPr>
          <w:delText xml:space="preserve">. </w:delText>
        </w:r>
        <w:r w:rsidR="004720D9" w:rsidRPr="0035605C" w:rsidDel="00C14213">
          <w:rPr>
            <w:rFonts w:cstheme="minorHAnsi"/>
          </w:rPr>
          <w:delText xml:space="preserve">For further analysis of hotspots, we utilized a conservative threshold of </w:delText>
        </w:r>
        <w:r w:rsidR="00BE57D1" w:rsidRPr="0035605C" w:rsidDel="00C14213">
          <w:rPr>
            <w:rFonts w:cstheme="minorHAnsi"/>
          </w:rPr>
          <w:delText>20 linked transcripts</w:delText>
        </w:r>
        <w:r w:rsidR="00DB1DF4" w:rsidRPr="0035605C" w:rsidDel="00C14213">
          <w:rPr>
            <w:rFonts w:cstheme="minorHAnsi"/>
          </w:rPr>
          <w:delText xml:space="preserve"> for </w:delText>
        </w:r>
        <w:r w:rsidR="00DB1DF4" w:rsidRPr="0035605C" w:rsidDel="00C14213">
          <w:rPr>
            <w:rFonts w:cstheme="minorHAnsi"/>
            <w:i/>
          </w:rPr>
          <w:delText xml:space="preserve">B. cinerea </w:delText>
        </w:r>
        <w:r w:rsidR="00DB1DF4" w:rsidRPr="0035605C" w:rsidDel="00C14213">
          <w:rPr>
            <w:rFonts w:cstheme="minorHAnsi"/>
          </w:rPr>
          <w:delText xml:space="preserve">and </w:delText>
        </w:r>
        <w:r w:rsidR="00BE57D1" w:rsidRPr="0035605C" w:rsidDel="00C14213">
          <w:rPr>
            <w:rFonts w:cstheme="minorHAnsi"/>
          </w:rPr>
          <w:delText>150 transcripts</w:delText>
        </w:r>
        <w:r w:rsidR="00DB1DF4" w:rsidRPr="0035605C" w:rsidDel="00C14213">
          <w:rPr>
            <w:rFonts w:cstheme="minorHAnsi"/>
          </w:rPr>
          <w:delText xml:space="preserve"> for </w:delText>
        </w:r>
        <w:r w:rsidR="00DB1DF4" w:rsidRPr="0035605C" w:rsidDel="00C14213">
          <w:rPr>
            <w:rFonts w:cstheme="minorHAnsi"/>
            <w:i/>
          </w:rPr>
          <w:delText>A. thaliana</w:delText>
        </w:r>
        <w:r w:rsidR="00DB1DF4" w:rsidRPr="0035605C" w:rsidDel="00C14213">
          <w:rPr>
            <w:rFonts w:cstheme="minorHAnsi"/>
          </w:rPr>
          <w:delText xml:space="preserve">. </w:delText>
        </w:r>
        <w:r w:rsidR="004720D9" w:rsidRPr="0035605C" w:rsidDel="00C14213">
          <w:rPr>
            <w:rFonts w:cstheme="minorHAnsi"/>
          </w:rPr>
          <w:delText xml:space="preserve">This analysis </w:delText>
        </w:r>
        <w:r w:rsidR="00A47A6F" w:rsidRPr="0035605C" w:rsidDel="00C14213">
          <w:rPr>
            <w:rFonts w:cstheme="minorHAnsi"/>
          </w:rPr>
          <w:delText xml:space="preserve">identified </w:delText>
        </w:r>
        <w:r w:rsidR="004720D9" w:rsidRPr="0035605C" w:rsidDel="00C14213">
          <w:rPr>
            <w:rFonts w:cstheme="minorHAnsi"/>
          </w:rPr>
          <w:delText>1</w:delText>
        </w:r>
        <w:r w:rsidR="00202F91" w:rsidRPr="0035605C" w:rsidDel="00C14213">
          <w:rPr>
            <w:rFonts w:cstheme="minorHAnsi"/>
          </w:rPr>
          <w:delText>3</w:delText>
        </w:r>
        <w:r w:rsidR="00A47A6F" w:rsidRPr="0035605C" w:rsidDel="00C14213">
          <w:rPr>
            <w:rFonts w:cstheme="minorHAnsi"/>
          </w:rPr>
          <w:delText xml:space="preserve"> </w:delText>
        </w:r>
        <w:r w:rsidR="004720D9" w:rsidRPr="0035605C" w:rsidDel="00C14213">
          <w:rPr>
            <w:rFonts w:cstheme="minorHAnsi"/>
          </w:rPr>
          <w:delText>SNPs as potential</w:delText>
        </w:r>
        <w:r w:rsidR="004720D9" w:rsidRPr="0035605C" w:rsidDel="00C14213">
          <w:rPr>
            <w:rFonts w:cstheme="minorHAnsi"/>
            <w:i/>
          </w:rPr>
          <w:delText xml:space="preserve"> trans</w:delText>
        </w:r>
        <w:r w:rsidR="00A47A6F" w:rsidRPr="0035605C" w:rsidDel="00C14213">
          <w:rPr>
            <w:rFonts w:cstheme="minorHAnsi"/>
          </w:rPr>
          <w:delText>-</w:delText>
        </w:r>
        <w:r w:rsidR="004720D9" w:rsidRPr="0035605C" w:rsidDel="00C14213">
          <w:rPr>
            <w:rFonts w:cstheme="minorHAnsi"/>
          </w:rPr>
          <w:delText xml:space="preserve">eQTL hotspots for the </w:delText>
        </w:r>
        <w:r w:rsidR="004720D9" w:rsidRPr="0035605C" w:rsidDel="00C14213">
          <w:rPr>
            <w:rFonts w:cstheme="minorHAnsi"/>
            <w:i/>
          </w:rPr>
          <w:delText>B. cinerea</w:delText>
        </w:r>
        <w:r w:rsidR="004720D9" w:rsidRPr="0035605C" w:rsidDel="00C14213">
          <w:rPr>
            <w:rFonts w:cstheme="minorHAnsi"/>
          </w:rPr>
          <w:delText xml:space="preserve"> transcriptome and 1</w:delText>
        </w:r>
        <w:r w:rsidR="00202F91" w:rsidRPr="0035605C" w:rsidDel="00C14213">
          <w:rPr>
            <w:rFonts w:cstheme="minorHAnsi"/>
          </w:rPr>
          <w:delText>2</w:delText>
        </w:r>
        <w:r w:rsidR="004720D9" w:rsidRPr="0035605C" w:rsidDel="00C14213">
          <w:rPr>
            <w:rFonts w:cstheme="minorHAnsi"/>
          </w:rPr>
          <w:delText xml:space="preserve"> SNPs as potential cross-species</w:delText>
        </w:r>
        <w:r w:rsidR="004720D9" w:rsidRPr="0035605C" w:rsidDel="00C14213">
          <w:rPr>
            <w:rFonts w:cstheme="minorHAnsi"/>
            <w:i/>
          </w:rPr>
          <w:delText xml:space="preserve"> trans</w:delText>
        </w:r>
        <w:r w:rsidR="00A47A6F" w:rsidRPr="0035605C" w:rsidDel="00C14213">
          <w:rPr>
            <w:rFonts w:cstheme="minorHAnsi"/>
          </w:rPr>
          <w:delText>-</w:delText>
        </w:r>
        <w:r w:rsidR="004720D9" w:rsidRPr="0035605C" w:rsidDel="00C14213">
          <w:rPr>
            <w:rFonts w:cstheme="minorHAnsi"/>
          </w:rPr>
          <w:delText xml:space="preserve">eQTL </w:delText>
        </w:r>
      </w:del>
      <w:del w:id="314" w:author="Dan Kliebenstein" w:date="2019-02-21T12:04:00Z">
        <w:r w:rsidR="004720D9" w:rsidRPr="0035605C" w:rsidDel="00C14213">
          <w:rPr>
            <w:rFonts w:cstheme="minorHAnsi"/>
          </w:rPr>
          <w:delText>hot</w:delText>
        </w:r>
        <w:r w:rsidR="00A47A6F" w:rsidRPr="0035605C" w:rsidDel="00C14213">
          <w:rPr>
            <w:rFonts w:cstheme="minorHAnsi"/>
          </w:rPr>
          <w:delText>SNPs</w:delText>
        </w:r>
        <w:r w:rsidR="004720D9" w:rsidRPr="0035605C" w:rsidDel="00C14213">
          <w:rPr>
            <w:rFonts w:cstheme="minorHAnsi"/>
          </w:rPr>
          <w:delText xml:space="preserve"> </w:delText>
        </w:r>
      </w:del>
      <w:del w:id="315" w:author="Dan Kliebenstein" w:date="2019-02-21T12:05:00Z">
        <w:r w:rsidR="004720D9" w:rsidRPr="0035605C" w:rsidDel="00C14213">
          <w:rPr>
            <w:rFonts w:cstheme="minorHAnsi"/>
          </w:rPr>
          <w:delText xml:space="preserve">influencing </w:delText>
        </w:r>
        <w:r w:rsidR="004720D9" w:rsidRPr="0035605C" w:rsidDel="00C14213">
          <w:rPr>
            <w:rFonts w:cstheme="minorHAnsi"/>
            <w:i/>
          </w:rPr>
          <w:delText>the A. thaliana</w:delText>
        </w:r>
        <w:r w:rsidR="004720D9" w:rsidRPr="0035605C" w:rsidDel="00C14213">
          <w:rPr>
            <w:rFonts w:cstheme="minorHAnsi"/>
          </w:rPr>
          <w:delText xml:space="preserve"> transcriptome (Figure N6, Figure N7).  The </w:delText>
        </w:r>
        <w:r w:rsidR="004720D9" w:rsidRPr="0035605C" w:rsidDel="00C14213">
          <w:rPr>
            <w:rFonts w:cstheme="minorHAnsi"/>
            <w:i/>
          </w:rPr>
          <w:delText>trans</w:delText>
        </w:r>
        <w:r w:rsidR="004720D9" w:rsidRPr="0035605C" w:rsidDel="00C14213">
          <w:rPr>
            <w:rFonts w:cstheme="minorHAnsi"/>
          </w:rPr>
          <w:delText>-eQTL</w:delText>
        </w:r>
        <w:r w:rsidR="00DB1DF4" w:rsidRPr="0035605C" w:rsidDel="00C14213">
          <w:rPr>
            <w:rFonts w:cstheme="minorHAnsi"/>
          </w:rPr>
          <w:delText xml:space="preserve"> </w:delText>
        </w:r>
      </w:del>
      <w:del w:id="316" w:author="Dan Kliebenstein" w:date="2019-02-21T12:04:00Z">
        <w:r w:rsidR="00A47A6F" w:rsidRPr="0035605C" w:rsidDel="00C14213">
          <w:rPr>
            <w:rFonts w:cstheme="minorHAnsi"/>
          </w:rPr>
          <w:delText>hot</w:delText>
        </w:r>
        <w:r w:rsidR="00EE4907" w:rsidRPr="0035605C" w:rsidDel="00C14213">
          <w:rPr>
            <w:rFonts w:cstheme="minorHAnsi"/>
          </w:rPr>
          <w:delText>SNPs</w:delText>
        </w:r>
        <w:r w:rsidR="00DB1DF4" w:rsidRPr="0035605C" w:rsidDel="00C14213">
          <w:rPr>
            <w:rFonts w:cstheme="minorHAnsi"/>
          </w:rPr>
          <w:delText xml:space="preserve"> </w:delText>
        </w:r>
      </w:del>
      <w:del w:id="317" w:author="Dan Kliebenstein" w:date="2019-02-21T12:05:00Z">
        <w:r w:rsidR="00DB1DF4" w:rsidRPr="0035605C" w:rsidDel="00C14213">
          <w:rPr>
            <w:rFonts w:cstheme="minorHAnsi"/>
          </w:rPr>
          <w:delText xml:space="preserve">are spread throughout the genome, present on </w:delText>
        </w:r>
        <w:r w:rsidR="00202F91" w:rsidRPr="0035605C" w:rsidDel="00C14213">
          <w:rPr>
            <w:rFonts w:cstheme="minorHAnsi"/>
          </w:rPr>
          <w:delText xml:space="preserve">all </w:delText>
        </w:r>
        <w:r w:rsidR="00DB1DF4" w:rsidRPr="0035605C" w:rsidDel="00C14213">
          <w:rPr>
            <w:rFonts w:cstheme="minorHAnsi"/>
          </w:rPr>
          <w:delText xml:space="preserve">chromosomes </w:delText>
        </w:r>
        <w:r w:rsidR="00202F91" w:rsidRPr="0035605C" w:rsidDel="00C14213">
          <w:rPr>
            <w:rFonts w:cstheme="minorHAnsi"/>
          </w:rPr>
          <w:delText xml:space="preserve">except 7, 11, 14, 15 </w:delText>
        </w:r>
        <w:r w:rsidR="00DB1DF4" w:rsidRPr="0035605C" w:rsidDel="00C14213">
          <w:rPr>
            <w:rFonts w:cstheme="minorHAnsi"/>
          </w:rPr>
          <w:delText xml:space="preserve">(Figure </w:delText>
        </w:r>
        <w:r w:rsidR="00A156F7" w:rsidRPr="0035605C" w:rsidDel="00C14213">
          <w:rPr>
            <w:rFonts w:cstheme="minorHAnsi"/>
          </w:rPr>
          <w:delText>N6</w:delText>
        </w:r>
        <w:r w:rsidR="00EE4907" w:rsidRPr="0035605C" w:rsidDel="00C14213">
          <w:rPr>
            <w:rFonts w:cstheme="minorHAnsi"/>
          </w:rPr>
          <w:delText>, Table N1</w:delText>
        </w:r>
        <w:r w:rsidR="00DB1DF4" w:rsidRPr="0035605C" w:rsidDel="00C14213">
          <w:rPr>
            <w:rFonts w:cstheme="minorHAnsi"/>
          </w:rPr>
          <w:delText xml:space="preserve">). </w:delText>
        </w:r>
      </w:del>
    </w:p>
    <w:p w14:paraId="7AC3298D" w14:textId="7C33495E" w:rsidR="00DB1DF4" w:rsidRPr="0035605C" w:rsidRDefault="00C14213" w:rsidP="00F85ACF">
      <w:pPr>
        <w:spacing w:line="480" w:lineRule="auto"/>
        <w:ind w:firstLine="720"/>
        <w:rPr>
          <w:rFonts w:cstheme="minorHAnsi"/>
        </w:rPr>
      </w:pPr>
      <w:ins w:id="318" w:author="Dan Kliebenstein" w:date="2019-02-21T12:07:00Z">
        <w:r>
          <w:rPr>
            <w:rFonts w:cstheme="minorHAnsi"/>
          </w:rPr>
          <w:t>The benefit of a co-transcriptome is that it should be possible to map how polymorphisms cause effects in the pathogen and this transmits to an altered transcriptome in the host. This would suggest</w:t>
        </w:r>
      </w:ins>
      <w:del w:id="319" w:author="Dan Kliebenstein" w:date="2019-02-21T12:07:00Z">
        <w:r w:rsidR="004720D9" w:rsidRPr="0035605C" w:rsidDel="00C14213">
          <w:rPr>
            <w:rFonts w:cstheme="minorHAnsi"/>
          </w:rPr>
          <w:delText>One possibility</w:delText>
        </w:r>
      </w:del>
      <w:del w:id="320" w:author="Dan Kliebenstein" w:date="2019-02-21T12:08:00Z">
        <w:r w:rsidR="004720D9" w:rsidRPr="0035605C" w:rsidDel="00C14213">
          <w:rPr>
            <w:rFonts w:cstheme="minorHAnsi"/>
          </w:rPr>
          <w:delText xml:space="preserve"> is</w:delText>
        </w:r>
      </w:del>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 xml:space="preserve">eQTL </w:t>
      </w:r>
      <w:commentRangeStart w:id="321"/>
      <w:r w:rsidR="004720D9" w:rsidRPr="0035605C">
        <w:rPr>
          <w:rFonts w:cstheme="minorHAnsi"/>
        </w:rPr>
        <w:t xml:space="preserve">hotSNP </w:t>
      </w:r>
      <w:commentRangeEnd w:id="321"/>
      <w:r>
        <w:rPr>
          <w:rStyle w:val="CommentReference"/>
        </w:rPr>
        <w:commentReference w:id="321"/>
      </w:r>
      <w:r w:rsidR="004720D9" w:rsidRPr="0035605C">
        <w:rPr>
          <w:rFonts w:cstheme="minorHAnsi"/>
        </w:rPr>
        <w:t xml:space="preserve">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 xml:space="preserve">eQTL hotSNP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w:t>
      </w:r>
      <w:del w:id="322" w:author="Dan Kliebenstein" w:date="2019-02-21T12:06:00Z">
        <w:r w:rsidR="00202F91" w:rsidRPr="0035605C" w:rsidDel="00C14213">
          <w:rPr>
            <w:rFonts w:cstheme="minorHAnsi"/>
          </w:rPr>
          <w:delText xml:space="preserve">significant </w:delText>
        </w:r>
      </w:del>
      <w:r w:rsidR="00202F91" w:rsidRPr="0035605C">
        <w:rPr>
          <w:rFonts w:cstheme="minorHAnsi"/>
        </w:rPr>
        <w:t xml:space="preserve">overlap in eQTL hotspots across the two </w:t>
      </w:r>
      <w:del w:id="323" w:author="Dan Kliebenstein" w:date="2019-02-21T12:06:00Z">
        <w:r w:rsidR="00202F91" w:rsidRPr="0035605C" w:rsidDel="00C14213">
          <w:rPr>
            <w:rFonts w:cstheme="minorHAnsi"/>
          </w:rPr>
          <w:delText>genomes</w:delText>
        </w:r>
      </w:del>
      <w:ins w:id="324" w:author="Dan Kliebenstein" w:date="2019-02-21T12:06:00Z">
        <w:r>
          <w:rPr>
            <w:rFonts w:cstheme="minorHAnsi"/>
          </w:rPr>
          <w:t>transcriptomes</w:t>
        </w:r>
      </w:ins>
      <w:r w:rsidR="00202F91" w:rsidRPr="0035605C">
        <w:rPr>
          <w:rFonts w:cstheme="minorHAnsi"/>
        </w:rPr>
        <w:t xml:space="preserve">; hotSNPs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xml:space="preserve">, and hotSNPs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ins w:id="325" w:author="Dan Kliebenstein" w:date="2019-02-21T12:08:00Z">
        <w:r>
          <w:rPr>
            <w:rFonts w:cstheme="minorHAnsi"/>
          </w:rPr>
          <w:t xml:space="preserve">All values that are below the permutation threshold. </w:t>
        </w:r>
      </w:ins>
      <w:r w:rsidR="00BE57D1" w:rsidRPr="0035605C">
        <w:rPr>
          <w:rFonts w:cstheme="minorHAnsi"/>
        </w:rPr>
        <w:t xml:space="preserve">To </w:t>
      </w:r>
      <w:r w:rsidR="00E659F4" w:rsidRPr="0035605C">
        <w:rPr>
          <w:rFonts w:cstheme="minorHAnsi"/>
        </w:rPr>
        <w:t xml:space="preserve">test </w:t>
      </w:r>
      <w:ins w:id="326" w:author="Dan Kliebenstein" w:date="2019-02-21T12:09:00Z">
        <w:r>
          <w:rPr>
            <w:rFonts w:cstheme="minorHAnsi"/>
          </w:rPr>
          <w:t xml:space="preserve">if this is caused by </w:t>
        </w:r>
      </w:ins>
      <w:del w:id="327" w:author="Dan Kliebenstein" w:date="2019-02-21T12:09:00Z">
        <w:r w:rsidR="00E659F4" w:rsidRPr="0035605C" w:rsidDel="00C14213">
          <w:rPr>
            <w:rFonts w:cstheme="minorHAnsi"/>
          </w:rPr>
          <w:delText>the dependency o</w:delText>
        </w:r>
        <w:r w:rsidR="004720D9" w:rsidRPr="0035605C" w:rsidDel="00C14213">
          <w:rPr>
            <w:rFonts w:cstheme="minorHAnsi"/>
          </w:rPr>
          <w:delText>f</w:delText>
        </w:r>
        <w:r w:rsidR="00E659F4" w:rsidRPr="0035605C" w:rsidDel="00C14213">
          <w:rPr>
            <w:rFonts w:cstheme="minorHAnsi"/>
          </w:rPr>
          <w:delText xml:space="preserve"> </w:delText>
        </w:r>
        <w:r w:rsidR="004720D9" w:rsidRPr="0035605C" w:rsidDel="00C14213">
          <w:rPr>
            <w:rFonts w:cstheme="minorHAnsi"/>
          </w:rPr>
          <w:delText>th</w:delText>
        </w:r>
        <w:r w:rsidR="00E659F4" w:rsidRPr="0035605C" w:rsidDel="00C14213">
          <w:rPr>
            <w:rFonts w:cstheme="minorHAnsi"/>
          </w:rPr>
          <w:delText>ese results on</w:delText>
        </w:r>
        <w:r w:rsidR="00E51637" w:rsidRPr="0035605C" w:rsidDel="00C14213">
          <w:rPr>
            <w:rFonts w:cstheme="minorHAnsi"/>
          </w:rPr>
          <w:delText xml:space="preserve"> </w:delText>
        </w:r>
      </w:del>
      <w:r w:rsidR="00E51637" w:rsidRPr="0035605C">
        <w:rPr>
          <w:rFonts w:cstheme="minorHAnsi"/>
        </w:rPr>
        <w:t>using</w:t>
      </w:r>
      <w:r w:rsidR="00E659F4" w:rsidRPr="0035605C">
        <w:rPr>
          <w:rFonts w:cstheme="minorHAnsi"/>
        </w:rPr>
        <w:t xml:space="preserve"> solely </w:t>
      </w:r>
      <w:r w:rsidR="00E659F4" w:rsidRPr="0035605C">
        <w:rPr>
          <w:rFonts w:cstheme="minorHAnsi"/>
        </w:rPr>
        <w:lastRenderedPageBreak/>
        <w:t>the top SNP</w:t>
      </w:r>
      <w:ins w:id="328" w:author="Dan Kliebenstein" w:date="2019-02-21T12:09:00Z">
        <w:r>
          <w:rPr>
            <w:rFonts w:cstheme="minorHAnsi"/>
          </w:rPr>
          <w:t xml:space="preserve"> per transcript</w:t>
        </w:r>
      </w:ins>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hotSNPs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 xml:space="preserve">s-eQTL hotSNPs but can involve </w:t>
      </w:r>
      <w:del w:id="329" w:author="Dan Kliebenstein" w:date="2019-02-21T12:11:00Z">
        <w:r w:rsidR="00E659F4" w:rsidRPr="0035605C" w:rsidDel="00C135E5">
          <w:rPr>
            <w:rFonts w:cstheme="minorHAnsi"/>
          </w:rPr>
          <w:delText>more limited</w:delText>
        </w:r>
      </w:del>
      <w:ins w:id="330" w:author="Dan Kliebenstein" w:date="2019-02-21T12:11:00Z">
        <w:r w:rsidR="00C135E5">
          <w:rPr>
            <w:rFonts w:cstheme="minorHAnsi"/>
          </w:rPr>
          <w:t>narrower</w:t>
        </w:r>
      </w:ins>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77EF16F0" w:rsidR="007E7466" w:rsidRPr="0035605C" w:rsidRDefault="007E7466" w:rsidP="00782740">
      <w:pPr>
        <w:spacing w:line="480" w:lineRule="auto"/>
        <w:rPr>
          <w:rFonts w:cstheme="minorHAnsi"/>
          <w:b/>
        </w:rPr>
      </w:pPr>
      <w:r w:rsidRPr="0035605C">
        <w:rPr>
          <w:rFonts w:cstheme="minorHAnsi"/>
          <w:b/>
        </w:rPr>
        <w:t xml:space="preserve">Annotation of </w:t>
      </w:r>
      <w:r w:rsidR="00F85ACF" w:rsidRPr="0035605C">
        <w:rPr>
          <w:rFonts w:cstheme="minorHAnsi"/>
          <w:b/>
        </w:rPr>
        <w:t xml:space="preserve">hotSNPs and </w:t>
      </w:r>
      <w:r w:rsidRPr="0035605C">
        <w:rPr>
          <w:rFonts w:cstheme="minorHAnsi"/>
          <w:b/>
        </w:rPr>
        <w:t>eQTL hotspot</w:t>
      </w:r>
      <w:r w:rsidR="00F85ACF" w:rsidRPr="0035605C">
        <w:rPr>
          <w:rFonts w:cstheme="minorHAnsi"/>
          <w:b/>
        </w:rPr>
        <w:t xml:space="preserve"> targets</w:t>
      </w:r>
    </w:p>
    <w:p w14:paraId="3C4A0BE2" w14:textId="19280967" w:rsidR="000B6CED" w:rsidRDefault="00202F91" w:rsidP="00977D5C">
      <w:pPr>
        <w:spacing w:line="480" w:lineRule="auto"/>
        <w:ind w:firstLine="720"/>
        <w:rPr>
          <w:rFonts w:cstheme="minorHAnsi"/>
        </w:rPr>
      </w:pPr>
      <w:r w:rsidRPr="0035605C">
        <w:rPr>
          <w:rFonts w:cstheme="minorHAnsi"/>
        </w:rPr>
        <w:t xml:space="preserve">We annotated these hotSNPs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0B6CED">
        <w:rPr>
          <w:rFonts w:cstheme="minorHAnsi"/>
        </w:rPr>
        <w:t xml:space="preserve">While we find annotation information suggestive of metabolic interactions between host and pathogen, and known virulence mechanisms, </w:t>
      </w:r>
      <w:r w:rsidR="00451C80">
        <w:rPr>
          <w:rFonts w:cstheme="minorHAnsi"/>
        </w:rPr>
        <w:t xml:space="preserve">32% </w:t>
      </w:r>
      <w:r w:rsidR="000B6CED">
        <w:rPr>
          <w:rFonts w:cstheme="minorHAnsi"/>
        </w:rPr>
        <w:t xml:space="preserve">of our hotSNP genes and </w:t>
      </w:r>
      <w:r w:rsidR="00451C80">
        <w:rPr>
          <w:rFonts w:cstheme="minorHAnsi"/>
        </w:rPr>
        <w:t>21%</w:t>
      </w:r>
      <w:r w:rsidR="000B6CED">
        <w:rPr>
          <w:rFonts w:cstheme="minorHAnsi"/>
        </w:rPr>
        <w:t xml:space="preserve"> of the downstream targets </w:t>
      </w:r>
      <w:r w:rsidR="00D01C65">
        <w:rPr>
          <w:rFonts w:cstheme="minorHAnsi"/>
        </w:rPr>
        <w:t>do not yet have gene ontology (GO) information</w:t>
      </w:r>
      <w:r w:rsidR="002E504A">
        <w:rPr>
          <w:rFonts w:cstheme="minorHAnsi"/>
        </w:rPr>
        <w:t xml:space="preserve"> (Table N1, Table N2)</w:t>
      </w:r>
      <w:r w:rsidR="00D01C65">
        <w:rPr>
          <w:rFonts w:cstheme="minorHAnsi"/>
        </w:rPr>
        <w:t xml:space="preserve">. Thus, this study identifies a large number of loci potentially involved in novel virulence mechanisms of </w:t>
      </w:r>
      <w:r w:rsidR="00D01C65" w:rsidRPr="00451C80">
        <w:rPr>
          <w:rFonts w:cstheme="minorHAnsi"/>
          <w:i/>
        </w:rPr>
        <w:t>B. cinerea</w:t>
      </w:r>
      <w:r w:rsidR="00D01C65">
        <w:rPr>
          <w:rFonts w:cstheme="minorHAnsi"/>
        </w:rPr>
        <w:t xml:space="preserve">. </w:t>
      </w:r>
    </w:p>
    <w:p w14:paraId="2FFD6965" w14:textId="33DA767D" w:rsidR="00123E77" w:rsidRDefault="00123E77" w:rsidP="00123E77">
      <w:pPr>
        <w:spacing w:line="480" w:lineRule="auto"/>
        <w:ind w:firstLine="720"/>
        <w:rPr>
          <w:rFonts w:cstheme="minorHAnsi"/>
        </w:rPr>
      </w:pPr>
      <w:r w:rsidRPr="0035605C">
        <w:rPr>
          <w:rFonts w:cstheme="minorHAnsi"/>
        </w:rPr>
        <w:t>We further examined functional annotation</w:t>
      </w:r>
      <w:r>
        <w:rPr>
          <w:rFonts w:cstheme="minorHAnsi"/>
        </w:rPr>
        <w:t>s</w:t>
      </w:r>
      <w:r w:rsidRPr="0035605C">
        <w:rPr>
          <w:rFonts w:cstheme="minorHAnsi"/>
        </w:rPr>
        <w:t xml:space="preserve"> of the genes linked to our eQTL hotspots, to hypothesize mechanisms of regulation by these hotSNPs. We annotated the genes targeted by these hotSNPs with functional information, including links to co-expression networks </w:t>
      </w:r>
      <w:r>
        <w:rPr>
          <w:rFonts w:cstheme="minorHAnsi"/>
        </w:rPr>
        <w:t xml:space="preserve">and lesion size variation </w:t>
      </w:r>
      <w:r w:rsidRPr="0035605C">
        <w:rPr>
          <w:rFonts w:cstheme="minorHAnsi"/>
        </w:rPr>
        <w:t xml:space="preserve">from previous RNAseq analysis of these transcripts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2017, Zhang, Corwin et al. 2018)</w:t>
      </w:r>
      <w:r w:rsidRPr="0035605C">
        <w:rPr>
          <w:rFonts w:cstheme="minorHAnsi"/>
        </w:rPr>
        <w:fldChar w:fldCharType="end"/>
      </w:r>
      <w:r w:rsidRPr="0035605C">
        <w:rPr>
          <w:rFonts w:cstheme="minorHAnsi"/>
        </w:rPr>
        <w:t xml:space="preserve"> (Table X1). eQTL hotspots linked to these co-expression networks could indicate regulatory points for these modules of expression variation.</w:t>
      </w:r>
    </w:p>
    <w:p w14:paraId="356C9379" w14:textId="4ED9B981" w:rsidR="00451C80" w:rsidRPr="0035605C" w:rsidRDefault="00123E77" w:rsidP="00123E77">
      <w:pPr>
        <w:spacing w:line="480" w:lineRule="auto"/>
        <w:ind w:firstLine="720"/>
        <w:rPr>
          <w:rFonts w:cstheme="minorHAnsi"/>
        </w:rPr>
      </w:pPr>
      <w:r>
        <w:rPr>
          <w:rFonts w:cstheme="minorHAnsi"/>
        </w:rPr>
        <w:t>The</w:t>
      </w:r>
      <w:r w:rsidR="00D020F8" w:rsidRPr="0035605C">
        <w:rPr>
          <w:rFonts w:cstheme="minorHAnsi"/>
        </w:rPr>
        <w:t xml:space="preserve"> 11 </w:t>
      </w:r>
      <w:r w:rsidRPr="00123E77">
        <w:rPr>
          <w:rFonts w:cstheme="minorHAnsi"/>
          <w:i/>
        </w:rPr>
        <w:t xml:space="preserve">A. thaliana </w:t>
      </w:r>
      <w:r w:rsidR="00D020F8" w:rsidRPr="0035605C">
        <w:rPr>
          <w:rFonts w:cstheme="minorHAnsi"/>
        </w:rPr>
        <w:t xml:space="preserve">hotSNP gene annotations included 4 enzymes and 2 genes associated with isolate compatibility (Table N1). From </w:t>
      </w:r>
      <w:r w:rsidR="00D020F8" w:rsidRPr="0035605C">
        <w:rPr>
          <w:rFonts w:cstheme="minorHAnsi"/>
          <w:i/>
        </w:rPr>
        <w:t xml:space="preserve">B. cinerea </w:t>
      </w:r>
      <w:r w:rsidR="00D020F8" w:rsidRPr="0035605C">
        <w:rPr>
          <w:rFonts w:cstheme="minorHAnsi"/>
        </w:rPr>
        <w:t xml:space="preserve">expression profiles, the 11 hotSNP gene annotations included 4 enzymes (Table N1). </w:t>
      </w:r>
      <w:r w:rsidRPr="0035605C">
        <w:rPr>
          <w:rFonts w:cstheme="minorHAnsi"/>
        </w:rPr>
        <w:t xml:space="preserve">Nine of the </w:t>
      </w:r>
      <w:r w:rsidRPr="0035605C">
        <w:rPr>
          <w:rFonts w:cstheme="minorHAnsi"/>
          <w:i/>
        </w:rPr>
        <w:t xml:space="preserve">A. thaliana </w:t>
      </w:r>
      <w:r w:rsidRPr="0035605C">
        <w:rPr>
          <w:rFonts w:cstheme="minorHAnsi"/>
        </w:rPr>
        <w:t xml:space="preserve">eQTL hotspots were also linked to genes from two major genotype-dependent </w:t>
      </w:r>
      <w:r w:rsidRPr="0035605C">
        <w:rPr>
          <w:rFonts w:cstheme="minorHAnsi"/>
          <w:i/>
        </w:rPr>
        <w:t>A. thaliana</w:t>
      </w:r>
      <w:r w:rsidRPr="0035605C">
        <w:rPr>
          <w:rFonts w:cstheme="minorHAnsi"/>
        </w:rPr>
        <w:t xml:space="preserve"> co-expression networks when infected with</w:t>
      </w:r>
      <w:r w:rsidRPr="0035605C">
        <w:rPr>
          <w:rFonts w:cstheme="minorHAnsi"/>
          <w:i/>
        </w:rPr>
        <w:t xml:space="preserve"> B. cinerea </w:t>
      </w:r>
      <w:r w:rsidRPr="0035605C">
        <w:rPr>
          <w:rFonts w:cstheme="minorHAnsi"/>
        </w:rPr>
        <w:lastRenderedPageBreak/>
        <w:t>(Figure N8). These networks contain genes pointing to network function in jasmonate and salicylic acid signaling processes and camalexin biosynthesis (Network I), or photosynthesis in the host (Network IV).</w:t>
      </w:r>
    </w:p>
    <w:p w14:paraId="15BAC61A" w14:textId="05927C43" w:rsidR="00B07520" w:rsidRDefault="000D6131" w:rsidP="00123E77">
      <w:pPr>
        <w:spacing w:line="480" w:lineRule="auto"/>
        <w:ind w:firstLine="720"/>
        <w:rPr>
          <w:rFonts w:cstheme="minorHAnsi"/>
        </w:rPr>
      </w:pPr>
      <w:commentRangeStart w:id="331"/>
      <w:r w:rsidRPr="0035605C">
        <w:rPr>
          <w:rFonts w:cstheme="minorHAnsi"/>
        </w:rPr>
        <w:t xml:space="preserve">Among the </w:t>
      </w:r>
      <w:r w:rsidR="00123E77">
        <w:rPr>
          <w:rFonts w:cstheme="minorHAnsi"/>
        </w:rPr>
        <w:t>22</w:t>
      </w:r>
      <w:r w:rsidRPr="0035605C">
        <w:rPr>
          <w:rFonts w:cstheme="minorHAnsi"/>
        </w:rPr>
        <w:t xml:space="preserve"> hot</w:t>
      </w:r>
      <w:r w:rsidR="00123E77">
        <w:rPr>
          <w:rFonts w:cstheme="minorHAnsi"/>
        </w:rPr>
        <w:t>SNP</w:t>
      </w:r>
      <w:r w:rsidRPr="0035605C">
        <w:rPr>
          <w:rFonts w:cstheme="minorHAnsi"/>
        </w:rPr>
        <w:t xml:space="preserve"> </w:t>
      </w:r>
      <w:r w:rsidR="00123E77">
        <w:rPr>
          <w:rFonts w:cstheme="minorHAnsi"/>
        </w:rPr>
        <w:t>genes</w:t>
      </w:r>
      <w:r w:rsidRPr="0035605C">
        <w:rPr>
          <w:rFonts w:cstheme="minorHAnsi"/>
        </w:rPr>
        <w:t xml:space="preserve">, </w:t>
      </w:r>
      <w:r w:rsidR="00575BD4" w:rsidRPr="0035605C">
        <w:rPr>
          <w:rFonts w:cstheme="minorHAnsi"/>
        </w:rPr>
        <w:t>three of the</w:t>
      </w:r>
      <w:r w:rsidR="00123E77">
        <w:rPr>
          <w:rFonts w:cstheme="minorHAnsi"/>
        </w:rPr>
        <w:t xml:space="preserve"> </w:t>
      </w:r>
      <w:r w:rsidR="00123E77" w:rsidRPr="00123E77">
        <w:rPr>
          <w:rFonts w:cstheme="minorHAnsi"/>
          <w:i/>
        </w:rPr>
        <w:t xml:space="preserve">B. cinerea </w:t>
      </w:r>
      <w:r w:rsidR="00123E77">
        <w:rPr>
          <w:rFonts w:cstheme="minorHAnsi"/>
        </w:rPr>
        <w:t>hotSNP</w:t>
      </w:r>
      <w:r w:rsidR="00E56078" w:rsidRPr="0035605C">
        <w:rPr>
          <w:rFonts w:cstheme="minorHAnsi"/>
        </w:rPr>
        <w:t xml:space="preserve"> </w:t>
      </w:r>
      <w:r w:rsidR="00575BD4" w:rsidRPr="0035605C">
        <w:rPr>
          <w:rFonts w:cstheme="minorHAnsi"/>
        </w:rPr>
        <w:t xml:space="preserve">genes </w:t>
      </w:r>
      <w:r w:rsidR="00123E77">
        <w:rPr>
          <w:rFonts w:cstheme="minorHAnsi"/>
        </w:rPr>
        <w:t xml:space="preserve">and two of the </w:t>
      </w:r>
      <w:r w:rsidR="00123E77" w:rsidRPr="00123E77">
        <w:rPr>
          <w:rFonts w:cstheme="minorHAnsi"/>
          <w:i/>
        </w:rPr>
        <w:t>A. thaliana</w:t>
      </w:r>
      <w:r w:rsidR="00123E77">
        <w:rPr>
          <w:rFonts w:cstheme="minorHAnsi"/>
        </w:rPr>
        <w:t xml:space="preserve"> hotSNP genes </w:t>
      </w:r>
      <w:r w:rsidR="00575BD4" w:rsidRPr="0035605C">
        <w:rPr>
          <w:rFonts w:cstheme="minorHAnsi"/>
        </w:rPr>
        <w:t xml:space="preserve">are linked to lesion size variation across all tested </w:t>
      </w:r>
      <w:r w:rsidR="00575BD4" w:rsidRPr="0035605C">
        <w:rPr>
          <w:rFonts w:cstheme="minorHAnsi"/>
          <w:i/>
        </w:rPr>
        <w:t>A. thaliana</w:t>
      </w:r>
      <w:r w:rsidR="00575BD4" w:rsidRPr="0035605C">
        <w:rPr>
          <w:rFonts w:cstheme="minorHAnsi"/>
        </w:rPr>
        <w:t xml:space="preserve"> genotypes</w:t>
      </w:r>
      <w:r w:rsidR="00123E77">
        <w:rPr>
          <w:rFonts w:cstheme="minorHAnsi"/>
        </w:rPr>
        <w:t>, including immune pathway mutants</w:t>
      </w:r>
      <w:r w:rsidR="00575BD4" w:rsidRPr="0035605C">
        <w:rPr>
          <w:rFonts w:cstheme="minorHAnsi"/>
        </w:rPr>
        <w:t>.</w:t>
      </w:r>
      <w:r w:rsidR="00123E77">
        <w:rPr>
          <w:rFonts w:cstheme="minorHAnsi"/>
        </w:rPr>
        <w:t xml:space="preserve"> </w:t>
      </w:r>
      <w:commentRangeEnd w:id="331"/>
      <w:r w:rsidR="00C135E5">
        <w:rPr>
          <w:rStyle w:val="CommentReference"/>
        </w:rPr>
        <w:commentReference w:id="331"/>
      </w:r>
      <w:r w:rsidR="00123E77" w:rsidRPr="0035605C">
        <w:rPr>
          <w:rFonts w:cstheme="minorHAnsi"/>
        </w:rPr>
        <w:t xml:space="preserve">An additional </w:t>
      </w:r>
      <w:r w:rsidR="00123E77" w:rsidRPr="00123E77">
        <w:rPr>
          <w:rFonts w:cstheme="minorHAnsi"/>
          <w:i/>
        </w:rPr>
        <w:t>A. thaliana</w:t>
      </w:r>
      <w:r w:rsidR="00123E77">
        <w:rPr>
          <w:rFonts w:cstheme="minorHAnsi"/>
        </w:rPr>
        <w:t xml:space="preserve"> hotSNP </w:t>
      </w:r>
      <w:r w:rsidR="00123E77" w:rsidRPr="0035605C">
        <w:rPr>
          <w:rFonts w:cstheme="minorHAnsi"/>
        </w:rPr>
        <w:t xml:space="preserve">gene is correlated with lesion size variation on Col-0 </w:t>
      </w:r>
      <w:r w:rsidR="00123E77" w:rsidRPr="0035605C">
        <w:rPr>
          <w:rFonts w:cstheme="minorHAnsi"/>
          <w:i/>
        </w:rPr>
        <w:t>A. thaliana</w:t>
      </w:r>
      <w:r w:rsidR="00123E77" w:rsidRPr="0035605C">
        <w:rPr>
          <w:rFonts w:cstheme="minorHAnsi"/>
        </w:rPr>
        <w:t xml:space="preserve">, and one on </w:t>
      </w:r>
      <w:r w:rsidR="00123E77" w:rsidRPr="0035605C">
        <w:rPr>
          <w:rFonts w:cstheme="minorHAnsi"/>
          <w:i/>
        </w:rPr>
        <w:t>coi1-1</w:t>
      </w:r>
      <w:r w:rsidR="00123E77" w:rsidRPr="0035605C">
        <w:rPr>
          <w:rFonts w:cstheme="minorHAnsi"/>
        </w:rPr>
        <w:t xml:space="preserve"> </w:t>
      </w:r>
      <w:r w:rsidR="00123E77" w:rsidRPr="0035605C">
        <w:rPr>
          <w:rFonts w:cstheme="minorHAnsi"/>
          <w:i/>
        </w:rPr>
        <w:t>A. thaliana.</w:t>
      </w:r>
      <w:r w:rsidR="00575BD4" w:rsidRPr="0035605C">
        <w:rPr>
          <w:rFonts w:cstheme="minorHAnsi"/>
        </w:rPr>
        <w:t xml:space="preserve"> </w:t>
      </w:r>
      <w:r w:rsidR="00CC1992" w:rsidRPr="0035605C">
        <w:rPr>
          <w:rFonts w:cstheme="minorHAnsi"/>
        </w:rPr>
        <w:t xml:space="preserve">A fourth </w:t>
      </w:r>
      <w:r w:rsidR="00123E77" w:rsidRPr="00123E77">
        <w:rPr>
          <w:rFonts w:cstheme="minorHAnsi"/>
          <w:i/>
        </w:rPr>
        <w:t xml:space="preserve">B. cinerea </w:t>
      </w:r>
      <w:r w:rsidR="00123E77">
        <w:rPr>
          <w:rFonts w:cstheme="minorHAnsi"/>
        </w:rPr>
        <w:t xml:space="preserve">hotSNP </w:t>
      </w:r>
      <w:r w:rsidR="00CC1992" w:rsidRPr="0035605C">
        <w:rPr>
          <w:rFonts w:cstheme="minorHAnsi"/>
        </w:rPr>
        <w:t xml:space="preserve">gene is linked to </w:t>
      </w:r>
      <w:r w:rsidR="004F6474" w:rsidRPr="0035605C">
        <w:rPr>
          <w:rFonts w:cstheme="minorHAnsi"/>
        </w:rPr>
        <w:t xml:space="preserve">lesion size variation on Col-0 </w:t>
      </w:r>
      <w:r w:rsidR="004F6474" w:rsidRPr="0035605C">
        <w:rPr>
          <w:rFonts w:cstheme="minorHAnsi"/>
          <w:i/>
        </w:rPr>
        <w:t>A. thaliana</w:t>
      </w:r>
      <w:r w:rsidR="00123E77">
        <w:rPr>
          <w:rFonts w:cstheme="minorHAnsi"/>
        </w:rPr>
        <w:t>, and to</w:t>
      </w:r>
      <w:r w:rsidR="004F6474" w:rsidRPr="0035605C">
        <w:rPr>
          <w:rFonts w:cstheme="minorHAnsi"/>
        </w:rPr>
        <w:t xml:space="preserve"> the major vesicle/ virulence network of </w:t>
      </w:r>
      <w:r w:rsidR="004F6474" w:rsidRPr="0035605C">
        <w:rPr>
          <w:rFonts w:cstheme="minorHAnsi"/>
          <w:i/>
        </w:rPr>
        <w:t xml:space="preserve">B. cinerea </w:t>
      </w:r>
      <w:r w:rsidR="008F6DEC" w:rsidRPr="0035605C">
        <w:rPr>
          <w:rFonts w:cstheme="minorHAnsi"/>
        </w:rPr>
        <w:t>co-expression</w:t>
      </w:r>
      <w:r w:rsidR="004F6474" w:rsidRPr="0035605C">
        <w:rPr>
          <w:rFonts w:cstheme="minorHAnsi"/>
        </w:rPr>
        <w:t xml:space="preserve"> on Col-0 </w:t>
      </w:r>
      <w:r w:rsidR="004F6474" w:rsidRPr="0035605C">
        <w:rPr>
          <w:rFonts w:cstheme="minorHAnsi"/>
          <w:i/>
        </w:rPr>
        <w:t>A. thaliana</w:t>
      </w:r>
      <w:r w:rsidR="005839D3" w:rsidRPr="0035605C">
        <w:rPr>
          <w:rFonts w:cstheme="minorHAnsi"/>
          <w:i/>
        </w:rPr>
        <w:t xml:space="preserve"> </w:t>
      </w:r>
      <w:r w:rsidR="00C21F4F" w:rsidRPr="0035605C">
        <w:rPr>
          <w:rFonts w:cstheme="minorHAnsi"/>
        </w:rPr>
        <w:fldChar w:fldCharType="begin"/>
      </w:r>
      <w:r w:rsidR="00C21F4F"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2018)</w:t>
      </w:r>
      <w:r w:rsidR="00C21F4F" w:rsidRPr="0035605C">
        <w:rPr>
          <w:rFonts w:cstheme="minorHAnsi"/>
        </w:rPr>
        <w:fldChar w:fldCharType="end"/>
      </w:r>
      <w:r w:rsidR="004F6474" w:rsidRPr="0035605C">
        <w:rPr>
          <w:rFonts w:cstheme="minorHAnsi"/>
        </w:rPr>
        <w:t xml:space="preserve">. </w:t>
      </w:r>
      <w:r w:rsidR="001567B8" w:rsidRPr="0035605C">
        <w:rPr>
          <w:rFonts w:cstheme="minorHAnsi"/>
        </w:rPr>
        <w:t>Nine of the</w:t>
      </w:r>
      <w:r w:rsidR="00E56078" w:rsidRPr="0035605C">
        <w:rPr>
          <w:rFonts w:cstheme="minorHAnsi"/>
        </w:rPr>
        <w:t xml:space="preserve"> 11</w:t>
      </w:r>
      <w:r w:rsidR="001567B8" w:rsidRPr="0035605C">
        <w:rPr>
          <w:rFonts w:cstheme="minorHAnsi"/>
        </w:rPr>
        <w:t xml:space="preserve"> </w:t>
      </w:r>
      <w:r w:rsidR="001567B8" w:rsidRPr="0035605C">
        <w:rPr>
          <w:rFonts w:cstheme="minorHAnsi"/>
          <w:i/>
        </w:rPr>
        <w:t xml:space="preserve">B. cinerea </w:t>
      </w:r>
      <w:r w:rsidR="001567B8" w:rsidRPr="0035605C">
        <w:rPr>
          <w:rFonts w:cstheme="minorHAnsi"/>
        </w:rPr>
        <w:t>eQTL hot</w:t>
      </w:r>
      <w:r w:rsidR="00123E77">
        <w:rPr>
          <w:rFonts w:cstheme="minorHAnsi"/>
        </w:rPr>
        <w:t>SNP genes</w:t>
      </w:r>
      <w:r w:rsidR="001567B8" w:rsidRPr="0035605C">
        <w:rPr>
          <w:rFonts w:cstheme="minorHAnsi"/>
        </w:rPr>
        <w:t xml:space="preserve"> were linked to genes in one or more of four major </w:t>
      </w:r>
      <w:r w:rsidR="001567B8" w:rsidRPr="0035605C">
        <w:rPr>
          <w:rFonts w:cstheme="minorHAnsi"/>
          <w:i/>
        </w:rPr>
        <w:t>B. cinerea</w:t>
      </w:r>
      <w:r w:rsidR="001567B8" w:rsidRPr="0035605C">
        <w:rPr>
          <w:rFonts w:cstheme="minorHAnsi"/>
        </w:rPr>
        <w:t xml:space="preserve"> </w:t>
      </w:r>
      <w:r w:rsidR="008F6DEC" w:rsidRPr="0035605C">
        <w:rPr>
          <w:rFonts w:cstheme="minorHAnsi"/>
        </w:rPr>
        <w:t>co-expression</w:t>
      </w:r>
      <w:r w:rsidR="001567B8" w:rsidRPr="0035605C">
        <w:rPr>
          <w:rFonts w:cstheme="minorHAnsi"/>
        </w:rPr>
        <w:t xml:space="preserve"> networks on </w:t>
      </w:r>
      <w:r w:rsidR="001567B8" w:rsidRPr="0035605C">
        <w:rPr>
          <w:rFonts w:cstheme="minorHAnsi"/>
          <w:i/>
        </w:rPr>
        <w:t>A. thaliana</w:t>
      </w:r>
      <w:r w:rsidR="001567B8" w:rsidRPr="0035605C">
        <w:rPr>
          <w:rFonts w:cstheme="minorHAnsi"/>
        </w:rPr>
        <w:t xml:space="preserve"> (Figure N8). In particular, two of these were host-specific networks functionally associated with virulence</w:t>
      </w:r>
      <w:r w:rsidR="004C3327" w:rsidRPr="0035605C">
        <w:rPr>
          <w:rFonts w:cstheme="minorHAnsi"/>
        </w:rPr>
        <w:t>, with</w:t>
      </w:r>
      <w:r w:rsidR="001567B8" w:rsidRPr="0035605C">
        <w:rPr>
          <w:rFonts w:cstheme="minorHAnsi"/>
        </w:rPr>
        <w:t xml:space="preserve"> 7 of the 11 </w:t>
      </w:r>
      <w:r w:rsidR="001567B8" w:rsidRPr="0035605C">
        <w:rPr>
          <w:rFonts w:cstheme="minorHAnsi"/>
          <w:i/>
        </w:rPr>
        <w:t xml:space="preserve">B. cinerea </w:t>
      </w:r>
      <w:r w:rsidR="001567B8" w:rsidRPr="0035605C">
        <w:rPr>
          <w:rFonts w:cstheme="minorHAnsi"/>
        </w:rPr>
        <w:t>hots</w:t>
      </w:r>
      <w:r w:rsidR="00123E77">
        <w:rPr>
          <w:rFonts w:cstheme="minorHAnsi"/>
        </w:rPr>
        <w:t>SNP genes</w:t>
      </w:r>
      <w:r w:rsidR="001567B8" w:rsidRPr="0035605C">
        <w:rPr>
          <w:rFonts w:cstheme="minorHAnsi"/>
        </w:rPr>
        <w:t xml:space="preserve"> </w:t>
      </w:r>
      <w:r w:rsidR="004C3327" w:rsidRPr="0035605C">
        <w:rPr>
          <w:rFonts w:cstheme="minorHAnsi"/>
        </w:rPr>
        <w:t xml:space="preserve">associated </w:t>
      </w:r>
      <w:r w:rsidR="001567B8" w:rsidRPr="0035605C">
        <w:rPr>
          <w:rFonts w:cstheme="minorHAnsi"/>
        </w:rPr>
        <w:t>with one of the</w:t>
      </w:r>
      <w:r w:rsidR="004C3327" w:rsidRPr="0035605C">
        <w:rPr>
          <w:rFonts w:cstheme="minorHAnsi"/>
        </w:rPr>
        <w:t>se</w:t>
      </w:r>
      <w:r w:rsidR="001567B8" w:rsidRPr="0035605C">
        <w:rPr>
          <w:rFonts w:cstheme="minorHAnsi"/>
        </w:rPr>
        <w:t xml:space="preserve"> virulence </w:t>
      </w:r>
      <w:r w:rsidR="008F6DEC" w:rsidRPr="0035605C">
        <w:rPr>
          <w:rFonts w:cstheme="minorHAnsi"/>
        </w:rPr>
        <w:t>co-expression</w:t>
      </w:r>
      <w:r w:rsidR="001567B8" w:rsidRPr="0035605C">
        <w:rPr>
          <w:rFonts w:cstheme="minorHAnsi"/>
        </w:rPr>
        <w:t xml:space="preserve"> networks. As such, we hypothesize that these major points of </w:t>
      </w:r>
      <w:r w:rsidR="001567B8" w:rsidRPr="0035605C">
        <w:rPr>
          <w:rFonts w:cstheme="minorHAnsi"/>
          <w:i/>
        </w:rPr>
        <w:t>B. cinerea</w:t>
      </w:r>
      <w:r w:rsidR="001567B8" w:rsidRPr="0035605C">
        <w:rPr>
          <w:rFonts w:cstheme="minorHAnsi"/>
        </w:rPr>
        <w:t xml:space="preserve"> gene expression modulation may also exhibit regulation of virulence strategies on </w:t>
      </w:r>
      <w:r w:rsidR="001567B8" w:rsidRPr="0035605C">
        <w:rPr>
          <w:rFonts w:cstheme="minorHAnsi"/>
          <w:i/>
        </w:rPr>
        <w:t>A. thaliana</w:t>
      </w:r>
      <w:r w:rsidR="001567B8" w:rsidRPr="0035605C">
        <w:rPr>
          <w:rFonts w:cstheme="minorHAnsi"/>
        </w:rPr>
        <w:t>.</w:t>
      </w:r>
    </w:p>
    <w:p w14:paraId="352BAEDD" w14:textId="33AE6D9B" w:rsidR="00123E77" w:rsidRDefault="00123E77" w:rsidP="00123E77">
      <w:pPr>
        <w:spacing w:line="480" w:lineRule="auto"/>
        <w:ind w:firstLine="720"/>
        <w:rPr>
          <w:rFonts w:cstheme="minorHAnsi"/>
        </w:rPr>
      </w:pPr>
      <w:r w:rsidRPr="0035605C">
        <w:rPr>
          <w:rFonts w:cstheme="minorHAnsi"/>
        </w:rPr>
        <w:t xml:space="preserve">Many of the </w:t>
      </w:r>
      <w:r w:rsidRPr="0035605C">
        <w:rPr>
          <w:rFonts w:cstheme="minorHAnsi"/>
          <w:i/>
        </w:rPr>
        <w:t>B. cinerea</w:t>
      </w:r>
      <w:r w:rsidRPr="0035605C">
        <w:rPr>
          <w:rFonts w:cstheme="minorHAnsi"/>
        </w:rPr>
        <w:t xml:space="preserve"> genes targeted by the hotSNPs are enzymatic (34% of our list of annotated hotSNP target genes) (Table N2). These genes also include 11 transcription factors and two genes associated with virulence. </w:t>
      </w:r>
    </w:p>
    <w:p w14:paraId="3B89087B" w14:textId="5472CA43" w:rsidR="007E7466" w:rsidRPr="0035605C" w:rsidRDefault="001567B8" w:rsidP="00123E77">
      <w:pPr>
        <w:spacing w:line="480" w:lineRule="auto"/>
        <w:ind w:firstLine="720"/>
        <w:rPr>
          <w:rFonts w:cstheme="minorHAnsi"/>
        </w:rPr>
      </w:pPr>
      <w:r w:rsidRPr="0035605C">
        <w:rPr>
          <w:rFonts w:cstheme="minorHAnsi"/>
        </w:rPr>
        <w:t xml:space="preserve">We observe particularly strong links between 4 of the 11 eQTL hotspots of </w:t>
      </w:r>
      <w:r w:rsidRPr="0035605C">
        <w:rPr>
          <w:rFonts w:cstheme="minorHAnsi"/>
          <w:i/>
        </w:rPr>
        <w:t>B. cinerea</w:t>
      </w:r>
      <w:r w:rsidRPr="0035605C">
        <w:rPr>
          <w:rFonts w:cstheme="minorHAnsi"/>
        </w:rPr>
        <w:t xml:space="preserve"> modulation of</w:t>
      </w:r>
      <w:r w:rsidRPr="0035605C">
        <w:rPr>
          <w:rFonts w:cstheme="minorHAnsi"/>
          <w:i/>
        </w:rPr>
        <w:t xml:space="preserve"> A. thaliana</w:t>
      </w:r>
      <w:r w:rsidRPr="0035605C">
        <w:rPr>
          <w:rFonts w:cstheme="minorHAnsi"/>
        </w:rPr>
        <w:t xml:space="preserve"> gene expression and immune networks in </w:t>
      </w:r>
      <w:r w:rsidRPr="0035605C">
        <w:rPr>
          <w:rFonts w:cstheme="minorHAnsi"/>
          <w:i/>
        </w:rPr>
        <w:t xml:space="preserve">A. thaliana </w:t>
      </w:r>
      <w:r w:rsidRPr="0035605C">
        <w:rPr>
          <w:rFonts w:cstheme="minorHAnsi"/>
        </w:rPr>
        <w:t>(Figure N8). These frequent links suggest that our eQTL 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r w:rsidR="00667AC5" w:rsidRPr="0035605C">
        <w:rPr>
          <w:rFonts w:cstheme="minorHAnsi"/>
        </w:rPr>
        <w:t>If these eQTL</w:t>
      </w:r>
      <w:r w:rsidR="00123E77">
        <w:rPr>
          <w:rFonts w:cstheme="minorHAnsi"/>
        </w:rPr>
        <w:t xml:space="preserve"> hotSNPs</w:t>
      </w:r>
      <w:r w:rsidR="00667AC5" w:rsidRPr="0035605C">
        <w:rPr>
          <w:rFonts w:cstheme="minorHAnsi"/>
        </w:rPr>
        <w:t xml:space="preserve"> are modulating expression of many genes, and affecting lesion size, they may be major </w:t>
      </w:r>
      <w:r w:rsidR="00667AC5" w:rsidRPr="0035605C">
        <w:rPr>
          <w:rFonts w:cstheme="minorHAnsi"/>
          <w:i/>
        </w:rPr>
        <w:t xml:space="preserve">B. cinerea </w:t>
      </w:r>
      <w:r w:rsidR="00667AC5" w:rsidRPr="0035605C">
        <w:rPr>
          <w:rFonts w:cstheme="minorHAnsi"/>
        </w:rPr>
        <w:t xml:space="preserve">control points in the plant-pathogen interaction. </w:t>
      </w: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0A5BA345" w:rsidR="00C67343" w:rsidRDefault="00C67343" w:rsidP="00031EA7">
      <w:pPr>
        <w:spacing w:line="480" w:lineRule="auto"/>
        <w:rPr>
          <w:rFonts w:cstheme="minorHAnsi"/>
          <w:b/>
        </w:rPr>
      </w:pPr>
      <w:bookmarkStart w:id="332" w:name="_Hlk1554520"/>
      <w:r>
        <w:rPr>
          <w:rFonts w:cstheme="minorHAnsi"/>
          <w:b/>
        </w:rPr>
        <w:lastRenderedPageBreak/>
        <w:t>Dispersed interactions across host and pathogen genomes</w:t>
      </w:r>
    </w:p>
    <w:p w14:paraId="40B18201" w14:textId="60CE4816" w:rsidR="00C7382C" w:rsidRDefault="003475CD" w:rsidP="00031EA7">
      <w:pPr>
        <w:spacing w:line="480" w:lineRule="auto"/>
        <w:rPr>
          <w:rFonts w:cstheme="minorHAnsi"/>
          <w:b/>
        </w:rPr>
      </w:pPr>
      <w:r>
        <w:rPr>
          <w:rFonts w:cstheme="minorHAnsi"/>
          <w:b/>
        </w:rPr>
        <w:t>Haplotype diversity and polygenic genetic modulation of expression</w:t>
      </w:r>
    </w:p>
    <w:p w14:paraId="69556C36" w14:textId="78933327" w:rsidR="00C67343" w:rsidRDefault="00C67343" w:rsidP="00031EA7">
      <w:pPr>
        <w:spacing w:line="480" w:lineRule="auto"/>
        <w:rPr>
          <w:rFonts w:cstheme="minorHAnsi"/>
          <w:b/>
        </w:rPr>
      </w:pPr>
      <w:r>
        <w:rPr>
          <w:rFonts w:cstheme="minorHAnsi"/>
          <w:b/>
        </w:rPr>
        <w:t>Detection of pathogenicity genes and novel loci</w:t>
      </w:r>
    </w:p>
    <w:p w14:paraId="421E5C00" w14:textId="2D9153CF" w:rsidR="00C67343" w:rsidRPr="003475CD" w:rsidRDefault="00C67343" w:rsidP="00031EA7">
      <w:pPr>
        <w:spacing w:line="480" w:lineRule="auto"/>
        <w:rPr>
          <w:rFonts w:cstheme="minorHAnsi"/>
          <w:b/>
        </w:rPr>
      </w:pPr>
      <w:r>
        <w:rPr>
          <w:rFonts w:cstheme="minorHAnsi"/>
          <w:b/>
        </w:rPr>
        <w:t>Connecting from genome to transcriptome to phenotype (future directions)</w:t>
      </w:r>
    </w:p>
    <w:bookmarkEnd w:id="332"/>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r w:rsidRPr="0035605C">
        <w:rPr>
          <w:rFonts w:cstheme="minorHAnsi"/>
        </w:rPr>
        <w:t xml:space="preserve">RNASeq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HiSeq 2500 (San Diego, CA) lane as single 50bp reads at the U.C. Davis Genome Center- DNA Technologies Core (Davis, CA). Individual </w:t>
      </w:r>
      <w:r w:rsidR="00672EEF" w:rsidRPr="0035605C">
        <w:rPr>
          <w:rFonts w:cstheme="minorHAnsi"/>
        </w:rPr>
        <w:lastRenderedPageBreak/>
        <w:t xml:space="preserve">libraries were then separated by adapter index from fastq files, evaluated for read quality and overrepresentation (FastQC Version 0.11.3, </w:t>
      </w:r>
      <w:r w:rsidR="00672EEF" w:rsidRPr="0035605C">
        <w:rPr>
          <w:rStyle w:val="Hyperlink"/>
          <w:rFonts w:cstheme="minorHAnsi"/>
          <w:color w:val="auto"/>
          <w:u w:val="none"/>
        </w:rPr>
        <w:t>www.bioinformatics.babraham.ac.uk/projects/</w:t>
      </w:r>
      <w:r w:rsidR="00672EEF" w:rsidRPr="0035605C">
        <w:rPr>
          <w:rFonts w:cstheme="minorHAnsi"/>
        </w:rPr>
        <w:t>), and trimmed (fastx,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 xml:space="preserve">a negative binomial generalized linear model (nbGLM)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w:t>
      </w:r>
      <w:r w:rsidRPr="0035605C">
        <w:rPr>
          <w:rFonts w:cstheme="minorHAnsi"/>
        </w:rPr>
        <w:lastRenderedPageBreak/>
        <w:t xml:space="preserve">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1880BD92"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 xml:space="preserve">Three genes are annotated to pairs of neighboring hotSNPs, the rest are unique genes. Two genes on chromosome 12 denoting hotSNPs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w:t>
      </w:r>
      <w:r w:rsidRPr="0035605C">
        <w:rPr>
          <w:rFonts w:cstheme="minorHAnsi"/>
        </w:rPr>
        <w:lastRenderedPageBreak/>
        <w:t xml:space="preserve">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4C24007B" w:rsidR="00C346F6" w:rsidRP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pvclust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teleomeric loss on chromosome 1. We selected a focal region encompassing the deletion endpoints (1.4029, 1.82614) and an additional 2 genes beyond the deletion boundaries (Bcin01g00170, Bcin01g00190) (Figure N4c). We removed 10 SNPs that were likely miscalled </w:t>
      </w:r>
      <w:r w:rsidRPr="0035605C">
        <w:rPr>
          <w:rFonts w:cstheme="minorHAnsi"/>
        </w:rPr>
        <w:lastRenderedPageBreak/>
        <w:t>(SNP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5A1376C8" w:rsidR="00FE1D89" w:rsidRPr="0035605C" w:rsidRDefault="00FE1D89" w:rsidP="00FE1D89">
      <w:pPr>
        <w:spacing w:line="480" w:lineRule="auto"/>
        <w:rPr>
          <w:rFonts w:cstheme="minorHAnsi"/>
          <w:b/>
        </w:rPr>
      </w:pPr>
      <w:r w:rsidRPr="0035605C">
        <w:rPr>
          <w:rFonts w:cstheme="minorHAnsi"/>
          <w:b/>
        </w:rPr>
        <w:t>Table N1. Annotation of the hotSNPs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25CA56EE"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hotSNPs.</w:t>
      </w:r>
    </w:p>
    <w:p w14:paraId="3E6AC7A1" w14:textId="657B154B"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 xml:space="preserve">hotSNPs.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6B114D4D"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lastRenderedPageBreak/>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60AA1F5" w14:textId="77777777" w:rsidR="00C67343" w:rsidRPr="00C67343" w:rsidRDefault="00812637" w:rsidP="00C67343">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C67343" w:rsidRPr="00C67343">
        <w:t xml:space="preserve">Atwell, S., J. Corwin, N. Soltis and D. Kliebenstein (2018). "Resequencing and association mapping of the generalist pathogen Botrytis cinerea." </w:t>
      </w:r>
      <w:r w:rsidR="00C67343" w:rsidRPr="00C67343">
        <w:rPr>
          <w:u w:val="single"/>
        </w:rPr>
        <w:t>bioRxiv</w:t>
      </w:r>
      <w:r w:rsidR="00C67343" w:rsidRPr="00C67343">
        <w:t>.</w:t>
      </w:r>
    </w:p>
    <w:p w14:paraId="1EB3237C" w14:textId="77777777" w:rsidR="00C67343" w:rsidRPr="00C67343" w:rsidRDefault="00C67343" w:rsidP="00C67343">
      <w:pPr>
        <w:pStyle w:val="EndNoteBibliography"/>
        <w:spacing w:after="0"/>
      </w:pPr>
      <w:r w:rsidRPr="00C67343">
        <w:t xml:space="preserve">Atwell, S., J. Corwin, N. Soltis, A. Subedy, K. Denby and D. J. Kliebenstein (2015). "Whole genome resequencing of Botrytis cinerea isolates identifies high levels of standing diversity." </w:t>
      </w:r>
      <w:r w:rsidRPr="00C67343">
        <w:rPr>
          <w:u w:val="single"/>
        </w:rPr>
        <w:t>Frontiers in microbiology</w:t>
      </w:r>
      <w:r w:rsidRPr="00C67343">
        <w:t xml:space="preserve"> </w:t>
      </w:r>
      <w:r w:rsidRPr="00C67343">
        <w:rPr>
          <w:b/>
        </w:rPr>
        <w:t>6</w:t>
      </w:r>
      <w:r w:rsidRPr="00C67343">
        <w:t>: 996.</w:t>
      </w:r>
    </w:p>
    <w:p w14:paraId="4B87844C" w14:textId="77777777" w:rsidR="00C67343" w:rsidRPr="00C67343" w:rsidRDefault="00C67343" w:rsidP="00C67343">
      <w:pPr>
        <w:pStyle w:val="EndNoteBibliography"/>
        <w:spacing w:after="0"/>
      </w:pPr>
      <w:r w:rsidRPr="00C67343">
        <w:t xml:space="preserve">Barrett, L. G., J. M. Kniskern, N. Bodenhausen, W. Zhang and J. Bergelson (2009). "Continua of specificity and virulence in plant host–pathogen interactions: causes and consequences." </w:t>
      </w:r>
      <w:r w:rsidRPr="00C67343">
        <w:rPr>
          <w:u w:val="single"/>
        </w:rPr>
        <w:t>New Phytologist</w:t>
      </w:r>
      <w:r w:rsidRPr="00C67343">
        <w:t xml:space="preserve"> </w:t>
      </w:r>
      <w:r w:rsidRPr="00C67343">
        <w:rPr>
          <w:b/>
        </w:rPr>
        <w:t>183</w:t>
      </w:r>
      <w:r w:rsidRPr="00C67343">
        <w:t>(3): 513-529.</w:t>
      </w:r>
    </w:p>
    <w:p w14:paraId="5703506C" w14:textId="77777777" w:rsidR="00C67343" w:rsidRPr="00C67343" w:rsidRDefault="00C67343" w:rsidP="00C67343">
      <w:pPr>
        <w:pStyle w:val="EndNoteBibliography"/>
        <w:spacing w:after="0"/>
      </w:pPr>
      <w:r w:rsidRPr="00C67343">
        <w:t xml:space="preserve">Bartha, I., P. J. McLaren, C. Brumme, R. Harrigan, A. Telenti and J. Fellay (2017). "Estimating the respective contributions of human and viral genetic variation to HIV control." </w:t>
      </w:r>
      <w:r w:rsidRPr="00C67343">
        <w:rPr>
          <w:u w:val="single"/>
        </w:rPr>
        <w:t>PLoS computational biology</w:t>
      </w:r>
      <w:r w:rsidRPr="00C67343">
        <w:t xml:space="preserve"> </w:t>
      </w:r>
      <w:r w:rsidRPr="00C67343">
        <w:rPr>
          <w:b/>
        </w:rPr>
        <w:t>13</w:t>
      </w:r>
      <w:r w:rsidRPr="00C67343">
        <w:t>(2): e1005339.</w:t>
      </w:r>
    </w:p>
    <w:p w14:paraId="3BCBEF56" w14:textId="77777777" w:rsidR="00C67343" w:rsidRPr="00C67343" w:rsidRDefault="00C67343" w:rsidP="00C67343">
      <w:pPr>
        <w:pStyle w:val="EndNoteBibliography"/>
        <w:spacing w:after="0"/>
      </w:pPr>
      <w:r w:rsidRPr="00C67343">
        <w:t xml:space="preserve">Bartoli, C. and F. Roux (2017). "Genome-Wide Association Studies In Plant Pathosystems: Toward an Ecological Genomics Approach." </w:t>
      </w:r>
      <w:r w:rsidRPr="00C67343">
        <w:rPr>
          <w:u w:val="single"/>
        </w:rPr>
        <w:t>Frontiers in plant science</w:t>
      </w:r>
      <w:r w:rsidRPr="00C67343">
        <w:t xml:space="preserve"> </w:t>
      </w:r>
      <w:r w:rsidRPr="00C67343">
        <w:rPr>
          <w:b/>
        </w:rPr>
        <w:t>8</w:t>
      </w:r>
      <w:r w:rsidRPr="00C67343">
        <w:t>.</w:t>
      </w:r>
    </w:p>
    <w:p w14:paraId="6ABA38D8" w14:textId="77777777" w:rsidR="00C67343" w:rsidRPr="00C67343" w:rsidRDefault="00C67343" w:rsidP="00C67343">
      <w:pPr>
        <w:pStyle w:val="EndNoteBibliography"/>
        <w:spacing w:after="0"/>
      </w:pPr>
      <w:r w:rsidRPr="00C67343">
        <w:t xml:space="preserve">Brem, R. B., G. Yvert, R. Clinton and L. Kruglyak (2002). "Genetic dissection of transcriptional regulation in budding yeast." </w:t>
      </w:r>
      <w:r w:rsidRPr="00C67343">
        <w:rPr>
          <w:u w:val="single"/>
        </w:rPr>
        <w:t>Science</w:t>
      </w:r>
      <w:r w:rsidRPr="00C67343">
        <w:t xml:space="preserve"> </w:t>
      </w:r>
      <w:r w:rsidRPr="00C67343">
        <w:rPr>
          <w:b/>
        </w:rPr>
        <w:t>296</w:t>
      </w:r>
      <w:r w:rsidRPr="00C67343">
        <w:t>(5568): 752-755.</w:t>
      </w:r>
    </w:p>
    <w:p w14:paraId="500B0D48" w14:textId="77777777" w:rsidR="00C67343" w:rsidRPr="00C67343" w:rsidRDefault="00C67343" w:rsidP="00C67343">
      <w:pPr>
        <w:pStyle w:val="EndNoteBibliography"/>
        <w:spacing w:after="0"/>
      </w:pPr>
      <w:r w:rsidRPr="00C67343">
        <w:t xml:space="preserve">Chen, X., C. A. Hackett, R. E. Niks, P. E. Hedley, C. Booth, A. Druka, T. C. Marcel, A. Vels, M. Bayer and I. Milne (2010). "An eQTL analysis of partial resistance to Puccinia hordei in barley." </w:t>
      </w:r>
      <w:r w:rsidRPr="00C67343">
        <w:rPr>
          <w:u w:val="single"/>
        </w:rPr>
        <w:t>PLoS One</w:t>
      </w:r>
      <w:r w:rsidRPr="00C67343">
        <w:t xml:space="preserve"> </w:t>
      </w:r>
      <w:r w:rsidRPr="00C67343">
        <w:rPr>
          <w:b/>
        </w:rPr>
        <w:t>5</w:t>
      </w:r>
      <w:r w:rsidRPr="00C67343">
        <w:t>(1): e8598.</w:t>
      </w:r>
    </w:p>
    <w:p w14:paraId="5EAC4BEB" w14:textId="77777777" w:rsidR="00C67343" w:rsidRPr="00C67343" w:rsidRDefault="00C67343" w:rsidP="00C67343">
      <w:pPr>
        <w:pStyle w:val="EndNoteBibliography"/>
        <w:spacing w:after="0"/>
      </w:pPr>
      <w:r w:rsidRPr="00C67343">
        <w:t xml:space="preserve">Christie, N., A. A. Myburg, F. Joubert, S. L. Murray, M. Carstens, Y. C. Lin, J. Meyer, B. G. Crampton, S. A. Christensen and J. F. Ntuli (2017). "Systems genetics reveals a transcriptional network associated with susceptibility in the maize–grey leaf spot pathosystem." </w:t>
      </w:r>
      <w:r w:rsidRPr="00C67343">
        <w:rPr>
          <w:u w:val="single"/>
        </w:rPr>
        <w:t>The Plant Journal</w:t>
      </w:r>
      <w:r w:rsidRPr="00C67343">
        <w:t xml:space="preserve"> </w:t>
      </w:r>
      <w:r w:rsidRPr="00C67343">
        <w:rPr>
          <w:b/>
        </w:rPr>
        <w:t>89</w:t>
      </w:r>
      <w:r w:rsidRPr="00C67343">
        <w:t>(4): 746-763.</w:t>
      </w:r>
    </w:p>
    <w:p w14:paraId="5ECA9F60" w14:textId="77777777" w:rsidR="00C67343" w:rsidRPr="00C67343" w:rsidRDefault="00C67343" w:rsidP="00C67343">
      <w:pPr>
        <w:pStyle w:val="EndNoteBibliography"/>
        <w:spacing w:after="0"/>
      </w:pPr>
      <w:r w:rsidRPr="00C67343">
        <w:t xml:space="preserve">Colmenares, A. J., J. Aleu, R. Duran-Patron, I. G. Collado and R. Hernandez-Galan (2002). "The putative role of botrydial and related metabolites in the infection mechanism of Botrytis cinerea." </w:t>
      </w:r>
      <w:r w:rsidRPr="00C67343">
        <w:rPr>
          <w:u w:val="single"/>
        </w:rPr>
        <w:t>Journal of chemical ecology</w:t>
      </w:r>
      <w:r w:rsidRPr="00C67343">
        <w:t xml:space="preserve"> </w:t>
      </w:r>
      <w:r w:rsidRPr="00C67343">
        <w:rPr>
          <w:b/>
        </w:rPr>
        <w:t>28</w:t>
      </w:r>
      <w:r w:rsidRPr="00C67343">
        <w:t>(5): 997-1005.</w:t>
      </w:r>
    </w:p>
    <w:p w14:paraId="1CCBE3FF" w14:textId="77777777" w:rsidR="00C67343" w:rsidRPr="00C67343" w:rsidRDefault="00C67343" w:rsidP="00C67343">
      <w:pPr>
        <w:pStyle w:val="EndNoteBibliography"/>
        <w:spacing w:after="0"/>
      </w:pPr>
      <w:r w:rsidRPr="00C67343">
        <w:t xml:space="preserve">Corwin, J. A., D. Copeland, J. Feusier, A. Subedy, R. Eshbaugh, C. Palmer, J. Maloof and D. J. Kliebenstein (2016). "The quantitative basis of the Arabidopsis innate immune system to endemic pathogens depends on pathogen genetics." </w:t>
      </w:r>
      <w:r w:rsidRPr="00C67343">
        <w:rPr>
          <w:u w:val="single"/>
        </w:rPr>
        <w:t>PLoS Genet</w:t>
      </w:r>
      <w:r w:rsidRPr="00C67343">
        <w:t xml:space="preserve"> </w:t>
      </w:r>
      <w:r w:rsidRPr="00C67343">
        <w:rPr>
          <w:b/>
        </w:rPr>
        <w:t>12</w:t>
      </w:r>
      <w:r w:rsidRPr="00C67343">
        <w:t>(2): e1005789.</w:t>
      </w:r>
    </w:p>
    <w:p w14:paraId="1BB80BB7" w14:textId="77777777" w:rsidR="00C67343" w:rsidRPr="00C67343" w:rsidRDefault="00C67343" w:rsidP="00C67343">
      <w:pPr>
        <w:pStyle w:val="EndNoteBibliography"/>
        <w:spacing w:after="0"/>
      </w:pPr>
      <w:r w:rsidRPr="00C67343">
        <w:lastRenderedPageBreak/>
        <w:t xml:space="preserve">Deighton, N., I. Muckenschnabel, A. J. Colmenares, I. G. Collado and B. Williamson (2001). "Botrydial is produced in plant tissues infected by Botrytis cinerea." </w:t>
      </w:r>
      <w:r w:rsidRPr="00C67343">
        <w:rPr>
          <w:u w:val="single"/>
        </w:rPr>
        <w:t>Phytochemistry</w:t>
      </w:r>
      <w:r w:rsidRPr="00C67343">
        <w:t xml:space="preserve"> </w:t>
      </w:r>
      <w:r w:rsidRPr="00C67343">
        <w:rPr>
          <w:b/>
        </w:rPr>
        <w:t>57</w:t>
      </w:r>
      <w:r w:rsidRPr="00C67343">
        <w:t>(5): 689-692.</w:t>
      </w:r>
    </w:p>
    <w:p w14:paraId="47B63AE4" w14:textId="77777777" w:rsidR="00C67343" w:rsidRPr="00C67343" w:rsidRDefault="00C67343" w:rsidP="00C67343">
      <w:pPr>
        <w:pStyle w:val="EndNoteBibliography"/>
        <w:spacing w:after="0"/>
      </w:pPr>
      <w:r w:rsidRPr="00C67343">
        <w:t xml:space="preserve">Denby, K. J., P. Kumar and D. J. Kliebenstein (2004). "Identification of Botrytis cinerea susceptibility loci in Arabidopsis thaliana." </w:t>
      </w:r>
      <w:r w:rsidRPr="00C67343">
        <w:rPr>
          <w:u w:val="single"/>
        </w:rPr>
        <w:t>The Plant Journal</w:t>
      </w:r>
      <w:r w:rsidRPr="00C67343">
        <w:t xml:space="preserve"> </w:t>
      </w:r>
      <w:r w:rsidRPr="00C67343">
        <w:rPr>
          <w:b/>
        </w:rPr>
        <w:t>38</w:t>
      </w:r>
      <w:r w:rsidRPr="00C67343">
        <w:t>(3): 473-486.</w:t>
      </w:r>
    </w:p>
    <w:p w14:paraId="11EF4911" w14:textId="77777777" w:rsidR="00C67343" w:rsidRPr="00C67343" w:rsidRDefault="00C67343" w:rsidP="00C67343">
      <w:pPr>
        <w:pStyle w:val="EndNoteBibliography"/>
        <w:spacing w:after="0"/>
      </w:pPr>
      <w:r w:rsidRPr="00C67343">
        <w:t xml:space="preserve">Evans, D. M. and L. R. Cardon (2006). "Genome-wide association: a promising start to a long race." </w:t>
      </w:r>
      <w:r w:rsidRPr="00C67343">
        <w:rPr>
          <w:u w:val="single"/>
        </w:rPr>
        <w:t>Trends in Genetics</w:t>
      </w:r>
      <w:r w:rsidRPr="00C67343">
        <w:t xml:space="preserve"> </w:t>
      </w:r>
      <w:r w:rsidRPr="00C67343">
        <w:rPr>
          <w:b/>
        </w:rPr>
        <w:t>22</w:t>
      </w:r>
      <w:r w:rsidRPr="00C67343">
        <w:t>(7): 350-354.</w:t>
      </w:r>
    </w:p>
    <w:p w14:paraId="5D62EEA5" w14:textId="77777777" w:rsidR="00C67343" w:rsidRPr="00C67343" w:rsidRDefault="00C67343" w:rsidP="00C67343">
      <w:pPr>
        <w:pStyle w:val="EndNoteBibliography"/>
        <w:spacing w:after="0"/>
      </w:pPr>
      <w:r w:rsidRPr="00C67343">
        <w:t xml:space="preserve">Fordyce, R., N. Soltis, C. Caseys, G. Gwinner, J. Corwin, S. Atwell, D. Copeland, J. Feusier, A. Subedy, R. Eshbaugh and D. Kliebenstein (2018). "Combining Digital Imaging and GWA Mapping to Dissect Visual Traits in Plant/Pathogen Interactions." </w:t>
      </w:r>
      <w:r w:rsidRPr="00C67343">
        <w:rPr>
          <w:u w:val="single"/>
        </w:rPr>
        <w:t>Plant Physiology</w:t>
      </w:r>
      <w:r w:rsidRPr="00C67343">
        <w:t>.</w:t>
      </w:r>
    </w:p>
    <w:p w14:paraId="08ADA411" w14:textId="77777777" w:rsidR="00C67343" w:rsidRPr="00C67343" w:rsidRDefault="00C67343" w:rsidP="00C67343">
      <w:pPr>
        <w:pStyle w:val="EndNoteBibliography"/>
        <w:spacing w:after="0"/>
      </w:pPr>
      <w:r w:rsidRPr="00C67343">
        <w:t xml:space="preserve">Fordyce, R. F., N. E. Soltis, C. Caseys, R. Gwinner, J. A. Corwin, S. Atwell, D. Copeland, J. Feusier, A. Subedy and R. Eshbaugh (2018). "Digital Imaging Combined with Genome-Wide Association Mapping Links Loci to Plant-Pathogen Interaction Traits." </w:t>
      </w:r>
      <w:r w:rsidRPr="00C67343">
        <w:rPr>
          <w:u w:val="single"/>
        </w:rPr>
        <w:t>Plant physiology</w:t>
      </w:r>
      <w:r w:rsidRPr="00C67343">
        <w:t xml:space="preserve"> </w:t>
      </w:r>
      <w:r w:rsidRPr="00C67343">
        <w:rPr>
          <w:b/>
        </w:rPr>
        <w:t>178</w:t>
      </w:r>
      <w:r w:rsidRPr="00C67343">
        <w:t>(3): 1406-1422.</w:t>
      </w:r>
    </w:p>
    <w:p w14:paraId="404F189F" w14:textId="77777777" w:rsidR="00C67343" w:rsidRPr="00C67343" w:rsidRDefault="00C67343" w:rsidP="00C67343">
      <w:pPr>
        <w:pStyle w:val="EndNoteBibliography"/>
        <w:spacing w:after="0"/>
      </w:pPr>
      <w:r w:rsidRPr="00C67343">
        <w:t xml:space="preserve">Glazebrook, J. (2005). "Contrasting mechanisms of defense against biotrophic and necrotrophic pathogens." </w:t>
      </w:r>
      <w:r w:rsidRPr="00C67343">
        <w:rPr>
          <w:u w:val="single"/>
        </w:rPr>
        <w:t>Annu. Rev. Phytopathol.</w:t>
      </w:r>
      <w:r w:rsidRPr="00C67343">
        <w:t xml:space="preserve"> </w:t>
      </w:r>
      <w:r w:rsidRPr="00C67343">
        <w:rPr>
          <w:b/>
        </w:rPr>
        <w:t>43</w:t>
      </w:r>
      <w:r w:rsidRPr="00C67343">
        <w:t>: 205-227.</w:t>
      </w:r>
    </w:p>
    <w:p w14:paraId="30E01A2F" w14:textId="77777777" w:rsidR="00C67343" w:rsidRPr="00C67343" w:rsidRDefault="00C67343" w:rsidP="00C67343">
      <w:pPr>
        <w:pStyle w:val="EndNoteBibliography"/>
        <w:spacing w:after="0"/>
      </w:pPr>
      <w:r w:rsidRPr="00C67343">
        <w:t xml:space="preserve">Goss, E. M. and J. Bergelson (2006). "Variation in resistance and virulence in the interaction between Arabidopsis thaliana and a bacterial pathogen." </w:t>
      </w:r>
      <w:r w:rsidRPr="00C67343">
        <w:rPr>
          <w:u w:val="single"/>
        </w:rPr>
        <w:t>Evolution</w:t>
      </w:r>
      <w:r w:rsidRPr="00C67343">
        <w:t xml:space="preserve"> </w:t>
      </w:r>
      <w:r w:rsidRPr="00C67343">
        <w:rPr>
          <w:b/>
        </w:rPr>
        <w:t>60</w:t>
      </w:r>
      <w:r w:rsidRPr="00C67343">
        <w:t>(8): 1562-1573.</w:t>
      </w:r>
    </w:p>
    <w:p w14:paraId="4B70DCF3" w14:textId="77777777" w:rsidR="00C67343" w:rsidRPr="00C67343" w:rsidRDefault="00C67343" w:rsidP="00C67343">
      <w:pPr>
        <w:pStyle w:val="EndNoteBibliography"/>
        <w:spacing w:after="0"/>
      </w:pPr>
      <w:r w:rsidRPr="00C67343">
        <w:t xml:space="preserve">Guo, Y., S. Fudali, J. Gimeno, P. DiGennaro, S. Chang, V. M. Williamson, D. M. Bird and D. M. Nielsen (2017). "Networks underpinning symbiosis revealed through cross-species eQTL mapping." </w:t>
      </w:r>
      <w:r w:rsidRPr="00C67343">
        <w:rPr>
          <w:u w:val="single"/>
        </w:rPr>
        <w:t>Genetics</w:t>
      </w:r>
      <w:r w:rsidRPr="00C67343">
        <w:t>: genetics. 117.202531.</w:t>
      </w:r>
    </w:p>
    <w:p w14:paraId="2C33BFE0" w14:textId="77777777" w:rsidR="00C67343" w:rsidRPr="00C67343" w:rsidRDefault="00C67343" w:rsidP="00C67343">
      <w:pPr>
        <w:pStyle w:val="EndNoteBibliography"/>
        <w:spacing w:after="0"/>
      </w:pPr>
      <w:r w:rsidRPr="00C67343">
        <w:t xml:space="preserve">Keurentjes, J. J., J. Fu, I. R. Terpstra, J. M. Garcia, G. van den Ackerveken, L. B. Snoek, A. J. Peeters, D. Vreugdenhil, M. Koornneef and R. C. Jansen (2007). "Regulatory network construction in Arabidopsis by using genome-wide gene expression quantitative trait loci." </w:t>
      </w:r>
      <w:r w:rsidRPr="00C67343">
        <w:rPr>
          <w:u w:val="single"/>
        </w:rPr>
        <w:t>Proceedings of the National Academy of Sciences</w:t>
      </w:r>
      <w:r w:rsidRPr="00C67343">
        <w:t xml:space="preserve"> </w:t>
      </w:r>
      <w:r w:rsidRPr="00C67343">
        <w:rPr>
          <w:b/>
        </w:rPr>
        <w:t>104</w:t>
      </w:r>
      <w:r w:rsidRPr="00C67343">
        <w:t>(5): 1708-1713.</w:t>
      </w:r>
    </w:p>
    <w:p w14:paraId="4780B0C6" w14:textId="77777777" w:rsidR="00C67343" w:rsidRPr="00C67343" w:rsidRDefault="00C67343" w:rsidP="00C67343">
      <w:pPr>
        <w:pStyle w:val="EndNoteBibliography"/>
        <w:spacing w:after="0"/>
      </w:pPr>
      <w:r w:rsidRPr="00C67343">
        <w:t xml:space="preserve">Kumar, R., Y. Ichihashi, S. Kimura, D. H. Chitwood, L. R. Headland, J. Peng, J. N. Maloof and N. R. Sinha (2012). "A high-throughput method for Illumina RNA-Seq library preparation." </w:t>
      </w:r>
      <w:r w:rsidRPr="00C67343">
        <w:rPr>
          <w:u w:val="single"/>
        </w:rPr>
        <w:t>Frontiers in plant science</w:t>
      </w:r>
      <w:r w:rsidRPr="00C67343">
        <w:t xml:space="preserve"> </w:t>
      </w:r>
      <w:r w:rsidRPr="00C67343">
        <w:rPr>
          <w:b/>
        </w:rPr>
        <w:t>3</w:t>
      </w:r>
      <w:r w:rsidRPr="00C67343">
        <w:t>.</w:t>
      </w:r>
    </w:p>
    <w:p w14:paraId="2CE070DE" w14:textId="77777777" w:rsidR="00C67343" w:rsidRPr="00C67343" w:rsidRDefault="00C67343" w:rsidP="00C67343">
      <w:pPr>
        <w:pStyle w:val="EndNoteBibliography"/>
        <w:spacing w:after="0"/>
      </w:pPr>
      <w:r w:rsidRPr="00C67343">
        <w:t xml:space="preserve">Langmead, B., C. Trapnell, M. Pop and S. L. Salzberg (2009). "Ultrafast and memory-efficient alignment of short DNA sequences to the human genome." </w:t>
      </w:r>
      <w:r w:rsidRPr="00C67343">
        <w:rPr>
          <w:u w:val="single"/>
        </w:rPr>
        <w:t>Genome biology</w:t>
      </w:r>
      <w:r w:rsidRPr="00C67343">
        <w:t xml:space="preserve"> </w:t>
      </w:r>
      <w:r w:rsidRPr="00C67343">
        <w:rPr>
          <w:b/>
        </w:rPr>
        <w:t>10</w:t>
      </w:r>
      <w:r w:rsidRPr="00C67343">
        <w:t>(3): R25.</w:t>
      </w:r>
    </w:p>
    <w:p w14:paraId="77C3F987" w14:textId="77777777" w:rsidR="00C67343" w:rsidRPr="00C67343" w:rsidRDefault="00C67343" w:rsidP="00C67343">
      <w:pPr>
        <w:pStyle w:val="EndNoteBibliography"/>
        <w:spacing w:after="0"/>
      </w:pPr>
      <w:r w:rsidRPr="00C67343">
        <w:t xml:space="preserve">Li, H., B. Handsaker, A. Wysoker, T. Fennell, J. Ruan, N. Homer, G. Marth, G. Abecasis and R. Durbin (2009). "The sequence alignment/map format and SAMtools." </w:t>
      </w:r>
      <w:r w:rsidRPr="00C67343">
        <w:rPr>
          <w:u w:val="single"/>
        </w:rPr>
        <w:t>Bioinformatics</w:t>
      </w:r>
      <w:r w:rsidRPr="00C67343">
        <w:t xml:space="preserve"> </w:t>
      </w:r>
      <w:r w:rsidRPr="00C67343">
        <w:rPr>
          <w:b/>
        </w:rPr>
        <w:t>25</w:t>
      </w:r>
      <w:r w:rsidRPr="00C67343">
        <w:t>(16): 2078-2079.</w:t>
      </w:r>
    </w:p>
    <w:p w14:paraId="2D950DBD" w14:textId="77777777" w:rsidR="00C67343" w:rsidRPr="00C67343" w:rsidRDefault="00C67343" w:rsidP="00C67343">
      <w:pPr>
        <w:pStyle w:val="EndNoteBibliography"/>
        <w:spacing w:after="0"/>
      </w:pPr>
      <w:r w:rsidRPr="00C67343">
        <w:t xml:space="preserve">Monks, S., A. Leonardson, H. Zhu, P. Cundiff, P. Pietrusiak, S. Edwards, J. Phillips, A. Sachs and E. Schadt (2004). "Genetic inheritance of gene expression in human cell lines." </w:t>
      </w:r>
      <w:r w:rsidRPr="00C67343">
        <w:rPr>
          <w:u w:val="single"/>
        </w:rPr>
        <w:t>The American Journal of Human Genetics</w:t>
      </w:r>
      <w:r w:rsidRPr="00C67343">
        <w:t xml:space="preserve"> </w:t>
      </w:r>
      <w:r w:rsidRPr="00C67343">
        <w:rPr>
          <w:b/>
        </w:rPr>
        <w:t>75</w:t>
      </w:r>
      <w:r w:rsidRPr="00C67343">
        <w:t>(6): 1094-1105.</w:t>
      </w:r>
    </w:p>
    <w:p w14:paraId="1C403C8E" w14:textId="77777777" w:rsidR="00C67343" w:rsidRPr="00C67343" w:rsidRDefault="00C67343" w:rsidP="00C67343">
      <w:pPr>
        <w:pStyle w:val="EndNoteBibliography"/>
        <w:spacing w:after="0"/>
      </w:pPr>
      <w:r w:rsidRPr="00C67343">
        <w:t xml:space="preserve">Nomura, K., M. Melotto and S.-Y. He (2005). "Suppression of host defense in compatible plant–Pseudomonas syringae interactions." </w:t>
      </w:r>
      <w:r w:rsidRPr="00C67343">
        <w:rPr>
          <w:u w:val="single"/>
        </w:rPr>
        <w:t>Current opinion in plant biology</w:t>
      </w:r>
      <w:r w:rsidRPr="00C67343">
        <w:t xml:space="preserve"> </w:t>
      </w:r>
      <w:r w:rsidRPr="00C67343">
        <w:rPr>
          <w:b/>
        </w:rPr>
        <w:t>8</w:t>
      </w:r>
      <w:r w:rsidRPr="00C67343">
        <w:t>(4): 361-368.</w:t>
      </w:r>
    </w:p>
    <w:p w14:paraId="6A1F6CBC" w14:textId="77777777" w:rsidR="00C67343" w:rsidRPr="00C67343" w:rsidRDefault="00C67343" w:rsidP="00C67343">
      <w:pPr>
        <w:pStyle w:val="EndNoteBibliography"/>
        <w:spacing w:after="0"/>
      </w:pPr>
      <w:r w:rsidRPr="00C67343">
        <w:t xml:space="preserve">Pinedo, C., C.-M. Wang, J.-M. Pradier, B. Dalmais, M. Choquer, P. Le Pêcheur, G. Morgant, I. G. Collado, D. E. Cane and M. Viaud (2008). "Sesquiterpene synthase from the botrydial biosynthetic gene cluster of the phytopathogen Botrytis cinerea." </w:t>
      </w:r>
      <w:r w:rsidRPr="00C67343">
        <w:rPr>
          <w:u w:val="single"/>
        </w:rPr>
        <w:t>ACS chemical biology</w:t>
      </w:r>
      <w:r w:rsidRPr="00C67343">
        <w:t xml:space="preserve"> </w:t>
      </w:r>
      <w:r w:rsidRPr="00C67343">
        <w:rPr>
          <w:b/>
        </w:rPr>
        <w:t>3</w:t>
      </w:r>
      <w:r w:rsidRPr="00C67343">
        <w:t>(12): 791-801.</w:t>
      </w:r>
    </w:p>
    <w:p w14:paraId="698C1BB7" w14:textId="77777777" w:rsidR="00C67343" w:rsidRPr="00C67343" w:rsidRDefault="00C67343" w:rsidP="00C67343">
      <w:pPr>
        <w:pStyle w:val="EndNoteBibliography"/>
        <w:spacing w:after="0"/>
      </w:pPr>
      <w:r w:rsidRPr="00C67343">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C67343">
        <w:rPr>
          <w:u w:val="single"/>
        </w:rPr>
        <w:t>Fungal genetics and biology</w:t>
      </w:r>
      <w:r w:rsidRPr="00C67343">
        <w:t xml:space="preserve"> </w:t>
      </w:r>
      <w:r w:rsidRPr="00C67343">
        <w:rPr>
          <w:b/>
        </w:rPr>
        <w:t>96</w:t>
      </w:r>
      <w:r w:rsidRPr="00C67343">
        <w:t>: 33-46.</w:t>
      </w:r>
    </w:p>
    <w:p w14:paraId="17CE8AEF" w14:textId="77777777" w:rsidR="00C67343" w:rsidRPr="00C67343" w:rsidRDefault="00C67343" w:rsidP="00C67343">
      <w:pPr>
        <w:pStyle w:val="EndNoteBibliography"/>
        <w:spacing w:after="0"/>
      </w:pPr>
      <w:r w:rsidRPr="00C67343">
        <w:t xml:space="preserve">Rowe, H. C. and D. J. Kliebenstein (2008). "Complex genetics control natural variation in Arabidopsis thaliana resistance to Botrytis cinerea." </w:t>
      </w:r>
      <w:r w:rsidRPr="00C67343">
        <w:rPr>
          <w:u w:val="single"/>
        </w:rPr>
        <w:t>Genetics</w:t>
      </w:r>
      <w:r w:rsidRPr="00C67343">
        <w:t xml:space="preserve"> </w:t>
      </w:r>
      <w:r w:rsidRPr="00C67343">
        <w:rPr>
          <w:b/>
        </w:rPr>
        <w:t>180</w:t>
      </w:r>
      <w:r w:rsidRPr="00C67343">
        <w:t>(4): 2237-2250.</w:t>
      </w:r>
    </w:p>
    <w:p w14:paraId="51676CA6" w14:textId="77777777" w:rsidR="00C67343" w:rsidRPr="00C67343" w:rsidRDefault="00C67343" w:rsidP="00C67343">
      <w:pPr>
        <w:pStyle w:val="EndNoteBibliography"/>
        <w:spacing w:after="0"/>
      </w:pPr>
      <w:r w:rsidRPr="00C67343">
        <w:t xml:space="preserve">Rowe, H. C., J. W. Walley, J. Corwin, E. K.-F. Chan, K. Dehesh and D. J. Kliebenstein (2010). "Deficiencies in jasmonate-mediated plant defense reveal quantitative variation in Botrytis cinerea pathogenesis." </w:t>
      </w:r>
      <w:r w:rsidRPr="00C67343">
        <w:rPr>
          <w:u w:val="single"/>
        </w:rPr>
        <w:t>PLoS Pathog</w:t>
      </w:r>
      <w:r w:rsidRPr="00C67343">
        <w:t xml:space="preserve"> </w:t>
      </w:r>
      <w:r w:rsidRPr="00C67343">
        <w:rPr>
          <w:b/>
        </w:rPr>
        <w:t>6</w:t>
      </w:r>
      <w:r w:rsidRPr="00C67343">
        <w:t>(4): e1000861.</w:t>
      </w:r>
    </w:p>
    <w:p w14:paraId="6CF07CFA" w14:textId="77777777" w:rsidR="00C67343" w:rsidRPr="00C67343" w:rsidRDefault="00C67343" w:rsidP="00C67343">
      <w:pPr>
        <w:pStyle w:val="EndNoteBibliography"/>
        <w:spacing w:after="0"/>
      </w:pPr>
      <w:r w:rsidRPr="00C67343">
        <w:lastRenderedPageBreak/>
        <w:t xml:space="preserve">Schadt, E. E., S. A. Monks, T. A. Drake, A. J. Lusis, N. Che, V. Colinayo, T. G. Ruff, S. B. Milligan, J. R. Lamb and G. Cavet (2003). "Genetics of gene expression surveyed in maize, mouse and man." </w:t>
      </w:r>
      <w:r w:rsidRPr="00C67343">
        <w:rPr>
          <w:u w:val="single"/>
        </w:rPr>
        <w:t>Nature</w:t>
      </w:r>
      <w:r w:rsidRPr="00C67343">
        <w:t xml:space="preserve"> </w:t>
      </w:r>
      <w:r w:rsidRPr="00C67343">
        <w:rPr>
          <w:b/>
        </w:rPr>
        <w:t>422</w:t>
      </w:r>
      <w:r w:rsidRPr="00C67343">
        <w:t>(6929): 297.</w:t>
      </w:r>
    </w:p>
    <w:p w14:paraId="769BBA3D" w14:textId="77777777" w:rsidR="00C67343" w:rsidRPr="00C67343" w:rsidRDefault="00C67343" w:rsidP="00C67343">
      <w:pPr>
        <w:pStyle w:val="EndNoteBibliography"/>
        <w:spacing w:after="0"/>
      </w:pPr>
      <w:r w:rsidRPr="00C67343">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C67343">
        <w:rPr>
          <w:u w:val="single"/>
        </w:rPr>
        <w:t>Molecular plant-microbe interactions</w:t>
      </w:r>
      <w:r w:rsidRPr="00C67343">
        <w:t xml:space="preserve"> </w:t>
      </w:r>
      <w:r w:rsidRPr="00C67343">
        <w:rPr>
          <w:b/>
        </w:rPr>
        <w:t>18</w:t>
      </w:r>
      <w:r w:rsidRPr="00C67343">
        <w:t>(6): 602-612.</w:t>
      </w:r>
    </w:p>
    <w:p w14:paraId="10AA7667" w14:textId="77777777" w:rsidR="00C67343" w:rsidRPr="00C67343" w:rsidRDefault="00C67343" w:rsidP="00C67343">
      <w:pPr>
        <w:pStyle w:val="EndNoteBibliography"/>
        <w:spacing w:after="0"/>
      </w:pPr>
      <w:r w:rsidRPr="00C67343">
        <w:t xml:space="preserve">Soltis, N. E., S. Atwell, G. Shi, R. F. Fordyce, R. Gwinner, D. Gao, A. Shafi and D. J. Kliebenstein (2019). "Interactions of tomato and Botrytis genetic diversity: Parsing the contributions of host differentiation, domestication and pathogen variation." </w:t>
      </w:r>
      <w:r w:rsidRPr="00C67343">
        <w:rPr>
          <w:u w:val="single"/>
        </w:rPr>
        <w:t>The Plant Cell</w:t>
      </w:r>
      <w:r w:rsidRPr="00C67343">
        <w:t>: tpc. 00857.02018.</w:t>
      </w:r>
    </w:p>
    <w:p w14:paraId="1DD7BB4B" w14:textId="77777777" w:rsidR="00C67343" w:rsidRPr="00C67343" w:rsidRDefault="00C67343" w:rsidP="00C67343">
      <w:pPr>
        <w:pStyle w:val="EndNoteBibliography"/>
        <w:spacing w:after="0"/>
      </w:pPr>
      <w:r w:rsidRPr="00C67343">
        <w:t xml:space="preserve">Suzuki, R. and H. Shimodaira (2015). "pvclust: Hierarchical Clustering with P-Values via Multiscale Bootstrap Resampling. ." </w:t>
      </w:r>
      <w:r w:rsidRPr="00C67343">
        <w:rPr>
          <w:u w:val="single"/>
        </w:rPr>
        <w:t>R package version 2.0-0</w:t>
      </w:r>
      <w:r w:rsidRPr="00C67343">
        <w:t>.</w:t>
      </w:r>
    </w:p>
    <w:p w14:paraId="182F9BB8" w14:textId="77777777" w:rsidR="00C67343" w:rsidRPr="00C67343" w:rsidRDefault="00C67343" w:rsidP="00C67343">
      <w:pPr>
        <w:pStyle w:val="EndNoteBibliography"/>
        <w:spacing w:after="0"/>
      </w:pPr>
      <w:r w:rsidRPr="00C67343">
        <w:t xml:space="preserve">Van Kan, J. A., J. H. Stassen, A. Mosbach, T. A. Van Der Lee, L. Faino, A. D. Farmer, D. G. Papasotiriou, S. Zhou, M. F. Seidl and E. Cottam (2017). "A gapless genome sequence of the fungus Botrytis cinerea." </w:t>
      </w:r>
      <w:r w:rsidRPr="00C67343">
        <w:rPr>
          <w:u w:val="single"/>
        </w:rPr>
        <w:t>Molecular plant pathology</w:t>
      </w:r>
      <w:r w:rsidRPr="00C67343">
        <w:t xml:space="preserve"> </w:t>
      </w:r>
      <w:r w:rsidRPr="00C67343">
        <w:rPr>
          <w:b/>
        </w:rPr>
        <w:t>18</w:t>
      </w:r>
      <w:r w:rsidRPr="00C67343">
        <w:t>(1): 75-89.</w:t>
      </w:r>
    </w:p>
    <w:p w14:paraId="759D3E23" w14:textId="77777777" w:rsidR="00C67343" w:rsidRPr="00C67343" w:rsidRDefault="00C67343" w:rsidP="00C67343">
      <w:pPr>
        <w:pStyle w:val="EndNoteBibliography"/>
        <w:spacing w:after="0"/>
      </w:pPr>
      <w:r w:rsidRPr="00C67343">
        <w:t xml:space="preserve">West, M. A., K. Kim, D. J. Kliebenstein, H. Van Leeuwen, R. W. Michelmore, R. Doerge and D. A. S. Clair (2007). "Global eQTL mapping reveals the complex genetic architecture of transcript-level variation in Arabidopsis." </w:t>
      </w:r>
      <w:r w:rsidRPr="00C67343">
        <w:rPr>
          <w:u w:val="single"/>
        </w:rPr>
        <w:t>Genetics</w:t>
      </w:r>
      <w:r w:rsidRPr="00C67343">
        <w:t xml:space="preserve"> </w:t>
      </w:r>
      <w:r w:rsidRPr="00C67343">
        <w:rPr>
          <w:b/>
        </w:rPr>
        <w:t>175</w:t>
      </w:r>
      <w:r w:rsidRPr="00C67343">
        <w:t>(3): 1441-1450.</w:t>
      </w:r>
    </w:p>
    <w:p w14:paraId="64203C27" w14:textId="77777777" w:rsidR="00C67343" w:rsidRPr="00C67343" w:rsidRDefault="00C67343" w:rsidP="00C67343">
      <w:pPr>
        <w:pStyle w:val="EndNoteBibliography"/>
        <w:spacing w:after="0"/>
      </w:pPr>
      <w:r w:rsidRPr="00C67343">
        <w:t xml:space="preserve">Williamson, B., B. Tudzynski, P. Tudzynski and J. A. L. van Kan (2007). "Botrytis cinerea: the cause of grey mould disease." </w:t>
      </w:r>
      <w:r w:rsidRPr="00C67343">
        <w:rPr>
          <w:u w:val="single"/>
        </w:rPr>
        <w:t>Molecular Plant Pathology</w:t>
      </w:r>
      <w:r w:rsidRPr="00C67343">
        <w:t xml:space="preserve"> </w:t>
      </w:r>
      <w:r w:rsidRPr="00C67343">
        <w:rPr>
          <w:b/>
        </w:rPr>
        <w:t>8</w:t>
      </w:r>
      <w:r w:rsidRPr="00C67343">
        <w:t>(5): 561-580.</w:t>
      </w:r>
    </w:p>
    <w:p w14:paraId="55AEBC3B" w14:textId="77777777" w:rsidR="00C67343" w:rsidRPr="00C67343" w:rsidRDefault="00C67343" w:rsidP="00C67343">
      <w:pPr>
        <w:pStyle w:val="EndNoteBibliography"/>
        <w:spacing w:after="0"/>
      </w:pPr>
      <w:r w:rsidRPr="00C67343">
        <w:t xml:space="preserve">Wu, J., B. Cai, W. Sun, R. Huang, X. Liu, M. Lin, S. Pattaradilokrat, S. Martin, Y. Qi and S. C. Nair (2015). "Genome-wide analysis of host-Plasmodium yoelii interactions reveals regulators of the type I interferon response." </w:t>
      </w:r>
      <w:r w:rsidRPr="00C67343">
        <w:rPr>
          <w:u w:val="single"/>
        </w:rPr>
        <w:t>Cell reports</w:t>
      </w:r>
      <w:r w:rsidRPr="00C67343">
        <w:t xml:space="preserve"> </w:t>
      </w:r>
      <w:r w:rsidRPr="00C67343">
        <w:rPr>
          <w:b/>
        </w:rPr>
        <w:t>12</w:t>
      </w:r>
      <w:r w:rsidRPr="00C67343">
        <w:t>(4): 661-672.</w:t>
      </w:r>
    </w:p>
    <w:p w14:paraId="0F940EB2" w14:textId="77777777" w:rsidR="00C67343" w:rsidRPr="00C67343" w:rsidRDefault="00C67343" w:rsidP="00C67343">
      <w:pPr>
        <w:pStyle w:val="EndNoteBibliography"/>
        <w:spacing w:after="0"/>
      </w:pPr>
      <w:r w:rsidRPr="00C67343">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C67343">
        <w:rPr>
          <w:u w:val="single"/>
        </w:rPr>
        <w:t>Frontiers in plant science</w:t>
      </w:r>
      <w:r w:rsidRPr="00C67343">
        <w:t xml:space="preserve"> </w:t>
      </w:r>
      <w:r w:rsidRPr="00C67343">
        <w:rPr>
          <w:b/>
        </w:rPr>
        <w:t>8</w:t>
      </w:r>
      <w:r w:rsidRPr="00C67343">
        <w:t>.</w:t>
      </w:r>
    </w:p>
    <w:p w14:paraId="563A6566" w14:textId="77777777" w:rsidR="00C67343" w:rsidRPr="00C67343" w:rsidRDefault="00C67343" w:rsidP="00C67343">
      <w:pPr>
        <w:pStyle w:val="EndNoteBibliography"/>
        <w:spacing w:after="0"/>
      </w:pPr>
      <w:r w:rsidRPr="00C67343">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67343">
        <w:rPr>
          <w:u w:val="single"/>
        </w:rPr>
        <w:t>The Plant Cell</w:t>
      </w:r>
      <w:r w:rsidRPr="00C67343">
        <w:t>: tpc. 00348.02017.</w:t>
      </w:r>
    </w:p>
    <w:p w14:paraId="6B5EDAE2" w14:textId="77777777" w:rsidR="00C67343" w:rsidRPr="00C67343" w:rsidRDefault="00C67343" w:rsidP="00C67343">
      <w:pPr>
        <w:pStyle w:val="EndNoteBibliography"/>
        <w:spacing w:after="0"/>
      </w:pPr>
      <w:r w:rsidRPr="00C67343">
        <w:t xml:space="preserve">Zhang, W., J. A. Corwin, D. Copeland, J. Feusier, R. Eshbaugh, D. E. Cook, S. Atwell and D. J. Kliebenstein (2018). "Network connections across kingdoms illuminate a potential metabolic battlefield." </w:t>
      </w:r>
      <w:r w:rsidRPr="00C67343">
        <w:rPr>
          <w:u w:val="single"/>
        </w:rPr>
        <w:t>bioRxiv</w:t>
      </w:r>
      <w:r w:rsidRPr="00C67343">
        <w:t>.</w:t>
      </w:r>
    </w:p>
    <w:p w14:paraId="03C279F3" w14:textId="77777777" w:rsidR="00C67343" w:rsidRPr="00C67343" w:rsidRDefault="00C67343" w:rsidP="00C67343">
      <w:pPr>
        <w:pStyle w:val="EndNoteBibliography"/>
      </w:pPr>
      <w:r w:rsidRPr="00C67343">
        <w:t xml:space="preserve">Zhou, X. and M. Stephens (2012). "Genome-wide efficient mixed-model analysis for association studies." </w:t>
      </w:r>
      <w:r w:rsidRPr="00C67343">
        <w:rPr>
          <w:u w:val="single"/>
        </w:rPr>
        <w:t>Nature genetics</w:t>
      </w:r>
      <w:r w:rsidRPr="00C67343">
        <w:t xml:space="preserve"> </w:t>
      </w:r>
      <w:r w:rsidRPr="00C67343">
        <w:rPr>
          <w:b/>
        </w:rPr>
        <w:t>44</w:t>
      </w:r>
      <w:r w:rsidRPr="00C67343">
        <w:t>(7): 821.</w:t>
      </w:r>
    </w:p>
    <w:p w14:paraId="6CFC649E" w14:textId="676AB584"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 Kliebenstein" w:date="2019-02-20T16:03:00Z" w:initials="DK">
    <w:p w14:paraId="78180ECD" w14:textId="417C8303" w:rsidR="00D23608" w:rsidRDefault="00D23608">
      <w:pPr>
        <w:pStyle w:val="CommentText"/>
      </w:pPr>
      <w:r>
        <w:rPr>
          <w:rStyle w:val="CommentReference"/>
        </w:rPr>
        <w:annotationRef/>
      </w:r>
      <w:r>
        <w:t>This seems to be starting on the plant side? Maybe try to start with a view that qualitative is a few large effect loci in both the host and pathogen. Then go into how we have an idea of the host genes in quantitative but are unsure of the pathogen genes in quantitiative interactions.</w:t>
      </w:r>
    </w:p>
    <w:p w14:paraId="60BAD311" w14:textId="77777777" w:rsidR="00D23608" w:rsidRDefault="00D23608">
      <w:pPr>
        <w:pStyle w:val="CommentText"/>
      </w:pPr>
    </w:p>
  </w:comment>
  <w:comment w:id="10" w:author="Dan Kliebenstein" w:date="2019-02-20T16:05:00Z" w:initials="DK">
    <w:p w14:paraId="7A40303A" w14:textId="261011A2" w:rsidR="00D23608" w:rsidRDefault="00D23608">
      <w:pPr>
        <w:pStyle w:val="CommentText"/>
      </w:pPr>
      <w:r>
        <w:rPr>
          <w:rStyle w:val="CommentReference"/>
        </w:rPr>
        <w:annotationRef/>
      </w:r>
      <w:r>
        <w:t>I think you can move through the idea of using expression traits for GWA really quickly and get to the idea that by doing GWA on the co-transcriptome can get you at how communication may be flowing back and forth from pathogen to host. That is the key.</w:t>
      </w:r>
    </w:p>
  </w:comment>
  <w:comment w:id="11" w:author="Dan Kliebenstein" w:date="2019-02-20T16:02:00Z" w:initials="DK">
    <w:p w14:paraId="26BE92F2" w14:textId="77777777" w:rsidR="00D23608" w:rsidRDefault="00D23608">
      <w:pPr>
        <w:pStyle w:val="CommentText"/>
      </w:pPr>
      <w:r>
        <w:rPr>
          <w:rStyle w:val="CommentReference"/>
        </w:rPr>
        <w:annotationRef/>
      </w:r>
      <w:r>
        <w:t>You are making these sound like they are showing a polygenic architecture. Yes they find loci controlling a large number of host genes but isn’t the picture actually that there are not many pathogen loci?</w:t>
      </w:r>
    </w:p>
    <w:p w14:paraId="17EF11B0" w14:textId="4AEAA4BC" w:rsidR="00D23608" w:rsidRDefault="00D23608">
      <w:pPr>
        <w:pStyle w:val="CommentText"/>
      </w:pPr>
    </w:p>
  </w:comment>
  <w:comment w:id="12" w:author="Dan Kliebenstein" w:date="2019-02-20T16:06:00Z" w:initials="DK">
    <w:p w14:paraId="36C67DE4" w14:textId="77777777" w:rsidR="00D23608" w:rsidRDefault="00D23608">
      <w:pPr>
        <w:pStyle w:val="CommentText"/>
      </w:pPr>
      <w:r>
        <w:rPr>
          <w:rStyle w:val="CommentReference"/>
        </w:rPr>
        <w:annotationRef/>
      </w:r>
      <w:r>
        <w:t>These two paragraphs seem a bit inverted. First, shouldn’t you say that you’ll use the system and provide the evidence that it will work? I think these two paragraphs could be blended into one to get to the idea a bit quiceker.</w:t>
      </w:r>
    </w:p>
    <w:p w14:paraId="465B5AA1" w14:textId="77777777" w:rsidR="00D23608" w:rsidRDefault="00D23608">
      <w:pPr>
        <w:pStyle w:val="CommentText"/>
      </w:pPr>
    </w:p>
    <w:p w14:paraId="51813B7B" w14:textId="6BD85341" w:rsidR="00D23608" w:rsidRDefault="00D23608">
      <w:pPr>
        <w:pStyle w:val="CommentText"/>
      </w:pPr>
      <w:r>
        <w:t>Make sure to introduce the fact that we can do GWA in the pathogen using your tomato paper.</w:t>
      </w:r>
    </w:p>
  </w:comment>
  <w:comment w:id="13" w:author="Dan Kliebenstein" w:date="2019-02-20T16:10:00Z" w:initials="DK">
    <w:p w14:paraId="36F17C55" w14:textId="1D255054" w:rsidR="00D23608" w:rsidRDefault="00D23608">
      <w:pPr>
        <w:pStyle w:val="CommentText"/>
      </w:pPr>
      <w:r>
        <w:rPr>
          <w:rStyle w:val="CommentReference"/>
        </w:rPr>
        <w:annotationRef/>
      </w:r>
      <w:r>
        <w:t>This is your final paragraph and needs a bit of summary of what you found. Take a look at the final version of the tomato paper.</w:t>
      </w:r>
    </w:p>
  </w:comment>
  <w:comment w:id="14" w:author="Dan Kliebenstein" w:date="2019-02-20T16:09:00Z" w:initials="DK">
    <w:p w14:paraId="5E2874D2" w14:textId="6E00FCDC" w:rsidR="00D23608" w:rsidRDefault="00D23608">
      <w:pPr>
        <w:pStyle w:val="CommentText"/>
      </w:pPr>
      <w:r>
        <w:rPr>
          <w:rStyle w:val="CommentReference"/>
        </w:rPr>
        <w:annotationRef/>
      </w:r>
      <w:r>
        <w:t>This seems like it would be good somewhere earlier into why even do co-transcriptome GWA, no?</w:t>
      </w:r>
    </w:p>
  </w:comment>
  <w:comment w:id="15" w:author="Dan Kliebenstein" w:date="2019-02-20T16:08:00Z" w:initials="DK">
    <w:p w14:paraId="64FEC5A5" w14:textId="6E160771" w:rsidR="00D23608" w:rsidRDefault="00D23608">
      <w:pPr>
        <w:pStyle w:val="CommentText"/>
      </w:pPr>
      <w:r>
        <w:rPr>
          <w:rStyle w:val="CommentReference"/>
        </w:rPr>
        <w:annotationRef/>
      </w:r>
      <w:r>
        <w:t>Maybe just make this a sentence in the using Botrytis for co-transciptome studies section.</w:t>
      </w:r>
    </w:p>
  </w:comment>
  <w:comment w:id="58" w:author="Dan Kliebenstein" w:date="2019-02-21T10:43:00Z" w:initials="DK">
    <w:p w14:paraId="5F61B9A4" w14:textId="5D9D6053" w:rsidR="00D23608" w:rsidRDefault="00D23608">
      <w:pPr>
        <w:pStyle w:val="CommentText"/>
      </w:pPr>
      <w:r>
        <w:rPr>
          <w:rStyle w:val="CommentReference"/>
        </w:rPr>
        <w:annotationRef/>
      </w:r>
      <w:r>
        <w:t>We should probably report the median and have some form of histogra</w:t>
      </w:r>
      <w:bookmarkStart w:id="68" w:name="_GoBack"/>
      <w:bookmarkEnd w:id="68"/>
      <w:r>
        <w:t>m.</w:t>
      </w:r>
    </w:p>
  </w:comment>
  <w:comment w:id="69" w:author="Dan Kliebenstein" w:date="2019-02-21T10:47:00Z" w:initials="DK">
    <w:p w14:paraId="2A6D10E1" w14:textId="695FF93B" w:rsidR="00D23608" w:rsidRDefault="00D23608">
      <w:pPr>
        <w:pStyle w:val="CommentText"/>
      </w:pPr>
      <w:r>
        <w:rPr>
          <w:rStyle w:val="CommentReference"/>
        </w:rPr>
        <w:annotationRef/>
      </w:r>
      <w:r>
        <w:t>Have you gone through to see if there are any SNPs with crazy p-values?</w:t>
      </w:r>
    </w:p>
  </w:comment>
  <w:comment w:id="145" w:author="Dan Kliebenstein" w:date="2019-02-21T11:22:00Z" w:initials="DK">
    <w:p w14:paraId="1FAC2195" w14:textId="029A5546" w:rsidR="00D23608" w:rsidRDefault="00D23608">
      <w:pPr>
        <w:pStyle w:val="CommentText"/>
      </w:pPr>
      <w:r>
        <w:rPr>
          <w:rStyle w:val="CommentReference"/>
        </w:rPr>
        <w:annotationRef/>
      </w:r>
      <w:r>
        <w:t>We should use some other citations on this topic as well. And it was actually Eva’s first GWA that wnte into this most explicitly. I don’t think that these two citations work here.</w:t>
      </w:r>
    </w:p>
  </w:comment>
  <w:comment w:id="154" w:author="Dan Kliebenstein" w:date="2019-02-21T11:23:00Z" w:initials="DK">
    <w:p w14:paraId="3E46BDE5" w14:textId="4366F45D" w:rsidR="00D23608" w:rsidRDefault="00D23608">
      <w:pPr>
        <w:pStyle w:val="CommentText"/>
      </w:pPr>
      <w:r>
        <w:rPr>
          <w:rStyle w:val="CommentReference"/>
        </w:rPr>
        <w:annotationRef/>
      </w:r>
      <w:r>
        <w:t>Better include some of the citations on Botrytdial and Botcinolide from other groups about presence/absence.</w:t>
      </w:r>
    </w:p>
  </w:comment>
  <w:comment w:id="286" w:author="Dan Kliebenstein" w:date="2019-02-21T12:05:00Z" w:initials="DK">
    <w:p w14:paraId="4C0E522D" w14:textId="77777777" w:rsidR="00C14213" w:rsidRPr="0035605C" w:rsidRDefault="00C14213" w:rsidP="00C14213">
      <w:pPr>
        <w:spacing w:line="480" w:lineRule="auto"/>
        <w:ind w:firstLine="720"/>
        <w:rPr>
          <w:rFonts w:cstheme="minorHAnsi"/>
        </w:rPr>
      </w:pPr>
      <w:r>
        <w:rPr>
          <w:rStyle w:val="CommentReference"/>
        </w:rPr>
        <w:annotationRef/>
      </w:r>
      <w:r>
        <w:rPr>
          <w:rFonts w:cstheme="minorHAnsi"/>
        </w:rPr>
        <w:t xml:space="preserve">This was equally true in both the </w:t>
      </w:r>
      <w:r w:rsidRPr="00272E91">
        <w:rPr>
          <w:rFonts w:cstheme="minorHAnsi"/>
          <w:i/>
        </w:rPr>
        <w:t>B. cinerea</w:t>
      </w:r>
      <w:r>
        <w:rPr>
          <w:rFonts w:cstheme="minorHAnsi"/>
        </w:rPr>
        <w:t xml:space="preserve"> and </w:t>
      </w:r>
      <w:r w:rsidRPr="00272E91">
        <w:rPr>
          <w:rFonts w:cstheme="minorHAnsi"/>
          <w:i/>
        </w:rPr>
        <w:t>A. thaliana</w:t>
      </w:r>
      <w:r>
        <w:rPr>
          <w:rFonts w:cstheme="minorHAnsi"/>
        </w:rPr>
        <w:t xml:space="preserve"> transcriptomes.  We identified</w:t>
      </w:r>
      <w:r w:rsidRPr="0035605C">
        <w:rPr>
          <w:rFonts w:cstheme="minorHAnsi"/>
        </w:rPr>
        <w:t xml:space="preserve"> </w:t>
      </w:r>
      <w:r w:rsidRPr="0035605C">
        <w:rPr>
          <w:rFonts w:cstheme="minorHAnsi"/>
        </w:rPr>
        <w:t xml:space="preserve">11 significant </w:t>
      </w:r>
      <w:r w:rsidRPr="0035605C">
        <w:rPr>
          <w:rFonts w:cstheme="minorHAnsi"/>
          <w:i/>
        </w:rPr>
        <w:t>trans</w:t>
      </w:r>
      <w:r w:rsidRPr="0035605C">
        <w:rPr>
          <w:rFonts w:cstheme="minorHAnsi"/>
          <w:i/>
        </w:rPr>
        <w:softHyphen/>
        <w:t>-</w:t>
      </w:r>
      <w:r w:rsidRPr="0035605C">
        <w:rPr>
          <w:rFonts w:cstheme="minorHAnsi"/>
        </w:rPr>
        <w:t xml:space="preserve">eQTL hotspots for </w:t>
      </w:r>
      <w:r w:rsidRPr="0035605C">
        <w:rPr>
          <w:rFonts w:cstheme="minorHAnsi"/>
          <w:i/>
        </w:rPr>
        <w:t>B. cinerea</w:t>
      </w:r>
      <w:r w:rsidRPr="0035605C">
        <w:rPr>
          <w:rFonts w:cstheme="minorHAnsi"/>
        </w:rPr>
        <w:t xml:space="preserve"> range from 22 to 129 linked genes, with minimal overlap to expression modulation in </w:t>
      </w:r>
      <w:r w:rsidRPr="0035605C">
        <w:rPr>
          <w:rFonts w:cstheme="minorHAnsi"/>
          <w:i/>
        </w:rPr>
        <w:t xml:space="preserve">A. thaliana </w:t>
      </w:r>
      <w:r w:rsidRPr="0035605C">
        <w:rPr>
          <w:rFonts w:cstheme="minorHAnsi"/>
        </w:rPr>
        <w:t xml:space="preserve">(a maximum of 56 genes). These hotspots are dispersed across the genome, at least 0.1 Mb apart and across 9 chromosomes (Figure N7). The 11 significant cross-species </w:t>
      </w:r>
      <w:r w:rsidRPr="0035605C">
        <w:rPr>
          <w:rFonts w:cstheme="minorHAnsi"/>
          <w:i/>
        </w:rPr>
        <w:t>trans</w:t>
      </w:r>
      <w:r w:rsidRPr="0035605C">
        <w:rPr>
          <w:rFonts w:cstheme="minorHAnsi"/>
        </w:rPr>
        <w:t xml:space="preserve">-eQTL hotspots for </w:t>
      </w:r>
      <w:r w:rsidRPr="0035605C">
        <w:rPr>
          <w:rFonts w:cstheme="minorHAnsi"/>
          <w:i/>
        </w:rPr>
        <w:t xml:space="preserve">A. thaliana </w:t>
      </w:r>
      <w:r w:rsidRPr="0035605C">
        <w:rPr>
          <w:rFonts w:cstheme="minorHAnsi"/>
        </w:rPr>
        <w:t xml:space="preserve">are also dispersed across the genome of </w:t>
      </w:r>
      <w:r w:rsidRPr="0035605C">
        <w:rPr>
          <w:rFonts w:cstheme="minorHAnsi"/>
          <w:i/>
        </w:rPr>
        <w:t>B. cinerea</w:t>
      </w:r>
      <w:r w:rsidRPr="0035605C">
        <w:rPr>
          <w:rFonts w:cstheme="minorHAnsi"/>
        </w:rPr>
        <w:t xml:space="preserve">, covering 8 chromosomes with at least 0.1 Mb between hotspots (Figure N7). These range from 114 to 634 linked </w:t>
      </w:r>
      <w:r w:rsidRPr="0035605C">
        <w:rPr>
          <w:rFonts w:cstheme="minorHAnsi"/>
          <w:i/>
        </w:rPr>
        <w:t xml:space="preserve">A. thaliana </w:t>
      </w:r>
      <w:r w:rsidRPr="0035605C">
        <w:rPr>
          <w:rFonts w:cstheme="minorHAnsi"/>
        </w:rPr>
        <w:t xml:space="preserve">transcripts, with very low overlap with </w:t>
      </w:r>
      <w:r w:rsidRPr="0035605C">
        <w:rPr>
          <w:rFonts w:cstheme="minorHAnsi"/>
          <w:i/>
        </w:rPr>
        <w:t>B. cinerea</w:t>
      </w:r>
      <w:r w:rsidRPr="0035605C">
        <w:rPr>
          <w:rFonts w:cstheme="minorHAnsi"/>
        </w:rPr>
        <w:t xml:space="preserve"> transcripts (a maximum of 3 genes). </w:t>
      </w:r>
    </w:p>
    <w:p w14:paraId="5059EAD1" w14:textId="77777777" w:rsidR="00C14213" w:rsidRDefault="00C14213">
      <w:pPr>
        <w:pStyle w:val="CommentText"/>
      </w:pPr>
    </w:p>
    <w:p w14:paraId="191A710C" w14:textId="77777777" w:rsidR="00C14213" w:rsidRDefault="00C14213">
      <w:pPr>
        <w:pStyle w:val="CommentText"/>
      </w:pPr>
    </w:p>
    <w:p w14:paraId="33115107" w14:textId="6E5BFFE6" w:rsidR="00C14213" w:rsidRDefault="00C14213">
      <w:pPr>
        <w:pStyle w:val="CommentText"/>
      </w:pPr>
      <w:r>
        <w:t>---In one sentence we have 13 SNPs and in the above we have 11? Could you clarify? Is this that some SNPs are in the same gene.</w:t>
      </w:r>
    </w:p>
  </w:comment>
  <w:comment w:id="321" w:author="Dan Kliebenstein" w:date="2019-02-21T12:06:00Z" w:initials="DK">
    <w:p w14:paraId="13585766" w14:textId="709EB1C0" w:rsidR="00C14213" w:rsidRDefault="00C14213">
      <w:pPr>
        <w:pStyle w:val="CommentText"/>
      </w:pPr>
      <w:r>
        <w:rPr>
          <w:rStyle w:val="CommentReference"/>
        </w:rPr>
        <w:annotationRef/>
      </w:r>
      <w:r>
        <w:t>I think this is too cutesy. Maybe we should go with hotspot.</w:t>
      </w:r>
    </w:p>
  </w:comment>
  <w:comment w:id="331" w:author="Dan Kliebenstein" w:date="2019-02-21T12:15:00Z" w:initials="DK">
    <w:p w14:paraId="5692986D" w14:textId="459657BF" w:rsidR="00C135E5" w:rsidRDefault="00C135E5">
      <w:pPr>
        <w:pStyle w:val="CommentText"/>
      </w:pPr>
      <w:r>
        <w:rPr>
          <w:rStyle w:val="CommentReference"/>
        </w:rPr>
        <w:annotationRef/>
      </w:r>
      <w:r>
        <w:t>Is this looking at Suzi’s GWA on bioRxiv??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BAD311" w15:done="0"/>
  <w15:commentEx w15:paraId="7A40303A" w15:done="0"/>
  <w15:commentEx w15:paraId="17EF11B0" w15:done="0"/>
  <w15:commentEx w15:paraId="51813B7B" w15:done="0"/>
  <w15:commentEx w15:paraId="36F17C55" w15:done="0"/>
  <w15:commentEx w15:paraId="5E2874D2" w15:done="0"/>
  <w15:commentEx w15:paraId="64FEC5A5" w15:done="0"/>
  <w15:commentEx w15:paraId="5F61B9A4" w15:done="0"/>
  <w15:commentEx w15:paraId="2A6D10E1" w15:done="0"/>
  <w15:commentEx w15:paraId="1FAC2195" w15:done="0"/>
  <w15:commentEx w15:paraId="3E46BDE5" w15:done="0"/>
  <w15:commentEx w15:paraId="33115107" w15:done="0"/>
  <w15:commentEx w15:paraId="13585766" w15:done="0"/>
  <w15:commentEx w15:paraId="569298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B44A4" w14:textId="77777777" w:rsidR="00D23608" w:rsidRDefault="00D23608" w:rsidP="00A172A7">
      <w:pPr>
        <w:spacing w:after="0" w:line="240" w:lineRule="auto"/>
      </w:pPr>
      <w:r>
        <w:separator/>
      </w:r>
    </w:p>
  </w:endnote>
  <w:endnote w:type="continuationSeparator" w:id="0">
    <w:p w14:paraId="7045BCA4" w14:textId="77777777" w:rsidR="00D23608" w:rsidRDefault="00D23608"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1E2B9" w14:textId="77777777" w:rsidR="00D23608" w:rsidRDefault="00D23608" w:rsidP="00A172A7">
      <w:pPr>
        <w:spacing w:after="0" w:line="240" w:lineRule="auto"/>
      </w:pPr>
      <w:r>
        <w:separator/>
      </w:r>
    </w:p>
  </w:footnote>
  <w:footnote w:type="continuationSeparator" w:id="0">
    <w:p w14:paraId="3257224C" w14:textId="77777777" w:rsidR="00D23608" w:rsidRDefault="00D23608"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0&lt;/item&gt;&lt;item&gt;442&lt;/item&gt;&lt;item&gt;447&lt;/item&gt;&lt;item&gt;456&lt;/item&gt;&lt;item&gt;476&lt;/item&gt;&lt;item&gt;477&lt;/item&gt;&lt;item&gt;513&lt;/item&gt;&lt;item&gt;515&lt;/item&gt;&lt;item&gt;546&lt;/item&gt;&lt;item&gt;595&lt;/item&gt;&lt;item&gt;599&lt;/item&gt;&lt;item&gt;608&lt;/item&gt;&lt;item&gt;615&lt;/item&gt;&lt;item&gt;761&lt;/item&gt;&lt;item&gt;776&lt;/item&gt;&lt;item&gt;817&lt;/item&gt;&lt;item&gt;838&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3&lt;/item&gt;&lt;item&gt;1164&lt;/item&gt;&lt;item&gt;1169&lt;/item&gt;&lt;item&gt;1170&lt;/item&gt;&lt;item&gt;1171&lt;/item&gt;&lt;item&gt;1175&lt;/item&gt;&lt;item&gt;1176&lt;/item&gt;&lt;/record-ids&gt;&lt;/item&gt;&lt;/Libraries&gt;"/>
  </w:docVars>
  <w:rsids>
    <w:rsidRoot w:val="00A172A7"/>
    <w:rsid w:val="000009B5"/>
    <w:rsid w:val="00002A48"/>
    <w:rsid w:val="00012302"/>
    <w:rsid w:val="0001776E"/>
    <w:rsid w:val="00031EA7"/>
    <w:rsid w:val="000347B6"/>
    <w:rsid w:val="00036E00"/>
    <w:rsid w:val="00037C6E"/>
    <w:rsid w:val="000506B6"/>
    <w:rsid w:val="00053975"/>
    <w:rsid w:val="00054493"/>
    <w:rsid w:val="00054571"/>
    <w:rsid w:val="00056FCB"/>
    <w:rsid w:val="00060ACB"/>
    <w:rsid w:val="00071D52"/>
    <w:rsid w:val="00071F21"/>
    <w:rsid w:val="00075742"/>
    <w:rsid w:val="00077708"/>
    <w:rsid w:val="00085526"/>
    <w:rsid w:val="00097440"/>
    <w:rsid w:val="000A3A44"/>
    <w:rsid w:val="000B12CF"/>
    <w:rsid w:val="000B6CED"/>
    <w:rsid w:val="000D6131"/>
    <w:rsid w:val="000E7AB7"/>
    <w:rsid w:val="000F6D6F"/>
    <w:rsid w:val="00101DEA"/>
    <w:rsid w:val="00103483"/>
    <w:rsid w:val="00106233"/>
    <w:rsid w:val="00111379"/>
    <w:rsid w:val="00114242"/>
    <w:rsid w:val="00123E77"/>
    <w:rsid w:val="00124890"/>
    <w:rsid w:val="00127223"/>
    <w:rsid w:val="00132F99"/>
    <w:rsid w:val="00145616"/>
    <w:rsid w:val="0015276C"/>
    <w:rsid w:val="001567B8"/>
    <w:rsid w:val="00157BFF"/>
    <w:rsid w:val="00170420"/>
    <w:rsid w:val="001750AD"/>
    <w:rsid w:val="00175983"/>
    <w:rsid w:val="00181C3A"/>
    <w:rsid w:val="001835A7"/>
    <w:rsid w:val="0019280F"/>
    <w:rsid w:val="00194839"/>
    <w:rsid w:val="00196D1B"/>
    <w:rsid w:val="001A0C27"/>
    <w:rsid w:val="001A6AED"/>
    <w:rsid w:val="001A7FD2"/>
    <w:rsid w:val="001C0CBE"/>
    <w:rsid w:val="001C6224"/>
    <w:rsid w:val="001C63B0"/>
    <w:rsid w:val="001C68B4"/>
    <w:rsid w:val="001E2EAC"/>
    <w:rsid w:val="001E5698"/>
    <w:rsid w:val="001F12EE"/>
    <w:rsid w:val="0020139F"/>
    <w:rsid w:val="002027E8"/>
    <w:rsid w:val="00202F91"/>
    <w:rsid w:val="00206428"/>
    <w:rsid w:val="002126A5"/>
    <w:rsid w:val="00213801"/>
    <w:rsid w:val="002143F6"/>
    <w:rsid w:val="00214E21"/>
    <w:rsid w:val="00223954"/>
    <w:rsid w:val="00243CB5"/>
    <w:rsid w:val="00245B23"/>
    <w:rsid w:val="002472F4"/>
    <w:rsid w:val="0024748B"/>
    <w:rsid w:val="0025005E"/>
    <w:rsid w:val="002501D8"/>
    <w:rsid w:val="00250E3E"/>
    <w:rsid w:val="002514F3"/>
    <w:rsid w:val="00253780"/>
    <w:rsid w:val="00256573"/>
    <w:rsid w:val="002565CD"/>
    <w:rsid w:val="00263511"/>
    <w:rsid w:val="00265CFA"/>
    <w:rsid w:val="00270E42"/>
    <w:rsid w:val="00272E3C"/>
    <w:rsid w:val="00273420"/>
    <w:rsid w:val="00277C15"/>
    <w:rsid w:val="00280F87"/>
    <w:rsid w:val="00282C21"/>
    <w:rsid w:val="00282FBB"/>
    <w:rsid w:val="00287DA2"/>
    <w:rsid w:val="002A0BE9"/>
    <w:rsid w:val="002A132B"/>
    <w:rsid w:val="002A3D02"/>
    <w:rsid w:val="002B6D7A"/>
    <w:rsid w:val="002B727A"/>
    <w:rsid w:val="002C1234"/>
    <w:rsid w:val="002C12C1"/>
    <w:rsid w:val="002C678F"/>
    <w:rsid w:val="002E0971"/>
    <w:rsid w:val="002E504A"/>
    <w:rsid w:val="00301CFF"/>
    <w:rsid w:val="00302E2C"/>
    <w:rsid w:val="00304109"/>
    <w:rsid w:val="003108D6"/>
    <w:rsid w:val="003179ED"/>
    <w:rsid w:val="00322DF2"/>
    <w:rsid w:val="00331B21"/>
    <w:rsid w:val="0033686E"/>
    <w:rsid w:val="003475CD"/>
    <w:rsid w:val="00347890"/>
    <w:rsid w:val="003517A5"/>
    <w:rsid w:val="003530BC"/>
    <w:rsid w:val="00355732"/>
    <w:rsid w:val="0035605C"/>
    <w:rsid w:val="00362950"/>
    <w:rsid w:val="003664DC"/>
    <w:rsid w:val="00367BD7"/>
    <w:rsid w:val="003736B7"/>
    <w:rsid w:val="00383A56"/>
    <w:rsid w:val="0039103B"/>
    <w:rsid w:val="003945EA"/>
    <w:rsid w:val="00395C25"/>
    <w:rsid w:val="003A0148"/>
    <w:rsid w:val="003A1BDE"/>
    <w:rsid w:val="003A4A64"/>
    <w:rsid w:val="003B3B04"/>
    <w:rsid w:val="003B4E6E"/>
    <w:rsid w:val="003B56EA"/>
    <w:rsid w:val="003C0950"/>
    <w:rsid w:val="003E01B6"/>
    <w:rsid w:val="003E1847"/>
    <w:rsid w:val="003E2E0A"/>
    <w:rsid w:val="003F32EE"/>
    <w:rsid w:val="003F6BDD"/>
    <w:rsid w:val="004010D9"/>
    <w:rsid w:val="00402152"/>
    <w:rsid w:val="0041373C"/>
    <w:rsid w:val="00423648"/>
    <w:rsid w:val="00437B38"/>
    <w:rsid w:val="004441A8"/>
    <w:rsid w:val="004441B7"/>
    <w:rsid w:val="004466FA"/>
    <w:rsid w:val="00450414"/>
    <w:rsid w:val="0045196F"/>
    <w:rsid w:val="00451C80"/>
    <w:rsid w:val="004542C5"/>
    <w:rsid w:val="00465B43"/>
    <w:rsid w:val="004720D9"/>
    <w:rsid w:val="004756DB"/>
    <w:rsid w:val="0047682E"/>
    <w:rsid w:val="00484B9E"/>
    <w:rsid w:val="00494335"/>
    <w:rsid w:val="004944DE"/>
    <w:rsid w:val="004A2927"/>
    <w:rsid w:val="004A519E"/>
    <w:rsid w:val="004B1431"/>
    <w:rsid w:val="004B32C8"/>
    <w:rsid w:val="004B55A0"/>
    <w:rsid w:val="004B7418"/>
    <w:rsid w:val="004C1144"/>
    <w:rsid w:val="004C3327"/>
    <w:rsid w:val="004C3C51"/>
    <w:rsid w:val="004D31EE"/>
    <w:rsid w:val="004D5A70"/>
    <w:rsid w:val="004E7F54"/>
    <w:rsid w:val="004F1D2E"/>
    <w:rsid w:val="004F39D0"/>
    <w:rsid w:val="004F6474"/>
    <w:rsid w:val="004F6955"/>
    <w:rsid w:val="004F7421"/>
    <w:rsid w:val="004F7DB5"/>
    <w:rsid w:val="005130B3"/>
    <w:rsid w:val="00514277"/>
    <w:rsid w:val="005165C1"/>
    <w:rsid w:val="00521E13"/>
    <w:rsid w:val="005412F6"/>
    <w:rsid w:val="00550020"/>
    <w:rsid w:val="005513FF"/>
    <w:rsid w:val="00557C42"/>
    <w:rsid w:val="005606A4"/>
    <w:rsid w:val="005707C2"/>
    <w:rsid w:val="005708EB"/>
    <w:rsid w:val="00573768"/>
    <w:rsid w:val="005738DD"/>
    <w:rsid w:val="00575846"/>
    <w:rsid w:val="00575BD4"/>
    <w:rsid w:val="00577752"/>
    <w:rsid w:val="00582A16"/>
    <w:rsid w:val="005839D3"/>
    <w:rsid w:val="00584BA4"/>
    <w:rsid w:val="00590746"/>
    <w:rsid w:val="00590C2E"/>
    <w:rsid w:val="00595141"/>
    <w:rsid w:val="00595665"/>
    <w:rsid w:val="005B2B5E"/>
    <w:rsid w:val="005B68C4"/>
    <w:rsid w:val="005C21BE"/>
    <w:rsid w:val="005F39E2"/>
    <w:rsid w:val="005F79A4"/>
    <w:rsid w:val="00602201"/>
    <w:rsid w:val="006110D0"/>
    <w:rsid w:val="00613932"/>
    <w:rsid w:val="00615CF9"/>
    <w:rsid w:val="00616582"/>
    <w:rsid w:val="00622302"/>
    <w:rsid w:val="0064357E"/>
    <w:rsid w:val="00654E06"/>
    <w:rsid w:val="00654E74"/>
    <w:rsid w:val="00656AC4"/>
    <w:rsid w:val="00663C4A"/>
    <w:rsid w:val="00667AC5"/>
    <w:rsid w:val="00667B2A"/>
    <w:rsid w:val="00672EEF"/>
    <w:rsid w:val="00680CC0"/>
    <w:rsid w:val="00683D60"/>
    <w:rsid w:val="00685CE1"/>
    <w:rsid w:val="00686026"/>
    <w:rsid w:val="00686046"/>
    <w:rsid w:val="006908A9"/>
    <w:rsid w:val="00694EF0"/>
    <w:rsid w:val="0069676A"/>
    <w:rsid w:val="006A3A53"/>
    <w:rsid w:val="006B2BE6"/>
    <w:rsid w:val="006C1945"/>
    <w:rsid w:val="006C46C0"/>
    <w:rsid w:val="006D6123"/>
    <w:rsid w:val="006E099F"/>
    <w:rsid w:val="006E4B7B"/>
    <w:rsid w:val="006E4F08"/>
    <w:rsid w:val="006E5FEE"/>
    <w:rsid w:val="006F1436"/>
    <w:rsid w:val="006F702C"/>
    <w:rsid w:val="00700561"/>
    <w:rsid w:val="00705E55"/>
    <w:rsid w:val="00715FF0"/>
    <w:rsid w:val="00721107"/>
    <w:rsid w:val="00726354"/>
    <w:rsid w:val="007360E4"/>
    <w:rsid w:val="00740DCA"/>
    <w:rsid w:val="007437B7"/>
    <w:rsid w:val="00751D64"/>
    <w:rsid w:val="00757D43"/>
    <w:rsid w:val="00782740"/>
    <w:rsid w:val="007837D2"/>
    <w:rsid w:val="007A19D9"/>
    <w:rsid w:val="007A49C0"/>
    <w:rsid w:val="007A50BA"/>
    <w:rsid w:val="007A5C52"/>
    <w:rsid w:val="007A7EA5"/>
    <w:rsid w:val="007B6F5F"/>
    <w:rsid w:val="007C1379"/>
    <w:rsid w:val="007C14AC"/>
    <w:rsid w:val="007C6B5E"/>
    <w:rsid w:val="007C7977"/>
    <w:rsid w:val="007C7988"/>
    <w:rsid w:val="007D1A48"/>
    <w:rsid w:val="007D3FBA"/>
    <w:rsid w:val="007D52AE"/>
    <w:rsid w:val="007E73C0"/>
    <w:rsid w:val="007E7466"/>
    <w:rsid w:val="007F02C9"/>
    <w:rsid w:val="007F05EF"/>
    <w:rsid w:val="007F6863"/>
    <w:rsid w:val="0080151C"/>
    <w:rsid w:val="008024DA"/>
    <w:rsid w:val="008024EB"/>
    <w:rsid w:val="00803BCB"/>
    <w:rsid w:val="00807E22"/>
    <w:rsid w:val="00812637"/>
    <w:rsid w:val="0081302F"/>
    <w:rsid w:val="008203DD"/>
    <w:rsid w:val="008317C6"/>
    <w:rsid w:val="008356B6"/>
    <w:rsid w:val="0084680F"/>
    <w:rsid w:val="00853714"/>
    <w:rsid w:val="0085660A"/>
    <w:rsid w:val="00857945"/>
    <w:rsid w:val="00862F65"/>
    <w:rsid w:val="0087068F"/>
    <w:rsid w:val="0087553C"/>
    <w:rsid w:val="008775EC"/>
    <w:rsid w:val="008846D7"/>
    <w:rsid w:val="00884F43"/>
    <w:rsid w:val="0089300D"/>
    <w:rsid w:val="008A0832"/>
    <w:rsid w:val="008A45D6"/>
    <w:rsid w:val="008B351C"/>
    <w:rsid w:val="008B3D51"/>
    <w:rsid w:val="008C4A17"/>
    <w:rsid w:val="008C5606"/>
    <w:rsid w:val="008C6356"/>
    <w:rsid w:val="008C6FF7"/>
    <w:rsid w:val="008C760F"/>
    <w:rsid w:val="008E0921"/>
    <w:rsid w:val="008E4A56"/>
    <w:rsid w:val="008E7729"/>
    <w:rsid w:val="008F1DAD"/>
    <w:rsid w:val="008F4AC6"/>
    <w:rsid w:val="008F6855"/>
    <w:rsid w:val="008F6DEC"/>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639D8"/>
    <w:rsid w:val="00963D03"/>
    <w:rsid w:val="00963D30"/>
    <w:rsid w:val="00965503"/>
    <w:rsid w:val="00974F42"/>
    <w:rsid w:val="009767EF"/>
    <w:rsid w:val="00977D5C"/>
    <w:rsid w:val="00980E30"/>
    <w:rsid w:val="0098290C"/>
    <w:rsid w:val="0098447B"/>
    <w:rsid w:val="00986E6A"/>
    <w:rsid w:val="00995B3F"/>
    <w:rsid w:val="00996947"/>
    <w:rsid w:val="009A03B5"/>
    <w:rsid w:val="009A49C4"/>
    <w:rsid w:val="009A52B7"/>
    <w:rsid w:val="009B7A02"/>
    <w:rsid w:val="009C2F9C"/>
    <w:rsid w:val="009C63BE"/>
    <w:rsid w:val="009D093A"/>
    <w:rsid w:val="009E3609"/>
    <w:rsid w:val="009E4B0F"/>
    <w:rsid w:val="009E4DBA"/>
    <w:rsid w:val="009F1C37"/>
    <w:rsid w:val="009F3CE7"/>
    <w:rsid w:val="009F5BED"/>
    <w:rsid w:val="009F5F0E"/>
    <w:rsid w:val="00A02682"/>
    <w:rsid w:val="00A02816"/>
    <w:rsid w:val="00A02CCD"/>
    <w:rsid w:val="00A13434"/>
    <w:rsid w:val="00A143E6"/>
    <w:rsid w:val="00A1555B"/>
    <w:rsid w:val="00A156F7"/>
    <w:rsid w:val="00A172A7"/>
    <w:rsid w:val="00A212F9"/>
    <w:rsid w:val="00A27DDA"/>
    <w:rsid w:val="00A3071A"/>
    <w:rsid w:val="00A33E41"/>
    <w:rsid w:val="00A47A6F"/>
    <w:rsid w:val="00A55DBE"/>
    <w:rsid w:val="00A619F4"/>
    <w:rsid w:val="00A67458"/>
    <w:rsid w:val="00A76CE3"/>
    <w:rsid w:val="00A77220"/>
    <w:rsid w:val="00A7785E"/>
    <w:rsid w:val="00A95360"/>
    <w:rsid w:val="00AA3B21"/>
    <w:rsid w:val="00AA7054"/>
    <w:rsid w:val="00AB5090"/>
    <w:rsid w:val="00AC4C35"/>
    <w:rsid w:val="00AC552A"/>
    <w:rsid w:val="00AE3626"/>
    <w:rsid w:val="00AE61F4"/>
    <w:rsid w:val="00AF06B6"/>
    <w:rsid w:val="00AF129A"/>
    <w:rsid w:val="00AF205C"/>
    <w:rsid w:val="00AF423D"/>
    <w:rsid w:val="00B013CD"/>
    <w:rsid w:val="00B07520"/>
    <w:rsid w:val="00B13C6C"/>
    <w:rsid w:val="00B32402"/>
    <w:rsid w:val="00B40898"/>
    <w:rsid w:val="00B41BC8"/>
    <w:rsid w:val="00B41D04"/>
    <w:rsid w:val="00B4381A"/>
    <w:rsid w:val="00B44937"/>
    <w:rsid w:val="00B54AC4"/>
    <w:rsid w:val="00B555E3"/>
    <w:rsid w:val="00B725E5"/>
    <w:rsid w:val="00B759DD"/>
    <w:rsid w:val="00B84D5B"/>
    <w:rsid w:val="00B86B81"/>
    <w:rsid w:val="00B87592"/>
    <w:rsid w:val="00B92689"/>
    <w:rsid w:val="00BA1057"/>
    <w:rsid w:val="00BA4BCB"/>
    <w:rsid w:val="00BB4253"/>
    <w:rsid w:val="00BC11F3"/>
    <w:rsid w:val="00BD10FC"/>
    <w:rsid w:val="00BE57D1"/>
    <w:rsid w:val="00BE69F1"/>
    <w:rsid w:val="00BE6F5A"/>
    <w:rsid w:val="00BF4B12"/>
    <w:rsid w:val="00BF5669"/>
    <w:rsid w:val="00BF56F8"/>
    <w:rsid w:val="00C05EAA"/>
    <w:rsid w:val="00C071DB"/>
    <w:rsid w:val="00C075AA"/>
    <w:rsid w:val="00C11DB8"/>
    <w:rsid w:val="00C130A0"/>
    <w:rsid w:val="00C135E5"/>
    <w:rsid w:val="00C13A36"/>
    <w:rsid w:val="00C14213"/>
    <w:rsid w:val="00C14941"/>
    <w:rsid w:val="00C21F4F"/>
    <w:rsid w:val="00C32B68"/>
    <w:rsid w:val="00C346F6"/>
    <w:rsid w:val="00C4409D"/>
    <w:rsid w:val="00C45E52"/>
    <w:rsid w:val="00C45E99"/>
    <w:rsid w:val="00C51491"/>
    <w:rsid w:val="00C51FFD"/>
    <w:rsid w:val="00C6247E"/>
    <w:rsid w:val="00C67343"/>
    <w:rsid w:val="00C7382C"/>
    <w:rsid w:val="00C775E8"/>
    <w:rsid w:val="00CA3D1F"/>
    <w:rsid w:val="00CA45B6"/>
    <w:rsid w:val="00CA5461"/>
    <w:rsid w:val="00CB002E"/>
    <w:rsid w:val="00CB22AF"/>
    <w:rsid w:val="00CC07B9"/>
    <w:rsid w:val="00CC1992"/>
    <w:rsid w:val="00CC3DBF"/>
    <w:rsid w:val="00CC7412"/>
    <w:rsid w:val="00CD337D"/>
    <w:rsid w:val="00CD37B8"/>
    <w:rsid w:val="00CE102F"/>
    <w:rsid w:val="00CF206D"/>
    <w:rsid w:val="00CF2561"/>
    <w:rsid w:val="00CF3B0A"/>
    <w:rsid w:val="00D003A4"/>
    <w:rsid w:val="00D0058D"/>
    <w:rsid w:val="00D00E2C"/>
    <w:rsid w:val="00D01C65"/>
    <w:rsid w:val="00D020F8"/>
    <w:rsid w:val="00D10556"/>
    <w:rsid w:val="00D16988"/>
    <w:rsid w:val="00D231C9"/>
    <w:rsid w:val="00D23608"/>
    <w:rsid w:val="00D25BE3"/>
    <w:rsid w:val="00D25C58"/>
    <w:rsid w:val="00D27FB9"/>
    <w:rsid w:val="00D319E3"/>
    <w:rsid w:val="00D369C1"/>
    <w:rsid w:val="00D3774F"/>
    <w:rsid w:val="00D515D8"/>
    <w:rsid w:val="00D55A47"/>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C3286"/>
    <w:rsid w:val="00DE5CAC"/>
    <w:rsid w:val="00DE654A"/>
    <w:rsid w:val="00DF1BEB"/>
    <w:rsid w:val="00DF42C5"/>
    <w:rsid w:val="00DF6BFD"/>
    <w:rsid w:val="00E01038"/>
    <w:rsid w:val="00E045D8"/>
    <w:rsid w:val="00E072B5"/>
    <w:rsid w:val="00E101B0"/>
    <w:rsid w:val="00E15769"/>
    <w:rsid w:val="00E1587E"/>
    <w:rsid w:val="00E20F3F"/>
    <w:rsid w:val="00E301AF"/>
    <w:rsid w:val="00E31208"/>
    <w:rsid w:val="00E36E29"/>
    <w:rsid w:val="00E46B59"/>
    <w:rsid w:val="00E50A3B"/>
    <w:rsid w:val="00E50A89"/>
    <w:rsid w:val="00E51637"/>
    <w:rsid w:val="00E56078"/>
    <w:rsid w:val="00E65476"/>
    <w:rsid w:val="00E659F4"/>
    <w:rsid w:val="00E91300"/>
    <w:rsid w:val="00E96C71"/>
    <w:rsid w:val="00EA2311"/>
    <w:rsid w:val="00EA7516"/>
    <w:rsid w:val="00EB379F"/>
    <w:rsid w:val="00EC1F7B"/>
    <w:rsid w:val="00ED203D"/>
    <w:rsid w:val="00ED2D89"/>
    <w:rsid w:val="00ED321A"/>
    <w:rsid w:val="00EE0361"/>
    <w:rsid w:val="00EE2E8C"/>
    <w:rsid w:val="00EE444B"/>
    <w:rsid w:val="00EE4907"/>
    <w:rsid w:val="00EF165F"/>
    <w:rsid w:val="00EF19E7"/>
    <w:rsid w:val="00EF1B95"/>
    <w:rsid w:val="00EF3DF5"/>
    <w:rsid w:val="00EF70D2"/>
    <w:rsid w:val="00EF7CD1"/>
    <w:rsid w:val="00F10155"/>
    <w:rsid w:val="00F10313"/>
    <w:rsid w:val="00F11302"/>
    <w:rsid w:val="00F12BEE"/>
    <w:rsid w:val="00F14B5D"/>
    <w:rsid w:val="00F14C7D"/>
    <w:rsid w:val="00F15F88"/>
    <w:rsid w:val="00F25FB3"/>
    <w:rsid w:val="00F37257"/>
    <w:rsid w:val="00F4446B"/>
    <w:rsid w:val="00F4542B"/>
    <w:rsid w:val="00F5534A"/>
    <w:rsid w:val="00F600CE"/>
    <w:rsid w:val="00F60B79"/>
    <w:rsid w:val="00F63A1F"/>
    <w:rsid w:val="00F64C11"/>
    <w:rsid w:val="00F66D9C"/>
    <w:rsid w:val="00F701A6"/>
    <w:rsid w:val="00F70A02"/>
    <w:rsid w:val="00F74A96"/>
    <w:rsid w:val="00F828DB"/>
    <w:rsid w:val="00F85ACF"/>
    <w:rsid w:val="00F85CC3"/>
    <w:rsid w:val="00F93A7E"/>
    <w:rsid w:val="00F964BC"/>
    <w:rsid w:val="00FA1B11"/>
    <w:rsid w:val="00FA26B4"/>
    <w:rsid w:val="00FA56B3"/>
    <w:rsid w:val="00FB08CE"/>
    <w:rsid w:val="00FC0584"/>
    <w:rsid w:val="00FC392D"/>
    <w:rsid w:val="00FD40CE"/>
    <w:rsid w:val="00FD5BFB"/>
    <w:rsid w:val="00FE1D89"/>
    <w:rsid w:val="00FE699F"/>
    <w:rsid w:val="00FE79F8"/>
    <w:rsid w:val="00FF00AF"/>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22</Pages>
  <Words>15278</Words>
  <Characters>87091</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Dan Kliebenstein</cp:lastModifiedBy>
  <cp:revision>37</cp:revision>
  <dcterms:created xsi:type="dcterms:W3CDTF">2019-02-19T20:27:00Z</dcterms:created>
  <dcterms:modified xsi:type="dcterms:W3CDTF">2019-02-21T22:15:00Z</dcterms:modified>
</cp:coreProperties>
</file>