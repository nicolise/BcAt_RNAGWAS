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C3103" w14:textId="0EB90147"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del w:id="0" w:author="Daniel James Kliebenstein" w:date="2019-03-04T09:38:00Z">
        <w:r w:rsidR="000347B6" w:rsidRPr="0035605C" w:rsidDel="006167DF">
          <w:rPr>
            <w:rFonts w:asciiTheme="minorHAnsi" w:hAnsiTheme="minorHAnsi" w:cstheme="minorHAnsi"/>
          </w:rPr>
          <w:delText xml:space="preserve">Botrytis </w:delText>
        </w:r>
      </w:del>
      <w:proofErr w:type="spellStart"/>
      <w:r w:rsidR="000347B6" w:rsidRPr="0035605C">
        <w:rPr>
          <w:rFonts w:asciiTheme="minorHAnsi" w:hAnsiTheme="minorHAnsi" w:cstheme="minorHAnsi"/>
        </w:rPr>
        <w:t>e</w:t>
      </w:r>
      <w:r w:rsidR="00762A1B">
        <w:rPr>
          <w:rFonts w:asciiTheme="minorHAnsi" w:hAnsiTheme="minorHAnsi" w:cstheme="minorHAnsi"/>
        </w:rPr>
        <w:t>GWA</w:t>
      </w:r>
      <w:proofErr w:type="spellEnd"/>
      <w:r w:rsidR="000347B6" w:rsidRPr="0035605C">
        <w:rPr>
          <w:rFonts w:asciiTheme="minorHAnsi" w:hAnsiTheme="minorHAnsi" w:cstheme="minorHAnsi"/>
        </w:rPr>
        <w:t xml:space="preserve"> of</w:t>
      </w:r>
      <w:ins w:id="1" w:author="Daniel James Kliebenstein" w:date="2019-03-04T09:38:00Z">
        <w:r w:rsidR="006167DF">
          <w:rPr>
            <w:rFonts w:asciiTheme="minorHAnsi" w:hAnsiTheme="minorHAnsi" w:cstheme="minorHAnsi"/>
          </w:rPr>
          <w:t xml:space="preserve"> Botrytis-Arabidopsis</w:t>
        </w:r>
      </w:ins>
      <w:r w:rsidR="000347B6" w:rsidRPr="0035605C">
        <w:rPr>
          <w:rFonts w:asciiTheme="minorHAnsi" w:hAnsiTheme="minorHAnsi" w:cstheme="minorHAnsi"/>
        </w:rPr>
        <w:t xml:space="preserve">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032EA899"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 xml:space="preserve">B. </w:t>
      </w:r>
      <w:r w:rsidR="00F21129">
        <w:rPr>
          <w:rStyle w:val="None"/>
          <w:rFonts w:cstheme="minorHAnsi"/>
          <w:b/>
          <w:bCs/>
          <w:i/>
          <w:lang w:val="nl-NL"/>
        </w:rPr>
        <w:t>c</w:t>
      </w:r>
      <w:r w:rsidRPr="0035605C">
        <w:rPr>
          <w:rStyle w:val="None"/>
          <w:rFonts w:cstheme="minorHAnsi"/>
          <w:b/>
          <w:bCs/>
          <w:i/>
          <w:lang w:val="nl-NL"/>
        </w:rPr>
        <w:t>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7F95210A" w14:textId="430943CF" w:rsidR="002F598D" w:rsidRDefault="009B56C7">
      <w:pPr>
        <w:rPr>
          <w:rFonts w:cstheme="minorHAnsi"/>
        </w:rPr>
      </w:pPr>
      <w:ins w:id="2" w:author="Daniel James Kliebenstein" w:date="2019-03-04T09:39:00Z">
        <w:r>
          <w:rPr>
            <w:rFonts w:cstheme="minorHAnsi"/>
          </w:rPr>
          <w:t xml:space="preserve">A disease symptom arises from the interaction of the host and pathogen genomes. </w:t>
        </w:r>
      </w:ins>
      <w:ins w:id="3" w:author="Daniel James Kliebenstein" w:date="2019-03-04T09:40:00Z">
        <w:r>
          <w:rPr>
            <w:rFonts w:cstheme="minorHAnsi"/>
          </w:rPr>
          <w:t>However, little is known about how the genetic variation in the interaction leads to shifts in the transcriptomes, especially in polygenic interactions like</w:t>
        </w:r>
      </w:ins>
      <w:del w:id="4" w:author="Daniel James Kliebenstein" w:date="2019-03-04T09:41:00Z">
        <w:r w:rsidR="00082470" w:rsidRPr="00082470" w:rsidDel="009B56C7">
          <w:rPr>
            <w:rFonts w:cstheme="minorHAnsi"/>
          </w:rPr>
          <w:delText>Little is known about the genetic mechanisms of interaction</w:delText>
        </w:r>
      </w:del>
      <w:r w:rsidR="00082470" w:rsidRPr="00082470">
        <w:rPr>
          <w:rFonts w:cstheme="minorHAnsi"/>
        </w:rPr>
        <w:t xml:space="preserve"> between </w:t>
      </w:r>
      <w:r w:rsidR="009778C2">
        <w:rPr>
          <w:rFonts w:cstheme="minorHAnsi"/>
        </w:rPr>
        <w:t>generalist pathogens and their plant hosts. To elucidate</w:t>
      </w:r>
      <w:ins w:id="5" w:author="Daniel James Kliebenstein" w:date="2019-03-04T09:41:00Z">
        <w:r>
          <w:rPr>
            <w:rFonts w:cstheme="minorHAnsi"/>
          </w:rPr>
          <w:t xml:space="preserve"> how the </w:t>
        </w:r>
      </w:ins>
      <w:del w:id="6" w:author="Daniel James Kliebenstein" w:date="2019-03-04T09:41:00Z">
        <w:r w:rsidR="009778C2" w:rsidDel="009B56C7">
          <w:rPr>
            <w:rFonts w:cstheme="minorHAnsi"/>
          </w:rPr>
          <w:delText xml:space="preserve"> </w:delText>
        </w:r>
      </w:del>
      <w:ins w:id="7" w:author="Daniel James Kliebenstein" w:date="2019-03-04T09:41:00Z">
        <w:r w:rsidRPr="009778C2">
          <w:rPr>
            <w:rFonts w:cstheme="minorHAnsi"/>
            <w:i/>
          </w:rPr>
          <w:t xml:space="preserve">Botrytis </w:t>
        </w:r>
        <w:proofErr w:type="spellStart"/>
        <w:r w:rsidRPr="009778C2">
          <w:rPr>
            <w:rFonts w:cstheme="minorHAnsi"/>
            <w:i/>
          </w:rPr>
          <w:t>cinerea</w:t>
        </w:r>
        <w:proofErr w:type="spellEnd"/>
        <w:r>
          <w:rPr>
            <w:rFonts w:cstheme="minorHAnsi"/>
          </w:rPr>
          <w:t xml:space="preserve"> on </w:t>
        </w:r>
        <w:r w:rsidRPr="009778C2">
          <w:rPr>
            <w:rFonts w:cstheme="minorHAnsi"/>
            <w:i/>
          </w:rPr>
          <w:t>Arabidopsis thaliana</w:t>
        </w:r>
        <w:r>
          <w:rPr>
            <w:rFonts w:cstheme="minorHAnsi"/>
          </w:rPr>
          <w:t xml:space="preserve"> interaction is shaped by </w:t>
        </w:r>
      </w:ins>
      <w:r w:rsidR="009778C2">
        <w:rPr>
          <w:rFonts w:cstheme="minorHAnsi"/>
        </w:rPr>
        <w:t xml:space="preserve">directional </w:t>
      </w:r>
      <w:del w:id="8" w:author="Daniel James Kliebenstein" w:date="2019-03-04T09:41:00Z">
        <w:r w:rsidR="009778C2" w:rsidDel="009B56C7">
          <w:rPr>
            <w:rFonts w:cstheme="minorHAnsi"/>
          </w:rPr>
          <w:delText>interactions which contribute to</w:delText>
        </w:r>
      </w:del>
      <w:ins w:id="9" w:author="Daniel James Kliebenstein" w:date="2019-03-04T09:41:00Z">
        <w:r>
          <w:rPr>
            <w:rFonts w:cstheme="minorHAnsi"/>
          </w:rPr>
          <w:t>influences of genetic variation in</w:t>
        </w:r>
      </w:ins>
      <w:r w:rsidR="009778C2">
        <w:rPr>
          <w:rFonts w:cstheme="minorHAnsi"/>
        </w:rPr>
        <w:t xml:space="preserve"> pathogen virulence, we </w:t>
      </w:r>
      <w:del w:id="10" w:author="Daniel James Kliebenstein" w:date="2019-03-04T09:41:00Z">
        <w:r w:rsidR="009778C2" w:rsidDel="009B56C7">
          <w:rPr>
            <w:rFonts w:cstheme="minorHAnsi"/>
          </w:rPr>
          <w:delText xml:space="preserve">examined </w:delText>
        </w:r>
      </w:del>
      <w:ins w:id="11" w:author="Daniel James Kliebenstein" w:date="2019-03-04T09:41:00Z">
        <w:r>
          <w:rPr>
            <w:rFonts w:cstheme="minorHAnsi"/>
          </w:rPr>
          <w:t xml:space="preserve">measured </w:t>
        </w:r>
      </w:ins>
      <w:r w:rsidR="009778C2">
        <w:rPr>
          <w:rFonts w:cstheme="minorHAnsi"/>
        </w:rPr>
        <w:t xml:space="preserve">the co-transcriptome of </w:t>
      </w:r>
      <w:del w:id="12" w:author="Daniel James Kliebenstein" w:date="2019-03-04T09:41:00Z">
        <w:r w:rsidR="009778C2" w:rsidRPr="009778C2" w:rsidDel="009B56C7">
          <w:rPr>
            <w:rFonts w:cstheme="minorHAnsi"/>
            <w:i/>
          </w:rPr>
          <w:delText>Botrytis cinerea</w:delText>
        </w:r>
        <w:r w:rsidR="009778C2" w:rsidDel="009B56C7">
          <w:rPr>
            <w:rFonts w:cstheme="minorHAnsi"/>
          </w:rPr>
          <w:delText xml:space="preserve"> on </w:delText>
        </w:r>
        <w:r w:rsidR="009778C2" w:rsidRPr="009778C2" w:rsidDel="009B56C7">
          <w:rPr>
            <w:rFonts w:cstheme="minorHAnsi"/>
            <w:i/>
          </w:rPr>
          <w:delText>Arabidopsis thaliana</w:delText>
        </w:r>
        <w:r w:rsidR="009778C2" w:rsidDel="009B56C7">
          <w:rPr>
            <w:rFonts w:cstheme="minorHAnsi"/>
          </w:rPr>
          <w:delText xml:space="preserve"> </w:delText>
        </w:r>
      </w:del>
      <w:r w:rsidR="009778C2">
        <w:rPr>
          <w:rFonts w:cstheme="minorHAnsi"/>
        </w:rPr>
        <w:t xml:space="preserve">across a genotyped and genetically diverse collection of 96 </w:t>
      </w:r>
      <w:r w:rsidR="009778C2" w:rsidRPr="009778C2">
        <w:rPr>
          <w:rFonts w:cstheme="minorHAnsi"/>
          <w:i/>
        </w:rPr>
        <w:t xml:space="preserve">B. </w:t>
      </w:r>
      <w:proofErr w:type="spellStart"/>
      <w:r w:rsidR="009778C2" w:rsidRPr="009778C2">
        <w:rPr>
          <w:rFonts w:cstheme="minorHAnsi"/>
          <w:i/>
        </w:rPr>
        <w:t>cinerea</w:t>
      </w:r>
      <w:proofErr w:type="spellEnd"/>
      <w:r w:rsidR="009778C2">
        <w:rPr>
          <w:rFonts w:cstheme="minorHAnsi"/>
        </w:rPr>
        <w:t xml:space="preserve"> isolates</w:t>
      </w:r>
      <w:ins w:id="13" w:author="Daniel James Kliebenstein" w:date="2019-03-04T09:42:00Z">
        <w:r>
          <w:rPr>
            <w:rFonts w:cstheme="minorHAnsi"/>
          </w:rPr>
          <w:t xml:space="preserve"> infected on the Arabidopsis wildtype, Col-0</w:t>
        </w:r>
      </w:ins>
      <w:r w:rsidR="009778C2">
        <w:rPr>
          <w:rFonts w:cstheme="minorHAnsi"/>
        </w:rPr>
        <w:t xml:space="preserve">. </w:t>
      </w:r>
      <w:ins w:id="14" w:author="Daniel James Kliebenstein" w:date="2019-03-04T09:42:00Z">
        <w:r>
          <w:rPr>
            <w:rFonts w:cstheme="minorHAnsi"/>
          </w:rPr>
          <w:t xml:space="preserve">Using the </w:t>
        </w:r>
        <w:r w:rsidRPr="002F598D">
          <w:rPr>
            <w:rFonts w:cstheme="minorHAnsi"/>
            <w:i/>
          </w:rPr>
          <w:t xml:space="preserve">B. </w:t>
        </w:r>
        <w:proofErr w:type="spellStart"/>
        <w:r w:rsidRPr="002F598D">
          <w:rPr>
            <w:rFonts w:cstheme="minorHAnsi"/>
            <w:i/>
          </w:rPr>
          <w:t>cinerea</w:t>
        </w:r>
        <w:proofErr w:type="spellEnd"/>
        <w:r>
          <w:rPr>
            <w:rFonts w:cstheme="minorHAnsi"/>
          </w:rPr>
          <w:t xml:space="preserve"> genomic variation, </w:t>
        </w:r>
      </w:ins>
      <w:del w:id="15" w:author="Daniel James Kliebenstein" w:date="2019-03-04T09:42:00Z">
        <w:r w:rsidR="009778C2" w:rsidDel="009B56C7">
          <w:rPr>
            <w:rFonts w:cstheme="minorHAnsi"/>
          </w:rPr>
          <w:delText xml:space="preserve">We </w:delText>
        </w:r>
      </w:del>
      <w:ins w:id="16" w:author="Daniel James Kliebenstein" w:date="2019-03-04T09:42:00Z">
        <w:r>
          <w:rPr>
            <w:rFonts w:cstheme="minorHAnsi"/>
          </w:rPr>
          <w:t xml:space="preserve">we </w:t>
        </w:r>
      </w:ins>
      <w:r w:rsidR="009778C2">
        <w:rPr>
          <w:rFonts w:cstheme="minorHAnsi"/>
        </w:rPr>
        <w:t xml:space="preserve">performed genome-wide association (GWA) </w:t>
      </w:r>
      <w:del w:id="17" w:author="Daniel James Kliebenstein" w:date="2019-03-04T09:42:00Z">
        <w:r w:rsidR="009778C2" w:rsidDel="009B56C7">
          <w:rPr>
            <w:rFonts w:cstheme="minorHAnsi"/>
          </w:rPr>
          <w:delText xml:space="preserve">in </w:delText>
        </w:r>
        <w:r w:rsidR="009778C2" w:rsidRPr="002F598D" w:rsidDel="009B56C7">
          <w:rPr>
            <w:rFonts w:cstheme="minorHAnsi"/>
            <w:i/>
          </w:rPr>
          <w:delText>B</w:delText>
        </w:r>
        <w:r w:rsidR="002F598D" w:rsidRPr="002F598D" w:rsidDel="009B56C7">
          <w:rPr>
            <w:rFonts w:cstheme="minorHAnsi"/>
            <w:i/>
          </w:rPr>
          <w:delText xml:space="preserve">. </w:delText>
        </w:r>
        <w:r w:rsidR="009778C2" w:rsidRPr="002F598D" w:rsidDel="009B56C7">
          <w:rPr>
            <w:rFonts w:cstheme="minorHAnsi"/>
            <w:i/>
          </w:rPr>
          <w:delText>cinerea</w:delText>
        </w:r>
        <w:r w:rsidR="009778C2" w:rsidDel="009B56C7">
          <w:rPr>
            <w:rFonts w:cstheme="minorHAnsi"/>
          </w:rPr>
          <w:delText xml:space="preserve"> </w:delText>
        </w:r>
      </w:del>
      <w:r w:rsidR="009778C2">
        <w:rPr>
          <w:rFonts w:cstheme="minorHAnsi"/>
        </w:rPr>
        <w:t xml:space="preserve">for each of </w:t>
      </w:r>
      <w:r w:rsidR="002F598D">
        <w:rPr>
          <w:rFonts w:cstheme="minorHAnsi"/>
        </w:rPr>
        <w:t>23,947</w:t>
      </w:r>
      <w:r w:rsidR="009778C2">
        <w:rPr>
          <w:rFonts w:cstheme="minorHAnsi"/>
        </w:rPr>
        <w:t xml:space="preserve"> variable transcript expression profiles in the host, and </w:t>
      </w:r>
      <w:r w:rsidR="002F598D">
        <w:rPr>
          <w:rFonts w:cstheme="minorHAnsi"/>
        </w:rPr>
        <w:t xml:space="preserve">9,267 </w:t>
      </w:r>
      <w:r w:rsidR="009778C2">
        <w:rPr>
          <w:rFonts w:cstheme="minorHAnsi"/>
        </w:rPr>
        <w:t xml:space="preserve">transcripts in the pathogen. </w:t>
      </w:r>
      <w:del w:id="18" w:author="Daniel James Kliebenstein" w:date="2019-03-04T09:42:00Z">
        <w:r w:rsidR="009778C2" w:rsidDel="009B56C7">
          <w:rPr>
            <w:rFonts w:cstheme="minorHAnsi"/>
          </w:rPr>
          <w:delText xml:space="preserve">We </w:delText>
        </w:r>
      </w:del>
      <w:ins w:id="19" w:author="Daniel James Kliebenstein" w:date="2019-03-04T09:42:00Z">
        <w:r>
          <w:rPr>
            <w:rFonts w:cstheme="minorHAnsi"/>
          </w:rPr>
          <w:t xml:space="preserve">This analysis </w:t>
        </w:r>
      </w:ins>
      <w:r w:rsidR="009778C2">
        <w:rPr>
          <w:rFonts w:cstheme="minorHAnsi"/>
        </w:rPr>
        <w:t xml:space="preserve">identified mostly </w:t>
      </w:r>
      <w:r w:rsidR="009778C2" w:rsidRPr="001713A4">
        <w:rPr>
          <w:rFonts w:cstheme="minorHAnsi"/>
          <w:i/>
        </w:rPr>
        <w:t>trans</w:t>
      </w:r>
      <w:r w:rsidR="009778C2">
        <w:rPr>
          <w:rFonts w:cstheme="minorHAnsi"/>
        </w:rPr>
        <w:t>-</w:t>
      </w:r>
      <w:proofErr w:type="spellStart"/>
      <w:r w:rsidR="009778C2">
        <w:rPr>
          <w:rFonts w:cstheme="minorHAnsi"/>
        </w:rPr>
        <w:t>eQTL</w:t>
      </w:r>
      <w:proofErr w:type="spellEnd"/>
      <w:r w:rsidR="009778C2">
        <w:rPr>
          <w:rFonts w:cstheme="minorHAnsi"/>
        </w:rPr>
        <w:t xml:space="preserve"> in the pathogen and found eQTL hotspots dispersed across the pathogen genome</w:t>
      </w:r>
      <w:ins w:id="20" w:author="Daniel James Kliebenstein" w:date="2019-03-04T09:44:00Z">
        <w:r>
          <w:rPr>
            <w:rFonts w:cstheme="minorHAnsi"/>
          </w:rPr>
          <w:t xml:space="preserve"> for both the pathogen and the </w:t>
        </w:r>
        <w:proofErr w:type="gramStart"/>
        <w:r>
          <w:rPr>
            <w:rFonts w:cstheme="minorHAnsi"/>
          </w:rPr>
          <w:t>hosts</w:t>
        </w:r>
        <w:proofErr w:type="gramEnd"/>
        <w:r>
          <w:rPr>
            <w:rFonts w:cstheme="minorHAnsi"/>
          </w:rPr>
          <w:t xml:space="preserve"> transcriptomes</w:t>
        </w:r>
      </w:ins>
      <w:r w:rsidR="009778C2">
        <w:rPr>
          <w:rFonts w:cstheme="minorHAnsi"/>
        </w:rPr>
        <w:t>.</w:t>
      </w:r>
      <w:ins w:id="21" w:author="Daniel James Kliebenstein" w:date="2019-03-04T09:43:00Z">
        <w:r>
          <w:rPr>
            <w:rFonts w:cstheme="minorHAnsi"/>
          </w:rPr>
          <w:t xml:space="preserve"> There was a relative absence of </w:t>
        </w:r>
        <w:r>
          <w:rPr>
            <w:rFonts w:cstheme="minorHAnsi"/>
            <w:i/>
          </w:rPr>
          <w:t>cis</w:t>
        </w:r>
        <w:r>
          <w:rPr>
            <w:rFonts w:cstheme="minorHAnsi"/>
          </w:rPr>
          <w:t>-</w:t>
        </w:r>
        <w:proofErr w:type="spellStart"/>
        <w:r>
          <w:rPr>
            <w:rFonts w:cstheme="minorHAnsi"/>
          </w:rPr>
          <w:t>eQTL</w:t>
        </w:r>
        <w:proofErr w:type="spellEnd"/>
        <w:r>
          <w:rPr>
            <w:rFonts w:cstheme="minorHAnsi"/>
          </w:rPr>
          <w:t xml:space="preserve"> that is likely explained by allelic heterogeneit</w:t>
        </w:r>
      </w:ins>
      <w:ins w:id="22" w:author="Daniel James Kliebenstein" w:date="2019-03-04T09:44:00Z">
        <w:r>
          <w:rPr>
            <w:rFonts w:cstheme="minorHAnsi"/>
          </w:rPr>
          <w:t xml:space="preserve">y </w:t>
        </w:r>
      </w:ins>
      <w:ins w:id="23" w:author="Daniel James Kliebenstein" w:date="2019-03-04T09:43:00Z">
        <w:r>
          <w:rPr>
            <w:rFonts w:cstheme="minorHAnsi"/>
          </w:rPr>
          <w:t>and structural variants.</w:t>
        </w:r>
      </w:ins>
      <w:r w:rsidR="009778C2">
        <w:rPr>
          <w:rFonts w:cstheme="minorHAnsi"/>
        </w:rPr>
        <w:t xml:space="preserve"> </w:t>
      </w:r>
      <w:del w:id="24" w:author="Daniel James Kliebenstein" w:date="2019-03-04T09:44:00Z">
        <w:r w:rsidR="009778C2" w:rsidDel="009B56C7">
          <w:rPr>
            <w:rFonts w:cstheme="minorHAnsi"/>
          </w:rPr>
          <w:delText xml:space="preserve">These </w:delText>
        </w:r>
      </w:del>
      <w:ins w:id="25" w:author="Daniel James Kliebenstein" w:date="2019-03-04T09:44:00Z">
        <w:r>
          <w:rPr>
            <w:rFonts w:cstheme="minorHAnsi"/>
          </w:rPr>
          <w:t>The</w:t>
        </w:r>
      </w:ins>
      <w:ins w:id="26" w:author="Daniel James Kliebenstein" w:date="2019-03-04T09:45:00Z">
        <w:r>
          <w:rPr>
            <w:rFonts w:cstheme="minorHAnsi"/>
          </w:rPr>
          <w:t xml:space="preserve"> gene membership in the</w:t>
        </w:r>
      </w:ins>
      <w:ins w:id="27" w:author="Daniel James Kliebenstein" w:date="2019-03-04T09:44:00Z">
        <w:r>
          <w:rPr>
            <w:rFonts w:cstheme="minorHAnsi"/>
          </w:rPr>
          <w:t xml:space="preserve"> </w:t>
        </w:r>
        <w:r>
          <w:rPr>
            <w:rFonts w:cstheme="minorHAnsi"/>
            <w:i/>
          </w:rPr>
          <w:t>trans-</w:t>
        </w:r>
        <w:proofErr w:type="spellStart"/>
        <w:r>
          <w:rPr>
            <w:rFonts w:cstheme="minorHAnsi"/>
          </w:rPr>
          <w:t>eQTL</w:t>
        </w:r>
        <w:proofErr w:type="spellEnd"/>
        <w:r>
          <w:rPr>
            <w:rFonts w:cstheme="minorHAnsi"/>
          </w:rPr>
          <w:t xml:space="preserve"> </w:t>
        </w:r>
      </w:ins>
      <w:r w:rsidR="009778C2">
        <w:rPr>
          <w:rFonts w:cstheme="minorHAnsi"/>
        </w:rPr>
        <w:t xml:space="preserve">hotspots, and </w:t>
      </w:r>
      <w:commentRangeStart w:id="28"/>
      <w:r w:rsidR="009778C2">
        <w:rPr>
          <w:rFonts w:cstheme="minorHAnsi"/>
        </w:rPr>
        <w:t>their genetic targets</w:t>
      </w:r>
      <w:commentRangeEnd w:id="28"/>
      <w:r>
        <w:rPr>
          <w:rStyle w:val="CommentReference"/>
        </w:rPr>
        <w:commentReference w:id="28"/>
      </w:r>
      <w:r w:rsidR="009778C2">
        <w:rPr>
          <w:rFonts w:cstheme="minorHAnsi"/>
        </w:rPr>
        <w:t xml:space="preserve">, suggest links to several known and many novel mechanisms of virulence in the plant-pathogen interaction. </w:t>
      </w:r>
      <w:r w:rsidR="001625D3">
        <w:rPr>
          <w:rFonts w:cstheme="minorHAnsi"/>
        </w:rPr>
        <w:t xml:space="preserve">Genes annotated to these hotspots provide potential targets for </w:t>
      </w:r>
      <w:r w:rsidR="00CF5F16">
        <w:rPr>
          <w:rFonts w:cstheme="minorHAnsi"/>
        </w:rPr>
        <w:t xml:space="preserve">blocking </w:t>
      </w:r>
      <w:r w:rsidR="001625D3">
        <w:rPr>
          <w:rFonts w:cstheme="minorHAnsi"/>
        </w:rPr>
        <w:t xml:space="preserve">manipulation of the host response by this ubiquitous generalist pathogen. </w:t>
      </w:r>
      <w:ins w:id="29" w:author="Daniel James Kliebenstein" w:date="2019-03-04T09:45:00Z">
        <w:r>
          <w:rPr>
            <w:rFonts w:cstheme="minorHAnsi"/>
          </w:rPr>
          <w:t>This</w:t>
        </w:r>
      </w:ins>
      <w:ins w:id="30" w:author="Daniel James Kliebenstein" w:date="2019-03-04T09:46:00Z">
        <w:r>
          <w:rPr>
            <w:rFonts w:cstheme="minorHAnsi"/>
          </w:rPr>
          <w:t xml:space="preserve"> shows that the co-transcriptome shows a polygenic nature that is similar to the virulence outcome in the </w:t>
        </w:r>
      </w:ins>
      <w:ins w:id="31" w:author="Daniel James Kliebenstein" w:date="2019-03-04T09:47:00Z">
        <w:r w:rsidRPr="009778C2">
          <w:rPr>
            <w:rFonts w:cstheme="minorHAnsi"/>
            <w:i/>
          </w:rPr>
          <w:t xml:space="preserve">Botrytis </w:t>
        </w:r>
        <w:proofErr w:type="spellStart"/>
        <w:r w:rsidRPr="009778C2">
          <w:rPr>
            <w:rFonts w:cstheme="minorHAnsi"/>
            <w:i/>
          </w:rPr>
          <w:t>cinerea</w:t>
        </w:r>
        <w:proofErr w:type="spellEnd"/>
        <w:r>
          <w:rPr>
            <w:rFonts w:cstheme="minorHAnsi"/>
          </w:rPr>
          <w:t xml:space="preserve"> on </w:t>
        </w:r>
        <w:r w:rsidRPr="009778C2">
          <w:rPr>
            <w:rFonts w:cstheme="minorHAnsi"/>
            <w:i/>
          </w:rPr>
          <w:t>Arabidopsis thaliana</w:t>
        </w:r>
        <w:r>
          <w:rPr>
            <w:rFonts w:cstheme="minorHAnsi"/>
          </w:rPr>
          <w:t xml:space="preserve"> interaction.</w:t>
        </w:r>
      </w:ins>
    </w:p>
    <w:p w14:paraId="2836131C" w14:textId="6CB8DFEB" w:rsidR="00FE699F" w:rsidRPr="00082470" w:rsidRDefault="00FE699F">
      <w:pPr>
        <w:rPr>
          <w:rFonts w:cstheme="minorHAnsi"/>
        </w:rPr>
      </w:pPr>
      <w:r w:rsidRPr="00082470">
        <w:rPr>
          <w:rFonts w:cstheme="minorHAnsi"/>
        </w:rPr>
        <w:br w:type="page"/>
      </w:r>
    </w:p>
    <w:p w14:paraId="543570F9" w14:textId="2518B5A8" w:rsidR="00FE699F" w:rsidRDefault="00FE699F" w:rsidP="00FE699F">
      <w:pPr>
        <w:spacing w:line="480" w:lineRule="auto"/>
        <w:rPr>
          <w:rFonts w:cstheme="minorHAnsi"/>
          <w:b/>
        </w:rPr>
      </w:pPr>
      <w:r w:rsidRPr="0035605C">
        <w:rPr>
          <w:rFonts w:cstheme="minorHAnsi"/>
          <w:b/>
        </w:rPr>
        <w:lastRenderedPageBreak/>
        <w:t>INTRODUCTION</w:t>
      </w:r>
    </w:p>
    <w:p w14:paraId="6AF0C1D7" w14:textId="6F564E70" w:rsidR="00654E06" w:rsidRDefault="00466C6D" w:rsidP="00D05FF6">
      <w:pPr>
        <w:spacing w:line="480" w:lineRule="auto"/>
        <w:ind w:firstLine="720"/>
        <w:rPr>
          <w:rFonts w:cstheme="minorHAnsi"/>
        </w:rPr>
      </w:pPr>
      <w:r>
        <w:rPr>
          <w:rFonts w:cstheme="minorHAnsi"/>
        </w:rPr>
        <w:t>Infectious disease is an interaction between host and pathogen, determined by the genetics of both</w:t>
      </w:r>
      <w:r w:rsidR="00F27719">
        <w:rPr>
          <w:rFonts w:cstheme="minorHAnsi"/>
        </w:rPr>
        <w:t xml:space="preserve"> </w:t>
      </w:r>
      <w:ins w:id="32" w:author="Daniel James Kliebenstein" w:date="2019-03-04T09:47:00Z">
        <w:r w:rsidR="009B56C7">
          <w:rPr>
            <w:rFonts w:cstheme="minorHAnsi"/>
          </w:rPr>
          <w:t xml:space="preserve">organisms and their </w:t>
        </w:r>
      </w:ins>
      <w:del w:id="33" w:author="Daniel James Kliebenstein" w:date="2019-03-04T09:47:00Z">
        <w:r w:rsidR="00F27719" w:rsidDel="009B56C7">
          <w:rPr>
            <w:rFonts w:cstheme="minorHAnsi"/>
          </w:rPr>
          <w:delText xml:space="preserve">and the </w:delText>
        </w:r>
      </w:del>
      <w:r w:rsidR="00F27719">
        <w:rPr>
          <w:rFonts w:cstheme="minorHAnsi"/>
        </w:rPr>
        <w:t>interactions</w:t>
      </w:r>
      <w:del w:id="34" w:author="Daniel James Kliebenstein" w:date="2019-03-04T09:47:00Z">
        <w:r w:rsidR="00F27719" w:rsidDel="009B56C7">
          <w:rPr>
            <w:rFonts w:cstheme="minorHAnsi"/>
          </w:rPr>
          <w:delText xml:space="preserve"> between them</w:delText>
        </w:r>
      </w:del>
      <w:r>
        <w:rPr>
          <w:rFonts w:cstheme="minorHAnsi"/>
        </w:rPr>
        <w:t>.</w:t>
      </w:r>
      <w:ins w:id="35" w:author="Daniel James Kliebenstein" w:date="2019-03-04T09:48:00Z">
        <w:r w:rsidR="00FC13F0">
          <w:rPr>
            <w:rFonts w:cstheme="minorHAnsi"/>
          </w:rPr>
          <w:t xml:space="preserve"> </w:t>
        </w:r>
      </w:ins>
      <w:r>
        <w:rPr>
          <w:rFonts w:cstheme="minorHAnsi"/>
        </w:rPr>
        <w:t xml:space="preserve"> </w:t>
      </w:r>
      <w:r w:rsidR="00245B23" w:rsidRPr="0035605C">
        <w:rPr>
          <w:rFonts w:cstheme="minorHAnsi"/>
        </w:rPr>
        <w:t xml:space="preserve">Plant-pathogen interactions </w:t>
      </w:r>
      <w:r w:rsidR="003B4E6E">
        <w:rPr>
          <w:rFonts w:cstheme="minorHAnsi"/>
        </w:rPr>
        <w:t xml:space="preserve">are often </w:t>
      </w:r>
      <w:del w:id="36" w:author="Daniel James Kliebenstein" w:date="2019-03-04T09:49:00Z">
        <w:r w:rsidR="003B4E6E" w:rsidDel="00FC13F0">
          <w:rPr>
            <w:rFonts w:cstheme="minorHAnsi"/>
          </w:rPr>
          <w:delText>parsed as</w:delText>
        </w:r>
      </w:del>
      <w:ins w:id="37" w:author="Daniel James Kliebenstein" w:date="2019-03-04T09:49:00Z">
        <w:r w:rsidR="00FC13F0">
          <w:rPr>
            <w:rFonts w:cstheme="minorHAnsi"/>
          </w:rPr>
          <w:t>divided into</w:t>
        </w:r>
      </w:ins>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 xml:space="preserve">may occur due to </w:t>
      </w:r>
      <w:del w:id="38" w:author="Daniel James Kliebenstein" w:date="2019-03-04T09:49:00Z">
        <w:r w:rsidR="00245B23" w:rsidRPr="0035605C" w:rsidDel="00FC13F0">
          <w:rPr>
            <w:rFonts w:cstheme="minorHAnsi"/>
          </w:rPr>
          <w:delText xml:space="preserve">genetic </w:delText>
        </w:r>
      </w:del>
      <w:ins w:id="39" w:author="Daniel James Kliebenstein" w:date="2019-03-04T09:49:00Z">
        <w:r w:rsidR="00FC13F0">
          <w:rPr>
            <w:rFonts w:cstheme="minorHAnsi"/>
          </w:rPr>
          <w:t>polygenic</w:t>
        </w:r>
        <w:r w:rsidR="00FC13F0" w:rsidRPr="0035605C">
          <w:rPr>
            <w:rFonts w:cstheme="minorHAnsi"/>
          </w:rPr>
          <w:t xml:space="preserve"> </w:t>
        </w:r>
      </w:ins>
      <w:r w:rsidR="00245B23" w:rsidRPr="0035605C">
        <w:rPr>
          <w:rFonts w:cstheme="minorHAnsi"/>
        </w:rPr>
        <w:t xml:space="preserve">variation </w:t>
      </w:r>
      <w:del w:id="40" w:author="Daniel James Kliebenstein" w:date="2019-03-04T09:49:00Z">
        <w:r w:rsidR="00245B23" w:rsidRPr="0035605C" w:rsidDel="00FC13F0">
          <w:rPr>
            <w:rFonts w:cstheme="minorHAnsi"/>
          </w:rPr>
          <w:delText xml:space="preserve">between </w:delText>
        </w:r>
      </w:del>
      <w:ins w:id="41" w:author="Daniel James Kliebenstein" w:date="2019-03-04T09:49:00Z">
        <w:r w:rsidR="00FC13F0">
          <w:rPr>
            <w:rFonts w:cstheme="minorHAnsi"/>
          </w:rPr>
          <w:t>in</w:t>
        </w:r>
        <w:r w:rsidR="00FC13F0" w:rsidRPr="0035605C">
          <w:rPr>
            <w:rFonts w:cstheme="minorHAnsi"/>
          </w:rPr>
          <w:t xml:space="preserve"> </w:t>
        </w:r>
      </w:ins>
      <w:r w:rsidR="00245B23" w:rsidRPr="0035605C">
        <w:rPr>
          <w:rFonts w:cstheme="minorHAnsi"/>
        </w:rPr>
        <w:t>the host and pathogen.</w:t>
      </w:r>
      <w:r w:rsidR="003B4E6E">
        <w:rPr>
          <w:rFonts w:cstheme="minorHAnsi"/>
        </w:rPr>
        <w:t xml:space="preserve"> The past decade has </w:t>
      </w:r>
      <w:del w:id="42" w:author="Daniel James Kliebenstein" w:date="2019-03-04T09:49:00Z">
        <w:r w:rsidR="003B4E6E" w:rsidDel="00FC13F0">
          <w:rPr>
            <w:rFonts w:cstheme="minorHAnsi"/>
          </w:rPr>
          <w:delText xml:space="preserve">revealed </w:delText>
        </w:r>
      </w:del>
      <w:ins w:id="43" w:author="Daniel James Kliebenstein" w:date="2019-03-04T09:49:00Z">
        <w:r w:rsidR="00FC13F0">
          <w:rPr>
            <w:rFonts w:cstheme="minorHAnsi"/>
          </w:rPr>
          <w:t xml:space="preserve">begun unraveling </w:t>
        </w:r>
      </w:ins>
      <w:r w:rsidR="003B4E6E">
        <w:rPr>
          <w:rFonts w:cstheme="minorHAnsi"/>
        </w:rPr>
        <w:t xml:space="preserve">the molecular basis of large-effect loci </w:t>
      </w:r>
      <w:r>
        <w:rPr>
          <w:rFonts w:cstheme="minorHAnsi"/>
        </w:rPr>
        <w:t xml:space="preserve">on </w:t>
      </w:r>
      <w:del w:id="44" w:author="Daniel James Kliebenstein" w:date="2019-03-04T09:49:00Z">
        <w:r w:rsidDel="00FC13F0">
          <w:rPr>
            <w:rFonts w:cstheme="minorHAnsi"/>
          </w:rPr>
          <w:delText xml:space="preserve">either </w:delText>
        </w:r>
      </w:del>
      <w:ins w:id="45" w:author="Daniel James Kliebenstein" w:date="2019-03-04T09:49:00Z">
        <w:r w:rsidR="00FC13F0">
          <w:rPr>
            <w:rFonts w:cstheme="minorHAnsi"/>
          </w:rPr>
          <w:t xml:space="preserve">both </w:t>
        </w:r>
      </w:ins>
      <w:r>
        <w:rPr>
          <w:rFonts w:cstheme="minorHAnsi"/>
        </w:rPr>
        <w:t xml:space="preserve">the host side </w:t>
      </w:r>
      <w:del w:id="46" w:author="Daniel James Kliebenstein" w:date="2019-03-04T09:49:00Z">
        <w:r w:rsidDel="00FC13F0">
          <w:rPr>
            <w:rFonts w:cstheme="minorHAnsi"/>
          </w:rPr>
          <w:delText xml:space="preserve">or </w:delText>
        </w:r>
      </w:del>
      <w:ins w:id="47" w:author="Daniel James Kliebenstein" w:date="2019-03-04T09:49:00Z">
        <w:r w:rsidR="00FC13F0">
          <w:rPr>
            <w:rFonts w:cstheme="minorHAnsi"/>
          </w:rPr>
          <w:t xml:space="preserve">and </w:t>
        </w:r>
      </w:ins>
      <w:r>
        <w:rPr>
          <w:rFonts w:cstheme="minorHAnsi"/>
        </w:rPr>
        <w:t xml:space="preserve">the pathogen side </w:t>
      </w:r>
      <w:commentRangeStart w:id="48"/>
      <w:r w:rsidR="003B4E6E">
        <w:rPr>
          <w:rFonts w:cstheme="minorHAnsi"/>
        </w:rPr>
        <w:t>that control qualitative interactions</w:t>
      </w:r>
      <w:commentRangeEnd w:id="48"/>
      <w:r>
        <w:rPr>
          <w:rStyle w:val="CommentReference"/>
        </w:rPr>
        <w:commentReference w:id="48"/>
      </w:r>
      <w:r w:rsidR="003B4E6E">
        <w:rPr>
          <w:rFonts w:cstheme="minorHAnsi"/>
        </w:rPr>
        <w:t xml:space="preserve">. </w:t>
      </w:r>
      <w:ins w:id="49" w:author="Daniel James Kliebenstein" w:date="2019-03-04T14:42:00Z">
        <w:r w:rsidR="00E7776B">
          <w:rPr>
            <w:rFonts w:cstheme="minorHAnsi"/>
          </w:rPr>
          <w:t xml:space="preserve">In this model, these genes </w:t>
        </w:r>
      </w:ins>
      <w:ins w:id="50" w:author="Daniel James Kliebenstein" w:date="2019-03-04T14:43:00Z">
        <w:r w:rsidR="00E7776B">
          <w:rPr>
            <w:rFonts w:cstheme="minorHAnsi"/>
          </w:rPr>
          <w:t xml:space="preserve">via recognition events surrounding their proteins </w:t>
        </w:r>
      </w:ins>
      <w:ins w:id="51" w:author="Daniel James Kliebenstein" w:date="2019-03-04T14:42:00Z">
        <w:r w:rsidR="00E7776B">
          <w:rPr>
            <w:rFonts w:cstheme="minorHAnsi"/>
          </w:rPr>
          <w:t xml:space="preserve">create sweeping changes in the transcriptome and phenotype of both </w:t>
        </w:r>
      </w:ins>
      <w:ins w:id="52" w:author="Daniel James Kliebenstein" w:date="2019-03-04T14:43:00Z">
        <w:r w:rsidR="00E7776B">
          <w:rPr>
            <w:rFonts w:cstheme="minorHAnsi"/>
          </w:rPr>
          <w:t>the</w:t>
        </w:r>
      </w:ins>
      <w:ins w:id="53" w:author="Daniel James Kliebenstein" w:date="2019-03-04T14:42:00Z">
        <w:r w:rsidR="00E7776B">
          <w:rPr>
            <w:rFonts w:cstheme="minorHAnsi"/>
          </w:rPr>
          <w:t xml:space="preserve"> </w:t>
        </w:r>
      </w:ins>
      <w:ins w:id="54" w:author="Daniel James Kliebenstein" w:date="2019-03-04T14:43:00Z">
        <w:r w:rsidR="00E7776B">
          <w:rPr>
            <w:rFonts w:cstheme="minorHAnsi"/>
          </w:rPr>
          <w:t xml:space="preserve">host and pathogen. </w:t>
        </w:r>
      </w:ins>
      <w:r w:rsidR="00742465">
        <w:rPr>
          <w:rFonts w:cstheme="minorHAnsi"/>
        </w:rPr>
        <w:t xml:space="preserve">However, </w:t>
      </w:r>
      <w:proofErr w:type="gramStart"/>
      <w:r w:rsidR="00742465">
        <w:rPr>
          <w:rFonts w:cstheme="minorHAnsi"/>
        </w:rPr>
        <w:t xml:space="preserve">the </w:t>
      </w:r>
      <w:del w:id="55" w:author="Daniel James Kliebenstein" w:date="2019-03-04T09:50:00Z">
        <w:r w:rsidR="00742465" w:rsidDel="00FC13F0">
          <w:rPr>
            <w:rFonts w:cstheme="minorHAnsi"/>
          </w:rPr>
          <w:delText xml:space="preserve">majority </w:delText>
        </w:r>
      </w:del>
      <w:ins w:id="56" w:author="Daniel James Kliebenstein" w:date="2019-03-04T09:50:00Z">
        <w:r w:rsidR="00FC13F0">
          <w:rPr>
            <w:rFonts w:cstheme="minorHAnsi"/>
          </w:rPr>
          <w:t>a</w:t>
        </w:r>
        <w:proofErr w:type="gramEnd"/>
        <w:r w:rsidR="00FC13F0">
          <w:rPr>
            <w:rFonts w:cstheme="minorHAnsi"/>
          </w:rPr>
          <w:t xml:space="preserve"> large number of </w:t>
        </w:r>
        <w:proofErr w:type="spellStart"/>
        <w:r w:rsidR="00FC13F0">
          <w:rPr>
            <w:rFonts w:cstheme="minorHAnsi"/>
          </w:rPr>
          <w:t>important</w:t>
        </w:r>
      </w:ins>
      <w:del w:id="57" w:author="Daniel James Kliebenstein" w:date="2019-03-04T09:50:00Z">
        <w:r w:rsidR="00742465" w:rsidDel="00FC13F0">
          <w:rPr>
            <w:rFonts w:cstheme="minorHAnsi"/>
          </w:rPr>
          <w:delText>o</w:delText>
        </w:r>
      </w:del>
      <w:r w:rsidR="00742465">
        <w:rPr>
          <w:rFonts w:cstheme="minorHAnsi"/>
        </w:rPr>
        <w:t>f</w:t>
      </w:r>
      <w:proofErr w:type="spellEnd"/>
      <w:r w:rsidR="00742465">
        <w:rPr>
          <w:rFonts w:cstheme="minorHAnsi"/>
        </w:rPr>
        <w:t xml:space="preserve"> plant-</w:t>
      </w:r>
      <w:commentRangeStart w:id="58"/>
      <w:del w:id="59" w:author="Daniel James Kliebenstein" w:date="2019-03-04T09:50:00Z">
        <w:r w:rsidR="00742465" w:rsidDel="00FC13F0">
          <w:rPr>
            <w:rFonts w:cstheme="minorHAnsi"/>
          </w:rPr>
          <w:delText xml:space="preserve">symbiont </w:delText>
        </w:r>
      </w:del>
      <w:commentRangeStart w:id="60"/>
      <w:ins w:id="61" w:author="Daniel James Kliebenstein" w:date="2019-03-04T09:50:00Z">
        <w:r w:rsidR="00FC13F0">
          <w:rPr>
            <w:rFonts w:cstheme="minorHAnsi"/>
          </w:rPr>
          <w:t xml:space="preserve">microbe </w:t>
        </w:r>
        <w:commentRangeEnd w:id="60"/>
        <w:r w:rsidR="00FC13F0">
          <w:rPr>
            <w:rStyle w:val="CommentReference"/>
          </w:rPr>
          <w:commentReference w:id="60"/>
        </w:r>
      </w:ins>
      <w:r w:rsidR="00742465">
        <w:rPr>
          <w:rFonts w:cstheme="minorHAnsi"/>
        </w:rPr>
        <w:t>interactions are quantitative</w:t>
      </w:r>
      <w:commentRangeEnd w:id="58"/>
      <w:r w:rsidR="00742465">
        <w:rPr>
          <w:rStyle w:val="CommentReference"/>
        </w:rPr>
        <w:commentReference w:id="58"/>
      </w:r>
      <w:r w:rsidR="00742465">
        <w:rPr>
          <w:rFonts w:cstheme="minorHAnsi"/>
        </w:rPr>
        <w:t xml:space="preserve">. </w:t>
      </w:r>
      <w:del w:id="62" w:author="Daniel James Kliebenstein" w:date="2019-03-04T09:51:00Z">
        <w:r w:rsidDel="00FC13F0">
          <w:rPr>
            <w:rFonts w:cstheme="minorHAnsi"/>
          </w:rPr>
          <w:delText>Studies have begun to elucidate the host genetic basis of</w:delText>
        </w:r>
      </w:del>
      <w:ins w:id="63" w:author="Daniel James Kliebenstein" w:date="2019-03-04T09:51:00Z">
        <w:r w:rsidR="00FC13F0">
          <w:rPr>
            <w:rFonts w:cstheme="minorHAnsi"/>
          </w:rPr>
          <w:t>In contrast to qualitative systems,</w:t>
        </w:r>
      </w:ins>
      <w:r>
        <w:rPr>
          <w:rFonts w:cstheme="minorHAnsi"/>
        </w:rPr>
        <w:t xml:space="preserve"> </w:t>
      </w:r>
      <w:commentRangeStart w:id="64"/>
      <w:r>
        <w:rPr>
          <w:rFonts w:cstheme="minorHAnsi"/>
        </w:rPr>
        <w:t>quantitative plant-pathogen interactions</w:t>
      </w:r>
      <w:commentRangeEnd w:id="64"/>
      <w:r>
        <w:rPr>
          <w:rStyle w:val="CommentReference"/>
        </w:rPr>
        <w:commentReference w:id="64"/>
      </w:r>
      <w:r w:rsidR="00D05FF6">
        <w:rPr>
          <w:rFonts w:cstheme="minorHAnsi"/>
        </w:rPr>
        <w:t>,</w:t>
      </w:r>
      <w:del w:id="65" w:author="Daniel James Kliebenstein" w:date="2019-03-04T09:51:00Z">
        <w:r w:rsidR="00D05FF6" w:rsidDel="00FC13F0">
          <w:rPr>
            <w:rFonts w:cstheme="minorHAnsi"/>
          </w:rPr>
          <w:delText xml:space="preserve"> where there</w:delText>
        </w:r>
        <w:r w:rsidR="00D05FF6" w:rsidRPr="00D05FF6" w:rsidDel="00FC13F0">
          <w:rPr>
            <w:rFonts w:cstheme="minorHAnsi"/>
          </w:rPr>
          <w:delText xml:space="preserve"> </w:delText>
        </w:r>
        <w:r w:rsidR="00D05FF6" w:rsidRPr="0035605C" w:rsidDel="00FC13F0">
          <w:rPr>
            <w:rFonts w:cstheme="minorHAnsi"/>
          </w:rPr>
          <w:delText xml:space="preserve">is </w:delText>
        </w:r>
      </w:del>
      <w:ins w:id="66" w:author="Daniel James Kliebenstein" w:date="2019-03-04T14:44:00Z">
        <w:r w:rsidR="00E7776B">
          <w:rPr>
            <w:rFonts w:cstheme="minorHAnsi"/>
          </w:rPr>
          <w:t xml:space="preserve"> </w:t>
        </w:r>
      </w:ins>
      <w:ins w:id="67" w:author="Daniel James Kliebenstein" w:date="2019-03-04T09:51:00Z">
        <w:r w:rsidR="00FC13F0">
          <w:rPr>
            <w:rFonts w:cstheme="minorHAnsi"/>
          </w:rPr>
          <w:t xml:space="preserve">exhibit </w:t>
        </w:r>
      </w:ins>
      <w:r w:rsidR="00D05FF6" w:rsidRPr="0035605C">
        <w:rPr>
          <w:rFonts w:cstheme="minorHAnsi"/>
        </w:rPr>
        <w:t xml:space="preserve">a lack of </w:t>
      </w:r>
      <w:del w:id="68" w:author="Daniel James Kliebenstein" w:date="2019-03-04T14:43:00Z">
        <w:r w:rsidR="00D05FF6" w:rsidRPr="0035605C" w:rsidDel="00E7776B">
          <w:rPr>
            <w:rFonts w:cstheme="minorHAnsi"/>
          </w:rPr>
          <w:delText xml:space="preserve">evidence </w:delText>
        </w:r>
      </w:del>
      <w:del w:id="69" w:author="Daniel James Kliebenstein" w:date="2019-03-04T09:52:00Z">
        <w:r w:rsidR="00D05FF6" w:rsidRPr="0035605C" w:rsidDel="00FC13F0">
          <w:rPr>
            <w:rFonts w:cstheme="minorHAnsi"/>
          </w:rPr>
          <w:delText>for qualitative</w:delText>
        </w:r>
      </w:del>
      <w:ins w:id="70" w:author="Daniel James Kliebenstein" w:date="2019-03-04T09:52:00Z">
        <w:r w:rsidR="00FC13F0">
          <w:rPr>
            <w:rFonts w:cstheme="minorHAnsi"/>
          </w:rPr>
          <w:t>large effect</w:t>
        </w:r>
      </w:ins>
      <w:r w:rsidR="00D05FF6" w:rsidRPr="0035605C">
        <w:rPr>
          <w:rFonts w:cstheme="minorHAnsi"/>
        </w:rPr>
        <w:t xml:space="preserve"> virulence/ resistance genes</w:t>
      </w:r>
      <w:del w:id="71" w:author="Daniel James Kliebenstein" w:date="2019-03-04T09:52:00Z">
        <w:r w:rsidR="00D05FF6" w:rsidRPr="0035605C" w:rsidDel="00FC13F0">
          <w:rPr>
            <w:rFonts w:cstheme="minorHAnsi"/>
          </w:rPr>
          <w:delText xml:space="preserve"> underlying quantitative disease outcomes in plant-pathogen interactions</w:delText>
        </w:r>
      </w:del>
      <w:r w:rsidR="00D05FF6" w:rsidRPr="0035605C">
        <w:rPr>
          <w:rFonts w:cstheme="minorHAnsi"/>
        </w:rPr>
        <w:t xml:space="preserve">.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ins w:id="72" w:author="Daniel James Kliebenstein" w:date="2019-03-04T14:44:00Z">
        <w:r w:rsidR="00E7776B">
          <w:rPr>
            <w:rFonts w:cstheme="minorHAnsi"/>
          </w:rPr>
          <w:t xml:space="preserve">Recent evidence is suggesting that the virulence of the pathogen is </w:t>
        </w:r>
      </w:ins>
      <w:ins w:id="73" w:author="Daniel James Kliebenstein" w:date="2019-03-04T14:45:00Z">
        <w:r w:rsidR="00E7776B">
          <w:rPr>
            <w:rFonts w:cstheme="minorHAnsi"/>
          </w:rPr>
          <w:t xml:space="preserve">equally </w:t>
        </w:r>
        <w:commentRangeStart w:id="74"/>
        <w:r w:rsidR="00E7776B">
          <w:rPr>
            <w:rFonts w:cstheme="minorHAnsi"/>
          </w:rPr>
          <w:t xml:space="preserve">polygenic </w:t>
        </w:r>
      </w:ins>
      <w:commentRangeEnd w:id="74"/>
      <w:ins w:id="75" w:author="Daniel James Kliebenstein" w:date="2019-03-04T14:46:00Z">
        <w:r w:rsidR="00E7776B">
          <w:rPr>
            <w:rStyle w:val="CommentReference"/>
          </w:rPr>
          <w:commentReference w:id="74"/>
        </w:r>
      </w:ins>
      <w:moveToRangeStart w:id="76" w:author="Daniel James Kliebenstein" w:date="2019-03-04T14:45:00Z" w:name="move2603173"/>
      <w:moveTo w:id="77" w:author="Daniel James Kliebenstein" w:date="2019-03-04T14:45:00Z">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 </w:instrText>
        </w:r>
        <w:r w:rsidR="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E7776B">
          <w:rPr>
            <w:rFonts w:cstheme="minorHAnsi"/>
          </w:rPr>
          <w:instrText xml:space="preserve"> ADDIN EN.CITE.DATA </w:instrText>
        </w:r>
        <w:r w:rsidR="00E7776B">
          <w:rPr>
            <w:rFonts w:cstheme="minorHAnsi"/>
          </w:rPr>
        </w:r>
        <w:r w:rsidR="00E7776B">
          <w:rPr>
            <w:rFonts w:cstheme="minorHAnsi"/>
          </w:rPr>
          <w:fldChar w:fldCharType="end"/>
        </w:r>
        <w:r w:rsidR="00E7776B">
          <w:rPr>
            <w:rFonts w:cstheme="minorHAnsi"/>
          </w:rPr>
        </w:r>
        <w:r w:rsidR="00E7776B">
          <w:rPr>
            <w:rFonts w:cstheme="minorHAnsi"/>
          </w:rPr>
          <w:fldChar w:fldCharType="separate"/>
        </w:r>
        <w:r w:rsidR="00E7776B">
          <w:rPr>
            <w:rFonts w:cstheme="minorHAnsi"/>
            <w:noProof/>
          </w:rPr>
          <w:t>(Corwin, Copeland et al. 2016, Bartoli and Roux 2017, Wu, Sakthikumar et al. 2017, Zhang, Corwin et al. 2017, Atwell, Corwin et al. 2018, Soltis, Atwell et al. 2019)</w:t>
        </w:r>
        <w:r w:rsidR="00E7776B">
          <w:rPr>
            <w:rFonts w:cstheme="minorHAnsi"/>
          </w:rPr>
          <w:fldChar w:fldCharType="end"/>
        </w:r>
        <w:r w:rsidR="00E7776B" w:rsidRPr="0035605C">
          <w:rPr>
            <w:rFonts w:cstheme="minorHAnsi"/>
          </w:rPr>
          <w:t>.</w:t>
        </w:r>
      </w:moveTo>
      <w:moveToRangeEnd w:id="76"/>
      <w:ins w:id="78" w:author="Daniel James Kliebenstein" w:date="2019-03-04T14:46:00Z">
        <w:r w:rsidR="00E7776B">
          <w:rPr>
            <w:rFonts w:cstheme="minorHAnsi"/>
          </w:rPr>
          <w:t xml:space="preserve"> </w:t>
        </w:r>
      </w:ins>
      <w:moveToRangeStart w:id="79" w:author="Daniel James Kliebenstein" w:date="2019-03-04T15:10:00Z" w:name="move2604646"/>
      <w:moveTo w:id="80" w:author="Daniel James Kliebenstein" w:date="2019-03-04T15:10:00Z">
        <w:del w:id="81" w:author="Daniel James Kliebenstein" w:date="2019-03-04T15:10:00Z">
          <w:r w:rsidR="00AB2510" w:rsidDel="00AB2510">
            <w:rPr>
              <w:rFonts w:cstheme="minorHAnsi"/>
            </w:rPr>
            <w:delText xml:space="preserve">In these co-genomic </w:delText>
          </w:r>
          <w:commentRangeStart w:id="82"/>
          <w:r w:rsidR="00AB2510" w:rsidDel="00AB2510">
            <w:rPr>
              <w:rFonts w:cstheme="minorHAnsi"/>
            </w:rPr>
            <w:delText>approaches</w:delText>
          </w:r>
        </w:del>
      </w:moveTo>
      <w:ins w:id="83" w:author="Daniel James Kliebenstein" w:date="2019-03-04T15:10:00Z">
        <w:r w:rsidR="00AB2510">
          <w:rPr>
            <w:rFonts w:cstheme="minorHAnsi"/>
          </w:rPr>
          <w:t>When working on variation in both the host and pathogen in these settings has suggested that the pathogen dominates the system</w:t>
        </w:r>
      </w:ins>
      <w:moveTo w:id="84" w:author="Daniel James Kliebenstein" w:date="2019-03-04T15:10:00Z">
        <w:del w:id="85" w:author="Daniel James Kliebenstein" w:date="2019-03-04T15:11:00Z">
          <w:r w:rsidR="00AB2510" w:rsidDel="00AB2510">
            <w:rPr>
              <w:rFonts w:cstheme="minorHAnsi"/>
            </w:rPr>
            <w:delText>, most of the variation in disease resistance appears to be dominated by genomics on the pathogen side of the interaction</w:delText>
          </w:r>
        </w:del>
        <w:r w:rsidR="00AB2510">
          <w:rPr>
            <w:rFonts w:cstheme="minorHAnsi"/>
          </w:rPr>
          <w:t xml:space="preserve"> </w: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 </w:instrText>
        </w:r>
        <w:r w:rsidR="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Pr>
            <w:rFonts w:cstheme="minorHAnsi"/>
          </w:rPr>
          <w:instrText xml:space="preserve"> ADDIN EN.CITE.DATA </w:instrText>
        </w:r>
        <w:r w:rsidR="00AB2510">
          <w:rPr>
            <w:rFonts w:cstheme="minorHAnsi"/>
          </w:rPr>
        </w:r>
        <w:r w:rsidR="00AB2510">
          <w:rPr>
            <w:rFonts w:cstheme="minorHAnsi"/>
          </w:rPr>
          <w:fldChar w:fldCharType="end"/>
        </w:r>
        <w:r w:rsidR="00AB2510">
          <w:rPr>
            <w:rFonts w:cstheme="minorHAnsi"/>
          </w:rPr>
        </w:r>
        <w:r w:rsidR="00AB2510">
          <w:rPr>
            <w:rFonts w:cstheme="minorHAnsi"/>
          </w:rPr>
          <w:fldChar w:fldCharType="separate"/>
        </w:r>
        <w:r w:rsidR="00AB2510">
          <w:rPr>
            <w:rFonts w:cstheme="minorHAnsi"/>
            <w:noProof/>
          </w:rPr>
          <w:t>(Bartha, McLaren et al. 2017, Wang, Roux et al. 2018)</w:t>
        </w:r>
        <w:r w:rsidR="00AB2510">
          <w:rPr>
            <w:rFonts w:cstheme="minorHAnsi"/>
          </w:rPr>
          <w:fldChar w:fldCharType="end"/>
        </w:r>
        <w:r w:rsidR="00AB2510">
          <w:rPr>
            <w:rFonts w:cstheme="minorHAnsi"/>
          </w:rPr>
          <w:t xml:space="preserve">. </w:t>
        </w:r>
      </w:moveTo>
      <w:moveToRangeEnd w:id="79"/>
      <w:commentRangeEnd w:id="82"/>
      <w:r w:rsidR="00AB2510">
        <w:rPr>
          <w:rStyle w:val="CommentReference"/>
        </w:rPr>
        <w:commentReference w:id="82"/>
      </w:r>
      <w:ins w:id="86" w:author="Daniel James Kliebenstein" w:date="2019-03-04T14:46:00Z">
        <w:r w:rsidR="00E7776B">
          <w:rPr>
            <w:rFonts w:cstheme="minorHAnsi"/>
          </w:rPr>
          <w:t>In both the host and pathogen, these polygenic architectures impact numerous loci that influence a wide array of potential mechanisms that extend far beyond perception events</w:t>
        </w:r>
      </w:ins>
      <w:ins w:id="87" w:author="Daniel James Kliebenstein" w:date="2019-03-04T14:47:00Z">
        <w:r w:rsidR="00E7776B">
          <w:rPr>
            <w:rFonts w:cstheme="minorHAnsi"/>
          </w:rPr>
          <w:t xml:space="preserve">. It is however unclear how polygenic architectures in both host and pathogen </w:t>
        </w:r>
        <w:r w:rsidR="00E7776B">
          <w:rPr>
            <w:rFonts w:cstheme="minorHAnsi"/>
          </w:rPr>
          <w:lastRenderedPageBreak/>
          <w:t>interact to alter higher order phenotypes such as virulence or even more direct phenotypes like the transcriptome of both species.</w:t>
        </w:r>
      </w:ins>
      <w:ins w:id="88" w:author="Daniel James Kliebenstein" w:date="2019-03-04T14:48:00Z">
        <w:r w:rsidR="00E7776B">
          <w:rPr>
            <w:rFonts w:cstheme="minorHAnsi"/>
          </w:rPr>
          <w:t xml:space="preserve"> Thus, there is a need to develop genomic approaches to understand how polygenic information is transmitted between the pathogen and the host to shift the genomic response of both organisms</w:t>
        </w:r>
      </w:ins>
      <w:del w:id="89" w:author="Daniel James Kliebenstein" w:date="2019-03-04T14:49:00Z">
        <w:r w:rsidR="00245B23" w:rsidRPr="0035605C" w:rsidDel="00E7776B">
          <w:rPr>
            <w:rFonts w:cstheme="minorHAnsi"/>
          </w:rPr>
          <w:delText xml:space="preserve">The </w:delText>
        </w:r>
        <w:r w:rsidDel="00E7776B">
          <w:rPr>
            <w:rFonts w:cstheme="minorHAnsi"/>
          </w:rPr>
          <w:delText xml:space="preserve">pathogen </w:delText>
        </w:r>
        <w:r w:rsidR="00245B23" w:rsidRPr="0035605C" w:rsidDel="00E7776B">
          <w:rPr>
            <w:rFonts w:cstheme="minorHAnsi"/>
          </w:rPr>
          <w:delText xml:space="preserve">genetic </w:delText>
        </w:r>
        <w:r w:rsidDel="00E7776B">
          <w:rPr>
            <w:rFonts w:cstheme="minorHAnsi"/>
          </w:rPr>
          <w:delText>basis</w:delText>
        </w:r>
        <w:r w:rsidR="000E2F98" w:rsidDel="00E7776B">
          <w:rPr>
            <w:rFonts w:cstheme="minorHAnsi"/>
          </w:rPr>
          <w:delText xml:space="preserve"> of virulence</w:delText>
        </w:r>
        <w:r w:rsidDel="00E7776B">
          <w:rPr>
            <w:rFonts w:cstheme="minorHAnsi"/>
          </w:rPr>
          <w:delText xml:space="preserve"> </w:delText>
        </w:r>
        <w:r w:rsidR="00245B23" w:rsidRPr="0035605C" w:rsidDel="00E7776B">
          <w:rPr>
            <w:rFonts w:cstheme="minorHAnsi"/>
          </w:rPr>
          <w:delText xml:space="preserve">is less </w:delText>
        </w:r>
        <w:r w:rsidR="00E868A9" w:rsidDel="00E7776B">
          <w:rPr>
            <w:rFonts w:cstheme="minorHAnsi"/>
          </w:rPr>
          <w:delText xml:space="preserve">clearly defined </w:delText>
        </w:r>
        <w:r w:rsidR="00245B23" w:rsidRPr="0035605C" w:rsidDel="00E7776B">
          <w:rPr>
            <w:rFonts w:cstheme="minorHAnsi"/>
          </w:rPr>
          <w:delText xml:space="preserve">and is being </w:delText>
        </w:r>
        <w:r w:rsidR="00347890" w:rsidDel="00E7776B">
          <w:rPr>
            <w:rFonts w:cstheme="minorHAnsi"/>
          </w:rPr>
          <w:delText xml:space="preserve">elucidated </w:delText>
        </w:r>
        <w:r w:rsidR="00245B23" w:rsidRPr="0035605C" w:rsidDel="00E7776B">
          <w:rPr>
            <w:rFonts w:cstheme="minorHAnsi"/>
          </w:rPr>
          <w:delText>through the study of phenotypic variation across genetically diverse hosts and pathogens</w:delText>
        </w:r>
        <w:commentRangeStart w:id="90"/>
        <w:r w:rsidR="00245B23" w:rsidRPr="0035605C" w:rsidDel="00E7776B">
          <w:rPr>
            <w:rFonts w:cstheme="minorHAnsi"/>
          </w:rPr>
          <w:delText>, finding links to genetic variation</w:delText>
        </w:r>
      </w:del>
      <w:commentRangeEnd w:id="90"/>
      <w:r w:rsidR="00E868A9">
        <w:rPr>
          <w:rFonts w:cstheme="minorHAnsi"/>
        </w:rPr>
        <w:t xml:space="preserve"> </w:t>
      </w:r>
      <w:r w:rsidR="001F7B6F">
        <w:rPr>
          <w:rFonts w:cstheme="minorHAnsi"/>
        </w:rPr>
        <w:fldChar w:fldCharType="begin"/>
      </w:r>
      <w:r w:rsidR="001F7B6F">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1F7B6F">
        <w:rPr>
          <w:rFonts w:cstheme="minorHAnsi"/>
        </w:rPr>
        <w:fldChar w:fldCharType="separate"/>
      </w:r>
      <w:r w:rsidR="001F7B6F">
        <w:rPr>
          <w:rFonts w:cstheme="minorHAnsi"/>
          <w:noProof/>
        </w:rPr>
        <w:t>(Bartoli and Roux 2017)</w:t>
      </w:r>
      <w:r w:rsidR="001F7B6F">
        <w:rPr>
          <w:rFonts w:cstheme="minorHAnsi"/>
        </w:rPr>
        <w:fldChar w:fldCharType="end"/>
      </w:r>
      <w:r>
        <w:rPr>
          <w:rStyle w:val="CommentReference"/>
        </w:rPr>
        <w:commentReference w:id="90"/>
      </w:r>
      <w:r w:rsidR="00245B23" w:rsidRPr="0035605C">
        <w:rPr>
          <w:rFonts w:cstheme="minorHAnsi"/>
        </w:rPr>
        <w:t xml:space="preserve">. </w:t>
      </w:r>
    </w:p>
    <w:p w14:paraId="71A83480" w14:textId="68253EFD" w:rsidR="00301CFF" w:rsidRDefault="00301CFF" w:rsidP="00F4446B">
      <w:pPr>
        <w:spacing w:line="480" w:lineRule="auto"/>
        <w:ind w:firstLine="720"/>
        <w:rPr>
          <w:rFonts w:cstheme="minorHAnsi"/>
        </w:rPr>
      </w:pPr>
      <w:del w:id="91" w:author="Daniel James Kliebenstein" w:date="2019-03-04T14:46:00Z">
        <w:r w:rsidRPr="0035605C" w:rsidDel="00E7776B">
          <w:rPr>
            <w:rFonts w:cstheme="minorHAnsi"/>
          </w:rPr>
          <w:delText xml:space="preserve">On the pathogen side, recent studies have accumulated evidence for a polygenic basis of virulence as well </w:delText>
        </w:r>
      </w:del>
      <w:moveFromRangeStart w:id="92" w:author="Daniel James Kliebenstein" w:date="2019-03-04T14:45:00Z" w:name="move2603173"/>
      <w:moveFrom w:id="93" w:author="Daniel James Kliebenstein" w:date="2019-03-04T14:45:00Z">
        <w:r w:rsidR="002A0BE9" w:rsidDel="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sidDel="00E7776B">
          <w:rPr>
            <w:rFonts w:cstheme="minorHAnsi"/>
          </w:rPr>
          <w:instrText xml:space="preserve"> ADDIN EN.CITE </w:instrText>
        </w:r>
        <w:r w:rsidR="002A0BE9" w:rsidDel="00E7776B">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sidDel="00E7776B">
          <w:rPr>
            <w:rFonts w:cstheme="minorHAnsi"/>
          </w:rPr>
          <w:instrText xml:space="preserve"> ADDIN EN.CITE.DATA </w:instrText>
        </w:r>
        <w:r w:rsidR="002A0BE9" w:rsidDel="00E7776B">
          <w:rPr>
            <w:rFonts w:cstheme="minorHAnsi"/>
          </w:rPr>
        </w:r>
        <w:r w:rsidR="002A0BE9" w:rsidDel="00E7776B">
          <w:rPr>
            <w:rFonts w:cstheme="minorHAnsi"/>
          </w:rPr>
          <w:fldChar w:fldCharType="end"/>
        </w:r>
        <w:r w:rsidR="002A0BE9" w:rsidDel="00E7776B">
          <w:rPr>
            <w:rFonts w:cstheme="minorHAnsi"/>
          </w:rPr>
        </w:r>
        <w:r w:rsidR="002A0BE9" w:rsidDel="00E7776B">
          <w:rPr>
            <w:rFonts w:cstheme="minorHAnsi"/>
          </w:rPr>
          <w:fldChar w:fldCharType="separate"/>
        </w:r>
        <w:r w:rsidR="002A0BE9" w:rsidDel="00E7776B">
          <w:rPr>
            <w:rFonts w:cstheme="minorHAnsi"/>
            <w:noProof/>
          </w:rPr>
          <w:t>(Corwin, Copeland et al. 2016, Bartoli and Roux 2017, Wu, Sakthikumar et al. 2017, Zhang, Corwin et al. 2017, Atwell, Corwin et al. 2018, Soltis, Atwell et al. 2019)</w:t>
        </w:r>
        <w:r w:rsidR="002A0BE9" w:rsidDel="00E7776B">
          <w:rPr>
            <w:rFonts w:cstheme="minorHAnsi"/>
          </w:rPr>
          <w:fldChar w:fldCharType="end"/>
        </w:r>
        <w:r w:rsidRPr="0035605C" w:rsidDel="00E7776B">
          <w:rPr>
            <w:rFonts w:cstheme="minorHAnsi"/>
          </w:rPr>
          <w:t xml:space="preserve">. </w:t>
        </w:r>
      </w:moveFrom>
      <w:moveFromRangeEnd w:id="92"/>
      <w:del w:id="94" w:author="Daniel James Kliebenstein" w:date="2019-03-04T14:47:00Z">
        <w:r w:rsidRPr="0035605C" w:rsidDel="00E7776B">
          <w:rPr>
            <w:rFonts w:cstheme="minorHAnsi"/>
          </w:rPr>
          <w:delText xml:space="preserve">These studies provide many candidate loci for pathogen resistance, with diverse functional annotations. Some of these loci appear to modulate virulence across multiple virulence phenotypes, including lesion size across multiple hosts and independent phenotypes of lesion growth </w:delText>
        </w:r>
        <w:r w:rsidRPr="0035605C" w:rsidDel="00E7776B">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sidDel="00E7776B">
          <w:rPr>
            <w:rFonts w:cstheme="minorHAnsi"/>
          </w:rPr>
          <w:delInstrText xml:space="preserve"> ADDIN EN.CITE </w:delInstrText>
        </w:r>
        <w:r w:rsidRPr="0035605C" w:rsidDel="00E7776B">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sidDel="00E7776B">
          <w:rPr>
            <w:rFonts w:cstheme="minorHAnsi"/>
          </w:rPr>
          <w:delInstrText xml:space="preserve"> ADDIN EN.CITE.DATA </w:delInstrText>
        </w:r>
        <w:r w:rsidRPr="0035605C" w:rsidDel="00E7776B">
          <w:rPr>
            <w:rFonts w:cstheme="minorHAnsi"/>
          </w:rPr>
        </w:r>
        <w:r w:rsidRPr="0035605C" w:rsidDel="00E7776B">
          <w:rPr>
            <w:rFonts w:cstheme="minorHAnsi"/>
          </w:rPr>
          <w:fldChar w:fldCharType="end"/>
        </w:r>
        <w:r w:rsidRPr="0035605C" w:rsidDel="00E7776B">
          <w:rPr>
            <w:rFonts w:cstheme="minorHAnsi"/>
          </w:rPr>
        </w:r>
        <w:r w:rsidRPr="0035605C" w:rsidDel="00E7776B">
          <w:rPr>
            <w:rFonts w:cstheme="minorHAnsi"/>
          </w:rPr>
          <w:fldChar w:fldCharType="separate"/>
        </w:r>
        <w:r w:rsidRPr="0035605C" w:rsidDel="00E7776B">
          <w:rPr>
            <w:rFonts w:cstheme="minorHAnsi"/>
            <w:noProof/>
          </w:rPr>
          <w:delText>(Corwin, Copeland et al. 2016, Fordyce, Soltis et al. 2018, Soltis, Atwell et al. 2019)</w:delText>
        </w:r>
        <w:r w:rsidRPr="0035605C" w:rsidDel="00E7776B">
          <w:rPr>
            <w:rFonts w:cstheme="minorHAnsi"/>
          </w:rPr>
          <w:fldChar w:fldCharType="end"/>
        </w:r>
        <w:r w:rsidRPr="0035605C" w:rsidDel="00E7776B">
          <w:rPr>
            <w:rFonts w:cstheme="minorHAnsi"/>
          </w:rPr>
          <w:delText>. However, thus far we know little about the molecular mechanism of action by which these genes affect virulence outcomes</w:delText>
        </w:r>
        <w:r w:rsidR="001E2EAC" w:rsidDel="00E7776B">
          <w:rPr>
            <w:rFonts w:cstheme="minorHAnsi"/>
          </w:rPr>
          <w:delText xml:space="preserve">, or how the host and pathogen genetics interact. </w:delText>
        </w:r>
      </w:del>
    </w:p>
    <w:p w14:paraId="35A328C6" w14:textId="07CC434F" w:rsidR="0031470F" w:rsidRDefault="000F0FFF" w:rsidP="005165C1">
      <w:pPr>
        <w:spacing w:line="480" w:lineRule="auto"/>
        <w:ind w:firstLine="720"/>
        <w:rPr>
          <w:rFonts w:cstheme="minorHAnsi"/>
        </w:rPr>
      </w:pPr>
      <w:ins w:id="95" w:author="Daniel James Kliebenstein" w:date="2019-03-04T14:57:00Z">
        <w:r>
          <w:rPr>
            <w:rFonts w:cstheme="minorHAnsi"/>
          </w:rPr>
          <w:t>Hypothetically, p</w:t>
        </w:r>
      </w:ins>
      <w:ins w:id="96" w:author="Daniel James Kliebenstein" w:date="2019-03-04T14:56:00Z">
        <w:r>
          <w:rPr>
            <w:rFonts w:cstheme="minorHAnsi"/>
          </w:rPr>
          <w:t xml:space="preserve">olygenic variation in the pathogen will lead to genetic variation in numerous genes that will alter the transcriptome of the pathogen and differentially alter the </w:t>
        </w:r>
      </w:ins>
      <w:ins w:id="97" w:author="Daniel James Kliebenstein" w:date="2019-03-04T14:57:00Z">
        <w:r>
          <w:rPr>
            <w:rFonts w:cstheme="minorHAnsi"/>
          </w:rPr>
          <w:t>expression</w:t>
        </w:r>
      </w:ins>
      <w:ins w:id="98" w:author="Daniel James Kliebenstein" w:date="2019-03-04T14:56:00Z">
        <w:r>
          <w:rPr>
            <w:rFonts w:cstheme="minorHAnsi"/>
          </w:rPr>
          <w:t xml:space="preserve"> </w:t>
        </w:r>
      </w:ins>
      <w:ins w:id="99" w:author="Daniel James Kliebenstein" w:date="2019-03-04T14:57:00Z">
        <w:r>
          <w:rPr>
            <w:rFonts w:cstheme="minorHAnsi"/>
          </w:rPr>
          <w:t>of various virulence mechanisms. Th</w:t>
        </w:r>
      </w:ins>
      <w:ins w:id="100" w:author="Daniel James Kliebenstein" w:date="2019-03-04T14:58:00Z">
        <w:r>
          <w:rPr>
            <w:rFonts w:cstheme="minorHAnsi"/>
          </w:rPr>
          <w:t xml:space="preserve">is variation in virulence mechanism will then differentially impact the host and lead to shifts in the resistance transcriptome. Thus, by measuring the transcriptome in both the pathogen and the host, it should be possible to map how genetic variation in the pathogen is conveyed through the pathogens transcriptome and concurrently how the </w:t>
        </w:r>
      </w:ins>
      <w:ins w:id="101" w:author="Daniel James Kliebenstein" w:date="2019-03-04T14:59:00Z">
        <w:r>
          <w:rPr>
            <w:rFonts w:cstheme="minorHAnsi"/>
          </w:rPr>
          <w:t>host’s</w:t>
        </w:r>
      </w:ins>
      <w:ins w:id="102" w:author="Daniel James Kliebenstein" w:date="2019-03-04T14:58:00Z">
        <w:r>
          <w:rPr>
            <w:rFonts w:cstheme="minorHAnsi"/>
          </w:rPr>
          <w:t xml:space="preserve"> transcriptome responds.</w:t>
        </w:r>
      </w:ins>
      <w:ins w:id="103" w:author="Daniel James Kliebenstein" w:date="2019-03-04T15:02:00Z">
        <w:r>
          <w:rPr>
            <w:rFonts w:cstheme="minorHAnsi"/>
          </w:rPr>
          <w:t xml:space="preserve"> Recent work has shown that it is possible to measure the pathogens transcriptome in planta in Arabidopsis-</w:t>
        </w:r>
        <w:r w:rsidRPr="000F0FFF">
          <w:rPr>
            <w:rFonts w:cstheme="minorHAnsi"/>
            <w:i/>
            <w:rPrChange w:id="104" w:author="Daniel James Kliebenstein" w:date="2019-03-04T15:02:00Z">
              <w:rPr>
                <w:rFonts w:cstheme="minorHAnsi"/>
              </w:rPr>
            </w:rPrChange>
          </w:rPr>
          <w:t xml:space="preserve">Pseudomonas </w:t>
        </w:r>
        <w:proofErr w:type="spellStart"/>
        <w:r w:rsidRPr="000F0FFF">
          <w:rPr>
            <w:rFonts w:cstheme="minorHAnsi"/>
            <w:i/>
            <w:rPrChange w:id="105" w:author="Daniel James Kliebenstein" w:date="2019-03-04T15:02:00Z">
              <w:rPr>
                <w:rFonts w:cstheme="minorHAnsi"/>
              </w:rPr>
            </w:rPrChange>
          </w:rPr>
          <w:t>syringae</w:t>
        </w:r>
        <w:proofErr w:type="spellEnd"/>
        <w:r>
          <w:rPr>
            <w:rFonts w:cstheme="minorHAnsi"/>
          </w:rPr>
          <w:t xml:space="preserve">. </w:t>
        </w:r>
      </w:ins>
      <w:ins w:id="106" w:author="Daniel James Kliebenstein" w:date="2019-03-04T14:57:00Z">
        <w:r>
          <w:rPr>
            <w:rFonts w:cstheme="minorHAnsi"/>
          </w:rPr>
          <w:t xml:space="preserve"> </w:t>
        </w:r>
      </w:ins>
      <w:ins w:id="107" w:author="Daniel James Kliebenstein" w:date="2019-03-04T15:03:00Z">
        <w:r>
          <w:rPr>
            <w:rFonts w:cstheme="minorHAnsi"/>
          </w:rPr>
          <w:t>To date in plants, c</w:t>
        </w:r>
      </w:ins>
      <w:ins w:id="108" w:author="Daniel James Kliebenstein" w:date="2019-03-04T15:01:00Z">
        <w:r>
          <w:rPr>
            <w:rFonts w:cstheme="minorHAnsi"/>
          </w:rPr>
          <w:t xml:space="preserve">o-transcriptome work </w:t>
        </w:r>
      </w:ins>
      <w:ins w:id="109" w:author="Daniel James Kliebenstein" w:date="2019-03-04T15:04:00Z">
        <w:r>
          <w:rPr>
            <w:rFonts w:cstheme="minorHAnsi"/>
          </w:rPr>
          <w:t>where both the host and pathogens transcripts have been measured has been sown in the Arabidopsis-</w:t>
        </w:r>
        <w:r w:rsidRPr="000F0FFF">
          <w:rPr>
            <w:rFonts w:cstheme="minorHAnsi"/>
            <w:i/>
            <w:rPrChange w:id="110" w:author="Daniel James Kliebenstein" w:date="2019-03-04T15:04:00Z">
              <w:rPr>
                <w:rFonts w:cstheme="minorHAnsi"/>
              </w:rPr>
            </w:rPrChange>
          </w:rPr>
          <w:t xml:space="preserve">Botrytis </w:t>
        </w:r>
        <w:proofErr w:type="spellStart"/>
        <w:r w:rsidRPr="000F0FFF">
          <w:rPr>
            <w:rFonts w:cstheme="minorHAnsi"/>
            <w:i/>
            <w:rPrChange w:id="111" w:author="Daniel James Kliebenstein" w:date="2019-03-04T15:04:00Z">
              <w:rPr>
                <w:rFonts w:cstheme="minorHAnsi"/>
              </w:rPr>
            </w:rPrChange>
          </w:rPr>
          <w:t>cinerea</w:t>
        </w:r>
        <w:proofErr w:type="spellEnd"/>
        <w:r>
          <w:rPr>
            <w:rFonts w:cstheme="minorHAnsi"/>
          </w:rPr>
          <w:t xml:space="preserve"> system </w:t>
        </w:r>
      </w:ins>
      <w:moveToRangeStart w:id="112" w:author="Daniel James Kliebenstein" w:date="2019-03-04T15:02:00Z" w:name="move2604137"/>
      <w:moveTo w:id="113" w:author="Daniel James Kliebenstein" w:date="2019-03-04T15:02:00Z">
        <w:del w:id="114" w:author="Daniel James Kliebenstein" w:date="2019-03-04T15:04:00Z">
          <w:r w:rsidDel="000F0FFF">
            <w:rPr>
              <w:rFonts w:cstheme="minorHAnsi"/>
            </w:rPr>
            <w:delText>Previous studies have proven that we can successfully measure the co-transcriptome</w:delText>
          </w:r>
        </w:del>
        <w:r>
          <w:rPr>
            <w:rFonts w:cstheme="minorHAnsi"/>
          </w:rPr>
          <w:t xml:space="preserve"> through </w:t>
        </w:r>
        <w:del w:id="115" w:author="Daniel James Kliebenstein" w:date="2019-03-04T15:04:00Z">
          <w:r w:rsidDel="000F0FFF">
            <w:rPr>
              <w:rFonts w:cstheme="minorHAnsi"/>
            </w:rPr>
            <w:delText>simultaneous</w:delText>
          </w:r>
        </w:del>
      </w:moveTo>
      <w:ins w:id="116" w:author="Daniel James Kliebenstein" w:date="2019-03-04T15:04:00Z">
        <w:r>
          <w:rPr>
            <w:rFonts w:cstheme="minorHAnsi"/>
          </w:rPr>
          <w:t xml:space="preserve">single </w:t>
        </w:r>
        <w:r>
          <w:rPr>
            <w:rFonts w:cstheme="minorHAnsi"/>
          </w:rPr>
          <w:lastRenderedPageBreak/>
          <w:t>sample</w:t>
        </w:r>
      </w:ins>
      <w:moveTo w:id="117" w:author="Daniel James Kliebenstein" w:date="2019-03-04T15:02:00Z">
        <w:r>
          <w:rPr>
            <w:rFonts w:cstheme="minorHAnsi"/>
          </w:rPr>
          <w:t xml:space="preserve"> RNA-</w:t>
        </w:r>
        <w:proofErr w:type="spellStart"/>
        <w:r>
          <w:rPr>
            <w:rFonts w:cstheme="minorHAnsi"/>
          </w:rPr>
          <w:t>Seq</w:t>
        </w:r>
        <w:proofErr w:type="spellEnd"/>
        <w:r>
          <w:rPr>
            <w:rFonts w:cstheme="minorHAnsi"/>
          </w:rPr>
          <w:t xml:space="preserve"> </w:t>
        </w:r>
        <w:del w:id="118" w:author="Daniel James Kliebenstein" w:date="2019-03-04T15:04:00Z">
          <w:r w:rsidDel="000F0FFF">
            <w:rPr>
              <w:rFonts w:cstheme="minorHAnsi"/>
            </w:rPr>
            <w:delText xml:space="preserve">in both the host and pathogen </w:delText>
          </w:r>
        </w:del>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Pr>
            <w:rFonts w:cstheme="minorHAnsi"/>
          </w:rPr>
          <w:t xml:space="preserve">. </w:t>
        </w:r>
        <w:del w:id="119" w:author="Daniel James Kliebenstein" w:date="2019-03-04T15:04:00Z">
          <w:r w:rsidRPr="0035605C" w:rsidDel="000F0FFF">
            <w:rPr>
              <w:rFonts w:cstheme="minorHAnsi"/>
            </w:rPr>
            <w:delText>Previous analysis showed that the vast majority of transcripts</w:delText>
          </w:r>
        </w:del>
      </w:moveTo>
      <w:ins w:id="120" w:author="Daniel James Kliebenstein" w:date="2019-03-04T15:04:00Z">
        <w:r>
          <w:rPr>
            <w:rFonts w:cstheme="minorHAnsi"/>
          </w:rPr>
          <w:t xml:space="preserve">Using this co-transcriptome approach </w:t>
        </w:r>
      </w:ins>
      <w:ins w:id="121" w:author="Daniel James Kliebenstein" w:date="2019-03-04T15:06:00Z">
        <w:r w:rsidR="00AB2510">
          <w:rPr>
            <w:rFonts w:cstheme="minorHAnsi"/>
          </w:rPr>
          <w:t xml:space="preserve"> has shown that both the host and pathogen transcriptomes are highly dependent on variation </w:t>
        </w:r>
      </w:ins>
      <w:moveTo w:id="122" w:author="Daniel James Kliebenstein" w:date="2019-03-04T15:02:00Z">
        <w:del w:id="123" w:author="Daniel James Kliebenstein" w:date="2019-03-04T15:07:00Z">
          <w:r w:rsidDel="00AB2510">
            <w:rPr>
              <w:rFonts w:cstheme="minorHAnsi"/>
            </w:rPr>
            <w:delText>, on both the host side and on the pathogen side,</w:delText>
          </w:r>
          <w:r w:rsidRPr="0035605C" w:rsidDel="00AB2510">
            <w:rPr>
              <w:rFonts w:cstheme="minorHAnsi"/>
            </w:rPr>
            <w:delText xml:space="preserve"> are affected by variation </w:delText>
          </w:r>
        </w:del>
        <w:r w:rsidRPr="0035605C">
          <w:rPr>
            <w:rFonts w:cstheme="minorHAnsi"/>
          </w:rPr>
          <w:t xml:space="preserve">in the </w:t>
        </w:r>
        <w:r w:rsidRPr="0035605C">
          <w:rPr>
            <w:rFonts w:cstheme="minorHAnsi"/>
            <w:i/>
          </w:rPr>
          <w:t xml:space="preserve">B. </w:t>
        </w:r>
        <w:proofErr w:type="spellStart"/>
        <w:r w:rsidRPr="0035605C">
          <w:rPr>
            <w:rFonts w:cstheme="minorHAnsi"/>
            <w:i/>
          </w:rPr>
          <w:t>cinerea</w:t>
        </w:r>
        <w:proofErr w:type="spellEnd"/>
        <w:r w:rsidRPr="0035605C">
          <w:rPr>
            <w:rFonts w:cstheme="minorHAnsi"/>
          </w:rPr>
          <w:t xml:space="preserve"> genome</w:t>
        </w:r>
        <w:r>
          <w:rPr>
            <w:rFonts w:cstheme="minorHAnsi"/>
          </w:rPr>
          <w:t xml:space="preserve"> </w:t>
        </w:r>
        <w:r>
          <w:rPr>
            <w:rFonts w:cstheme="minorHAnsi"/>
          </w:rPr>
          <w:fldChar w:fldCharType="begin"/>
        </w:r>
        <w:r>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2017, Zhang, Corwin et al. 2018)</w:t>
        </w:r>
        <w:r>
          <w:rPr>
            <w:rFonts w:cstheme="minorHAnsi"/>
          </w:rPr>
          <w:fldChar w:fldCharType="end"/>
        </w:r>
        <w:r w:rsidRPr="0035605C">
          <w:rPr>
            <w:rFonts w:cstheme="minorHAnsi"/>
          </w:rPr>
          <w:t>.</w:t>
        </w:r>
      </w:moveTo>
      <w:moveToRangeEnd w:id="112"/>
      <w:ins w:id="124" w:author="Daniel James Kliebenstein" w:date="2019-03-04T15:07:00Z">
        <w:r w:rsidR="00AB2510">
          <w:rPr>
            <w:rFonts w:cstheme="minorHAnsi"/>
          </w:rPr>
          <w:t xml:space="preserve"> It was possible to use the co-transcriptome to </w:t>
        </w:r>
        <w:proofErr w:type="gramStart"/>
        <w:r w:rsidR="00AB2510">
          <w:rPr>
            <w:rFonts w:cstheme="minorHAnsi"/>
          </w:rPr>
          <w:t>coalesce</w:t>
        </w:r>
        <w:proofErr w:type="gramEnd"/>
        <w:r w:rsidR="00AB2510">
          <w:rPr>
            <w:rFonts w:cstheme="minorHAnsi"/>
          </w:rPr>
          <w:t xml:space="preserve"> the pathogen and hosts transcriptomes into defined modules and to identify co-expression interactions between the host and pathogen modules (</w:t>
        </w:r>
        <w:commentRangeStart w:id="125"/>
        <w:r w:rsidR="00AB2510">
          <w:rPr>
            <w:rFonts w:cstheme="minorHAnsi"/>
          </w:rPr>
          <w:t>VIVIAN</w:t>
        </w:r>
      </w:ins>
      <w:commentRangeEnd w:id="125"/>
      <w:ins w:id="126" w:author="Daniel James Kliebenstein" w:date="2019-03-04T15:08:00Z">
        <w:r w:rsidR="00AB2510">
          <w:rPr>
            <w:rStyle w:val="CommentReference"/>
          </w:rPr>
          <w:commentReference w:id="125"/>
        </w:r>
      </w:ins>
      <w:ins w:id="127" w:author="Daniel James Kliebenstein" w:date="2019-03-04T15:07:00Z">
        <w:r w:rsidR="00AB2510">
          <w:rPr>
            <w:rFonts w:cstheme="minorHAnsi"/>
          </w:rPr>
          <w:t>).</w:t>
        </w:r>
      </w:ins>
      <w:ins w:id="128" w:author="Daniel James Kliebenstein" w:date="2019-03-04T15:08:00Z">
        <w:r w:rsidR="00AB2510">
          <w:rPr>
            <w:rFonts w:cstheme="minorHAnsi"/>
          </w:rPr>
          <w:t xml:space="preserve"> However, these studies did not assess if it was possible to identify the candidate genes within the pathogen whose genetic variation may be causing these co-transcriptome interactions.</w:t>
        </w:r>
      </w:ins>
    </w:p>
    <w:p w14:paraId="3AF3B73C" w14:textId="6C334C16" w:rsidR="0031470F" w:rsidRDefault="0031470F" w:rsidP="0031470F">
      <w:pPr>
        <w:spacing w:line="480" w:lineRule="auto"/>
        <w:ind w:firstLine="720"/>
        <w:rPr>
          <w:rFonts w:cstheme="minorHAnsi"/>
        </w:rPr>
      </w:pPr>
      <w:del w:id="129" w:author="Daniel James Kliebenstein" w:date="2019-03-04T15:12:00Z">
        <w:r w:rsidDel="00AB2510">
          <w:rPr>
            <w:rFonts w:cstheme="minorHAnsi"/>
          </w:rPr>
          <w:delText xml:space="preserve">Several methods are available to untangle the genomics underlying quantitative disease interactions. A </w:delText>
        </w:r>
        <w:r w:rsidR="001E2EAC" w:rsidDel="00AB2510">
          <w:rPr>
            <w:rFonts w:cstheme="minorHAnsi"/>
          </w:rPr>
          <w:delText>genome-wide association (GWA) approach</w:delText>
        </w:r>
        <w:r w:rsidDel="00AB2510">
          <w:rPr>
            <w:rFonts w:cstheme="minorHAnsi"/>
          </w:rPr>
          <w:delText xml:space="preserve"> can be applied to</w:delText>
        </w:r>
        <w:r w:rsidR="001E2EAC" w:rsidDel="00AB2510">
          <w:rPr>
            <w:rFonts w:cstheme="minorHAnsi"/>
          </w:rPr>
          <w:delText xml:space="preserve"> the plant and pathogen genomes simultaneously, as well as their genetic interactions</w:delText>
        </w:r>
        <w:r w:rsidDel="00AB2510">
          <w:rPr>
            <w:rFonts w:cstheme="minorHAnsi"/>
          </w:rPr>
          <w:delText xml:space="preserve"> </w:delText>
        </w:r>
        <w:r w:rsidR="001F7B6F" w:rsidDel="00AB2510">
          <w:rPr>
            <w:rFonts w:cstheme="minorHAnsi"/>
          </w:rPr>
          <w:fldChar w:fldCharType="begin"/>
        </w:r>
        <w:r w:rsidR="001F7B6F" w:rsidDel="00AB2510">
          <w:rPr>
            <w:rFonts w:cstheme="minorHAnsi"/>
          </w:rPr>
          <w:del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delInstrText>
        </w:r>
        <w:r w:rsidR="001F7B6F" w:rsidDel="00AB2510">
          <w:rPr>
            <w:rFonts w:cstheme="minorHAnsi"/>
          </w:rPr>
          <w:fldChar w:fldCharType="separate"/>
        </w:r>
        <w:r w:rsidR="001F7B6F" w:rsidDel="00AB2510">
          <w:rPr>
            <w:rFonts w:cstheme="minorHAnsi"/>
            <w:noProof/>
          </w:rPr>
          <w:delText>(Wang, Roux et al. 2018)</w:delText>
        </w:r>
        <w:r w:rsidR="001F7B6F" w:rsidDel="00AB2510">
          <w:rPr>
            <w:rFonts w:cstheme="minorHAnsi"/>
          </w:rPr>
          <w:fldChar w:fldCharType="end"/>
        </w:r>
        <w:r w:rsidR="001E2EAC" w:rsidDel="00AB2510">
          <w:rPr>
            <w:rFonts w:cstheme="minorHAnsi"/>
          </w:rPr>
          <w:delText xml:space="preserve">. </w:delText>
        </w:r>
      </w:del>
      <w:moveFromRangeStart w:id="130" w:author="Daniel James Kliebenstein" w:date="2019-03-04T15:10:00Z" w:name="move2604646"/>
      <w:moveFrom w:id="131" w:author="Daniel James Kliebenstein" w:date="2019-03-04T15:10:00Z">
        <w:del w:id="132" w:author="Daniel James Kliebenstein" w:date="2019-03-04T15:12:00Z">
          <w:r w:rsidDel="00AB2510">
            <w:rPr>
              <w:rFonts w:cstheme="minorHAnsi"/>
            </w:rPr>
            <w:delText xml:space="preserve">In </w:delText>
          </w:r>
        </w:del>
        <w:r w:rsidDel="00AB2510">
          <w:rPr>
            <w:rFonts w:cstheme="minorHAnsi"/>
          </w:rPr>
          <w:t xml:space="preserve">these co-genomic approaches, most of the variation in disease resistance appears to be dominated by genomics on the pathogen side of the interaction </w:t>
        </w:r>
        <w:del w:id="133" w:author="Daniel James Kliebenstein" w:date="2019-03-04T15:12:00Z">
          <w:r w:rsidR="001F7B6F" w:rsidDel="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1F7B6F" w:rsidDel="00AB2510">
            <w:rPr>
              <w:rFonts w:cstheme="minorHAnsi"/>
            </w:rPr>
            <w:delInstrText xml:space="preserve"> ADDIN EN.CITE </w:delInstrText>
          </w:r>
          <w:r w:rsidR="001F7B6F" w:rsidDel="00AB2510">
            <w:rPr>
              <w:rFonts w:cstheme="minorHAnsi"/>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1F7B6F" w:rsidDel="00AB2510">
            <w:rPr>
              <w:rFonts w:cstheme="minorHAnsi"/>
            </w:rPr>
            <w:delInstrText xml:space="preserve"> ADDIN EN.CITE.DATA </w:delInstrText>
          </w:r>
          <w:r w:rsidR="001F7B6F" w:rsidDel="00AB2510">
            <w:rPr>
              <w:rFonts w:cstheme="minorHAnsi"/>
            </w:rPr>
          </w:r>
          <w:r w:rsidR="001F7B6F" w:rsidDel="00AB2510">
            <w:rPr>
              <w:rFonts w:cstheme="minorHAnsi"/>
            </w:rPr>
            <w:fldChar w:fldCharType="end"/>
          </w:r>
          <w:r w:rsidR="001F7B6F" w:rsidDel="00AB2510">
            <w:rPr>
              <w:rFonts w:cstheme="minorHAnsi"/>
            </w:rPr>
          </w:r>
          <w:r w:rsidR="001F7B6F" w:rsidDel="00AB2510">
            <w:rPr>
              <w:rFonts w:cstheme="minorHAnsi"/>
            </w:rPr>
            <w:fldChar w:fldCharType="separate"/>
          </w:r>
          <w:r w:rsidR="001F7B6F" w:rsidDel="00AB2510">
            <w:rPr>
              <w:rFonts w:cstheme="minorHAnsi"/>
              <w:noProof/>
            </w:rPr>
            <w:delText>(Bartha, McLaren et al. 2017, Wang, Roux et al. 2018)</w:delText>
          </w:r>
          <w:r w:rsidR="001F7B6F" w:rsidDel="00AB2510">
            <w:rPr>
              <w:rFonts w:cstheme="minorHAnsi"/>
            </w:rPr>
            <w:fldChar w:fldCharType="end"/>
          </w:r>
          <w:r w:rsidDel="00AB2510">
            <w:rPr>
              <w:rFonts w:cstheme="minorHAnsi"/>
            </w:rPr>
            <w:delText xml:space="preserve">. </w:delText>
          </w:r>
        </w:del>
      </w:moveFrom>
      <w:moveFromRangeEnd w:id="130"/>
      <w:del w:id="134" w:author="Daniel James Kliebenstein" w:date="2019-03-04T15:12:00Z">
        <w:r w:rsidR="0025556E" w:rsidDel="00AB2510">
          <w:rPr>
            <w:rFonts w:cstheme="minorHAnsi"/>
          </w:rPr>
          <w:delText>Further, applying GWA to co-transcriptome data can clarify the</w:delText>
        </w:r>
        <w:r w:rsidR="00A20195" w:rsidDel="00AB2510">
          <w:rPr>
            <w:rFonts w:cstheme="minorHAnsi"/>
          </w:rPr>
          <w:delText xml:space="preserve"> directionality, and ultimately causality, of plant-pathogen molecular crosstalk. </w:delText>
        </w:r>
      </w:del>
    </w:p>
    <w:p w14:paraId="34F5640B" w14:textId="77777777" w:rsidR="00D171BE" w:rsidRDefault="00AB2510" w:rsidP="00E868A9">
      <w:pPr>
        <w:spacing w:line="480" w:lineRule="auto"/>
        <w:ind w:firstLine="720"/>
        <w:rPr>
          <w:ins w:id="135" w:author="Daniel James Kliebenstein" w:date="2019-03-04T15:19:00Z"/>
          <w:rFonts w:cstheme="minorHAnsi"/>
        </w:rPr>
      </w:pPr>
      <w:ins w:id="136" w:author="Daniel James Kliebenstein" w:date="2019-03-04T15:12:00Z">
        <w:r>
          <w:rPr>
            <w:rFonts w:cstheme="minorHAnsi"/>
          </w:rPr>
          <w:t xml:space="preserve">One way to untangle these connections is to utilize GWA to identify </w:t>
        </w:r>
      </w:ins>
      <w:del w:id="137" w:author="Daniel James Kliebenstein" w:date="2019-03-04T15:12:00Z">
        <w:r w:rsidR="00245B23" w:rsidRPr="0035605C" w:rsidDel="00AB2510">
          <w:rPr>
            <w:rFonts w:cstheme="minorHAnsi"/>
          </w:rPr>
          <w:delText xml:space="preserve">Expression </w:delText>
        </w:r>
      </w:del>
      <w:ins w:id="138" w:author="Daniel James Kliebenstein" w:date="2019-03-04T15:12:00Z">
        <w:r>
          <w:rPr>
            <w:rFonts w:cstheme="minorHAnsi"/>
          </w:rPr>
          <w:t>e</w:t>
        </w:r>
        <w:r w:rsidRPr="0035605C">
          <w:rPr>
            <w:rFonts w:cstheme="minorHAnsi"/>
          </w:rPr>
          <w:t xml:space="preserve">xpression </w:t>
        </w:r>
      </w:ins>
      <w:r w:rsidR="00245B23" w:rsidRPr="0035605C">
        <w:rPr>
          <w:rFonts w:cstheme="minorHAnsi"/>
        </w:rPr>
        <w:t>quantitative trait loci (</w:t>
      </w:r>
      <w:proofErr w:type="spellStart"/>
      <w:r w:rsidR="00245B23" w:rsidRPr="0035605C">
        <w:rPr>
          <w:rFonts w:cstheme="minorHAnsi"/>
        </w:rPr>
        <w:t>eQTL</w:t>
      </w:r>
      <w:proofErr w:type="spellEnd"/>
      <w:r w:rsidR="00245B23" w:rsidRPr="0035605C">
        <w:rPr>
          <w:rFonts w:cstheme="minorHAnsi"/>
        </w:rPr>
        <w:t>)</w:t>
      </w:r>
      <w:ins w:id="139" w:author="Daniel James Kliebenstein" w:date="2019-03-04T15:12:00Z">
        <w:r>
          <w:rPr>
            <w:rFonts w:cstheme="minorHAnsi"/>
          </w:rPr>
          <w:t>, SNPs</w:t>
        </w:r>
      </w:ins>
      <w:del w:id="140" w:author="Daniel James Kliebenstein" w:date="2019-03-04T15:12:00Z">
        <w:r w:rsidR="00245B23" w:rsidRPr="0035605C" w:rsidDel="00AB2510">
          <w:rPr>
            <w:rFonts w:cstheme="minorHAnsi"/>
          </w:rPr>
          <w:delText xml:space="preserve"> </w:delText>
        </w:r>
      </w:del>
      <w:del w:id="141" w:author="Daniel James Kliebenstein" w:date="2019-03-04T15:13:00Z">
        <w:r w:rsidR="00245B23" w:rsidRPr="0035605C" w:rsidDel="00AB2510">
          <w:rPr>
            <w:rFonts w:cstheme="minorHAnsi"/>
          </w:rPr>
          <w:delText>are the markers</w:delText>
        </w:r>
      </w:del>
      <w:r w:rsidR="00245B23" w:rsidRPr="0035605C">
        <w:rPr>
          <w:rFonts w:cstheme="minorHAnsi"/>
        </w:rPr>
        <w:t xml:space="preserve"> </w:t>
      </w:r>
      <w:proofErr w:type="gramStart"/>
      <w:r w:rsidR="00245B23" w:rsidRPr="0035605C">
        <w:rPr>
          <w:rFonts w:cstheme="minorHAnsi"/>
        </w:rPr>
        <w:t xml:space="preserve">correlated </w:t>
      </w:r>
      <w:proofErr w:type="gramEnd"/>
      <w:del w:id="142" w:author="Daniel James Kliebenstein" w:date="2019-03-04T15:13:00Z">
        <w:r w:rsidR="00245B23" w:rsidRPr="0035605C" w:rsidDel="00AB2510">
          <w:rPr>
            <w:rFonts w:cstheme="minorHAnsi"/>
          </w:rPr>
          <w:delText>with</w:delText>
        </w:r>
        <w:r w:rsidR="00E868A9" w:rsidDel="00AB2510">
          <w:rPr>
            <w:rFonts w:cstheme="minorHAnsi"/>
          </w:rPr>
          <w:delText>, and hypothetically controlling</w:delText>
        </w:r>
      </w:del>
      <w:r w:rsidR="00E868A9">
        <w:rPr>
          <w:rFonts w:cstheme="minorHAnsi"/>
        </w:rPr>
        <w:t>,</w:t>
      </w:r>
      <w:r w:rsidR="00245B23" w:rsidRPr="0035605C">
        <w:rPr>
          <w:rFonts w:cstheme="minorHAnsi"/>
        </w:rPr>
        <w:t xml:space="preserve"> variation in transcript expression profiles</w:t>
      </w:r>
      <w:del w:id="143" w:author="Daniel James Kliebenstein" w:date="2019-03-04T15:13:00Z">
        <w:r w:rsidR="00E868A9" w:rsidDel="00AB2510">
          <w:rPr>
            <w:rFonts w:cstheme="minorHAnsi"/>
          </w:rPr>
          <w:delText xml:space="preserve"> as determined by recombinant inbred lines (RIL) or GWA</w:delText>
        </w:r>
      </w:del>
      <w:r w:rsidR="00245B23" w:rsidRPr="0035605C">
        <w:rPr>
          <w:rFonts w:cstheme="minorHAnsi"/>
        </w:rPr>
        <w:t>.</w:t>
      </w:r>
      <w:ins w:id="144" w:author="Daniel James Kliebenstein" w:date="2019-03-04T15:13:00Z">
        <w:r>
          <w:rPr>
            <w:rFonts w:cstheme="minorHAnsi"/>
          </w:rPr>
          <w:t xml:space="preserve"> These SNPs are candidates for polymorphisms that are causing the differential transcript accumulation and can be parsed into either </w:t>
        </w:r>
        <w:r w:rsidRPr="00AB2510">
          <w:rPr>
            <w:rFonts w:cstheme="minorHAnsi"/>
            <w:i/>
            <w:rPrChange w:id="145" w:author="Daniel James Kliebenstein" w:date="2019-03-04T15:14:00Z">
              <w:rPr>
                <w:rFonts w:cstheme="minorHAnsi"/>
              </w:rPr>
            </w:rPrChange>
          </w:rPr>
          <w:t>cis</w:t>
        </w:r>
        <w:r>
          <w:rPr>
            <w:rFonts w:cstheme="minorHAnsi"/>
          </w:rPr>
          <w:t xml:space="preserve"> or </w:t>
        </w:r>
        <w:proofErr w:type="gramStart"/>
        <w:r w:rsidRPr="00AB2510">
          <w:rPr>
            <w:rFonts w:cstheme="minorHAnsi"/>
            <w:i/>
            <w:rPrChange w:id="146" w:author="Daniel James Kliebenstein" w:date="2019-03-04T15:14:00Z">
              <w:rPr>
                <w:rFonts w:cstheme="minorHAnsi"/>
              </w:rPr>
            </w:rPrChange>
          </w:rPr>
          <w:t>trans</w:t>
        </w:r>
        <w:proofErr w:type="gramEnd"/>
        <w:r>
          <w:rPr>
            <w:rFonts w:cstheme="minorHAnsi"/>
          </w:rPr>
          <w:t xml:space="preserve"> effects.</w:t>
        </w:r>
      </w:ins>
      <w:ins w:id="147" w:author="Daniel James Kliebenstein" w:date="2019-03-04T15:14:00Z">
        <w:r>
          <w:rPr>
            <w:rFonts w:cstheme="minorHAnsi"/>
          </w:rPr>
          <w:t xml:space="preserve"> </w:t>
        </w:r>
      </w:ins>
      <w:r w:rsidR="00245B23" w:rsidRPr="0035605C">
        <w:rPr>
          <w:rFonts w:cstheme="minorHAnsi"/>
        </w:rPr>
        <w:t xml:space="preserve"> Locally </w:t>
      </w:r>
      <w:r w:rsidR="00F4446B">
        <w:rPr>
          <w:rFonts w:cstheme="minorHAnsi"/>
        </w:rPr>
        <w:t xml:space="preserve">acting </w:t>
      </w:r>
      <w:r w:rsidR="00245B23" w:rsidRPr="0035605C">
        <w:rPr>
          <w:rFonts w:cstheme="minorHAnsi"/>
        </w:rPr>
        <w:t>(</w:t>
      </w:r>
      <w:r w:rsidR="00245B23" w:rsidRPr="0035605C">
        <w:rPr>
          <w:rFonts w:cstheme="minorHAnsi"/>
          <w:i/>
        </w:rPr>
        <w:t>cis</w:t>
      </w:r>
      <w:r w:rsidR="00245B23" w:rsidRPr="0035605C">
        <w:rPr>
          <w:rFonts w:cstheme="minorHAnsi"/>
        </w:rPr>
        <w:t xml:space="preserve">) eQTL may indicate regulatory variation within </w:t>
      </w:r>
      <w:ins w:id="148" w:author="Daniel James Kliebenstein" w:date="2019-03-04T15:14:00Z">
        <w:r>
          <w:rPr>
            <w:rFonts w:cstheme="minorHAnsi"/>
          </w:rPr>
          <w:t xml:space="preserve">or near </w:t>
        </w:r>
      </w:ins>
      <w:r w:rsidR="00245B23" w:rsidRPr="0035605C">
        <w:rPr>
          <w:rFonts w:cstheme="minorHAnsi"/>
        </w:rPr>
        <w:t>the expressed gene itself</w:t>
      </w:r>
      <w:del w:id="149" w:author="Daniel James Kliebenstein" w:date="2019-03-04T15:14:00Z">
        <w:r w:rsidR="00245B23" w:rsidRPr="0035605C" w:rsidDel="00AB2510">
          <w:rPr>
            <w:rFonts w:cstheme="minorHAnsi"/>
          </w:rPr>
          <w:delText>, or nearby</w:delText>
        </w:r>
      </w:del>
      <w:r w:rsidR="00245B23" w:rsidRPr="0035605C">
        <w:rPr>
          <w:rFonts w:cstheme="minorHAnsi"/>
        </w:rPr>
        <w:t xml:space="preserve">. </w:t>
      </w:r>
      <w:ins w:id="150" w:author="Daniel James Kliebenstein" w:date="2019-03-04T15:14:00Z">
        <w:r w:rsidRPr="0035605C">
          <w:rPr>
            <w:rFonts w:cstheme="minorHAnsi"/>
            <w:i/>
          </w:rPr>
          <w:t>trans</w:t>
        </w:r>
        <w:r w:rsidRPr="0035605C">
          <w:rPr>
            <w:rFonts w:cstheme="minorHAnsi"/>
          </w:rPr>
          <w:t>-</w:t>
        </w:r>
        <w:proofErr w:type="spellStart"/>
        <w:r w:rsidRPr="0035605C">
          <w:rPr>
            <w:rFonts w:cstheme="minorHAnsi"/>
          </w:rPr>
          <w:t>eQTL</w:t>
        </w:r>
        <w:proofErr w:type="spellEnd"/>
        <w:r w:rsidRPr="0035605C">
          <w:rPr>
            <w:rFonts w:cstheme="minorHAnsi"/>
          </w:rPr>
          <w:t xml:space="preserve"> </w:t>
        </w:r>
        <w:r>
          <w:rPr>
            <w:rFonts w:cstheme="minorHAnsi"/>
          </w:rPr>
          <w:t xml:space="preserve"> indicate SNPs that are acting at a distance and are often considered to be polymorphisms that affect regulatory processes influencing the expression of the transcript.</w:t>
        </w:r>
      </w:ins>
      <w:del w:id="151" w:author="Daniel James Kliebenstein" w:date="2019-03-04T15:15:00Z">
        <w:r w:rsidR="00245B23" w:rsidRPr="0035605C" w:rsidDel="00AB2510">
          <w:rPr>
            <w:rFonts w:cstheme="minorHAnsi"/>
          </w:rPr>
          <w:delText>Additional markers distant from the responding gene are classified as</w:delText>
        </w:r>
      </w:del>
      <w:del w:id="152" w:author="Daniel James Kliebenstein" w:date="2019-03-04T15:14:00Z">
        <w:r w:rsidR="00245B23" w:rsidRPr="0035605C" w:rsidDel="00AB2510">
          <w:rPr>
            <w:rFonts w:cstheme="minorHAnsi"/>
          </w:rPr>
          <w:delText xml:space="preserve"> </w:delText>
        </w:r>
        <w:r w:rsidR="00245B23" w:rsidRPr="0035605C" w:rsidDel="00AB2510">
          <w:rPr>
            <w:rFonts w:cstheme="minorHAnsi"/>
            <w:i/>
          </w:rPr>
          <w:lastRenderedPageBreak/>
          <w:delText>trans</w:delText>
        </w:r>
        <w:r w:rsidR="00245B23" w:rsidRPr="0035605C" w:rsidDel="00AB2510">
          <w:rPr>
            <w:rFonts w:cstheme="minorHAnsi"/>
          </w:rPr>
          <w:delText>-eQTL</w:delText>
        </w:r>
      </w:del>
      <w:r w:rsidR="00E868A9">
        <w:rPr>
          <w:rFonts w:cstheme="minorHAnsi"/>
        </w:rPr>
        <w:t>.</w:t>
      </w:r>
      <w:r w:rsidR="00245B23" w:rsidRPr="0035605C">
        <w:rPr>
          <w:rFonts w:cstheme="minorHAnsi"/>
        </w:rPr>
        <w:t xml:space="preserve"> </w:t>
      </w:r>
      <w:ins w:id="153" w:author="Daniel James Kliebenstein" w:date="2019-03-04T15:15:00Z">
        <w:r>
          <w:rPr>
            <w:rFonts w:cstheme="minorHAnsi"/>
          </w:rPr>
          <w:t xml:space="preserve">If a </w:t>
        </w:r>
      </w:ins>
      <w:r w:rsidR="004010D9">
        <w:rPr>
          <w:rFonts w:cstheme="minorHAnsi"/>
          <w:i/>
        </w:rPr>
        <w:t>t</w:t>
      </w:r>
      <w:r w:rsidR="00245B23" w:rsidRPr="0035605C">
        <w:rPr>
          <w:rFonts w:cstheme="minorHAnsi"/>
          <w:i/>
        </w:rPr>
        <w:t>rans</w:t>
      </w:r>
      <w:r w:rsidR="00245B23" w:rsidRPr="0035605C">
        <w:rPr>
          <w:rFonts w:cstheme="minorHAnsi"/>
        </w:rPr>
        <w:t>-</w:t>
      </w:r>
      <w:proofErr w:type="spellStart"/>
      <w:r w:rsidR="00245B23" w:rsidRPr="0035605C">
        <w:rPr>
          <w:rFonts w:cstheme="minorHAnsi"/>
        </w:rPr>
        <w:t>eQTL</w:t>
      </w:r>
      <w:proofErr w:type="spellEnd"/>
      <w:ins w:id="154" w:author="Daniel James Kliebenstein" w:date="2019-03-04T15:16:00Z">
        <w:r>
          <w:rPr>
            <w:rFonts w:cstheme="minorHAnsi"/>
          </w:rPr>
          <w:t xml:space="preserve"> affects a large number of transcripts, it is classified as a hotspot and </w:t>
        </w:r>
      </w:ins>
      <w:del w:id="155" w:author="Daniel James Kliebenstein" w:date="2019-03-04T15:16:00Z">
        <w:r w:rsidR="00245B23" w:rsidRPr="0035605C" w:rsidDel="00AB2510">
          <w:rPr>
            <w:rFonts w:cstheme="minorHAnsi"/>
          </w:rPr>
          <w:delText xml:space="preserve"> hotspots (loci linked to expression variation across many transcripts) may point to master regulators, with extensive pleiotropy across many genes</w:delText>
        </w:r>
      </w:del>
      <w:ins w:id="156" w:author="Daniel James Kliebenstein" w:date="2019-03-04T15:16:00Z">
        <w:r>
          <w:rPr>
            <w:rFonts w:cstheme="minorHAnsi"/>
          </w:rPr>
          <w:t>the SNP may influence a regulatory process influencing a large number of transcripts</w:t>
        </w:r>
      </w:ins>
      <w:r w:rsidR="00245B23" w:rsidRPr="0035605C">
        <w:rPr>
          <w:rFonts w:cstheme="minorHAnsi"/>
        </w:rPr>
        <w:t>.</w:t>
      </w:r>
      <w:del w:id="157" w:author="Daniel James Kliebenstein" w:date="2019-03-04T15:19:00Z">
        <w:r w:rsidR="00245B23" w:rsidRPr="0035605C" w:rsidDel="00D171BE">
          <w:rPr>
            <w:rFonts w:cstheme="minorHAnsi"/>
          </w:rPr>
          <w:delText xml:space="preserve"> </w:delText>
        </w:r>
      </w:del>
    </w:p>
    <w:p w14:paraId="3459DB14" w14:textId="0FD681AB" w:rsidR="00654E06" w:rsidRPr="0035605C" w:rsidDel="00D171BE" w:rsidRDefault="00654E06" w:rsidP="00D171BE">
      <w:pPr>
        <w:spacing w:line="480" w:lineRule="auto"/>
        <w:ind w:firstLine="720"/>
        <w:rPr>
          <w:del w:id="158" w:author="Daniel James Kliebenstein" w:date="2019-03-04T15:22:00Z"/>
          <w:rFonts w:cstheme="minorHAnsi"/>
        </w:rPr>
      </w:pPr>
      <w:proofErr w:type="spellStart"/>
      <w:proofErr w:type="gramStart"/>
      <w:r>
        <w:rPr>
          <w:rFonts w:cstheme="minorHAnsi"/>
        </w:rPr>
        <w:t>eQTL</w:t>
      </w:r>
      <w:proofErr w:type="spellEnd"/>
      <w:proofErr w:type="gramEnd"/>
      <w:r>
        <w:rPr>
          <w:rFonts w:cstheme="minorHAnsi"/>
        </w:rPr>
        <w:t xml:space="preserve"> analysis</w:t>
      </w:r>
      <w:ins w:id="159" w:author="Daniel James Kliebenstein" w:date="2019-03-04T15:19:00Z">
        <w:r w:rsidR="00D171BE">
          <w:rPr>
            <w:rFonts w:cstheme="minorHAnsi"/>
          </w:rPr>
          <w:t xml:space="preserve"> has been utilized to study host-pathogen interactions albeit with a focus on host or pathogen. F</w:t>
        </w:r>
      </w:ins>
      <w:ins w:id="160" w:author="Daniel James Kliebenstein" w:date="2019-03-04T15:20:00Z">
        <w:r w:rsidR="00D171BE">
          <w:rPr>
            <w:rFonts w:cstheme="minorHAnsi"/>
          </w:rPr>
          <w:t xml:space="preserve">requently these studies focus on the hosts response such as mapping how host loci control host gene expression over time using either traditional QTL mapping or GWA analysis </w:t>
        </w:r>
      </w:ins>
      <w:del w:id="161" w:author="Daniel James Kliebenstein" w:date="2019-03-04T15:21:00Z">
        <w:r w:rsidDel="00D171BE">
          <w:rPr>
            <w:rFonts w:cstheme="minorHAnsi"/>
          </w:rPr>
          <w:delText xml:space="preserve"> focusing on one side of the plant-pathogen interaction</w:delText>
        </w:r>
        <w:r w:rsidR="008E0921" w:rsidDel="00D171BE">
          <w:rPr>
            <w:rFonts w:cstheme="minorHAnsi"/>
          </w:rPr>
          <w:delText xml:space="preserve"> can identify pathogen loci controlling pathogen gene expression in planta, or plant loci controlling plant gene expression over the course of infection </w:delText>
        </w:r>
      </w:del>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del w:id="162" w:author="Daniel James Kliebenstein" w:date="2019-03-04T15:21:00Z">
        <w:r w:rsidR="008E0921" w:rsidDel="00D171BE">
          <w:rPr>
            <w:rFonts w:cstheme="minorHAnsi"/>
          </w:rPr>
          <w:delText xml:space="preserve">. </w:delText>
        </w:r>
        <w:r w:rsidR="00A06A8B" w:rsidDel="00D171BE">
          <w:rPr>
            <w:rFonts w:cstheme="minorHAnsi"/>
          </w:rPr>
          <w:delText xml:space="preserve">Previous studies have examined </w:delText>
        </w:r>
        <w:r w:rsidR="008233E7" w:rsidDel="00D171BE">
          <w:rPr>
            <w:rFonts w:cstheme="minorHAnsi"/>
          </w:rPr>
          <w:delText xml:space="preserve">transcriptome-wide </w:delText>
        </w:r>
        <w:r w:rsidR="00A06A8B" w:rsidDel="00D171BE">
          <w:rPr>
            <w:rFonts w:cstheme="minorHAnsi"/>
          </w:rPr>
          <w:delText>e</w:delText>
        </w:r>
        <w:r w:rsidR="008233E7" w:rsidDel="00D171BE">
          <w:rPr>
            <w:rFonts w:cstheme="minorHAnsi"/>
          </w:rPr>
          <w:delText xml:space="preserve">xpression </w:delText>
        </w:r>
        <w:r w:rsidR="00A06A8B" w:rsidDel="00D171BE">
          <w:rPr>
            <w:rFonts w:cstheme="minorHAnsi"/>
          </w:rPr>
          <w:delText>GWA</w:delText>
        </w:r>
        <w:r w:rsidR="0004384F" w:rsidDel="00D171BE">
          <w:rPr>
            <w:rFonts w:cstheme="minorHAnsi"/>
          </w:rPr>
          <w:delText xml:space="preserve"> </w:delText>
        </w:r>
        <w:r w:rsidR="00A06A8B" w:rsidDel="00D171BE">
          <w:rPr>
            <w:rFonts w:cstheme="minorHAnsi"/>
          </w:rPr>
          <w:delText xml:space="preserve">in human disease </w:delText>
        </w:r>
      </w:del>
      <w:r w:rsidR="00C07997">
        <w:rPr>
          <w:rFonts w:cstheme="minorHAnsi"/>
        </w:rPr>
        <w:fldChar w:fldCharType="begin">
          <w:fldData xml:space="preserve">PEVuZE5vdGU+PENpdGU+PEF1dGhvcj5ab3U8L0F1dGhvcj48WWVhcj4yMDEyPC9ZZWFyPjxSZWNO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=
</w:fldData>
        </w:fldChar>
      </w:r>
      <w:r w:rsidR="00C07997">
        <w:rPr>
          <w:rFonts w:cstheme="minorHAnsi"/>
        </w:rPr>
        <w:instrText xml:space="preserve"> ADDIN EN.CITE </w:instrText>
      </w:r>
      <w:r w:rsidR="00C07997">
        <w:rPr>
          <w:rFonts w:cstheme="minorHAnsi"/>
        </w:rPr>
        <w:fldChar w:fldCharType="begin">
          <w:fldData xml:space="preserve">PEVuZE5vdGU+PENpdGU+PEF1dGhvcj5ab3U8L0F1dGhvcj48WWVhcj4yMDEyPC9ZZWFyPjxSZWNO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=
</w:fldData>
        </w:fldChar>
      </w:r>
      <w:r w:rsidR="00C07997">
        <w:rPr>
          <w:rFonts w:cstheme="minorHAnsi"/>
        </w:rPr>
        <w:instrText xml:space="preserve"> ADDIN EN.CITE.DATA </w:instrText>
      </w:r>
      <w:r w:rsidR="00C07997">
        <w:rPr>
          <w:rFonts w:cstheme="minorHAnsi"/>
        </w:rPr>
      </w:r>
      <w:r w:rsidR="00C07997">
        <w:rPr>
          <w:rFonts w:cstheme="minorHAnsi"/>
        </w:rPr>
        <w:fldChar w:fldCharType="end"/>
      </w:r>
      <w:r w:rsidR="00C07997">
        <w:rPr>
          <w:rFonts w:cstheme="minorHAnsi"/>
        </w:rPr>
      </w:r>
      <w:r w:rsidR="00C07997">
        <w:rPr>
          <w:rFonts w:cstheme="minorHAnsi"/>
        </w:rPr>
        <w:fldChar w:fldCharType="separate"/>
      </w:r>
      <w:r w:rsidR="00C07997">
        <w:rPr>
          <w:rFonts w:cstheme="minorHAnsi"/>
          <w:noProof/>
        </w:rPr>
        <w:t>(Hsu and Smith 2012, Zou, Chai et al. 2012, Allen, Carrasquillo et al. 2016)</w:t>
      </w:r>
      <w:r w:rsidR="00C07997">
        <w:rPr>
          <w:rFonts w:cstheme="minorHAnsi"/>
        </w:rPr>
        <w:fldChar w:fldCharType="end"/>
      </w:r>
      <w:r w:rsidR="00A06A8B">
        <w:rPr>
          <w:rFonts w:cstheme="minorHAnsi"/>
        </w:rPr>
        <w:t>.</w:t>
      </w:r>
      <w:ins w:id="163" w:author="Daniel James Kliebenstein" w:date="2019-03-04T15:21:00Z">
        <w:r w:rsidR="00D171BE">
          <w:rPr>
            <w:rFonts w:cstheme="minorHAnsi"/>
          </w:rPr>
          <w:t xml:space="preserve"> Additional studies have begun inverting this scheme by looking at how genetic variation in the pathogen influences the host transcriptome to identify</w:t>
        </w:r>
      </w:ins>
      <w:del w:id="164" w:author="Daniel James Kliebenstein" w:date="2019-03-04T15:19:00Z">
        <w:r w:rsidR="00A06A8B" w:rsidDel="00D171BE">
          <w:rPr>
            <w:rFonts w:cstheme="minorHAnsi"/>
          </w:rPr>
          <w:delText xml:space="preserve"> </w:delText>
        </w:r>
      </w:del>
      <w:del w:id="165" w:author="Daniel James Kliebenstein" w:date="2019-03-04T15:22:00Z">
        <w:r w:rsidR="008E0921" w:rsidDel="00D171BE">
          <w:rPr>
            <w:rFonts w:cstheme="minorHAnsi"/>
          </w:rPr>
          <w:delText xml:space="preserve">However, </w:delText>
        </w:r>
        <w:r w:rsidR="00157BFF" w:rsidDel="00D171BE">
          <w:rPr>
            <w:rFonts w:cstheme="minorHAnsi"/>
          </w:rPr>
          <w:delText xml:space="preserve">few studies have conducted genome-wide association for any </w:delText>
        </w:r>
        <w:r w:rsidR="00A06A8B" w:rsidDel="00D171BE">
          <w:rPr>
            <w:rFonts w:cstheme="minorHAnsi"/>
          </w:rPr>
          <w:delText xml:space="preserve">infectious </w:delText>
        </w:r>
        <w:r w:rsidR="00157BFF" w:rsidDel="00D171BE">
          <w:rPr>
            <w:rFonts w:cstheme="minorHAnsi"/>
          </w:rPr>
          <w:delText>disease traits on the pathogen side, let alone expression traits for eQTL</w:delText>
        </w:r>
        <w:r w:rsidR="00762A1B" w:rsidDel="00D171BE">
          <w:rPr>
            <w:rFonts w:cstheme="minorHAnsi"/>
          </w:rPr>
          <w:delText xml:space="preserve"> </w:delText>
        </w:r>
        <w:r w:rsidR="002A0BE9" w:rsidDel="00D171BE">
          <w:rPr>
            <w:rFonts w:cstheme="minorHAnsi"/>
          </w:rPr>
          <w:fldChar w:fldCharType="begin"/>
        </w:r>
        <w:r w:rsidR="002A0BE9" w:rsidDel="00D171BE">
          <w:rPr>
            <w:rFonts w:cstheme="minorHAnsi"/>
          </w:rPr>
          <w:del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delInstrText>
        </w:r>
        <w:r w:rsidR="002A0BE9" w:rsidDel="00D171BE">
          <w:rPr>
            <w:rFonts w:cstheme="minorHAnsi"/>
          </w:rPr>
          <w:fldChar w:fldCharType="separate"/>
        </w:r>
        <w:r w:rsidR="002A0BE9" w:rsidDel="00D171BE">
          <w:rPr>
            <w:rFonts w:cstheme="minorHAnsi"/>
            <w:noProof/>
          </w:rPr>
          <w:delText>(Bartoli and Roux 2017)</w:delText>
        </w:r>
        <w:r w:rsidR="002A0BE9" w:rsidDel="00D171BE">
          <w:rPr>
            <w:rFonts w:cstheme="minorHAnsi"/>
          </w:rPr>
          <w:fldChar w:fldCharType="end"/>
        </w:r>
        <w:r w:rsidR="00157BFF" w:rsidDel="00D171BE">
          <w:rPr>
            <w:rFonts w:cstheme="minorHAnsi"/>
          </w:rPr>
          <w:delText xml:space="preserve">. </w:delText>
        </w:r>
      </w:del>
    </w:p>
    <w:p w14:paraId="7E023D05" w14:textId="6FB85E21" w:rsidR="00654E06" w:rsidDel="00D171BE" w:rsidRDefault="00245B23" w:rsidP="00302E2C">
      <w:pPr>
        <w:spacing w:line="480" w:lineRule="auto"/>
        <w:ind w:firstLine="720"/>
        <w:rPr>
          <w:del w:id="166" w:author="Daniel James Kliebenstein" w:date="2019-03-04T15:22:00Z"/>
          <w:rFonts w:cstheme="minorHAnsi"/>
        </w:rPr>
      </w:pPr>
      <w:del w:id="167" w:author="Daniel James Kliebenstein" w:date="2019-03-04T15:22:00Z">
        <w:r w:rsidRPr="0035605C" w:rsidDel="00D171BE">
          <w:rPr>
            <w:rFonts w:cstheme="minorHAnsi"/>
          </w:rPr>
          <w:delText xml:space="preserve">Studies encompassing transcriptomic variation in both </w:delText>
        </w:r>
        <w:r w:rsidR="00301CFF" w:rsidDel="00D171BE">
          <w:rPr>
            <w:rFonts w:cstheme="minorHAnsi"/>
          </w:rPr>
          <w:delText xml:space="preserve">the </w:delText>
        </w:r>
        <w:r w:rsidRPr="0035605C" w:rsidDel="00D171BE">
          <w:rPr>
            <w:rFonts w:cstheme="minorHAnsi"/>
          </w:rPr>
          <w:delText xml:space="preserve">host and pathogen, and genomic variation within one of the interacting organisms, can look for signs of interspecific </w:delText>
        </w:r>
        <w:r w:rsidRPr="0035605C" w:rsidDel="00D171BE">
          <w:rPr>
            <w:rFonts w:cstheme="minorHAnsi"/>
            <w:i/>
          </w:rPr>
          <w:delText>trans</w:delText>
        </w:r>
        <w:r w:rsidRPr="0035605C" w:rsidDel="00D171BE">
          <w:rPr>
            <w:rFonts w:cstheme="minorHAnsi"/>
          </w:rPr>
          <w:delText>-eQTL; loci in the pathogen that modulate expression in the infected host, or loci in the host that modulate expression in the infecting pathogen. A few studies have examined variation in host-pathogen interactions in this way, validating the ability of this approach to identify</w:delText>
        </w:r>
      </w:del>
      <w:r w:rsidRPr="0035605C">
        <w:rPr>
          <w:rFonts w:cstheme="minorHAnsi"/>
        </w:rPr>
        <w:t xml:space="preserve">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del w:id="168" w:author="Daniel James Kliebenstein" w:date="2019-03-04T15:22:00Z">
        <w:r w:rsidR="00654E06" w:rsidDel="00D171BE">
          <w:rPr>
            <w:rFonts w:cstheme="minorHAnsi"/>
          </w:rPr>
          <w:delText>These</w:delText>
        </w:r>
        <w:r w:rsidRPr="0035605C" w:rsidDel="00D171BE">
          <w:rPr>
            <w:rFonts w:cstheme="minorHAnsi"/>
          </w:rPr>
          <w:delText xml:space="preserve"> cross-species </w:delText>
        </w:r>
        <w:r w:rsidRPr="00654E06" w:rsidDel="00D171BE">
          <w:rPr>
            <w:rFonts w:cstheme="minorHAnsi"/>
            <w:i/>
          </w:rPr>
          <w:delText>trans</w:delText>
        </w:r>
        <w:r w:rsidRPr="0035605C" w:rsidDel="00D171BE">
          <w:rPr>
            <w:rFonts w:cstheme="minorHAnsi"/>
          </w:rPr>
          <w:delText>-eQTL</w:delText>
        </w:r>
        <w:r w:rsidR="00654E06" w:rsidDel="00D171BE">
          <w:rPr>
            <w:rFonts w:cstheme="minorHAnsi"/>
          </w:rPr>
          <w:delText xml:space="preserve"> can be used to </w:delText>
        </w:r>
        <w:r w:rsidRPr="0035605C" w:rsidDel="00D171BE">
          <w:rPr>
            <w:rFonts w:cstheme="minorHAnsi"/>
          </w:rPr>
          <w:delText xml:space="preserve">hypothesize causal relationships between individual genes in the interspecific interaction </w:delText>
        </w:r>
        <w:r w:rsidRPr="0035605C" w:rsidDel="00D171BE">
          <w:rPr>
            <w:rFonts w:cstheme="minorHAnsi"/>
          </w:rPr>
          <w:fldChar w:fldCharType="begin"/>
        </w:r>
        <w:r w:rsidRPr="0035605C" w:rsidDel="00D171BE">
          <w:rPr>
            <w:rFonts w:cstheme="minorHAnsi"/>
          </w:rPr>
          <w:del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delInstrText>
        </w:r>
        <w:r w:rsidRPr="0035605C" w:rsidDel="00D171BE">
          <w:rPr>
            <w:rFonts w:cstheme="minorHAnsi"/>
          </w:rPr>
          <w:fldChar w:fldCharType="separate"/>
        </w:r>
        <w:r w:rsidRPr="0035605C" w:rsidDel="00D171BE">
          <w:rPr>
            <w:rFonts w:cstheme="minorHAnsi"/>
            <w:noProof/>
          </w:rPr>
          <w:delText>(Wu, Cai et al. 2015, Guo, Fudali et al. 2017)</w:delText>
        </w:r>
        <w:r w:rsidRPr="0035605C" w:rsidDel="00D171BE">
          <w:rPr>
            <w:rFonts w:cstheme="minorHAnsi"/>
          </w:rPr>
          <w:fldChar w:fldCharType="end"/>
        </w:r>
        <w:r w:rsidRPr="0035605C" w:rsidDel="00D171BE">
          <w:rPr>
            <w:rFonts w:cstheme="minorHAnsi"/>
          </w:rPr>
          <w:delText xml:space="preserve">. </w:delText>
        </w:r>
      </w:del>
    </w:p>
    <w:p w14:paraId="3E3C13D2" w14:textId="1FF90B3F" w:rsidR="00157BFF" w:rsidRDefault="001E2EAC" w:rsidP="00575846">
      <w:pPr>
        <w:spacing w:line="480" w:lineRule="auto"/>
        <w:ind w:firstLine="720"/>
        <w:rPr>
          <w:rFonts w:cstheme="minorHAnsi"/>
        </w:rPr>
      </w:pPr>
      <w:del w:id="169" w:author="Daniel James Kliebenstein" w:date="2019-03-04T15:22:00Z">
        <w:r w:rsidDel="00D171BE">
          <w:rPr>
            <w:rFonts w:cstheme="minorHAnsi"/>
          </w:rPr>
          <w:lastRenderedPageBreak/>
          <w:delText>P</w:delText>
        </w:r>
      </w:del>
      <w:ins w:id="170" w:author="Daniel James Kliebenstein" w:date="2019-03-04T15:23:00Z">
        <w:r w:rsidR="00D171BE">
          <w:rPr>
            <w:rFonts w:cstheme="minorHAnsi"/>
          </w:rPr>
          <w:t xml:space="preserve">These studies show that it is possible to identify pathogen loci that influence host gene expression but they have been limited to pathogen populations with limited genetic variation </w:t>
        </w:r>
      </w:ins>
      <w:del w:id="171" w:author="Daniel James Kliebenstein" w:date="2019-03-04T15:24:00Z">
        <w:r w:rsidDel="00D171BE">
          <w:rPr>
            <w:rFonts w:cstheme="minorHAnsi"/>
          </w:rPr>
          <w:delText xml:space="preserve">revious studies have identified hundreds of plant host genes with one or more eQTL in the pathogen modulating their expression </w:delText>
        </w:r>
        <w:r w:rsidR="002A0BE9" w:rsidDel="00D171BE">
          <w:rPr>
            <w:rFonts w:cstheme="minorHAnsi"/>
          </w:rPr>
          <w:fldChar w:fldCharType="begin"/>
        </w:r>
        <w:r w:rsidR="002A0BE9" w:rsidDel="00D171BE">
          <w:rPr>
            <w:rFonts w:cstheme="minorHAnsi"/>
          </w:rPr>
          <w:del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2A0BE9" w:rsidDel="00D171BE">
          <w:rPr>
            <w:rFonts w:cstheme="minorHAnsi"/>
          </w:rPr>
          <w:fldChar w:fldCharType="separate"/>
        </w:r>
        <w:r w:rsidR="002A0BE9" w:rsidDel="00D171BE">
          <w:rPr>
            <w:rFonts w:cstheme="minorHAnsi"/>
            <w:noProof/>
          </w:rPr>
          <w:delText>(Wu, Cai et al. 2015, Guo, Fudali et al. 2017)</w:delText>
        </w:r>
        <w:r w:rsidR="002A0BE9" w:rsidDel="00D171BE">
          <w:rPr>
            <w:rFonts w:cstheme="minorHAnsi"/>
          </w:rPr>
          <w:fldChar w:fldCharType="end"/>
        </w:r>
        <w:r w:rsidDel="00D171BE">
          <w:rPr>
            <w:rFonts w:cstheme="minorHAnsi"/>
          </w:rPr>
          <w:delText xml:space="preserve">, </w:delText>
        </w:r>
      </w:del>
      <w:ins w:id="172" w:author="Daniel James Kliebenstein" w:date="2019-03-04T15:24:00Z">
        <w:r w:rsidR="00D171BE">
          <w:rPr>
            <w:rFonts w:cstheme="minorHAnsi"/>
          </w:rPr>
          <w:fldChar w:fldCharType="begin"/>
        </w:r>
        <w:r w:rsidR="00D171BE">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Pr>
            <w:rFonts w:cstheme="minorHAnsi"/>
          </w:rPr>
          <w:fldChar w:fldCharType="separate"/>
        </w:r>
        <w:r w:rsidR="00D171BE">
          <w:rPr>
            <w:rFonts w:cstheme="minorHAnsi"/>
            <w:noProof/>
          </w:rPr>
          <w:t>(Wu, Cai et al. 2015, Guo, Fudali et al. 2017)</w:t>
        </w:r>
        <w:r w:rsidR="00D171BE">
          <w:rPr>
            <w:rFonts w:cstheme="minorHAnsi"/>
          </w:rPr>
          <w:fldChar w:fldCharType="end"/>
        </w:r>
        <w:r w:rsidR="00D171BE">
          <w:rPr>
            <w:rFonts w:cstheme="minorHAnsi"/>
          </w:rPr>
          <w:t>.</w:t>
        </w:r>
        <w:r w:rsidR="00D171BE">
          <w:rPr>
            <w:rFonts w:cstheme="minorHAnsi"/>
          </w:rPr>
          <w:t xml:space="preserve"> </w:t>
        </w:r>
      </w:ins>
      <w:del w:id="173" w:author="Daniel James Kliebenstein" w:date="2019-03-04T15:24:00Z">
        <w:r w:rsidDel="00D171BE">
          <w:rPr>
            <w:rFonts w:cstheme="minorHAnsi"/>
          </w:rPr>
          <w:delText xml:space="preserve">and one small study identified 3 bacterial parasite genes modulated by human host eQTL </w:delText>
        </w:r>
        <w:r w:rsidR="002A0BE9" w:rsidDel="00D171BE">
          <w:rPr>
            <w:rFonts w:cstheme="minorHAnsi"/>
          </w:rPr>
          <w:fldChar w:fldCharType="begin"/>
        </w:r>
        <w:r w:rsidR="002A0BE9" w:rsidDel="00D171BE">
          <w:rPr>
            <w:rFonts w:cstheme="minorHAnsi"/>
          </w:rPr>
          <w:del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2A0BE9" w:rsidDel="00D171BE">
          <w:rPr>
            <w:rFonts w:cstheme="minorHAnsi"/>
          </w:rPr>
          <w:fldChar w:fldCharType="separate"/>
        </w:r>
        <w:r w:rsidR="002A0BE9" w:rsidDel="00D171BE">
          <w:rPr>
            <w:rFonts w:cstheme="minorHAnsi"/>
            <w:noProof/>
          </w:rPr>
          <w:delText>(Guo, Fudali et al. 2017)</w:delText>
        </w:r>
        <w:r w:rsidR="002A0BE9" w:rsidDel="00D171BE">
          <w:rPr>
            <w:rFonts w:cstheme="minorHAnsi"/>
          </w:rPr>
          <w:fldChar w:fldCharType="end"/>
        </w:r>
        <w:r w:rsidDel="00D171BE">
          <w:rPr>
            <w:rFonts w:cstheme="minorHAnsi"/>
          </w:rPr>
          <w:delText xml:space="preserve">. </w:delText>
        </w:r>
        <w:r w:rsidR="005165C1" w:rsidDel="00D171BE">
          <w:rPr>
            <w:rFonts w:cstheme="minorHAnsi"/>
          </w:rPr>
          <w:delText xml:space="preserve">Hundreds of pathogen eQTL linked to host expression changes </w:delText>
        </w:r>
        <w:r w:rsidR="002A0BE9" w:rsidDel="00D171BE">
          <w:rPr>
            <w:rFonts w:cstheme="minorHAnsi"/>
          </w:rPr>
          <w:fldChar w:fldCharType="begin"/>
        </w:r>
        <w:r w:rsidR="002A0BE9" w:rsidDel="00D171BE">
          <w:rPr>
            <w:rFonts w:cstheme="minorHAnsi"/>
          </w:rPr>
          <w:del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delInstrText>
        </w:r>
        <w:r w:rsidR="002A0BE9" w:rsidDel="00D171BE">
          <w:rPr>
            <w:rFonts w:cstheme="minorHAnsi"/>
          </w:rPr>
          <w:fldChar w:fldCharType="separate"/>
        </w:r>
        <w:r w:rsidR="002A0BE9" w:rsidDel="00D171BE">
          <w:rPr>
            <w:rFonts w:cstheme="minorHAnsi"/>
            <w:noProof/>
          </w:rPr>
          <w:delText>(Wu, Cai et al. 2015)</w:delText>
        </w:r>
        <w:r w:rsidR="002A0BE9" w:rsidDel="00D171BE">
          <w:rPr>
            <w:rFonts w:cstheme="minorHAnsi"/>
          </w:rPr>
          <w:fldChar w:fldCharType="end"/>
        </w:r>
        <w:r w:rsidR="005165C1" w:rsidDel="00D171BE">
          <w:rPr>
            <w:rFonts w:cstheme="minorHAnsi"/>
          </w:rPr>
          <w:delText xml:space="preserve">, and a single eQTL may modulate expression of over 60 host genes </w:delText>
        </w:r>
        <w:r w:rsidR="002A0BE9" w:rsidDel="00D171BE">
          <w:rPr>
            <w:rFonts w:cstheme="minorHAnsi"/>
          </w:rPr>
          <w:fldChar w:fldCharType="begin"/>
        </w:r>
        <w:r w:rsidR="002A0BE9" w:rsidDel="00D171BE">
          <w:rPr>
            <w:rFonts w:cstheme="minorHAnsi"/>
          </w:rPr>
          <w:del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delInstrText>
        </w:r>
        <w:r w:rsidR="002A0BE9" w:rsidDel="00D171BE">
          <w:rPr>
            <w:rFonts w:cstheme="minorHAnsi"/>
          </w:rPr>
          <w:fldChar w:fldCharType="separate"/>
        </w:r>
        <w:r w:rsidR="002A0BE9" w:rsidDel="00D171BE">
          <w:rPr>
            <w:rFonts w:cstheme="minorHAnsi"/>
            <w:noProof/>
          </w:rPr>
          <w:delText>(Guo, Fudali et al. 2017)</w:delText>
        </w:r>
        <w:r w:rsidR="002A0BE9" w:rsidDel="00D171BE">
          <w:rPr>
            <w:rFonts w:cstheme="minorHAnsi"/>
          </w:rPr>
          <w:fldChar w:fldCharType="end"/>
        </w:r>
        <w:r w:rsidR="005165C1" w:rsidDel="00D171BE">
          <w:rPr>
            <w:rFonts w:cstheme="minorHAnsi"/>
          </w:rPr>
          <w:delText xml:space="preserve">.  </w:delText>
        </w:r>
        <w:r w:rsidR="002928E8" w:rsidDel="00D171BE">
          <w:rPr>
            <w:rFonts w:cstheme="minorHAnsi"/>
          </w:rPr>
          <w:delText>Thus, the majority of the disease interactions appear to be modulated by very few loci within the pathogen genome</w:delText>
        </w:r>
      </w:del>
      <w:ins w:id="174" w:author="Daniel James Kliebenstein" w:date="2019-03-04T15:24:00Z">
        <w:r w:rsidR="00D171BE">
          <w:rPr>
            <w:rFonts w:cstheme="minorHAnsi"/>
          </w:rPr>
          <w:t xml:space="preserve"> Expanding these approaches would require conducting a co-transcriptome analysis whereby both the host and pathogens transcriptomes are measured using a natural population of </w:t>
        </w:r>
      </w:ins>
      <w:ins w:id="175" w:author="Daniel James Kliebenstein" w:date="2019-03-04T15:25:00Z">
        <w:r w:rsidR="00D171BE">
          <w:rPr>
            <w:rFonts w:cstheme="minorHAnsi"/>
          </w:rPr>
          <w:t>the</w:t>
        </w:r>
      </w:ins>
      <w:ins w:id="176" w:author="Daniel James Kliebenstein" w:date="2019-03-04T15:24:00Z">
        <w:r w:rsidR="00D171BE">
          <w:rPr>
            <w:rFonts w:cstheme="minorHAnsi"/>
          </w:rPr>
          <w:t xml:space="preserve"> </w:t>
        </w:r>
      </w:ins>
      <w:ins w:id="177" w:author="Daniel James Kliebenstein" w:date="2019-03-04T15:25:00Z">
        <w:r w:rsidR="00D171BE">
          <w:rPr>
            <w:rFonts w:cstheme="minorHAnsi"/>
          </w:rPr>
          <w:t>pathogen</w:t>
        </w:r>
      </w:ins>
      <w:r w:rsidR="002928E8">
        <w:rPr>
          <w:rFonts w:cstheme="minorHAnsi"/>
        </w:rPr>
        <w:t xml:space="preserve">. </w:t>
      </w:r>
    </w:p>
    <w:p w14:paraId="1AF2C8B0" w14:textId="77C1BA64" w:rsidR="00844EE9" w:rsidRDefault="00157BFF" w:rsidP="00844EE9">
      <w:pPr>
        <w:spacing w:line="480" w:lineRule="auto"/>
        <w:ind w:firstLine="720"/>
        <w:rPr>
          <w:moveTo w:id="178" w:author="Daniel James Kliebenstein" w:date="2019-03-04T15:27:00Z"/>
          <w:rFonts w:cstheme="minorHAnsi"/>
        </w:rPr>
      </w:pPr>
      <w:del w:id="179" w:author="Daniel James Kliebenstein" w:date="2019-03-04T15:25:00Z">
        <w:r w:rsidDel="00D171BE">
          <w:rPr>
            <w:rFonts w:cstheme="minorHAnsi"/>
          </w:rPr>
          <w:delText>In this study</w:delText>
        </w:r>
      </w:del>
      <w:ins w:id="180" w:author="Daniel James Kliebenstein" w:date="2019-03-04T15:25:00Z">
        <w:r w:rsidR="00D171BE">
          <w:rPr>
            <w:rFonts w:cstheme="minorHAnsi"/>
          </w:rPr>
          <w:t xml:space="preserve">To </w:t>
        </w:r>
      </w:ins>
      <w:ins w:id="181" w:author="Daniel James Kliebenstein" w:date="2019-03-04T15:26:00Z">
        <w:r w:rsidR="00D171BE">
          <w:rPr>
            <w:rFonts w:cstheme="minorHAnsi"/>
          </w:rPr>
          <w:t>begin mapping</w:t>
        </w:r>
      </w:ins>
      <w:ins w:id="182" w:author="Daniel James Kliebenstein" w:date="2019-03-04T15:25:00Z">
        <w:r w:rsidR="00D171BE">
          <w:rPr>
            <w:rFonts w:cstheme="minorHAnsi"/>
          </w:rPr>
          <w:t xml:space="preserve"> how genetic variation in the pathogen can impact both the host and pathogens transcriptome</w:t>
        </w:r>
      </w:ins>
      <w:r w:rsidR="00245B23" w:rsidRPr="0035605C">
        <w:rPr>
          <w:rFonts w:cstheme="minorHAnsi"/>
        </w:rPr>
        <w:t xml:space="preserve">, we </w:t>
      </w:r>
      <w:del w:id="183" w:author="Daniel James Kliebenstein" w:date="2019-03-04T15:26:00Z">
        <w:r w:rsidR="00245B23" w:rsidRPr="0035605C" w:rsidDel="00D171BE">
          <w:rPr>
            <w:rFonts w:cstheme="minorHAnsi"/>
          </w:rPr>
          <w:delText xml:space="preserve">focus on </w:delText>
        </w:r>
        <w:r w:rsidR="007F58B2" w:rsidDel="00D171BE">
          <w:rPr>
            <w:rFonts w:cstheme="minorHAnsi"/>
          </w:rPr>
          <w:delText>the</w:delText>
        </w:r>
      </w:del>
      <w:ins w:id="184" w:author="Daniel James Kliebenstein" w:date="2019-03-04T15:26:00Z">
        <w:r w:rsidR="00D171BE">
          <w:rPr>
            <w:rFonts w:cstheme="minorHAnsi"/>
          </w:rPr>
          <w:t>conducted GWA of the</w:t>
        </w:r>
      </w:ins>
      <w:r w:rsidR="007F58B2">
        <w:rPr>
          <w:rFonts w:cstheme="minorHAnsi"/>
        </w:rPr>
        <w:t xml:space="preserv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 xml:space="preserve">The genetic interactions within this host-pathogen system are </w:t>
      </w:r>
      <w:del w:id="185" w:author="Daniel James Kliebenstein" w:date="2019-03-04T15:26:00Z">
        <w:r w:rsidR="007F58B2" w:rsidDel="00D171BE">
          <w:rPr>
            <w:rFonts w:cstheme="minorHAnsi"/>
          </w:rPr>
          <w:delText xml:space="preserve">not </w:delText>
        </w:r>
      </w:del>
      <w:r w:rsidR="007F58B2">
        <w:rPr>
          <w:rFonts w:cstheme="minorHAnsi"/>
        </w:rPr>
        <w:t xml:space="preserve">dominated by </w:t>
      </w:r>
      <w:del w:id="186" w:author="Daniel James Kliebenstein" w:date="2019-03-04T15:26:00Z">
        <w:r w:rsidR="007F58B2" w:rsidDel="00D171BE">
          <w:rPr>
            <w:rFonts w:cstheme="minorHAnsi"/>
          </w:rPr>
          <w:delText xml:space="preserve">large effects, which allows for investigation of more </w:delText>
        </w:r>
      </w:del>
      <w:r w:rsidR="007F58B2">
        <w:rPr>
          <w:rFonts w:cstheme="minorHAnsi"/>
        </w:rPr>
        <w:t xml:space="preserve">complex small-effect </w:t>
      </w:r>
      <w:del w:id="187" w:author="Daniel James Kliebenstein" w:date="2019-03-04T15:26:00Z">
        <w:r w:rsidR="007F58B2" w:rsidDel="00D171BE">
          <w:rPr>
            <w:rFonts w:cstheme="minorHAnsi"/>
          </w:rPr>
          <w:delText>points of interaction</w:delText>
        </w:r>
      </w:del>
      <w:ins w:id="188" w:author="Daniel James Kliebenstein" w:date="2019-03-04T15:26:00Z">
        <w:r w:rsidR="00D171BE">
          <w:rPr>
            <w:rFonts w:cstheme="minorHAnsi"/>
          </w:rPr>
          <w:t>that display a high degree of interaction between the host and pathogen</w:t>
        </w:r>
      </w:ins>
      <w:r w:rsidR="007F58B2">
        <w:rPr>
          <w:rFonts w:cstheme="minorHAnsi"/>
        </w:rPr>
        <w:t xml:space="preserve"> </w: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 </w:instrText>
      </w:r>
      <w:r w:rsidR="001F7B6F">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1F7B6F">
        <w:rPr>
          <w:rFonts w:cstheme="minorHAnsi"/>
        </w:rPr>
        <w:instrText xml:space="preserve"> ADDIN EN.CITE.DATA </w:instrText>
      </w:r>
      <w:r w:rsidR="001F7B6F">
        <w:rPr>
          <w:rFonts w:cstheme="minorHAnsi"/>
        </w:rPr>
      </w:r>
      <w:r w:rsidR="001F7B6F">
        <w:rPr>
          <w:rFonts w:cstheme="minorHAnsi"/>
        </w:rPr>
        <w:fldChar w:fldCharType="end"/>
      </w:r>
      <w:r w:rsidR="001F7B6F">
        <w:rPr>
          <w:rFonts w:cstheme="minorHAnsi"/>
        </w:rPr>
      </w:r>
      <w:r w:rsidR="001F7B6F">
        <w:rPr>
          <w:rFonts w:cstheme="minorHAnsi"/>
        </w:rPr>
        <w:fldChar w:fldCharType="separate"/>
      </w:r>
      <w:r w:rsidR="001F7B6F">
        <w:rPr>
          <w:rFonts w:cstheme="minorHAnsi"/>
          <w:noProof/>
        </w:rPr>
        <w:t>(Denby, Kumar et al. 2004, Rowe and Kliebenstein 2008, Zhang, Corwin et al. 2017, Atwell, Corwin et al. 2018)</w:t>
      </w:r>
      <w:r w:rsidR="001F7B6F">
        <w:rPr>
          <w:rFonts w:cstheme="minorHAnsi"/>
        </w:rPr>
        <w:fldChar w:fldCharType="end"/>
      </w:r>
      <w:r w:rsidR="007F58B2">
        <w:rPr>
          <w:rFonts w:cstheme="minorHAnsi"/>
        </w:rPr>
        <w:t xml:space="preserve">. </w:t>
      </w:r>
      <w:moveFromRangeStart w:id="189" w:author="Daniel James Kliebenstein" w:date="2019-03-04T15:02:00Z" w:name="move2604137"/>
      <w:moveFrom w:id="190" w:author="Daniel James Kliebenstein" w:date="2019-03-04T15:02:00Z">
        <w:r w:rsidR="007F58B2" w:rsidDel="000F0FFF">
          <w:rPr>
            <w:rFonts w:cstheme="minorHAnsi"/>
          </w:rPr>
          <w:t>Previous studies have proven that we can successfully measure the co-transcriptome through simultaneous RNA</w:t>
        </w:r>
        <w:r w:rsidR="00E00308" w:rsidDel="000F0FFF">
          <w:rPr>
            <w:rFonts w:cstheme="minorHAnsi"/>
          </w:rPr>
          <w:t>-S</w:t>
        </w:r>
        <w:r w:rsidR="007F58B2" w:rsidDel="000F0FFF">
          <w:rPr>
            <w:rFonts w:cstheme="minorHAnsi"/>
          </w:rPr>
          <w:t xml:space="preserve">eq in both the host and pathogen </w:t>
        </w:r>
        <w:r w:rsidR="001F7B6F" w:rsidDel="000F0FFF">
          <w:rPr>
            <w:rFonts w:cstheme="minorHAnsi"/>
          </w:rPr>
          <w:fldChar w:fldCharType="begin"/>
        </w:r>
        <w:r w:rsidR="001F7B6F" w:rsidDel="000F0FF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sidDel="000F0FFF">
          <w:rPr>
            <w:rFonts w:cstheme="minorHAnsi"/>
          </w:rPr>
          <w:fldChar w:fldCharType="separate"/>
        </w:r>
        <w:r w:rsidR="001F7B6F" w:rsidDel="000F0FFF">
          <w:rPr>
            <w:rFonts w:cstheme="minorHAnsi"/>
            <w:noProof/>
          </w:rPr>
          <w:t>(Zhang, Corwin et al. 2017, Zhang, Corwin et al. 2018)</w:t>
        </w:r>
        <w:r w:rsidR="001F7B6F" w:rsidDel="000F0FFF">
          <w:rPr>
            <w:rFonts w:cstheme="minorHAnsi"/>
          </w:rPr>
          <w:fldChar w:fldCharType="end"/>
        </w:r>
        <w:r w:rsidR="007F58B2" w:rsidDel="000F0FFF">
          <w:rPr>
            <w:rFonts w:cstheme="minorHAnsi"/>
          </w:rPr>
          <w:t xml:space="preserve">. </w:t>
        </w:r>
        <w:r w:rsidR="00435E39" w:rsidRPr="0035605C" w:rsidDel="000F0FFF">
          <w:rPr>
            <w:rFonts w:cstheme="minorHAnsi"/>
          </w:rPr>
          <w:t>Previous analysis showed that the vast majority of transcripts</w:t>
        </w:r>
        <w:r w:rsidR="00435E39" w:rsidDel="000F0FFF">
          <w:rPr>
            <w:rFonts w:cstheme="minorHAnsi"/>
          </w:rPr>
          <w:t>, on both the host side and on the pathogen side,</w:t>
        </w:r>
        <w:r w:rsidR="00435E39" w:rsidRPr="0035605C" w:rsidDel="000F0FFF">
          <w:rPr>
            <w:rFonts w:cstheme="minorHAnsi"/>
          </w:rPr>
          <w:t xml:space="preserve"> are affected by variation in the </w:t>
        </w:r>
        <w:r w:rsidR="00435E39" w:rsidRPr="0035605C" w:rsidDel="000F0FFF">
          <w:rPr>
            <w:rFonts w:cstheme="minorHAnsi"/>
            <w:i/>
          </w:rPr>
          <w:t>B. cinerea</w:t>
        </w:r>
        <w:r w:rsidR="00435E39" w:rsidRPr="0035605C" w:rsidDel="000F0FFF">
          <w:rPr>
            <w:rFonts w:cstheme="minorHAnsi"/>
          </w:rPr>
          <w:t xml:space="preserve"> genome</w:t>
        </w:r>
        <w:r w:rsidR="00435E39" w:rsidDel="000F0FFF">
          <w:rPr>
            <w:rFonts w:cstheme="minorHAnsi"/>
          </w:rPr>
          <w:t xml:space="preserve"> </w:t>
        </w:r>
        <w:r w:rsidR="001F7B6F" w:rsidDel="000F0FFF">
          <w:rPr>
            <w:rFonts w:cstheme="minorHAnsi"/>
          </w:rPr>
          <w:fldChar w:fldCharType="begin"/>
        </w:r>
        <w:r w:rsidR="001F7B6F" w:rsidDel="000F0FFF">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1F7B6F" w:rsidDel="000F0FFF">
          <w:rPr>
            <w:rFonts w:cstheme="minorHAnsi"/>
          </w:rPr>
          <w:fldChar w:fldCharType="separate"/>
        </w:r>
        <w:r w:rsidR="001F7B6F" w:rsidDel="000F0FFF">
          <w:rPr>
            <w:rFonts w:cstheme="minorHAnsi"/>
            <w:noProof/>
          </w:rPr>
          <w:t>(Zhang, Corwin et al. 2017, Zhang, Corwin et al. 2018)</w:t>
        </w:r>
        <w:r w:rsidR="001F7B6F" w:rsidDel="000F0FFF">
          <w:rPr>
            <w:rFonts w:cstheme="minorHAnsi"/>
          </w:rPr>
          <w:fldChar w:fldCharType="end"/>
        </w:r>
        <w:r w:rsidR="00435E39" w:rsidRPr="0035605C" w:rsidDel="000F0FFF">
          <w:rPr>
            <w:rFonts w:cstheme="minorHAnsi"/>
          </w:rPr>
          <w:t xml:space="preserve">. </w:t>
        </w:r>
      </w:moveFrom>
      <w:moveFromRangeEnd w:id="189"/>
      <w:ins w:id="191" w:author="Daniel James Kliebenstein" w:date="2019-03-04T15:27:00Z">
        <w:r w:rsidR="00844EE9">
          <w:rPr>
            <w:rFonts w:cstheme="minorHAnsi"/>
          </w:rPr>
          <w:t xml:space="preserve"> </w:t>
        </w:r>
      </w:ins>
      <w:moveToRangeStart w:id="192" w:author="Daniel James Kliebenstein" w:date="2019-03-04T15:27:00Z" w:name="move2605655"/>
      <w:moveTo w:id="193" w:author="Daniel James Kliebenstein" w:date="2019-03-04T15:27:00Z">
        <w:r w:rsidR="00844EE9">
          <w:rPr>
            <w:rFonts w:cstheme="minorHAnsi"/>
          </w:rPr>
          <w:t>The genomes of both the host and the pathogen harbor extensive</w:t>
        </w:r>
      </w:moveTo>
      <w:ins w:id="194" w:author="Daniel James Kliebenstein" w:date="2019-03-04T15:29:00Z">
        <w:r w:rsidR="00844EE9">
          <w:rPr>
            <w:rFonts w:cstheme="minorHAnsi"/>
          </w:rPr>
          <w:t xml:space="preserve"> genetic</w:t>
        </w:r>
      </w:ins>
      <w:moveTo w:id="195" w:author="Daniel James Kliebenstein" w:date="2019-03-04T15:27:00Z">
        <w:r w:rsidR="00844EE9">
          <w:rPr>
            <w:rFonts w:cstheme="minorHAnsi"/>
          </w:rPr>
          <w:t xml:space="preserve"> diversity</w:t>
        </w:r>
      </w:moveTo>
      <w:ins w:id="196" w:author="Daniel James Kliebenstein" w:date="2019-03-04T15:30:00Z">
        <w:r w:rsidR="00844EE9">
          <w:rPr>
            <w:rFonts w:cstheme="minorHAnsi"/>
          </w:rPr>
          <w:t xml:space="preserve"> that has been successfully used for GWA to identify loci controlling virulence</w:t>
        </w:r>
      </w:ins>
      <w:ins w:id="197" w:author="Daniel James Kliebenstein" w:date="2019-03-04T15:39:00Z">
        <w:r w:rsidR="00361755">
          <w:rPr>
            <w:rFonts w:cstheme="minorHAnsi"/>
          </w:rPr>
          <w:t xml:space="preserve"> </w:t>
        </w:r>
        <w:r w:rsidR="00361755">
          <w:rPr>
            <w:rFonts w:cstheme="minorHAnsi"/>
          </w:rPr>
          <w:fldChar w:fldCharType="begin"/>
        </w:r>
        <w:r w:rsidR="00361755">
          <w:rPr>
            <w:rFonts w:cstheme="minorHAnsi"/>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361755">
          <w:rPr>
            <w:rFonts w:cstheme="minorHAnsi"/>
          </w:rPr>
          <w:fldChar w:fldCharType="separate"/>
        </w:r>
        <w:r w:rsidR="00361755">
          <w:rPr>
            <w:rFonts w:cstheme="minorHAnsi"/>
            <w:noProof/>
          </w:rPr>
          <w:t>(Atwell, Corwin et al. 2018, Soltis, Atwell et al. 2019)</w:t>
        </w:r>
        <w:r w:rsidR="00361755">
          <w:rPr>
            <w:rFonts w:cstheme="minorHAnsi"/>
          </w:rPr>
          <w:fldChar w:fldCharType="end"/>
        </w:r>
      </w:ins>
      <w:ins w:id="198" w:author="Daniel James Kliebenstein" w:date="2019-03-04T15:30:00Z">
        <w:r w:rsidR="00844EE9">
          <w:rPr>
            <w:rFonts w:cstheme="minorHAnsi"/>
          </w:rPr>
          <w:t>.</w:t>
        </w:r>
      </w:ins>
      <w:moveTo w:id="199" w:author="Daniel James Kliebenstein" w:date="2019-03-04T15:27:00Z">
        <w:del w:id="200" w:author="Daniel James Kliebenstein" w:date="2019-03-04T15:30:00Z">
          <w:r w:rsidR="00844EE9" w:rsidDel="00844EE9">
            <w:rPr>
              <w:rFonts w:cstheme="minorHAnsi"/>
            </w:rPr>
            <w:delText>, with potential for identifying interactions between the two</w:delText>
          </w:r>
        </w:del>
        <w:del w:id="201" w:author="Daniel James Kliebenstein" w:date="2019-03-04T15:28:00Z">
          <w:r w:rsidR="00844EE9" w:rsidDel="00844EE9">
            <w:rPr>
              <w:rFonts w:cstheme="minorHAnsi"/>
            </w:rPr>
            <w:delText xml:space="preserve">. </w:delText>
          </w:r>
        </w:del>
        <w:del w:id="202" w:author="Daniel James Kliebenstein" w:date="2019-03-04T15:27:00Z">
          <w:r w:rsidR="00844EE9" w:rsidRPr="0035605C" w:rsidDel="00844EE9">
            <w:rPr>
              <w:rFonts w:cstheme="minorHAnsi"/>
              <w:i/>
            </w:rPr>
            <w:delText>B. cinerea</w:delText>
          </w:r>
        </w:del>
        <w:del w:id="203" w:author="Daniel James Kliebenstein" w:date="2019-03-04T15:28:00Z">
          <w:r w:rsidR="00844EE9" w:rsidRPr="0035605C" w:rsidDel="00844EE9">
            <w:rPr>
              <w:rFonts w:cstheme="minorHAnsi"/>
              <w:i/>
            </w:rPr>
            <w:delText xml:space="preserve"> </w:delText>
          </w:r>
          <w:r w:rsidR="00844EE9" w:rsidRPr="0035605C" w:rsidDel="00844EE9">
            <w:rPr>
              <w:rFonts w:cstheme="minorHAnsi"/>
            </w:rPr>
            <w:delText>exhibits highly quantitative virulence</w:delText>
          </w:r>
          <w:r w:rsidR="00844EE9" w:rsidDel="00844EE9">
            <w:rPr>
              <w:rFonts w:cstheme="minorHAnsi"/>
            </w:rPr>
            <w:delText xml:space="preserve">, facilitated </w:delText>
          </w:r>
          <w:r w:rsidR="00844EE9" w:rsidDel="00844EE9">
            <w:rPr>
              <w:rFonts w:cstheme="minorHAnsi"/>
            </w:rPr>
            <w:lastRenderedPageBreak/>
            <w:delText xml:space="preserve">through natural genetic variation </w:delText>
          </w:r>
          <w:r w:rsidR="00844EE9" w:rsidDel="00844E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844EE9" w:rsidDel="00844EE9">
            <w:rPr>
              <w:rFonts w:cstheme="minorHAnsi"/>
            </w:rPr>
            <w:delInstrText xml:space="preserve"> ADDIN EN.CITE </w:delInstrText>
          </w:r>
          <w:r w:rsidR="00844EE9" w:rsidDel="00844E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844EE9" w:rsidDel="00844EE9">
            <w:rPr>
              <w:rFonts w:cstheme="minorHAnsi"/>
            </w:rPr>
            <w:delInstrText xml:space="preserve"> ADDIN EN.CITE.DATA </w:delInstrText>
          </w:r>
          <w:r w:rsidR="00844EE9" w:rsidDel="00844EE9">
            <w:rPr>
              <w:rFonts w:cstheme="minorHAnsi"/>
            </w:rPr>
          </w:r>
          <w:r w:rsidR="00844EE9" w:rsidDel="00844EE9">
            <w:rPr>
              <w:rFonts w:cstheme="minorHAnsi"/>
            </w:rPr>
            <w:fldChar w:fldCharType="end"/>
          </w:r>
          <w:r w:rsidR="00844EE9" w:rsidDel="00844EE9">
            <w:rPr>
              <w:rFonts w:cstheme="minorHAnsi"/>
            </w:rPr>
          </w:r>
          <w:r w:rsidR="00844EE9" w:rsidDel="00844EE9">
            <w:rPr>
              <w:rFonts w:cstheme="minorHAnsi"/>
            </w:rPr>
            <w:fldChar w:fldCharType="separate"/>
          </w:r>
          <w:r w:rsidR="00844EE9" w:rsidDel="00844EE9">
            <w:rPr>
              <w:rFonts w:cstheme="minorHAnsi"/>
              <w:noProof/>
            </w:rPr>
            <w:delText>(Rowe, Walley et al. 2010, Corwin, Copeland et al. 2016, Zhang, Corwin et al. 2018)</w:delText>
          </w:r>
          <w:r w:rsidR="00844EE9" w:rsidDel="00844EE9">
            <w:rPr>
              <w:rFonts w:cstheme="minorHAnsi"/>
            </w:rPr>
            <w:fldChar w:fldCharType="end"/>
          </w:r>
          <w:r w:rsidR="00844EE9" w:rsidDel="00844EE9">
            <w:rPr>
              <w:rFonts w:cstheme="minorHAnsi"/>
            </w:rPr>
            <w:delText xml:space="preserve">. </w:delText>
          </w:r>
          <w:r w:rsidR="00844EE9" w:rsidRPr="00A21A4A" w:rsidDel="00844EE9">
            <w:rPr>
              <w:rFonts w:cstheme="minorHAnsi"/>
              <w:i/>
            </w:rPr>
            <w:delText>A. thaliana</w:delText>
          </w:r>
          <w:r w:rsidR="00844EE9" w:rsidDel="00844EE9">
            <w:rPr>
              <w:rFonts w:cstheme="minorHAnsi"/>
            </w:rPr>
            <w:delText xml:space="preserve"> contains natural variation for immune pathways with large effects on defense against </w:delText>
          </w:r>
          <w:r w:rsidR="00844EE9" w:rsidRPr="00A21A4A" w:rsidDel="00844EE9">
            <w:rPr>
              <w:rFonts w:cstheme="minorHAnsi"/>
              <w:i/>
            </w:rPr>
            <w:delText>B. cinerea</w:delText>
          </w:r>
          <w:r w:rsidR="00844EE9" w:rsidDel="00844EE9">
            <w:rPr>
              <w:rFonts w:cstheme="minorHAnsi"/>
            </w:rPr>
            <w:delText xml:space="preserve"> </w:delText>
          </w:r>
          <w:r w:rsidR="00844EE9" w:rsidDel="00844EE9">
            <w:rPr>
              <w:rFonts w:cstheme="minorHAnsi"/>
            </w:rPr>
            <w:fldChar w:fldCharType="begin"/>
          </w:r>
          <w:r w:rsidR="00844EE9" w:rsidDel="00844EE9">
            <w:rPr>
              <w:rFonts w:cstheme="minorHAnsi"/>
            </w:rPr>
            <w:del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delInstrText>
          </w:r>
          <w:r w:rsidR="00844EE9" w:rsidDel="00844EE9">
            <w:rPr>
              <w:rFonts w:cstheme="minorHAnsi"/>
            </w:rPr>
            <w:fldChar w:fldCharType="separate"/>
          </w:r>
          <w:r w:rsidR="00844EE9" w:rsidDel="00844EE9">
            <w:rPr>
              <w:rFonts w:cstheme="minorHAnsi"/>
              <w:noProof/>
            </w:rPr>
            <w:delText>(Zhang, Corwin et al. 2017)</w:delText>
          </w:r>
          <w:r w:rsidR="00844EE9" w:rsidDel="00844EE9">
            <w:rPr>
              <w:rFonts w:cstheme="minorHAnsi"/>
            </w:rPr>
            <w:fldChar w:fldCharType="end"/>
          </w:r>
        </w:del>
        <w:r w:rsidR="00844EE9">
          <w:rPr>
            <w:rFonts w:cstheme="minorHAnsi"/>
          </w:rPr>
          <w:t xml:space="preserve">. </w:t>
        </w:r>
      </w:moveTo>
      <w:ins w:id="204" w:author="Daniel James Kliebenstein" w:date="2019-03-04T15:28:00Z">
        <w:r w:rsidR="00844EE9">
          <w:rPr>
            <w:rFonts w:cstheme="minorHAnsi"/>
          </w:rPr>
          <w:t xml:space="preserve">Further, </w:t>
        </w:r>
      </w:ins>
      <w:ins w:id="205" w:author="Daniel James Kliebenstein" w:date="2019-03-04T15:29:00Z">
        <w:r w:rsidR="00844EE9">
          <w:rPr>
            <w:rFonts w:cstheme="minorHAnsi"/>
          </w:rPr>
          <w:t>t</w:t>
        </w:r>
      </w:ins>
      <w:ins w:id="206" w:author="Daniel James Kliebenstein" w:date="2019-03-04T15:28:00Z">
        <w:r w:rsidR="00844EE9">
          <w:rPr>
            <w:rFonts w:cstheme="minorHAnsi"/>
          </w:rPr>
          <w:t xml:space="preserve">he virulence outcome of the interaction is easily measured via high-throughput digital imaging allowing for a large body of molecular information </w:t>
        </w:r>
      </w:ins>
      <w:ins w:id="207" w:author="Daniel James Kliebenstein" w:date="2019-03-04T15:38:00Z">
        <w:r w:rsidR="00361755">
          <w:rPr>
            <w:rFonts w:cstheme="minorHAnsi"/>
          </w:rPr>
          <w:t>to underpin any hypothesis generation from GWA</w:t>
        </w:r>
      </w:ins>
      <w:ins w:id="208" w:author="Daniel James Kliebenstein" w:date="2019-03-04T15:29:00Z">
        <w:r w:rsidR="00844EE9">
          <w:rPr>
            <w:rFonts w:cstheme="minorHAnsi"/>
          </w:rPr>
          <w:t xml:space="preserve"> </w:t>
        </w:r>
      </w:ins>
      <w:moveTo w:id="209" w:author="Daniel James Kliebenstein" w:date="2019-03-04T15:27:00Z">
        <w:del w:id="210" w:author="Daniel James Kliebenstein" w:date="2019-03-04T15:28:00Z">
          <w:r w:rsidR="00844EE9" w:rsidDel="00844EE9">
            <w:rPr>
              <w:rFonts w:cstheme="minorHAnsi"/>
            </w:rPr>
            <w:delText>Interactions between these species</w:delText>
          </w:r>
          <w:r w:rsidR="00844EE9" w:rsidRPr="0035605C" w:rsidDel="00844EE9">
            <w:rPr>
              <w:rFonts w:cstheme="minorHAnsi"/>
            </w:rPr>
            <w:delText xml:space="preserve"> are well-characterized phenotypically, and we have previous information on some of the potentially relevant genetic factors on both the pathogen and host side</w:delText>
          </w:r>
          <w:r w:rsidR="00844EE9" w:rsidDel="00844EE9">
            <w:rPr>
              <w:rFonts w:cstheme="minorHAnsi"/>
            </w:rPr>
            <w:delText>s of the interaction</w:delText>
          </w:r>
        </w:del>
        <w:r w:rsidR="00844EE9">
          <w:rPr>
            <w:rFonts w:cstheme="minorHAnsi"/>
          </w:rPr>
          <w:t xml:space="preserve"> </w: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 </w:instrText>
        </w:r>
        <w:r w:rsidR="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844EE9">
          <w:rPr>
            <w:rFonts w:cstheme="minorHAnsi"/>
          </w:rPr>
          <w:instrText xml:space="preserve"> ADDIN EN.CITE.DATA </w:instrText>
        </w:r>
        <w:r w:rsidR="00844EE9">
          <w:rPr>
            <w:rFonts w:cstheme="minorHAnsi"/>
          </w:rPr>
        </w:r>
        <w:r w:rsidR="00844EE9">
          <w:rPr>
            <w:rFonts w:cstheme="minorHAnsi"/>
          </w:rPr>
          <w:fldChar w:fldCharType="end"/>
        </w:r>
        <w:r w:rsidR="00844EE9">
          <w:rPr>
            <w:rFonts w:cstheme="minorHAnsi"/>
          </w:rPr>
        </w:r>
        <w:r w:rsidR="00844EE9">
          <w:rPr>
            <w:rFonts w:cstheme="minorHAnsi"/>
          </w:rPr>
          <w:fldChar w:fldCharType="separate"/>
        </w:r>
        <w:r w:rsidR="00844EE9">
          <w:rPr>
            <w:rFonts w:cstheme="minorHAnsi"/>
            <w:noProof/>
          </w:rPr>
          <w:t>(Denby, Kumar et al. 2004, Rowe and Kliebenstein 2008, Zhang, Corwin et al. 2017, Atwell, Corwin et al. 2018, Soltis, Atwell et al. 2019)</w:t>
        </w:r>
        <w:r w:rsidR="00844EE9">
          <w:rPr>
            <w:rFonts w:cstheme="minorHAnsi"/>
          </w:rPr>
          <w:fldChar w:fldCharType="end"/>
        </w:r>
        <w:r w:rsidR="00844EE9" w:rsidRPr="0035605C">
          <w:rPr>
            <w:rFonts w:cstheme="minorHAnsi"/>
          </w:rPr>
          <w:t>.</w:t>
        </w:r>
      </w:moveTo>
      <w:ins w:id="211" w:author="Daniel James Kliebenstein" w:date="2019-03-04T15:39:00Z">
        <w:r w:rsidR="00361755">
          <w:rPr>
            <w:rFonts w:cstheme="minorHAnsi"/>
          </w:rPr>
          <w:t xml:space="preserve"> Finally, it is possible to measure both the host and pathogen transcriptomes in the same sample (</w:t>
        </w:r>
        <w:commentRangeStart w:id="212"/>
        <w:r w:rsidR="00361755">
          <w:rPr>
            <w:rFonts w:cstheme="minorHAnsi"/>
          </w:rPr>
          <w:t>CITATIONS</w:t>
        </w:r>
        <w:commentRangeEnd w:id="212"/>
        <w:r w:rsidR="00361755">
          <w:rPr>
            <w:rStyle w:val="CommentReference"/>
          </w:rPr>
          <w:commentReference w:id="212"/>
        </w:r>
        <w:r w:rsidR="00361755">
          <w:rPr>
            <w:rFonts w:cstheme="minorHAnsi"/>
          </w:rPr>
          <w:t>).</w:t>
        </w:r>
      </w:ins>
      <w:moveTo w:id="213" w:author="Daniel James Kliebenstein" w:date="2019-03-04T15:27:00Z">
        <w:r w:rsidR="00844EE9" w:rsidRPr="0035605C">
          <w:rPr>
            <w:rFonts w:cstheme="minorHAnsi"/>
          </w:rPr>
          <w:t xml:space="preserve">   </w:t>
        </w:r>
      </w:moveTo>
    </w:p>
    <w:moveToRangeEnd w:id="192"/>
    <w:p w14:paraId="303A4604" w14:textId="47D9576A" w:rsidR="007F58B2" w:rsidDel="00361755" w:rsidRDefault="00435E39" w:rsidP="00A21A4A">
      <w:pPr>
        <w:spacing w:line="480" w:lineRule="auto"/>
        <w:ind w:firstLine="720"/>
        <w:rPr>
          <w:del w:id="214" w:author="Daniel James Kliebenstein" w:date="2019-03-04T15:39:00Z"/>
          <w:rFonts w:cstheme="minorHAnsi"/>
        </w:rPr>
      </w:pPr>
      <w:del w:id="215" w:author="Daniel James Kliebenstein" w:date="2019-03-04T15:39:00Z">
        <w:r w:rsidDel="00361755">
          <w:rPr>
            <w:rFonts w:cstheme="minorHAnsi"/>
          </w:rPr>
          <w:delText xml:space="preserve">We have also previously successfully conducted GWA in this pathogen population for the phenotype of lesion size </w:delText>
        </w:r>
        <w:r w:rsidR="001F7B6F" w:rsidDel="00361755">
          <w:rPr>
            <w:rFonts w:cstheme="minorHAnsi"/>
          </w:rPr>
          <w:fldChar w:fldCharType="begin"/>
        </w:r>
        <w:r w:rsidR="001F7B6F" w:rsidDel="00361755">
          <w:rPr>
            <w:rFonts w:cstheme="minorHAnsi"/>
          </w:rPr>
          <w:del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delInstrText>
        </w:r>
        <w:r w:rsidR="001F7B6F" w:rsidDel="00361755">
          <w:rPr>
            <w:rFonts w:cstheme="minorHAnsi"/>
          </w:rPr>
          <w:fldChar w:fldCharType="separate"/>
        </w:r>
        <w:r w:rsidR="001F7B6F" w:rsidDel="00361755">
          <w:rPr>
            <w:rFonts w:cstheme="minorHAnsi"/>
            <w:noProof/>
          </w:rPr>
          <w:delText>(Atwell, Corwin et al. 2018, Soltis, Atwell et al. 2019)</w:delText>
        </w:r>
        <w:r w:rsidR="001F7B6F" w:rsidDel="00361755">
          <w:rPr>
            <w:rFonts w:cstheme="minorHAnsi"/>
          </w:rPr>
          <w:fldChar w:fldCharType="end"/>
        </w:r>
        <w:r w:rsidDel="00361755">
          <w:rPr>
            <w:rFonts w:cstheme="minorHAnsi"/>
          </w:rPr>
          <w:delText>.</w:delText>
        </w:r>
      </w:del>
    </w:p>
    <w:p w14:paraId="49392884" w14:textId="2A15A1F4" w:rsidR="00812EEF" w:rsidDel="00844EE9" w:rsidRDefault="00435E39" w:rsidP="00410480">
      <w:pPr>
        <w:spacing w:line="480" w:lineRule="auto"/>
        <w:ind w:firstLine="720"/>
        <w:rPr>
          <w:moveFrom w:id="216" w:author="Daniel James Kliebenstein" w:date="2019-03-04T15:27:00Z"/>
          <w:rFonts w:cstheme="minorHAnsi"/>
        </w:rPr>
      </w:pPr>
      <w:moveFromRangeStart w:id="217" w:author="Daniel James Kliebenstein" w:date="2019-03-04T15:27:00Z" w:name="move2605655"/>
      <w:moveFrom w:id="218" w:author="Daniel James Kliebenstein" w:date="2019-03-04T15:27:00Z">
        <w:r w:rsidDel="00844EE9">
          <w:rPr>
            <w:rFonts w:cstheme="minorHAnsi"/>
          </w:rPr>
          <w:t>The genomes of both the host and the pathogen harbor extensive diversity</w:t>
        </w:r>
        <w:r w:rsidR="00A21A4A" w:rsidDel="00844EE9">
          <w:rPr>
            <w:rFonts w:cstheme="minorHAnsi"/>
          </w:rPr>
          <w:t>, with potential for identifying interactions between the two</w:t>
        </w:r>
        <w:r w:rsidDel="00844EE9">
          <w:rPr>
            <w:rFonts w:cstheme="minorHAnsi"/>
          </w:rPr>
          <w:t xml:space="preserve">. </w:t>
        </w:r>
        <w:r w:rsidR="001F5026" w:rsidRPr="0035605C" w:rsidDel="00844EE9">
          <w:rPr>
            <w:rFonts w:cstheme="minorHAnsi"/>
            <w:i/>
          </w:rPr>
          <w:t xml:space="preserve">B. cinerea </w:t>
        </w:r>
        <w:r w:rsidR="001F5026" w:rsidRPr="0035605C" w:rsidDel="00844EE9">
          <w:rPr>
            <w:rFonts w:cstheme="minorHAnsi"/>
          </w:rPr>
          <w:t>exhibits highly quantitative virulence</w:t>
        </w:r>
        <w:r w:rsidR="001F5026" w:rsidDel="00844EE9">
          <w:rPr>
            <w:rFonts w:cstheme="minorHAnsi"/>
          </w:rPr>
          <w:t xml:space="preserve">, facilitated through natural genetic variation </w:t>
        </w:r>
        <w:r w:rsidR="001F5026" w:rsidDel="00844E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1F5026" w:rsidDel="00844EE9">
          <w:rPr>
            <w:rFonts w:cstheme="minorHAnsi"/>
          </w:rPr>
          <w:instrText xml:space="preserve"> ADDIN EN.CITE </w:instrText>
        </w:r>
        <w:r w:rsidR="001F5026" w:rsidDel="00844E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1F5026" w:rsidDel="00844EE9">
          <w:rPr>
            <w:rFonts w:cstheme="minorHAnsi"/>
          </w:rPr>
          <w:instrText xml:space="preserve"> ADDIN EN.CITE.DATA </w:instrText>
        </w:r>
        <w:r w:rsidR="001F5026" w:rsidDel="00844EE9">
          <w:rPr>
            <w:rFonts w:cstheme="minorHAnsi"/>
          </w:rPr>
        </w:r>
        <w:r w:rsidR="001F5026" w:rsidDel="00844EE9">
          <w:rPr>
            <w:rFonts w:cstheme="minorHAnsi"/>
          </w:rPr>
          <w:fldChar w:fldCharType="end"/>
        </w:r>
        <w:r w:rsidR="001F5026" w:rsidDel="00844EE9">
          <w:rPr>
            <w:rFonts w:cstheme="minorHAnsi"/>
          </w:rPr>
        </w:r>
        <w:r w:rsidR="001F5026" w:rsidDel="00844EE9">
          <w:rPr>
            <w:rFonts w:cstheme="minorHAnsi"/>
          </w:rPr>
          <w:fldChar w:fldCharType="separate"/>
        </w:r>
        <w:r w:rsidR="001F5026" w:rsidDel="00844EE9">
          <w:rPr>
            <w:rFonts w:cstheme="minorHAnsi"/>
            <w:noProof/>
          </w:rPr>
          <w:t>(Rowe, Walley et al. 2010, Corwin, Copeland et al. 2016, Zhang, Corwin et al. 2018)</w:t>
        </w:r>
        <w:r w:rsidR="001F5026" w:rsidDel="00844EE9">
          <w:rPr>
            <w:rFonts w:cstheme="minorHAnsi"/>
          </w:rPr>
          <w:fldChar w:fldCharType="end"/>
        </w:r>
        <w:r w:rsidR="001F5026" w:rsidDel="00844EE9">
          <w:rPr>
            <w:rFonts w:cstheme="minorHAnsi"/>
          </w:rPr>
          <w:t xml:space="preserve">. </w:t>
        </w:r>
        <w:r w:rsidR="00A21A4A" w:rsidRPr="00A21A4A" w:rsidDel="00844EE9">
          <w:rPr>
            <w:rFonts w:cstheme="minorHAnsi"/>
            <w:i/>
          </w:rPr>
          <w:t>A. thaliana</w:t>
        </w:r>
        <w:r w:rsidR="00A21A4A" w:rsidDel="00844EE9">
          <w:rPr>
            <w:rFonts w:cstheme="minorHAnsi"/>
          </w:rPr>
          <w:t xml:space="preserve"> contains natural variation for immune pathways with large effects on defense against </w:t>
        </w:r>
        <w:r w:rsidR="00A21A4A" w:rsidRPr="00A21A4A" w:rsidDel="00844EE9">
          <w:rPr>
            <w:rFonts w:cstheme="minorHAnsi"/>
            <w:i/>
          </w:rPr>
          <w:t>B. cinerea</w:t>
        </w:r>
        <w:r w:rsidR="00A21A4A" w:rsidDel="00844EE9">
          <w:rPr>
            <w:rFonts w:cstheme="minorHAnsi"/>
          </w:rPr>
          <w:t xml:space="preserve"> </w:t>
        </w:r>
        <w:r w:rsidR="001F7B6F" w:rsidDel="00844EE9">
          <w:rPr>
            <w:rFonts w:cstheme="minorHAnsi"/>
          </w:rPr>
          <w:fldChar w:fldCharType="begin"/>
        </w:r>
        <w:r w:rsidR="001F7B6F" w:rsidDel="00844E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1F7B6F" w:rsidDel="00844EE9">
          <w:rPr>
            <w:rFonts w:cstheme="minorHAnsi"/>
          </w:rPr>
          <w:fldChar w:fldCharType="separate"/>
        </w:r>
        <w:r w:rsidR="001F7B6F" w:rsidDel="00844EE9">
          <w:rPr>
            <w:rFonts w:cstheme="minorHAnsi"/>
            <w:noProof/>
          </w:rPr>
          <w:t>(Zhang, Corwin et al. 2017)</w:t>
        </w:r>
        <w:r w:rsidR="001F7B6F" w:rsidDel="00844EE9">
          <w:rPr>
            <w:rFonts w:cstheme="minorHAnsi"/>
          </w:rPr>
          <w:fldChar w:fldCharType="end"/>
        </w:r>
        <w:r w:rsidR="00A21A4A" w:rsidDel="00844EE9">
          <w:rPr>
            <w:rFonts w:cstheme="minorHAnsi"/>
          </w:rPr>
          <w:t xml:space="preserve">. </w:t>
        </w:r>
        <w:r w:rsidR="00410480" w:rsidDel="00844EE9">
          <w:rPr>
            <w:rFonts w:cstheme="minorHAnsi"/>
          </w:rPr>
          <w:t>Interactions between these species</w:t>
        </w:r>
        <w:r w:rsidR="00245B23" w:rsidRPr="0035605C" w:rsidDel="00844EE9">
          <w:rPr>
            <w:rFonts w:cstheme="minorHAnsi"/>
          </w:rPr>
          <w:t xml:space="preserve"> are well-characterized phenotypically, and we have previous information on some of the potentially relevant genetic factors on both the pathogen and host side</w:t>
        </w:r>
        <w:r w:rsidR="004D31EE" w:rsidDel="00844EE9">
          <w:rPr>
            <w:rFonts w:cstheme="minorHAnsi"/>
          </w:rPr>
          <w:t xml:space="preserve">s of the interaction </w:t>
        </w:r>
        <w:r w:rsidR="002A0BE9" w:rsidDel="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sidDel="00844EE9">
          <w:rPr>
            <w:rFonts w:cstheme="minorHAnsi"/>
          </w:rPr>
          <w:instrText xml:space="preserve"> ADDIN EN.CITE </w:instrText>
        </w:r>
        <w:r w:rsidR="002A0BE9" w:rsidDel="00844E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sidDel="00844EE9">
          <w:rPr>
            <w:rFonts w:cstheme="minorHAnsi"/>
          </w:rPr>
          <w:instrText xml:space="preserve"> ADDIN EN.CITE.DATA </w:instrText>
        </w:r>
        <w:r w:rsidR="002A0BE9" w:rsidDel="00844EE9">
          <w:rPr>
            <w:rFonts w:cstheme="minorHAnsi"/>
          </w:rPr>
        </w:r>
        <w:r w:rsidR="002A0BE9" w:rsidDel="00844EE9">
          <w:rPr>
            <w:rFonts w:cstheme="minorHAnsi"/>
          </w:rPr>
          <w:fldChar w:fldCharType="end"/>
        </w:r>
        <w:r w:rsidR="002A0BE9" w:rsidDel="00844EE9">
          <w:rPr>
            <w:rFonts w:cstheme="minorHAnsi"/>
          </w:rPr>
        </w:r>
        <w:r w:rsidR="002A0BE9" w:rsidDel="00844EE9">
          <w:rPr>
            <w:rFonts w:cstheme="minorHAnsi"/>
          </w:rPr>
          <w:fldChar w:fldCharType="separate"/>
        </w:r>
        <w:r w:rsidR="002A0BE9" w:rsidDel="00844EE9">
          <w:rPr>
            <w:rFonts w:cstheme="minorHAnsi"/>
            <w:noProof/>
          </w:rPr>
          <w:t>(Denby, Kumar et al. 2004, Rowe and Kliebenstein 2008, Zhang, Corwin et al. 2017, Atwell, Corwin et al. 2018, Soltis, Atwell et al. 2019)</w:t>
        </w:r>
        <w:r w:rsidR="002A0BE9" w:rsidDel="00844EE9">
          <w:rPr>
            <w:rFonts w:cstheme="minorHAnsi"/>
          </w:rPr>
          <w:fldChar w:fldCharType="end"/>
        </w:r>
        <w:r w:rsidR="00245B23" w:rsidRPr="0035605C" w:rsidDel="00844EE9">
          <w:rPr>
            <w:rFonts w:cstheme="minorHAnsi"/>
          </w:rPr>
          <w:t xml:space="preserve">. </w:t>
        </w:r>
        <w:r w:rsidR="00812EEF" w:rsidRPr="0035605C" w:rsidDel="00844EE9">
          <w:rPr>
            <w:rFonts w:cstheme="minorHAnsi"/>
          </w:rPr>
          <w:t xml:space="preserve">  </w:t>
        </w:r>
      </w:moveFrom>
    </w:p>
    <w:moveFromRangeEnd w:id="217"/>
    <w:p w14:paraId="48CA2E61" w14:textId="19C191F3" w:rsidR="00245B23" w:rsidRPr="0035605C" w:rsidRDefault="00812EEF" w:rsidP="001F5026">
      <w:pPr>
        <w:spacing w:line="480" w:lineRule="auto"/>
        <w:ind w:firstLine="720"/>
        <w:rPr>
          <w:rFonts w:cstheme="minorHAnsi"/>
        </w:rPr>
      </w:pPr>
      <w:del w:id="219" w:author="Daniel James Kliebenstein" w:date="2019-03-04T15:39:00Z">
        <w:r w:rsidRPr="0035605C" w:rsidDel="00361755">
          <w:rPr>
            <w:rFonts w:cstheme="minorHAnsi"/>
          </w:rPr>
          <w:delText>As such</w:delText>
        </w:r>
      </w:del>
      <w:ins w:id="220" w:author="Daniel James Kliebenstein" w:date="2019-03-04T15:39:00Z">
        <w:r w:rsidR="00361755">
          <w:rPr>
            <w:rFonts w:cstheme="minorHAnsi"/>
          </w:rPr>
          <w:t>T</w:t>
        </w:r>
      </w:ins>
      <w:ins w:id="221" w:author="Daniel James Kliebenstein" w:date="2019-03-04T15:40:00Z">
        <w:r w:rsidR="00361755">
          <w:rPr>
            <w:rFonts w:cstheme="minorHAnsi"/>
          </w:rPr>
          <w:t>hus</w:t>
        </w:r>
      </w:ins>
      <w:r w:rsidRPr="0035605C">
        <w:rPr>
          <w:rFonts w:cstheme="minorHAnsi"/>
        </w:rPr>
        <w:t xml:space="preserve">, we conducted </w:t>
      </w:r>
      <w:del w:id="222" w:author="Daniel James Kliebenstein" w:date="2019-03-04T15:40:00Z">
        <w:r w:rsidRPr="0035605C" w:rsidDel="00361755">
          <w:rPr>
            <w:rFonts w:cstheme="minorHAnsi"/>
          </w:rPr>
          <w:delText xml:space="preserve">genome-wide association (GWA) </w:delText>
        </w:r>
      </w:del>
      <w:ins w:id="223" w:author="Daniel James Kliebenstein" w:date="2019-03-04T15:40:00Z">
        <w:r w:rsidR="00361755">
          <w:rPr>
            <w:rFonts w:cstheme="minorHAnsi"/>
          </w:rPr>
          <w:t xml:space="preserve">a GWA analysis of the pathogen and host transcriptomes to identify </w:t>
        </w:r>
      </w:ins>
      <w:del w:id="224" w:author="Daniel James Kliebenstein" w:date="2019-03-04T15:40:00Z">
        <w:r w:rsidRPr="0035605C" w:rsidDel="00361755">
          <w:rPr>
            <w:rFonts w:cstheme="minorHAnsi"/>
          </w:rPr>
          <w:delText xml:space="preserve">to look for evidence of </w:delText>
        </w:r>
      </w:del>
      <w:r w:rsidRPr="0035605C">
        <w:rPr>
          <w:rFonts w:cstheme="minorHAnsi"/>
        </w:rPr>
        <w:t xml:space="preserve">loci in </w:t>
      </w:r>
      <w:r w:rsidRPr="0035605C">
        <w:rPr>
          <w:rFonts w:cstheme="minorHAnsi"/>
          <w:i/>
        </w:rPr>
        <w:t>B. cinerea</w:t>
      </w:r>
      <w:r w:rsidRPr="0035605C">
        <w:rPr>
          <w:rFonts w:cstheme="minorHAnsi"/>
        </w:rPr>
        <w:t xml:space="preserve"> that may be modulating </w:t>
      </w:r>
      <w:del w:id="225" w:author="Daniel James Kliebenstein" w:date="2019-03-04T15:40:00Z">
        <w:r w:rsidRPr="0035605C" w:rsidDel="00361755">
          <w:rPr>
            <w:rFonts w:cstheme="minorHAnsi"/>
          </w:rPr>
          <w:delText>this heritable expression variation</w:delText>
        </w:r>
      </w:del>
      <w:ins w:id="226" w:author="Daniel James Kliebenstein" w:date="2019-03-04T15:40:00Z">
        <w:r w:rsidR="00361755">
          <w:rPr>
            <w:rFonts w:cstheme="minorHAnsi"/>
          </w:rPr>
          <w:t xml:space="preserve">this </w:t>
        </w:r>
        <w:proofErr w:type="spellStart"/>
        <w:r w:rsidR="00361755">
          <w:rPr>
            <w:rFonts w:cstheme="minorHAnsi"/>
          </w:rPr>
          <w:t>interaciton</w:t>
        </w:r>
      </w:ins>
      <w:proofErr w:type="spellEnd"/>
      <w:r w:rsidRPr="0035605C">
        <w:rPr>
          <w:rFonts w:cstheme="minorHAnsi"/>
        </w:rPr>
        <w:t>.</w:t>
      </w:r>
      <w:r w:rsidR="001F5026">
        <w:rPr>
          <w:rFonts w:cstheme="minorHAnsi"/>
        </w:rPr>
        <w:t xml:space="preserve"> </w:t>
      </w:r>
      <w:del w:id="227" w:author="Daniel James Kliebenstein" w:date="2019-03-04T15:40:00Z">
        <w:r w:rsidR="00245B23" w:rsidRPr="0035605C" w:rsidDel="00361755">
          <w:rPr>
            <w:rFonts w:cstheme="minorHAnsi"/>
          </w:rPr>
          <w:delText xml:space="preserve">In this study, we ask how genetics within the pathogen </w:delText>
        </w:r>
        <w:r w:rsidR="00245B23" w:rsidRPr="0035605C" w:rsidDel="00361755">
          <w:rPr>
            <w:rFonts w:cstheme="minorHAnsi"/>
          </w:rPr>
          <w:lastRenderedPageBreak/>
          <w:delText>may modulate expression variation over the course of infection.</w:delText>
        </w:r>
      </w:del>
      <w:ins w:id="228" w:author="Daniel James Kliebenstein" w:date="2019-03-04T15:40:00Z">
        <w:r w:rsidR="00361755">
          <w:rPr>
            <w:rFonts w:cstheme="minorHAnsi"/>
          </w:rPr>
          <w:t xml:space="preserve"> We utilized a previous co</w:t>
        </w:r>
      </w:ins>
      <w:ins w:id="229" w:author="Daniel James Kliebenstein" w:date="2019-03-04T15:41:00Z">
        <w:r w:rsidR="00361755">
          <w:rPr>
            <w:rFonts w:cstheme="minorHAnsi"/>
          </w:rPr>
          <w:t>-</w:t>
        </w:r>
        <w:proofErr w:type="spellStart"/>
        <w:r w:rsidR="00361755">
          <w:rPr>
            <w:rFonts w:cstheme="minorHAnsi"/>
          </w:rPr>
          <w:t>transcirptome</w:t>
        </w:r>
        <w:proofErr w:type="spellEnd"/>
        <w:r w:rsidR="00361755">
          <w:rPr>
            <w:rFonts w:cstheme="minorHAnsi"/>
          </w:rPr>
          <w:t xml:space="preserve"> dataset of </w:t>
        </w:r>
      </w:ins>
      <w:del w:id="230" w:author="Daniel James Kliebenstein" w:date="2019-03-04T15:41:00Z">
        <w:r w:rsidR="00245B23" w:rsidRPr="0035605C" w:rsidDel="00361755">
          <w:rPr>
            <w:rFonts w:cstheme="minorHAnsi"/>
          </w:rPr>
          <w:delText xml:space="preserve"> We work with the gene expression data from Zhang </w:delText>
        </w:r>
        <w:r w:rsidR="00245B23" w:rsidRPr="0035605C" w:rsidDel="00361755">
          <w:rPr>
            <w:rFonts w:cstheme="minorHAnsi"/>
            <w:i/>
          </w:rPr>
          <w:delText>et al</w:delText>
        </w:r>
        <w:r w:rsidR="00245B23" w:rsidRPr="0035605C" w:rsidDel="00361755">
          <w:rPr>
            <w:rFonts w:cstheme="minorHAnsi"/>
          </w:rPr>
          <w:delText xml:space="preserve">., performing genome-wide association (GWA) of </w:delText>
        </w:r>
      </w:del>
      <w:r w:rsidR="00245B23" w:rsidRPr="0035605C">
        <w:rPr>
          <w:rFonts w:cstheme="minorHAnsi"/>
        </w:rPr>
        <w:t>variation in individual transcript expression profiles</w:t>
      </w:r>
      <w:ins w:id="231" w:author="Daniel James Kliebenstein" w:date="2019-03-04T15:41:00Z">
        <w:r w:rsidR="00361755">
          <w:rPr>
            <w:rFonts w:cstheme="minorHAnsi"/>
          </w:rPr>
          <w:t xml:space="preserve"> of diverse</w:t>
        </w:r>
      </w:ins>
      <w:r w:rsidR="00245B23" w:rsidRPr="0035605C">
        <w:rPr>
          <w:rFonts w:cstheme="minorHAnsi"/>
        </w:rPr>
        <w:t xml:space="preserve"> </w:t>
      </w:r>
      <w:moveToRangeStart w:id="232" w:author="Daniel James Kliebenstein" w:date="2019-03-04T15:41:00Z" w:name="move2606512"/>
      <w:moveTo w:id="233" w:author="Daniel James Kliebenstein" w:date="2019-03-04T15:41:00Z">
        <w:r w:rsidR="00361755" w:rsidRPr="0035605C">
          <w:rPr>
            <w:rFonts w:cstheme="minorHAnsi"/>
            <w:i/>
          </w:rPr>
          <w:t xml:space="preserve">B. </w:t>
        </w:r>
        <w:proofErr w:type="spellStart"/>
        <w:r w:rsidR="00361755" w:rsidRPr="0035605C">
          <w:rPr>
            <w:rFonts w:cstheme="minorHAnsi"/>
            <w:i/>
          </w:rPr>
          <w:t>cinerea</w:t>
        </w:r>
        <w:proofErr w:type="spellEnd"/>
        <w:r w:rsidR="00361755" w:rsidRPr="0035605C">
          <w:rPr>
            <w:rFonts w:cstheme="minorHAnsi"/>
          </w:rPr>
          <w:t xml:space="preserve"> </w:t>
        </w:r>
        <w:del w:id="234" w:author="Daniel James Kliebenstein" w:date="2019-03-04T15:41:00Z">
          <w:r w:rsidR="00361755" w:rsidRPr="0035605C" w:rsidDel="00361755">
            <w:rPr>
              <w:rFonts w:cstheme="minorHAnsi"/>
            </w:rPr>
            <w:delText>genome</w:delText>
          </w:r>
        </w:del>
      </w:moveTo>
      <w:ins w:id="235" w:author="Daniel James Kliebenstein" w:date="2019-03-04T15:41:00Z">
        <w:r w:rsidR="00361755">
          <w:rPr>
            <w:rFonts w:cstheme="minorHAnsi"/>
          </w:rPr>
          <w:t>isolates</w:t>
        </w:r>
      </w:ins>
      <w:moveTo w:id="236" w:author="Daniel James Kliebenstein" w:date="2019-03-04T15:41:00Z">
        <w:r w:rsidR="00361755" w:rsidRPr="0035605C">
          <w:rPr>
            <w:rFonts w:cstheme="minorHAnsi"/>
          </w:rPr>
          <w:t xml:space="preserve"> </w:t>
        </w:r>
        <w:del w:id="237" w:author="Daniel James Kliebenstein" w:date="2019-03-04T15:41:00Z">
          <w:r w:rsidR="00361755" w:rsidRPr="0035605C" w:rsidDel="00361755">
            <w:rPr>
              <w:rFonts w:cstheme="minorHAnsi"/>
            </w:rPr>
            <w:delText xml:space="preserve">when </w:delText>
          </w:r>
        </w:del>
        <w:r w:rsidR="00361755" w:rsidRPr="0035605C">
          <w:rPr>
            <w:rFonts w:cstheme="minorHAnsi"/>
          </w:rPr>
          <w:t xml:space="preserve">infecting the wildtype host Col-0 </w:t>
        </w:r>
        <w:r w:rsidR="00361755" w:rsidRPr="0035605C">
          <w:rPr>
            <w:rFonts w:cstheme="minorHAnsi"/>
            <w:i/>
          </w:rPr>
          <w:t>A. thaliana</w:t>
        </w:r>
      </w:moveTo>
      <w:moveToRangeEnd w:id="232"/>
      <w:ins w:id="238" w:author="Daniel James Kliebenstein" w:date="2019-03-04T15:41:00Z">
        <w:r w:rsidR="00361755">
          <w:rPr>
            <w:rFonts w:cstheme="minorHAnsi"/>
          </w:rPr>
          <w:t xml:space="preserve"> (CITATION).</w:t>
        </w:r>
      </w:ins>
      <w:ins w:id="239" w:author="Daniel James Kliebenstein" w:date="2019-03-04T15:42:00Z">
        <w:r w:rsidR="00361755" w:rsidRPr="0035605C" w:rsidDel="00361755">
          <w:rPr>
            <w:rFonts w:cstheme="minorHAnsi"/>
          </w:rPr>
          <w:t xml:space="preserve"> </w:t>
        </w:r>
      </w:ins>
      <w:del w:id="240" w:author="Daniel James Kliebenstein" w:date="2019-03-04T15:42:00Z">
        <w:r w:rsidR="00245B23" w:rsidRPr="0035605C" w:rsidDel="00361755">
          <w:rPr>
            <w:rFonts w:cstheme="minorHAnsi"/>
          </w:rPr>
          <w:delText>with SNP level variation within the</w:delText>
        </w:r>
      </w:del>
      <w:moveFromRangeStart w:id="241" w:author="Daniel James Kliebenstein" w:date="2019-03-04T15:41:00Z" w:name="move2606512"/>
      <w:moveFrom w:id="242" w:author="Daniel James Kliebenstein" w:date="2019-03-04T15:41:00Z">
        <w:del w:id="243" w:author="Daniel James Kliebenstein" w:date="2019-03-04T15:42:00Z">
          <w:r w:rsidR="00245B23" w:rsidRPr="0035605C" w:rsidDel="00361755">
            <w:rPr>
              <w:rFonts w:cstheme="minorHAnsi"/>
            </w:rPr>
            <w:delText xml:space="preserve"> </w:delText>
          </w:r>
          <w:r w:rsidR="00245B23" w:rsidRPr="0035605C" w:rsidDel="00361755">
            <w:rPr>
              <w:rFonts w:cstheme="minorHAnsi"/>
              <w:i/>
            </w:rPr>
            <w:delText>B. cinerea</w:delText>
          </w:r>
          <w:r w:rsidR="00245B23" w:rsidRPr="0035605C" w:rsidDel="00361755">
            <w:rPr>
              <w:rFonts w:cstheme="minorHAnsi"/>
            </w:rPr>
            <w:delText xml:space="preserve"> genome when infecting the wildtype host Col-0 </w:delText>
          </w:r>
          <w:r w:rsidR="00245B23" w:rsidRPr="0035605C" w:rsidDel="00361755">
            <w:rPr>
              <w:rFonts w:cstheme="minorHAnsi"/>
              <w:i/>
            </w:rPr>
            <w:delText>A. thalian</w:delText>
          </w:r>
        </w:del>
        <w:r w:rsidR="00245B23" w:rsidRPr="0035605C" w:rsidDel="00361755">
          <w:rPr>
            <w:rFonts w:cstheme="minorHAnsi"/>
            <w:i/>
          </w:rPr>
          <w:t>a</w:t>
        </w:r>
      </w:moveFrom>
      <w:moveFromRangeEnd w:id="241"/>
      <w:r w:rsidR="00245B23" w:rsidRPr="0035605C">
        <w:rPr>
          <w:rFonts w:cstheme="minorHAnsi"/>
        </w:rPr>
        <w:t xml:space="preserve">. </w:t>
      </w:r>
      <w:del w:id="244" w:author="Daniel James Kliebenstein" w:date="2019-03-04T15:42:00Z">
        <w:r w:rsidR="00245B23" w:rsidRPr="0035605C" w:rsidDel="00361755">
          <w:rPr>
            <w:rFonts w:cstheme="minorHAnsi"/>
          </w:rPr>
          <w:delText xml:space="preserve">This </w:delText>
        </w:r>
      </w:del>
      <w:ins w:id="245" w:author="Daniel James Kliebenstein" w:date="2019-03-04T15:42:00Z">
        <w:r w:rsidR="00361755">
          <w:rPr>
            <w:rFonts w:cstheme="minorHAnsi"/>
          </w:rPr>
          <w:t xml:space="preserve">These SNPs have an explicit directionality to them as the causality must arise within the </w:t>
        </w:r>
      </w:ins>
      <w:ins w:id="246" w:author="Daniel James Kliebenstein" w:date="2019-03-04T15:43:00Z">
        <w:r w:rsidR="00361755">
          <w:rPr>
            <w:rFonts w:cstheme="minorHAnsi"/>
          </w:rPr>
          <w:t>pathogen</w:t>
        </w:r>
      </w:ins>
      <w:ins w:id="247" w:author="Daniel James Kliebenstein" w:date="2019-03-04T15:42:00Z">
        <w:r w:rsidR="00361755">
          <w:rPr>
            <w:rFonts w:cstheme="minorHAnsi"/>
          </w:rPr>
          <w:t xml:space="preserve"> </w:t>
        </w:r>
      </w:ins>
      <w:ins w:id="248" w:author="Daniel James Kliebenstein" w:date="2019-03-04T15:43:00Z">
        <w:r w:rsidR="00361755">
          <w:rPr>
            <w:rFonts w:cstheme="minorHAnsi"/>
          </w:rPr>
          <w:t>and then extend to the host</w:t>
        </w:r>
      </w:ins>
      <w:del w:id="249" w:author="Daniel James Kliebenstein" w:date="2019-03-04T15:43:00Z">
        <w:r w:rsidR="00245B23" w:rsidRPr="0035605C" w:rsidDel="00361755">
          <w:rPr>
            <w:rFonts w:cstheme="minorHAnsi"/>
          </w:rPr>
          <w:delText xml:space="preserve">gives us a hypothesis of directionality; any locus in </w:delText>
        </w:r>
        <w:r w:rsidR="00245B23" w:rsidRPr="0035605C" w:rsidDel="00361755">
          <w:rPr>
            <w:rFonts w:cstheme="minorHAnsi"/>
            <w:i/>
          </w:rPr>
          <w:delText xml:space="preserve">B. cinerea </w:delText>
        </w:r>
        <w:r w:rsidR="00245B23" w:rsidRPr="0035605C" w:rsidDel="00361755">
          <w:rPr>
            <w:rFonts w:cstheme="minorHAnsi"/>
          </w:rPr>
          <w:delText>linked to expression variation in the host or pathogen is directly or indirectly modulating expression. With numerous traits in this analysis, we focused on general patterns of eQTL distribution across the genome, and identification of major hotspots of eQTL</w:delText>
        </w:r>
      </w:del>
      <w:r w:rsidR="00245B23" w:rsidRPr="0035605C">
        <w:rPr>
          <w:rFonts w:cstheme="minorHAnsi"/>
        </w:rPr>
        <w:t xml:space="preserve">. </w:t>
      </w:r>
      <w:del w:id="250" w:author="Daniel James Kliebenstein" w:date="2019-03-04T15:43:00Z">
        <w:r w:rsidR="004B49CF" w:rsidDel="00361755">
          <w:rPr>
            <w:rFonts w:cstheme="minorHAnsi"/>
          </w:rPr>
          <w:delText xml:space="preserve">Our </w:delText>
        </w:r>
      </w:del>
      <w:ins w:id="251" w:author="Daniel James Kliebenstein" w:date="2019-03-04T15:43:00Z">
        <w:r w:rsidR="00361755">
          <w:rPr>
            <w:rFonts w:cstheme="minorHAnsi"/>
          </w:rPr>
          <w:t>This</w:t>
        </w:r>
        <w:r w:rsidR="00361755">
          <w:rPr>
            <w:rFonts w:cstheme="minorHAnsi"/>
          </w:rPr>
          <w:t xml:space="preserve"> </w:t>
        </w:r>
      </w:ins>
      <w:r w:rsidR="004B49CF">
        <w:rPr>
          <w:rFonts w:cstheme="minorHAnsi"/>
        </w:rPr>
        <w:t>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t>
      </w:r>
      <w:ins w:id="252" w:author="Daniel James Kliebenstein" w:date="2019-03-04T15:43:00Z">
        <w:r w:rsidR="00361755">
          <w:rPr>
            <w:rFonts w:cstheme="minorHAnsi"/>
          </w:rPr>
          <w:t xml:space="preserve">could be linked to effecting specific host or pathogen transcript modules and could be linked to variation in lesion size. </w:t>
        </w:r>
      </w:ins>
      <w:ins w:id="253" w:author="Daniel James Kliebenstein" w:date="2019-03-04T15:44:00Z">
        <w:r w:rsidR="00361755">
          <w:rPr>
            <w:rFonts w:cstheme="minorHAnsi"/>
          </w:rPr>
          <w:t>There was no identifiable overlap in the hotspots that linked to the host or the pathogen</w:t>
        </w:r>
      </w:ins>
      <w:del w:id="254" w:author="Daniel James Kliebenstein" w:date="2019-03-04T15:45:00Z">
        <w:r w:rsidR="00312A39" w:rsidDel="00361755">
          <w:rPr>
            <w:rFonts w:cstheme="minorHAnsi"/>
          </w:rPr>
          <w:delText>were largely linked to variation in transcripts in only the host or the pathogen</w:delText>
        </w:r>
      </w:del>
      <w:r w:rsidR="00312A39">
        <w:rPr>
          <w:rFonts w:cstheme="minorHAnsi"/>
        </w:rPr>
        <w:t xml:space="preserve">, suggesting a </w:t>
      </w:r>
      <w:del w:id="255" w:author="Daniel James Kliebenstein" w:date="2019-03-04T15:42:00Z">
        <w:r w:rsidR="00312A39" w:rsidDel="00361755">
          <w:rPr>
            <w:rFonts w:cstheme="minorHAnsi"/>
          </w:rPr>
          <w:delText xml:space="preserve">fairly </w:delText>
        </w:r>
      </w:del>
      <w:ins w:id="256" w:author="Daniel James Kliebenstein" w:date="2019-03-04T15:42:00Z">
        <w:r w:rsidR="00361755">
          <w:rPr>
            <w:rFonts w:cstheme="minorHAnsi"/>
          </w:rPr>
          <w:t>somewhat</w:t>
        </w:r>
        <w:r w:rsidR="00361755">
          <w:rPr>
            <w:rFonts w:cstheme="minorHAnsi"/>
          </w:rPr>
          <w:t xml:space="preserve"> </w:t>
        </w:r>
      </w:ins>
      <w:r w:rsidR="00312A39">
        <w:rPr>
          <w:rFonts w:cstheme="minorHAnsi"/>
        </w:rPr>
        <w:t xml:space="preserve">independent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 xml:space="preserve">Among these hotspot loci, all appeared to tag novel genes not previously identified as controlling plant-pathogen virulence interactions. </w:t>
      </w:r>
      <w:del w:id="257" w:author="Daniel James Kliebenstein" w:date="2019-03-04T15:45:00Z">
        <w:r w:rsidR="00345CA0" w:rsidDel="00361755">
          <w:rPr>
            <w:rFonts w:cstheme="minorHAnsi"/>
          </w:rPr>
          <w:delText xml:space="preserve">Expression of several of these hotspot genes positively correlates with lesion size, and their downstream targets include many genetic functions, including some virulence traits. </w:delText>
        </w:r>
      </w:del>
      <w:r w:rsidR="00345CA0">
        <w:rPr>
          <w:rFonts w:cstheme="minorHAnsi"/>
        </w:rPr>
        <w:t xml:space="preserve">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3769B9AF" w:rsidR="00726354" w:rsidRDefault="00A27DDA" w:rsidP="00B44937">
      <w:pPr>
        <w:spacing w:line="480" w:lineRule="auto"/>
        <w:ind w:firstLine="720"/>
        <w:rPr>
          <w:rFonts w:cstheme="minorHAnsi"/>
        </w:rPr>
      </w:pPr>
      <w:r>
        <w:rPr>
          <w:rFonts w:cstheme="minorHAnsi"/>
        </w:rPr>
        <w:lastRenderedPageBreak/>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w:t>
      </w:r>
      <w:r w:rsidR="00ED6C2C">
        <w:rPr>
          <w:rFonts w:cstheme="minorHAnsi"/>
        </w:rPr>
        <w:t xml:space="preserve">expression </w:t>
      </w:r>
      <w:r w:rsidR="00E00308">
        <w:rPr>
          <w:rFonts w:cstheme="minorHAnsi"/>
        </w:rPr>
        <w:t xml:space="preserve">GWA </w:t>
      </w:r>
      <w:r w:rsidR="00952F7C" w:rsidRPr="0035605C">
        <w:rPr>
          <w:rFonts w:cstheme="minorHAnsi"/>
        </w:rPr>
        <w:t xml:space="preserve">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4D2A39">
        <w:rPr>
          <w:rFonts w:cstheme="minorHAnsi"/>
        </w:rPr>
        <w:t xml:space="preserve">Col-0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4D2A39">
        <w:rPr>
          <w:rFonts w:cstheme="minorHAnsi"/>
        </w:rPr>
        <w:t xml:space="preserve"> across 96 diverse </w:t>
      </w:r>
      <w:r w:rsidR="004D2A39" w:rsidRPr="004D2A39">
        <w:rPr>
          <w:rFonts w:cstheme="minorHAnsi"/>
          <w:i/>
        </w:rPr>
        <w:t>B. cinerea</w:t>
      </w:r>
      <w:r w:rsidR="004D2A39">
        <w:rPr>
          <w:rFonts w:cstheme="minorHAnsi"/>
        </w:rPr>
        <w:t xml:space="preserve"> isolates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1F7B6F">
        <w:rPr>
          <w:rFonts w:cstheme="minorHAnsi"/>
        </w:rPr>
        <w:fldChar w:fldCharType="begin"/>
      </w:r>
      <w:r w:rsidR="001F7B6F">
        <w:rPr>
          <w:rFonts w:cstheme="minorHAnsi"/>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Pr>
          <w:rFonts w:cstheme="minorHAnsi"/>
        </w:rPr>
        <w:fldChar w:fldCharType="separate"/>
      </w:r>
      <w:r w:rsidR="001F7B6F">
        <w:rPr>
          <w:rFonts w:cstheme="minorHAnsi"/>
          <w:noProof/>
        </w:rPr>
        <w:t>(Zhou and Stephens 2012, Atwell, Corwin et al. 2018)</w:t>
      </w:r>
      <w:r w:rsidR="001F7B6F">
        <w:rPr>
          <w:rFonts w:cstheme="minorHAnsi"/>
        </w:rPr>
        <w:fldChar w:fldCharType="end"/>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commentRangeStart w:id="258"/>
      <w:r w:rsidR="00912EE3" w:rsidRPr="0035605C">
        <w:rPr>
          <w:rFonts w:cstheme="minorHAnsi"/>
        </w:rPr>
        <w:t xml:space="preserve">. </w:t>
      </w:r>
      <w:commentRangeStart w:id="259"/>
      <w:ins w:id="260" w:author="Dan Kliebenstein" w:date="2019-02-21T10:45:00Z">
        <w:r w:rsidR="00912EE3">
          <w:rPr>
            <w:rFonts w:cstheme="minorHAnsi"/>
          </w:rPr>
          <w:t xml:space="preserve">For these genes with significant SNPs, there was a median of XX SNPs per transcript (Range 1 to 16,818 SNPs) for </w:t>
        </w:r>
      </w:ins>
      <w:r w:rsidR="0087068F" w:rsidRPr="0035605C">
        <w:rPr>
          <w:rFonts w:cstheme="minorHAnsi"/>
          <w:i/>
        </w:rPr>
        <w:t>B. cinerea</w:t>
      </w:r>
      <w:r w:rsidR="0087068F" w:rsidRPr="0035605C">
        <w:rPr>
          <w:rFonts w:cstheme="minorHAnsi"/>
        </w:rPr>
        <w:t>, and</w:t>
      </w:r>
      <w:ins w:id="261" w:author="Dan Kliebenstein" w:date="2019-02-21T10:46:00Z">
        <w:r w:rsidR="00912EE3">
          <w:rPr>
            <w:rFonts w:cstheme="minorHAnsi"/>
          </w:rPr>
          <w:t xml:space="preserve"> a median of XX SNPs per transcript (Range 1 to </w:t>
        </w:r>
      </w:ins>
      <w:ins w:id="262" w:author="Dan Kliebenstein" w:date="2019-02-21T10:47:00Z">
        <w:r w:rsidR="00912EE3">
          <w:rPr>
            <w:rFonts w:cstheme="minorHAnsi"/>
          </w:rPr>
          <w:t>24</w:t>
        </w:r>
      </w:ins>
      <w:ins w:id="263" w:author="Dan Kliebenstein" w:date="2019-02-21T10:46:00Z">
        <w:r w:rsidR="00912EE3">
          <w:rPr>
            <w:rFonts w:cstheme="minorHAnsi"/>
          </w:rPr>
          <w:t>,</w:t>
        </w:r>
      </w:ins>
      <w:ins w:id="264" w:author="Dan Kliebenstein" w:date="2019-02-21T10:47:00Z">
        <w:r w:rsidR="00912EE3">
          <w:rPr>
            <w:rFonts w:cstheme="minorHAnsi"/>
          </w:rPr>
          <w:t>623</w:t>
        </w:r>
      </w:ins>
      <w:ins w:id="265"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259"/>
      <w:r>
        <w:rPr>
          <w:rStyle w:val="CommentReference"/>
        </w:rPr>
        <w:commentReference w:id="259"/>
      </w:r>
      <w:r w:rsidR="0087068F" w:rsidRPr="0035605C">
        <w:rPr>
          <w:rFonts w:cstheme="minorHAnsi"/>
        </w:rPr>
        <w:t xml:space="preserve">. </w:t>
      </w:r>
      <w:commentRangeStart w:id="266"/>
      <w:commentRangeStart w:id="267"/>
      <w:ins w:id="268" w:author="Dan Kliebenstein" w:date="2019-02-21T10:44:00Z">
        <w:r w:rsidR="00912EE3">
          <w:rPr>
            <w:rFonts w:cstheme="minorHAnsi"/>
          </w:rPr>
          <w:t xml:space="preserve">Further, </w:t>
        </w:r>
      </w:ins>
      <w:ins w:id="269" w:author="Dan Kliebenstein" w:date="2019-02-21T10:50:00Z">
        <w:r w:rsidR="00912EE3">
          <w:rPr>
            <w:rFonts w:cstheme="minorHAnsi"/>
          </w:rPr>
          <w:t>the distribution of p-values for significant SNP</w:t>
        </w:r>
      </w:ins>
      <w:r w:rsidR="00C72EBD">
        <w:rPr>
          <w:rFonts w:cstheme="minorHAnsi"/>
        </w:rPr>
        <w:t>s</w:t>
      </w:r>
      <w:ins w:id="270" w:author="Dan Kliebenstein" w:date="2019-02-21T10:50:00Z">
        <w:r w:rsidR="00912EE3">
          <w:rPr>
            <w:rFonts w:cstheme="minorHAnsi"/>
          </w:rPr>
          <w:t xml:space="preserve"> found little evidence for large effect polymorphisms suggesting </w:t>
        </w:r>
      </w:ins>
      <w:del w:id="271" w:author="Dan Kliebenstein" w:date="2019-02-21T10:45:00Z">
        <w:r w:rsidR="00B44937" w:rsidRPr="0035605C" w:rsidDel="00912EE3">
          <w:rPr>
            <w:rFonts w:cstheme="minorHAnsi"/>
          </w:rPr>
          <w:delText xml:space="preserve">, </w:delText>
        </w:r>
      </w:del>
      <w:del w:id="272" w:author="Dan Kliebenstein" w:date="2019-02-21T10:51:00Z">
        <w:r w:rsidR="00B44937" w:rsidRPr="0035605C" w:rsidDel="00912EE3">
          <w:rPr>
            <w:rFonts w:cstheme="minorHAnsi"/>
          </w:rPr>
          <w:delText xml:space="preserve">we find </w:delText>
        </w:r>
      </w:del>
      <w:r w:rsidR="00B44937" w:rsidRPr="0035605C">
        <w:rPr>
          <w:rFonts w:cstheme="minorHAnsi"/>
        </w:rPr>
        <w:t>a highly polygenic basis of loci modulating transcriptome variation.</w:t>
      </w:r>
      <w:commentRangeEnd w:id="266"/>
      <w:r w:rsidR="00912EE3">
        <w:rPr>
          <w:rStyle w:val="CommentReference"/>
        </w:rPr>
        <w:commentReference w:id="266"/>
      </w:r>
      <w:commentRangeEnd w:id="258"/>
      <w:commentRangeEnd w:id="267"/>
      <w:r w:rsidR="00E00308">
        <w:rPr>
          <w:rStyle w:val="CommentReference"/>
        </w:rPr>
        <w:commentReference w:id="267"/>
      </w:r>
      <w:r w:rsidR="00055628">
        <w:rPr>
          <w:rStyle w:val="CommentReference"/>
        </w:rPr>
        <w:commentReference w:id="258"/>
      </w:r>
    </w:p>
    <w:p w14:paraId="4ABD6389" w14:textId="6116FD48"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r w:rsidR="00C0675E">
        <w:rPr>
          <w:rFonts w:cstheme="minorHAnsi"/>
        </w:rPr>
        <w:t>every</w:t>
      </w:r>
      <w:r>
        <w:rPr>
          <w:rFonts w:cstheme="minorHAnsi"/>
        </w:rPr>
        <w:t xml:space="preserve"> transcript using 1,000 or more permutations. However, we permuted the whole dataset across </w:t>
      </w:r>
      <w:r w:rsidR="00C0675E">
        <w:rPr>
          <w:rFonts w:cstheme="minorHAnsi"/>
        </w:rPr>
        <w:t>each</w:t>
      </w:r>
      <w:r>
        <w:rPr>
          <w:rFonts w:cstheme="minorHAnsi"/>
        </w:rPr>
        <w:t xml:space="preserve"> of the </w:t>
      </w:r>
      <w:r w:rsidRPr="0035605C">
        <w:rPr>
          <w:rFonts w:cstheme="minorHAnsi"/>
        </w:rPr>
        <w:t>tens of thousands of traits</w:t>
      </w:r>
      <w:r>
        <w:rPr>
          <w:rFonts w:cstheme="minorHAnsi"/>
        </w:rPr>
        <w:t xml:space="preserve"> five times and repeated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17959EB9" w:rsidR="009A49C4" w:rsidRPr="0035605C" w:rsidRDefault="00550020" w:rsidP="008E7729">
      <w:pPr>
        <w:spacing w:line="480" w:lineRule="auto"/>
        <w:ind w:firstLine="720"/>
        <w:rPr>
          <w:rFonts w:cstheme="minorHAnsi"/>
        </w:rPr>
      </w:pPr>
      <w:r>
        <w:rPr>
          <w:rFonts w:cstheme="minorHAnsi"/>
        </w:rPr>
        <w:lastRenderedPageBreak/>
        <w:t xml:space="preserve">A hallmark of </w:t>
      </w:r>
      <w:r w:rsidR="008E7729" w:rsidRPr="0035605C">
        <w:rPr>
          <w:rFonts w:cstheme="minorHAnsi"/>
        </w:rPr>
        <w:t xml:space="preserve">eQTL mapping studies using </w:t>
      </w:r>
      <w:r w:rsidR="00E00308">
        <w:rPr>
          <w:rFonts w:cstheme="minorHAnsi"/>
        </w:rPr>
        <w:t xml:space="preserve">either </w:t>
      </w:r>
      <w:r w:rsidR="008E7729" w:rsidRPr="0035605C">
        <w:rPr>
          <w:rFonts w:cstheme="minorHAnsi"/>
        </w:rPr>
        <w:t xml:space="preserve">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E00308">
        <w:rPr>
          <w:rFonts w:cstheme="minorHAnsi"/>
        </w:rPr>
        <w:t xml:space="preserve">or </w:t>
      </w:r>
      <w:r w:rsidR="00E00308" w:rsidRPr="00E00308">
        <w:rPr>
          <w:rFonts w:cstheme="minorHAnsi"/>
          <w:i/>
        </w:rPr>
        <w:t>cis</w:t>
      </w:r>
      <w:r w:rsidR="00E00308">
        <w:rPr>
          <w:rFonts w:cstheme="minorHAnsi"/>
        </w:rPr>
        <w:t xml:space="preserve">-SNPs </w: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 </w:instrText>
      </w:r>
      <w:r w:rsidR="00E00308">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Pr>
          <w:rFonts w:cstheme="minorHAnsi"/>
        </w:rPr>
        <w:instrText xml:space="preserve"> ADDIN EN.CITE.DATA </w:instrText>
      </w:r>
      <w:r w:rsidR="00E00308">
        <w:rPr>
          <w:rFonts w:cstheme="minorHAnsi"/>
        </w:rPr>
      </w:r>
      <w:r w:rsidR="00E00308">
        <w:rPr>
          <w:rFonts w:cstheme="minorHAnsi"/>
        </w:rPr>
        <w:fldChar w:fldCharType="end"/>
      </w:r>
      <w:r w:rsidR="00E00308">
        <w:rPr>
          <w:rFonts w:cstheme="minorHAnsi"/>
        </w:rPr>
      </w:r>
      <w:r w:rsidR="00E00308">
        <w:rPr>
          <w:rFonts w:cstheme="minorHAnsi"/>
        </w:rPr>
        <w:fldChar w:fldCharType="separate"/>
      </w:r>
      <w:r w:rsidR="00E00308">
        <w:rPr>
          <w:rFonts w:cstheme="minorHAnsi"/>
          <w:noProof/>
        </w:rPr>
        <w:t>(Brem, Yvert et al. 2002, Schadt, Monks et al. 2003, Monks, Leonardson et al. 2004, Keurentjes, Fu et al. 2007, West, Kim et al. 2007, Zou, Chai et al. 2012)</w:t>
      </w:r>
      <w:r w:rsidR="00E00308">
        <w:rPr>
          <w:rFonts w:cstheme="minorHAnsi"/>
        </w:rPr>
        <w:fldChar w:fldCharType="end"/>
      </w:r>
      <w:r w:rsidR="008E7729" w:rsidRPr="0035605C">
        <w:rPr>
          <w:rFonts w:cstheme="minorHAnsi"/>
        </w:rPr>
        <w:t>.</w:t>
      </w:r>
      <w:ins w:id="273" w:author="Dan Kliebenstein" w:date="2019-02-21T11:01:00Z">
        <w:r>
          <w:rPr>
            <w:rFonts w:cstheme="minorHAnsi"/>
          </w:rPr>
          <w:t xml:space="preserve"> </w:t>
        </w:r>
        <w:commentRangeStart w:id="274"/>
        <w:r>
          <w:rPr>
            <w:rFonts w:cstheme="minorHAnsi"/>
          </w:rPr>
          <w:t>However, we did not identify a large number of outlier p-values as would be expected if there were numerous large</w:t>
        </w:r>
      </w:ins>
      <w:r w:rsidR="00055628">
        <w:rPr>
          <w:rFonts w:cstheme="minorHAnsi"/>
        </w:rPr>
        <w:t>-</w:t>
      </w:r>
      <w:ins w:id="275" w:author="Dan Kliebenstein" w:date="2019-02-21T11:01:00Z">
        <w:r>
          <w:rPr>
            <w:rFonts w:cstheme="minorHAnsi"/>
          </w:rPr>
          <w:t xml:space="preserve">effect </w:t>
        </w:r>
        <w:r w:rsidRPr="00B8405E">
          <w:rPr>
            <w:rFonts w:cstheme="minorHAnsi"/>
            <w:i/>
          </w:rPr>
          <w:t>cis</w:t>
        </w:r>
        <w:r>
          <w:rPr>
            <w:rFonts w:cstheme="minorHAnsi"/>
          </w:rPr>
          <w:t>-eQTL.</w:t>
        </w:r>
      </w:ins>
      <w:r w:rsidR="008E7729" w:rsidRPr="0035605C">
        <w:rPr>
          <w:rFonts w:cstheme="minorHAnsi"/>
        </w:rPr>
        <w:t xml:space="preserve"> </w:t>
      </w:r>
      <w:commentRangeEnd w:id="274"/>
      <w:r w:rsidR="003B4D6A">
        <w:rPr>
          <w:rStyle w:val="CommentReference"/>
        </w:rPr>
        <w:commentReference w:id="274"/>
      </w:r>
      <w:r w:rsidR="008E7729" w:rsidRPr="0035605C">
        <w:rPr>
          <w:rFonts w:cstheme="minorHAnsi"/>
        </w:rPr>
        <w:t xml:space="preserve">To test if the </w:t>
      </w:r>
      <w:r w:rsidR="00D90417">
        <w:rPr>
          <w:rFonts w:cstheme="minorHAnsi"/>
          <w:i/>
        </w:rPr>
        <w:t>B. cinerea</w:t>
      </w:r>
      <w:r w:rsidR="008E7729" w:rsidRPr="0035605C">
        <w:rPr>
          <w:rFonts w:cstheme="minorHAnsi"/>
        </w:rPr>
        <w:t xml:space="preserve"> transcriptome shows a similar </w:t>
      </w:r>
      <w:r w:rsidR="008E7729" w:rsidRPr="00BD4288">
        <w:rPr>
          <w:rFonts w:cstheme="minorHAnsi"/>
          <w:i/>
        </w:rPr>
        <w:t>cis-</w:t>
      </w:r>
      <w:r w:rsidR="008E7729" w:rsidRPr="0035605C">
        <w:rPr>
          <w:rFonts w:cstheme="minorHAnsi"/>
        </w:rPr>
        <w:t xml:space="preserve">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7F6F686A"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similar to </w:t>
      </w:r>
      <w:r w:rsidR="00F11302">
        <w:rPr>
          <w:rFonts w:cstheme="minorHAnsi"/>
        </w:rPr>
        <w:t xml:space="preserve">what would happen if the causal SNPs had no </w:t>
      </w:r>
      <w:r w:rsidR="00F11302" w:rsidRPr="009A61CD">
        <w:rPr>
          <w:rFonts w:cstheme="minorHAnsi"/>
          <w:i/>
        </w:rPr>
        <w:t>cis</w:t>
      </w:r>
      <w:r w:rsidR="003B4D6A">
        <w:rPr>
          <w:rFonts w:cstheme="minorHAnsi"/>
          <w:i/>
        </w:rPr>
        <w:t>-</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lastRenderedPageBreak/>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62F3BFA"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276"/>
      <w:commentRangeStart w:id="277"/>
      <w:r w:rsidR="00D16988">
        <w:rPr>
          <w:rFonts w:cstheme="minorHAnsi"/>
        </w:rPr>
        <w:t xml:space="preserve">polymorphisms </w:t>
      </w:r>
      <w:commentRangeEnd w:id="276"/>
      <w:r w:rsidR="00656AC4">
        <w:rPr>
          <w:rStyle w:val="CommentReference"/>
        </w:rPr>
        <w:commentReference w:id="276"/>
      </w:r>
      <w:commentRangeEnd w:id="277"/>
      <w:r w:rsidR="00892324">
        <w:rPr>
          <w:rStyle w:val="CommentReference"/>
        </w:rPr>
        <w:commentReference w:id="277"/>
      </w:r>
      <w:r w:rsidR="009A61CD">
        <w:rPr>
          <w:rFonts w:cstheme="minorHAnsi"/>
        </w:rPr>
        <w:t xml:space="preserve"> </w:t>
      </w:r>
      <w:r w:rsidR="001F7B6F">
        <w:rPr>
          <w:rFonts w:cstheme="minorHAnsi"/>
        </w:rPr>
        <w:fldChar w:fldCharType="begin"/>
      </w:r>
      <w:r w:rsidR="001F7B6F">
        <w:rPr>
          <w:rFonts w:cstheme="minorHAnsi"/>
        </w:rPr>
        <w:instrText xml:space="preserve"> ADDIN EN.CITE &lt;EndNote&gt;&lt;Cite&gt;&lt;Author&gt;Chan&lt;/Author&gt;&lt;Year&gt;2010&lt;/Year&gt;&lt;RecNum&gt;418&lt;/RecNum&gt;&lt;DisplayText&gt;(Chan, Rowe et al. 2010)&lt;/DisplayText&gt;&lt;record&gt;&lt;rec-number&gt;418&lt;/rec-number&gt;&lt;foreign-keys&gt;&lt;key app="EN" db-id="a2x2tzszjfd2zjed0e8psfdtd0daafwwr002" timestamp="0"&gt;418&lt;/key&gt;&lt;/foreign-keys&gt;&lt;ref-type name="Journal Article"&gt;17&lt;/ref-type&gt;&lt;contributors&gt;&lt;authors&gt;&lt;author&gt;Chan, E. K.&lt;/author&gt;&lt;author&gt;Rowe, H. C.&lt;/author&gt;&lt;author&gt;Kliebenstein, D. J.&lt;/author&gt;&lt;/authors&gt;&lt;/contributors&gt;&lt;auth-address&gt;Department of Plant Sciences, University of California, Davis, California 95616, USA.&lt;/auth-address&gt;&lt;titles&gt;&lt;title&gt;Understanding the evolution of defense metabolites in Arabidopsis thaliana using genome-wide association mapping&lt;/title&gt;&lt;secondary-title&gt;Genetics&lt;/secondary-title&gt;&lt;alt-title&gt;Genetics&lt;/alt-title&gt;&lt;/titles&gt;&lt;periodical&gt;&lt;full-title&gt;Genetics&lt;/full-title&gt;&lt;/periodical&gt;&lt;alt-periodical&gt;&lt;full-title&gt;Genetics&lt;/full-title&gt;&lt;/alt-periodical&gt;&lt;pages&gt;991-1007&lt;/pages&gt;&lt;volume&gt;185&lt;/volume&gt;&lt;number&gt;3&lt;/number&gt;&lt;keywords&gt;&lt;keyword&gt;Arabidopsis/*genetics/metabolism&lt;/keyword&gt;&lt;keyword&gt;Biological Evolution&lt;/keyword&gt;&lt;keyword&gt;*Chromosome Mapping&lt;/keyword&gt;&lt;keyword&gt;*Genetic Association Studies&lt;/keyword&gt;&lt;keyword&gt;*Genome, Plant&lt;/keyword&gt;&lt;keyword&gt;*Genome-Wide Association Study&lt;/keyword&gt;&lt;keyword&gt;Genotype&lt;/keyword&gt;&lt;keyword&gt;Glucosinolates/*metabolism&lt;/keyword&gt;&lt;keyword&gt;Linkage Disequilibrium&lt;/keyword&gt;&lt;keyword&gt;Phenotype&lt;/keyword&gt;&lt;keyword&gt;Polymorphism, Single Nucleotide/genetics&lt;/keyword&gt;&lt;keyword&gt;*Quantitative Trait Loci&lt;/keyword&gt;&lt;/keywords&gt;&lt;dates&gt;&lt;year&gt;2010&lt;/year&gt;&lt;pub-dates&gt;&lt;date&gt;Jul&lt;/date&gt;&lt;/pub-dates&gt;&lt;/dates&gt;&lt;isbn&gt;1943-2631 (Electronic)&amp;#xD;0016-6731 (Linking)&lt;/isbn&gt;&lt;accession-num&gt;19737743&lt;/accession-num&gt;&lt;urls&gt;&lt;related-urls&gt;&lt;url&gt;http://www.ncbi.nlm.nih.gov/pubmed/19737743&lt;/url&gt;&lt;/related-urls&gt;&lt;/urls&gt;&lt;custom2&gt;2907214&lt;/custom2&gt;&lt;electronic-resource-num&gt;10.1534/genetics.109.108522&lt;/electronic-resource-num&gt;&lt;/record&gt;&lt;/Cite&gt;&lt;/EndNote&gt;</w:instrText>
      </w:r>
      <w:r w:rsidR="001F7B6F">
        <w:rPr>
          <w:rFonts w:cstheme="minorHAnsi"/>
        </w:rPr>
        <w:fldChar w:fldCharType="separate"/>
      </w:r>
      <w:r w:rsidR="001F7B6F">
        <w:rPr>
          <w:rFonts w:cstheme="minorHAnsi"/>
          <w:noProof/>
        </w:rPr>
        <w:t>(Chan, Rowe et al. 2010)</w:t>
      </w:r>
      <w:r w:rsidR="001F7B6F">
        <w:rPr>
          <w:rFonts w:cstheme="minorHAnsi"/>
        </w:rPr>
        <w:fldChar w:fldCharType="end"/>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 xml:space="preserve">-eQTL but </w:t>
      </w:r>
      <w:r w:rsidR="00907886">
        <w:rPr>
          <w:rFonts w:cstheme="minorHAnsi"/>
        </w:rPr>
        <w:t xml:space="preserve">none were detected </w:t>
      </w:r>
      <w:r w:rsidR="00ED76BC">
        <w:rPr>
          <w:rFonts w:cstheme="minorHAnsi"/>
        </w:rPr>
        <w:t xml:space="preserve">by our analysis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488B6F27"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w:t>
      </w:r>
      <w:r w:rsidR="00907886" w:rsidRPr="00806D25">
        <w:rPr>
          <w:rFonts w:cstheme="minorHAnsi"/>
          <w:i/>
        </w:rPr>
        <w:t>cis</w:t>
      </w:r>
      <w:r w:rsidR="00907886">
        <w:rPr>
          <w:rFonts w:cstheme="minorHAnsi"/>
        </w:rPr>
        <w:t>-eQTL w</w:t>
      </w:r>
      <w:r w:rsidR="00907886" w:rsidRPr="0035605C">
        <w:rPr>
          <w:rFonts w:cstheme="minorHAnsi"/>
        </w:rPr>
        <w:t xml:space="preserve">e </w:t>
      </w:r>
      <w:r w:rsidR="00907886">
        <w:rPr>
          <w:rFonts w:cstheme="minorHAnsi"/>
        </w:rPr>
        <w:t>used</w:t>
      </w:r>
      <w:r w:rsidR="00907886" w:rsidRPr="0035605C">
        <w:rPr>
          <w:rFonts w:cstheme="minorHAnsi"/>
        </w:rPr>
        <w:t xml:space="preserve"> </w:t>
      </w:r>
      <w:r w:rsidR="001750AD" w:rsidRPr="0035605C">
        <w:rPr>
          <w:rFonts w:cstheme="minorHAnsi"/>
        </w:rPr>
        <w:t>all</w:t>
      </w:r>
      <w:r w:rsidR="00085526" w:rsidRPr="0035605C">
        <w:rPr>
          <w:rFonts w:cstheme="minorHAnsi"/>
        </w:rPr>
        <w:t xml:space="preserve"> of</w:t>
      </w:r>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a </w:t>
      </w:r>
      <w:r w:rsidR="001750AD" w:rsidRPr="0035605C">
        <w:rPr>
          <w:rFonts w:cstheme="minorHAnsi"/>
        </w:rPr>
        <w:t xml:space="preserve">number of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w:t>
      </w:r>
      <w:r w:rsidR="00437B38" w:rsidRPr="0035605C">
        <w:rPr>
          <w:rFonts w:cstheme="minorHAnsi"/>
        </w:rPr>
        <w:lastRenderedPageBreak/>
        <w:t>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2E309A01"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 xml:space="preserve">patterns </w:t>
      </w:r>
      <w:r w:rsidR="00573FAE">
        <w:rPr>
          <w:rFonts w:cstheme="minorHAnsi"/>
        </w:rPr>
        <w:t xml:space="preserve">much like the </w:t>
      </w:r>
      <w:r w:rsidR="00CE102F" w:rsidRPr="0035605C">
        <w:rPr>
          <w:rFonts w:cstheme="minorHAnsi"/>
        </w:rPr>
        <w:t>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00573FAE">
        <w:rPr>
          <w:rFonts w:cstheme="minorHAnsi"/>
        </w:rPr>
        <w:t xml:space="preserve">SNP </w:t>
      </w:r>
      <w:r w:rsidRPr="00DE16D8">
        <w:rPr>
          <w:rFonts w:cstheme="minorHAnsi"/>
          <w:i/>
        </w:rPr>
        <w:t>cis-</w:t>
      </w:r>
      <w:r>
        <w:rPr>
          <w:rFonts w:cstheme="minorHAnsi"/>
        </w:rPr>
        <w:t>effects</w:t>
      </w:r>
      <w:r w:rsidR="003600C6">
        <w:rPr>
          <w:rFonts w:cstheme="minorHAnsi"/>
        </w:rPr>
        <w:t>,</w:t>
      </w:r>
      <w:r>
        <w:rPr>
          <w:rFonts w:cstheme="minorHAnsi"/>
        </w:rPr>
        <w:t xml:space="preserve"> </w:t>
      </w:r>
      <w:r w:rsidR="008172F4">
        <w:rPr>
          <w:rFonts w:cstheme="minorHAnsi"/>
        </w:rPr>
        <w:t xml:space="preserve">and </w:t>
      </w:r>
      <w:r>
        <w:rPr>
          <w:rFonts w:cstheme="minorHAnsi"/>
        </w:rPr>
        <w:t xml:space="preserve">this pathway did not </w:t>
      </w:r>
      <w:r w:rsidR="00806D25">
        <w:rPr>
          <w:rFonts w:cstheme="minorHAnsi"/>
        </w:rPr>
        <w:t xml:space="preserve">harbor </w:t>
      </w:r>
      <w:r>
        <w:rPr>
          <w:rFonts w:cstheme="minorHAnsi"/>
        </w:rPr>
        <w:t>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w:t>
      </w:r>
      <w:r w:rsidR="00806D25">
        <w:rPr>
          <w:rFonts w:cstheme="minorHAnsi"/>
        </w:rPr>
        <w:t>,</w:t>
      </w:r>
      <w:r w:rsidR="00280F87">
        <w:rPr>
          <w:rFonts w:cstheme="minorHAnsi"/>
        </w:rPr>
        <w:t xml:space="preserve"> </w:t>
      </w:r>
      <w:r w:rsidR="00806D25">
        <w:rPr>
          <w:rFonts w:cstheme="minorHAnsi"/>
        </w:rPr>
        <w:t xml:space="preserve">likely </w:t>
      </w:r>
      <w:r w:rsidR="00280F87">
        <w:rPr>
          <w:rFonts w:cstheme="minorHAnsi"/>
        </w:rPr>
        <w:t>missed due to SNP data not incorporating structural variation</w:t>
      </w:r>
      <w:r w:rsidR="00DE16D8">
        <w:rPr>
          <w:rFonts w:cstheme="minorHAnsi"/>
        </w:rPr>
        <w:t>,</w:t>
      </w:r>
      <w:r w:rsidR="00280F87">
        <w:rPr>
          <w:rFonts w:cstheme="minorHAnsi"/>
        </w:rPr>
        <w:t xml:space="preserve"> as well as th</w:t>
      </w:r>
      <w:r w:rsidR="00806D25">
        <w:rPr>
          <w:rFonts w:cstheme="minorHAnsi"/>
        </w:rPr>
        <w:t>e frequency of</w:t>
      </w:r>
      <w:r w:rsidR="00280F87">
        <w:rPr>
          <w:rFonts w:cstheme="minorHAnsi"/>
        </w:rPr>
        <w:t xml:space="preserve"> structural varia</w:t>
      </w:r>
      <w:r w:rsidR="00806D25">
        <w:rPr>
          <w:rFonts w:cstheme="minorHAnsi"/>
        </w:rPr>
        <w:t>nts</w:t>
      </w:r>
      <w:r w:rsidR="00280F87">
        <w:rPr>
          <w:rFonts w:cstheme="minorHAnsi"/>
        </w:rPr>
        <w:t xml:space="preserve"> often </w:t>
      </w:r>
      <w:r w:rsidR="00806D25">
        <w:rPr>
          <w:rFonts w:cstheme="minorHAnsi"/>
        </w:rPr>
        <w:t>falling</w:t>
      </w:r>
      <w:r w:rsidR="00280F87">
        <w:rPr>
          <w:rFonts w:cstheme="minorHAnsi"/>
        </w:rPr>
        <w:t xml:space="preserve"> below the minor allele cutoffs. Testing</w:t>
      </w:r>
      <w:r w:rsidRPr="0035605C">
        <w:rPr>
          <w:rFonts w:cstheme="minorHAnsi"/>
        </w:rPr>
        <w:t xml:space="preserve"> </w:t>
      </w:r>
      <w:r w:rsidR="00DE16D8">
        <w:rPr>
          <w:rFonts w:cstheme="minorHAnsi"/>
        </w:rPr>
        <w:t xml:space="preserve">whether </w:t>
      </w:r>
      <w:r w:rsidRPr="0035605C">
        <w:rPr>
          <w:rFonts w:cstheme="minorHAnsi"/>
        </w:rPr>
        <w:t>insertion and deletion events account for the majority of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Pr="0035605C">
        <w:rPr>
          <w:rFonts w:cstheme="minorHAnsi"/>
        </w:rPr>
        <w:t>.</w:t>
      </w:r>
    </w:p>
    <w:p w14:paraId="17EAD2C2" w14:textId="281D5A92" w:rsidR="00803BCB" w:rsidRPr="0035605C" w:rsidRDefault="00803BCB" w:rsidP="00803BCB">
      <w:pPr>
        <w:spacing w:line="480" w:lineRule="auto"/>
        <w:rPr>
          <w:rFonts w:cstheme="minorHAnsi"/>
          <w:b/>
        </w:rPr>
      </w:pPr>
      <w:r w:rsidRPr="0035605C">
        <w:rPr>
          <w:rFonts w:cstheme="minorHAnsi"/>
          <w:b/>
        </w:rPr>
        <w:t xml:space="preserve">Detection of </w:t>
      </w:r>
      <w:r w:rsidRPr="0035605C">
        <w:rPr>
          <w:rFonts w:cstheme="minorHAnsi"/>
          <w:b/>
          <w:i/>
        </w:rPr>
        <w:t>trans</w:t>
      </w:r>
      <w:r w:rsidRPr="0035605C">
        <w:rPr>
          <w:rFonts w:cstheme="minorHAnsi"/>
          <w:b/>
        </w:rPr>
        <w:t>-eQTL hotspots</w:t>
      </w:r>
    </w:p>
    <w:p w14:paraId="70D57DBE" w14:textId="42A9631A"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w:t>
      </w:r>
      <w:r w:rsidRPr="0035605C">
        <w:rPr>
          <w:rFonts w:cstheme="minorHAnsi"/>
        </w:rPr>
        <w:lastRenderedPageBreak/>
        <w:t xml:space="preserve">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by using</w:t>
      </w:r>
      <w:r w:rsidR="00AB4353">
        <w:rPr>
          <w:rFonts w:cstheme="minorHAnsi"/>
        </w:rPr>
        <w:t xml:space="preserve"> overlaps in</w:t>
      </w:r>
      <w:r>
        <w:rPr>
          <w:rFonts w:cstheme="minorHAnsi"/>
        </w:rPr>
        <w:t xml:space="preserve"> the top SNP per transcript </w:t>
      </w:r>
      <w:r w:rsidRPr="0035605C">
        <w:rPr>
          <w:rFonts w:cstheme="minorHAnsi"/>
        </w:rPr>
        <w:t>(Figure N6). By permuting the SNP positions, we identified maximum permuted hotspot</w:t>
      </w:r>
      <w:r w:rsidR="00AB4353">
        <w:rPr>
          <w:rFonts w:cstheme="minorHAnsi"/>
        </w:rPr>
        <w:t xml:space="preserve"> sizes</w:t>
      </w:r>
      <w:r>
        <w:rPr>
          <w:rFonts w:cstheme="minorHAnsi"/>
        </w:rPr>
        <w:t xml:space="preserve"> as </w:t>
      </w:r>
      <w:r w:rsidR="00AB4353">
        <w:rPr>
          <w:rFonts w:cstheme="minorHAnsi"/>
        </w:rPr>
        <w:t xml:space="preserve">a </w:t>
      </w:r>
      <w:r>
        <w:rPr>
          <w:rFonts w:cstheme="minorHAnsi"/>
        </w:rPr>
        <w:t>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0A114456" w:rsidR="007E7466" w:rsidRDefault="007E7466" w:rsidP="00782740">
      <w:pPr>
        <w:spacing w:line="480" w:lineRule="auto"/>
        <w:rPr>
          <w:ins w:id="278" w:author="Daniel James Kliebenstein" w:date="2019-03-04T15:54:00Z"/>
          <w:rFonts w:cstheme="minorHAnsi"/>
          <w:b/>
        </w:rPr>
      </w:pPr>
      <w:del w:id="279" w:author="Daniel James Kliebenstein" w:date="2019-03-04T15:47:00Z">
        <w:r w:rsidRPr="0035605C" w:rsidDel="00361755">
          <w:rPr>
            <w:rFonts w:cstheme="minorHAnsi"/>
            <w:b/>
          </w:rPr>
          <w:delText>Annotation of</w:delText>
        </w:r>
        <w:r w:rsidR="00FF05C9" w:rsidDel="00361755">
          <w:rPr>
            <w:rFonts w:cstheme="minorHAnsi"/>
            <w:b/>
          </w:rPr>
          <w:delText xml:space="preserve"> </w:delText>
        </w:r>
      </w:del>
      <w:proofErr w:type="spellStart"/>
      <w:proofErr w:type="gramStart"/>
      <w:r w:rsidR="00FF05C9">
        <w:rPr>
          <w:rFonts w:cstheme="minorHAnsi"/>
          <w:b/>
        </w:rPr>
        <w:t>eQTL</w:t>
      </w:r>
      <w:proofErr w:type="spellEnd"/>
      <w:proofErr w:type="gramEnd"/>
      <w:r w:rsidRPr="0035605C">
        <w:rPr>
          <w:rFonts w:cstheme="minorHAnsi"/>
          <w:b/>
        </w:rPr>
        <w:t xml:space="preserve"> </w:t>
      </w:r>
      <w:r w:rsidR="00F85ACF" w:rsidRPr="0035605C">
        <w:rPr>
          <w:rFonts w:cstheme="minorHAnsi"/>
          <w:b/>
        </w:rPr>
        <w:t>hot</w:t>
      </w:r>
      <w:r w:rsidR="00FF05C9">
        <w:rPr>
          <w:rFonts w:cstheme="minorHAnsi"/>
          <w:b/>
        </w:rPr>
        <w:t>spot</w:t>
      </w:r>
      <w:del w:id="280" w:author="Daniel James Kliebenstein" w:date="2019-03-04T15:47:00Z">
        <w:r w:rsidR="00F85ACF" w:rsidRPr="0035605C" w:rsidDel="00361755">
          <w:rPr>
            <w:rFonts w:cstheme="minorHAnsi"/>
            <w:b/>
          </w:rPr>
          <w:delText>s and targets</w:delText>
        </w:r>
      </w:del>
      <w:ins w:id="281" w:author="Daniel James Kliebenstein" w:date="2019-03-04T15:47:00Z">
        <w:r w:rsidR="00361755">
          <w:rPr>
            <w:rFonts w:cstheme="minorHAnsi"/>
            <w:b/>
          </w:rPr>
          <w:t xml:space="preserve"> modules</w:t>
        </w:r>
      </w:ins>
    </w:p>
    <w:p w14:paraId="6D671FD6" w14:textId="73CA9831" w:rsidR="00F93990" w:rsidRDefault="00F93990" w:rsidP="00482E25">
      <w:pPr>
        <w:spacing w:line="480" w:lineRule="auto"/>
        <w:ind w:firstLine="720"/>
        <w:rPr>
          <w:ins w:id="282" w:author="Daniel James Kliebenstein" w:date="2019-03-04T15:58:00Z"/>
          <w:rFonts w:cstheme="minorHAnsi"/>
        </w:rPr>
      </w:pPr>
      <w:ins w:id="283" w:author="Daniel James Kliebenstein" w:date="2019-03-04T15:58:00Z">
        <w:r>
          <w:rPr>
            <w:rFonts w:cstheme="minorHAnsi"/>
          </w:rPr>
          <w:lastRenderedPageBreak/>
          <w:t>To better understand the transcriptome modules that are being influenced by these hotspots, we examined the genes influenced by each hotspot.</w:t>
        </w:r>
      </w:ins>
      <w:ins w:id="284" w:author="Daniel James Kliebenstein" w:date="2019-03-04T16:00:00Z">
        <w:r>
          <w:rPr>
            <w:rFonts w:cstheme="minorHAnsi"/>
          </w:rPr>
          <w:t xml:space="preserve"> We first utilized the GO annotations within each species to better assess if there was any common functionality. The Botrytis GO annotations showed a preponderance of enzyme and transcription factor annotations but no specific molecular insights arose </w:t>
        </w:r>
      </w:ins>
      <w:ins w:id="285" w:author="Daniel James Kliebenstein" w:date="2019-03-04T16:01:00Z">
        <w:r>
          <w:rPr>
            <w:rFonts w:cstheme="minorHAnsi"/>
          </w:rPr>
          <w:t xml:space="preserve">largely because the majority of genes had no annotation </w:t>
        </w:r>
      </w:ins>
      <w:ins w:id="286" w:author="Daniel James Kliebenstein" w:date="2019-03-04T16:00:00Z">
        <w:r>
          <w:rPr>
            <w:rFonts w:cstheme="minorHAnsi"/>
          </w:rPr>
          <w:t>(Table N1</w:t>
        </w:r>
      </w:ins>
      <w:ins w:id="287" w:author="Daniel James Kliebenstein" w:date="2019-03-04T16:01:00Z">
        <w:r>
          <w:rPr>
            <w:rFonts w:cstheme="minorHAnsi"/>
          </w:rPr>
          <w:t xml:space="preserve"> and N2</w:t>
        </w:r>
      </w:ins>
      <w:ins w:id="288" w:author="Daniel James Kliebenstein" w:date="2019-03-04T16:00:00Z">
        <w:r>
          <w:rPr>
            <w:rFonts w:cstheme="minorHAnsi"/>
          </w:rPr>
          <w:t xml:space="preserve">). </w:t>
        </w:r>
      </w:ins>
      <w:ins w:id="289" w:author="Daniel James Kliebenstein" w:date="2019-03-04T16:02:00Z">
        <w:r>
          <w:rPr>
            <w:rFonts w:cstheme="minorHAnsi"/>
          </w:rPr>
          <w:t xml:space="preserve"> In contrast, GO analysis of the A. thaliana transcripts showed that </w:t>
        </w:r>
      </w:ins>
      <w:del w:id="290" w:author="Daniel James Kliebenstein" w:date="2019-03-04T16:02:00Z">
        <w:r w:rsidDel="00F93990">
          <w:rPr>
            <w:rFonts w:cstheme="minorHAnsi"/>
          </w:rPr>
          <w:delText>T</w:delText>
        </w:r>
      </w:del>
      <w:ins w:id="291" w:author="Daniel James Kliebenstein" w:date="2019-03-04T16:02:00Z">
        <w:r>
          <w:rPr>
            <w:rFonts w:cstheme="minorHAnsi"/>
          </w:rPr>
          <w:t>t</w:t>
        </w:r>
      </w:ins>
      <w:r>
        <w:rPr>
          <w:rFonts w:cstheme="minorHAnsi"/>
        </w:rPr>
        <w:t>hree of the hotspots</w:t>
      </w:r>
      <w:del w:id="292" w:author="Daniel James Kliebenstein" w:date="2019-03-04T16:02:00Z">
        <w:r w:rsidDel="00F93990">
          <w:rPr>
            <w:rFonts w:cstheme="minorHAnsi"/>
          </w:rPr>
          <w:delText>, including hotspots annotated as two enzymes and a heterokaryon incompatibility locus,</w:delText>
        </w:r>
      </w:del>
      <w:r>
        <w:rPr>
          <w:rFonts w:cstheme="minorHAnsi"/>
        </w:rPr>
        <w:t xml:space="preserve"> </w:t>
      </w:r>
      <w:ins w:id="293" w:author="Daniel James Kliebenstein" w:date="2019-03-04T16:02:00Z">
        <w:r>
          <w:rPr>
            <w:rFonts w:cstheme="minorHAnsi"/>
          </w:rPr>
          <w:t xml:space="preserve"> </w:t>
        </w:r>
      </w:ins>
      <w:del w:id="294" w:author="Daniel James Kliebenstein" w:date="2019-03-04T16:02:00Z">
        <w:r w:rsidDel="00F93990">
          <w:rPr>
            <w:rFonts w:cstheme="minorHAnsi"/>
          </w:rPr>
          <w:delText>show</w:delText>
        </w:r>
      </w:del>
      <w:ins w:id="295" w:author="Daniel James Kliebenstein" w:date="2019-03-04T16:02:00Z">
        <w:r>
          <w:rPr>
            <w:rFonts w:cstheme="minorHAnsi"/>
          </w:rPr>
          <w:t>have</w:t>
        </w:r>
      </w:ins>
      <w:r>
        <w:rPr>
          <w:rFonts w:cstheme="minorHAnsi"/>
        </w:rPr>
        <w:t xml:space="preserve"> an overrepresentation of photosynthesis-related functions </w:t>
      </w:r>
      <w:del w:id="296" w:author="Daniel James Kliebenstein" w:date="2019-03-04T16:03:00Z">
        <w:r w:rsidDel="00F93990">
          <w:rPr>
            <w:rFonts w:cstheme="minorHAnsi"/>
          </w:rPr>
          <w:delText>among</w:delText>
        </w:r>
      </w:del>
      <w:ins w:id="297" w:author="Daniel James Kliebenstein" w:date="2019-03-04T16:03:00Z">
        <w:r>
          <w:rPr>
            <w:rFonts w:cstheme="minorHAnsi"/>
          </w:rPr>
          <w:t>within</w:t>
        </w:r>
      </w:ins>
      <w:r>
        <w:rPr>
          <w:rFonts w:cstheme="minorHAnsi"/>
        </w:rPr>
        <w:t xml:space="preserve"> their targeted genes</w:t>
      </w:r>
      <w:ins w:id="298" w:author="Daniel James Kliebenstein" w:date="2019-03-04T16:03:00Z">
        <w:r>
          <w:rPr>
            <w:rFonts w:cstheme="minorHAnsi"/>
          </w:rPr>
          <w:t xml:space="preserve"> (Table N1 and N3)</w:t>
        </w:r>
      </w:ins>
      <w:r>
        <w:rPr>
          <w:rFonts w:cstheme="minorHAnsi"/>
        </w:rPr>
        <w:t>.</w:t>
      </w:r>
      <w:ins w:id="299" w:author="Daniel James Kliebenstein" w:date="2019-03-04T16:03:00Z">
        <w:r w:rsidRPr="00F93990">
          <w:rPr>
            <w:rFonts w:cstheme="minorHAnsi"/>
          </w:rPr>
          <w:t xml:space="preserve"> </w:t>
        </w:r>
      </w:ins>
      <w:r>
        <w:rPr>
          <w:rFonts w:cstheme="minorHAnsi"/>
        </w:rPr>
        <w:t xml:space="preserve">Two of the hotspots </w:t>
      </w:r>
      <w:del w:id="300" w:author="Daniel James Kliebenstein" w:date="2019-03-04T16:03:00Z">
        <w:r w:rsidDel="00F93990">
          <w:rPr>
            <w:rFonts w:cstheme="minorHAnsi"/>
          </w:rPr>
          <w:delText>show</w:delText>
        </w:r>
      </w:del>
      <w:ins w:id="301" w:author="Daniel James Kliebenstein" w:date="2019-03-04T16:03:00Z">
        <w:r>
          <w:rPr>
            <w:rFonts w:cstheme="minorHAnsi"/>
          </w:rPr>
          <w:t xml:space="preserve">predominantly affect </w:t>
        </w:r>
        <w:r w:rsidRPr="00F93990">
          <w:rPr>
            <w:rFonts w:cstheme="minorHAnsi"/>
            <w:i/>
            <w:rPrChange w:id="302" w:author="Daniel James Kliebenstein" w:date="2019-03-04T16:03:00Z">
              <w:rPr>
                <w:rFonts w:cstheme="minorHAnsi"/>
              </w:rPr>
            </w:rPrChange>
          </w:rPr>
          <w:t>A. thaliana</w:t>
        </w:r>
        <w:r>
          <w:rPr>
            <w:rFonts w:cstheme="minorHAnsi"/>
          </w:rPr>
          <w:t xml:space="preserve"> genes</w:t>
        </w:r>
      </w:ins>
      <w:del w:id="303" w:author="Daniel James Kliebenstein" w:date="2019-03-04T16:03:00Z">
        <w:r w:rsidDel="00F93990">
          <w:rPr>
            <w:rFonts w:cstheme="minorHAnsi"/>
          </w:rPr>
          <w:delText xml:space="preserve"> many target genes</w:delText>
        </w:r>
      </w:del>
      <w:ins w:id="304" w:author="Daniel James Kliebenstein" w:date="2019-03-04T16:03:00Z">
        <w:r>
          <w:rPr>
            <w:rFonts w:cstheme="minorHAnsi"/>
          </w:rPr>
          <w:t xml:space="preserve"> associated</w:t>
        </w:r>
      </w:ins>
      <w:r>
        <w:rPr>
          <w:rFonts w:cstheme="minorHAnsi"/>
        </w:rPr>
        <w:t xml:space="preserve"> with abiotic stress response</w:t>
      </w:r>
      <w:ins w:id="305" w:author="Daniel James Kliebenstein" w:date="2019-03-04T16:03:00Z">
        <w:r>
          <w:rPr>
            <w:rFonts w:cstheme="minorHAnsi"/>
          </w:rPr>
          <w:t>s</w:t>
        </w:r>
      </w:ins>
      <w:del w:id="306" w:author="Daniel James Kliebenstein" w:date="2019-03-04T16:03:00Z">
        <w:r w:rsidDel="00F93990">
          <w:rPr>
            <w:rFonts w:cstheme="minorHAnsi"/>
          </w:rPr>
          <w:delText xml:space="preserve"> functions</w:delText>
        </w:r>
      </w:del>
      <w:r>
        <w:rPr>
          <w:rFonts w:cstheme="minorHAnsi"/>
        </w:rPr>
        <w:t>. Only two of the hotspots are linked to expected plant defense loci, including chitin response and microbe defenses.</w:t>
      </w:r>
      <w:ins w:id="307" w:author="Daniel James Kliebenstein" w:date="2019-03-04T16:04:00Z">
        <w:r>
          <w:rPr>
            <w:rFonts w:cstheme="minorHAnsi"/>
          </w:rPr>
          <w:t xml:space="preserve"> This suggests that the </w:t>
        </w:r>
        <w:r w:rsidRPr="00F93990">
          <w:rPr>
            <w:rFonts w:cstheme="minorHAnsi"/>
            <w:i/>
            <w:rPrChange w:id="308" w:author="Daniel James Kliebenstein" w:date="2019-03-04T16:04:00Z">
              <w:rPr>
                <w:rFonts w:cstheme="minorHAnsi"/>
              </w:rPr>
            </w:rPrChange>
          </w:rPr>
          <w:t xml:space="preserve">B. </w:t>
        </w:r>
        <w:proofErr w:type="spellStart"/>
        <w:r w:rsidRPr="00F93990">
          <w:rPr>
            <w:rFonts w:cstheme="minorHAnsi"/>
            <w:i/>
            <w:rPrChange w:id="309" w:author="Daniel James Kliebenstein" w:date="2019-03-04T16:04:00Z">
              <w:rPr>
                <w:rFonts w:cstheme="minorHAnsi"/>
              </w:rPr>
            </w:rPrChange>
          </w:rPr>
          <w:t>cinerea</w:t>
        </w:r>
        <w:proofErr w:type="spellEnd"/>
        <w:r>
          <w:rPr>
            <w:rFonts w:cstheme="minorHAnsi"/>
          </w:rPr>
          <w:t xml:space="preserve"> genes underlying these hotspots have specific effects on defined networks within the host and are not causing </w:t>
        </w:r>
      </w:ins>
      <w:ins w:id="310" w:author="Daniel James Kliebenstein" w:date="2019-03-04T16:10:00Z">
        <w:r w:rsidR="00B978F1">
          <w:rPr>
            <w:rFonts w:cstheme="minorHAnsi"/>
          </w:rPr>
          <w:t>u</w:t>
        </w:r>
      </w:ins>
      <w:ins w:id="311" w:author="Daniel James Kliebenstein" w:date="2019-03-04T16:04:00Z">
        <w:r>
          <w:rPr>
            <w:rFonts w:cstheme="minorHAnsi"/>
          </w:rPr>
          <w:t>nspecific responses.</w:t>
        </w:r>
      </w:ins>
    </w:p>
    <w:p w14:paraId="54805332" w14:textId="77777777" w:rsidR="00F93990" w:rsidRDefault="00F93990" w:rsidP="00482E25">
      <w:pPr>
        <w:spacing w:line="480" w:lineRule="auto"/>
        <w:ind w:firstLine="720"/>
        <w:rPr>
          <w:ins w:id="312" w:author="Daniel James Kliebenstein" w:date="2019-03-04T15:59:00Z"/>
          <w:rFonts w:cstheme="minorHAnsi"/>
        </w:rPr>
      </w:pPr>
    </w:p>
    <w:p w14:paraId="5F776195" w14:textId="04033DCA" w:rsidR="00482E25" w:rsidDel="00B978F1" w:rsidRDefault="00B978F1" w:rsidP="00482E25">
      <w:pPr>
        <w:spacing w:line="480" w:lineRule="auto"/>
        <w:ind w:firstLine="720"/>
        <w:rPr>
          <w:del w:id="313" w:author="Daniel James Kliebenstein" w:date="2019-03-04T16:13:00Z"/>
          <w:rFonts w:cstheme="minorHAnsi"/>
        </w:rPr>
      </w:pPr>
      <w:ins w:id="314" w:author="Daniel James Kliebenstein" w:date="2019-03-04T16:10:00Z">
        <w:r>
          <w:rPr>
            <w:rFonts w:cstheme="minorHAnsi"/>
          </w:rPr>
          <w:t>In previous work, we had define</w:t>
        </w:r>
      </w:ins>
      <w:ins w:id="315" w:author="Daniel James Kliebenstein" w:date="2019-03-04T16:12:00Z">
        <w:r>
          <w:rPr>
            <w:rFonts w:cstheme="minorHAnsi"/>
          </w:rPr>
          <w:t>d</w:t>
        </w:r>
      </w:ins>
      <w:ins w:id="316" w:author="Daniel James Kliebenstein" w:date="2019-03-04T16:10:00Z">
        <w:r>
          <w:rPr>
            <w:rFonts w:cstheme="minorHAnsi"/>
          </w:rPr>
          <w:t xml:space="preserve"> key transcript modules within</w:t>
        </w:r>
      </w:ins>
      <w:ins w:id="317" w:author="Daniel James Kliebenstein" w:date="2019-03-04T16:12:00Z">
        <w:r>
          <w:rPr>
            <w:rFonts w:cstheme="minorHAnsi"/>
          </w:rPr>
          <w:t xml:space="preserve"> both the host and pathogen transcriptomes that could be linked to virulence. Thus we proceeded to test if any of these trans-</w:t>
        </w:r>
        <w:proofErr w:type="spellStart"/>
        <w:r>
          <w:rPr>
            <w:rFonts w:cstheme="minorHAnsi"/>
          </w:rPr>
          <w:t>eQTL</w:t>
        </w:r>
        <w:proofErr w:type="spellEnd"/>
        <w:r>
          <w:rPr>
            <w:rFonts w:cstheme="minorHAnsi"/>
          </w:rPr>
          <w:t xml:space="preserve"> hotspots were associated with the previously defined transcript modules </w:t>
        </w:r>
      </w:ins>
      <w:del w:id="318" w:author="Daniel James Kliebenstein" w:date="2019-03-04T16:13:00Z">
        <w:r w:rsidR="00482E25" w:rsidDel="00B978F1">
          <w:rPr>
            <w:rFonts w:cstheme="minorHAnsi"/>
          </w:rPr>
          <w:delText xml:space="preserve">To look for connections to virulence, we examined </w:delText>
        </w:r>
        <w:r w:rsidR="00482E25" w:rsidRPr="0035605C" w:rsidDel="00B978F1">
          <w:rPr>
            <w:rFonts w:cstheme="minorHAnsi"/>
          </w:rPr>
          <w:delText xml:space="preserve">links to co-expression networks </w:delText>
        </w:r>
        <w:r w:rsidR="00482E25" w:rsidDel="00B978F1">
          <w:rPr>
            <w:rFonts w:cstheme="minorHAnsi"/>
          </w:rPr>
          <w:delText xml:space="preserve">and lesion size variation </w:delText>
        </w:r>
        <w:r w:rsidR="00482E25" w:rsidRPr="0035605C" w:rsidDel="00B978F1">
          <w:rPr>
            <w:rFonts w:cstheme="minorHAnsi"/>
          </w:rPr>
          <w:delText>from previous RNA</w:delText>
        </w:r>
        <w:r w:rsidR="00482E25" w:rsidDel="00B978F1">
          <w:rPr>
            <w:rFonts w:cstheme="minorHAnsi"/>
          </w:rPr>
          <w:delText>-S</w:delText>
        </w:r>
        <w:r w:rsidR="00482E25" w:rsidRPr="0035605C" w:rsidDel="00B978F1">
          <w:rPr>
            <w:rFonts w:cstheme="minorHAnsi"/>
          </w:rPr>
          <w:delText xml:space="preserve">eq </w:delText>
        </w:r>
        <w:r w:rsidR="00482E25" w:rsidDel="00B978F1">
          <w:rPr>
            <w:rFonts w:cstheme="minorHAnsi"/>
          </w:rPr>
          <w:delText>analysis</w:delText>
        </w:r>
        <w:r w:rsidR="00482E25" w:rsidRPr="0035605C" w:rsidDel="00B978F1">
          <w:rPr>
            <w:rFonts w:cstheme="minorHAnsi"/>
          </w:rPr>
          <w:delText xml:space="preserve"> of these transcripts</w:delText>
        </w:r>
        <w:r w:rsidR="00482E25" w:rsidDel="00B978F1">
          <w:rPr>
            <w:rFonts w:cstheme="minorHAnsi"/>
          </w:rPr>
          <w:delText xml:space="preserve"> and GWA analysis of these isolates</w:delText>
        </w:r>
        <w:r w:rsidR="00482E25" w:rsidRPr="0035605C" w:rsidDel="00B978F1">
          <w:rPr>
            <w:rFonts w:cstheme="minorHAnsi"/>
          </w:rPr>
          <w:delText xml:space="preserve"> </w:delText>
        </w:r>
      </w:del>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 </w:instrText>
      </w:r>
      <w:r w:rsidR="00482E25">
        <w:rPr>
          <w:rFonts w:cstheme="minorHAnsi"/>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Pr>
          <w:rFonts w:cstheme="minorHAnsi"/>
        </w:rPr>
        <w:instrText xml:space="preserve"> ADDIN EN.CITE.DATA </w:instrText>
      </w:r>
      <w:r w:rsidR="00482E25">
        <w:rPr>
          <w:rFonts w:cstheme="minorHAnsi"/>
        </w:rPr>
      </w:r>
      <w:r w:rsidR="00482E25">
        <w:rPr>
          <w:rFonts w:cstheme="minorHAnsi"/>
        </w:rPr>
        <w:fldChar w:fldCharType="end"/>
      </w:r>
      <w:r w:rsidR="00482E25">
        <w:rPr>
          <w:rFonts w:cstheme="minorHAnsi"/>
        </w:rPr>
      </w:r>
      <w:r w:rsidR="00482E25">
        <w:rPr>
          <w:rFonts w:cstheme="minorHAnsi"/>
        </w:rPr>
        <w:fldChar w:fldCharType="separate"/>
      </w:r>
      <w:r w:rsidR="00482E25">
        <w:rPr>
          <w:rFonts w:cstheme="minorHAnsi"/>
          <w:noProof/>
        </w:rPr>
        <w:t>(Zhang, Corwin et al. 2017, Atwell, Corwin et al. 2018, Zhang, Corwin et al. 2018)</w:t>
      </w:r>
      <w:r w:rsidR="00482E25">
        <w:rPr>
          <w:rFonts w:cstheme="minorHAnsi"/>
        </w:rPr>
        <w:fldChar w:fldCharType="end"/>
      </w:r>
      <w:r w:rsidR="00482E25">
        <w:rPr>
          <w:rFonts w:cstheme="minorHAnsi"/>
        </w:rPr>
        <w:t xml:space="preserve"> </w:t>
      </w:r>
      <w:r w:rsidR="00482E25" w:rsidRPr="0035605C">
        <w:rPr>
          <w:rFonts w:cstheme="minorHAnsi"/>
        </w:rPr>
        <w:t xml:space="preserve">(Table X1). </w:t>
      </w:r>
      <w:del w:id="319" w:author="Daniel James Kliebenstein" w:date="2019-03-04T16:13:00Z">
        <w:r w:rsidR="00482E25" w:rsidRPr="0035605C" w:rsidDel="00B978F1">
          <w:rPr>
            <w:rFonts w:cstheme="minorHAnsi"/>
          </w:rPr>
          <w:delText>eQTL hotspots linked to these co-expression networks could indicate regulatory points for modules of expression variation.</w:delText>
        </w:r>
        <w:r w:rsidR="00482E25" w:rsidDel="00B978F1">
          <w:rPr>
            <w:rFonts w:cstheme="minorHAnsi"/>
          </w:rPr>
          <w:delText xml:space="preserve"> </w:delText>
        </w:r>
      </w:del>
    </w:p>
    <w:p w14:paraId="238A9F72" w14:textId="3024CDD8" w:rsidR="00482E25" w:rsidRDefault="00482E25" w:rsidP="00482E25">
      <w:pPr>
        <w:spacing w:line="480" w:lineRule="auto"/>
        <w:ind w:firstLine="720"/>
        <w:rPr>
          <w:rFonts w:cstheme="minorHAnsi"/>
        </w:rPr>
      </w:pPr>
      <w:r w:rsidRPr="0035605C">
        <w:rPr>
          <w:rFonts w:cstheme="minorHAnsi"/>
        </w:rPr>
        <w:t xml:space="preserve">Nine of the 11 </w:t>
      </w:r>
      <w:r w:rsidRPr="0035605C">
        <w:rPr>
          <w:rFonts w:cstheme="minorHAnsi"/>
          <w:i/>
        </w:rPr>
        <w:t xml:space="preserve">B. </w:t>
      </w:r>
      <w:proofErr w:type="spellStart"/>
      <w:r w:rsidRPr="0035605C">
        <w:rPr>
          <w:rFonts w:cstheme="minorHAnsi"/>
          <w:i/>
        </w:rPr>
        <w:t>cinerea</w:t>
      </w:r>
      <w:proofErr w:type="spellEnd"/>
      <w:r w:rsidRPr="0035605C">
        <w:rPr>
          <w:rFonts w:cstheme="minorHAnsi"/>
          <w:i/>
        </w:rPr>
        <w:t xml:space="preserve"> </w:t>
      </w:r>
      <w:proofErr w:type="spellStart"/>
      <w:r w:rsidRPr="0035605C">
        <w:rPr>
          <w:rFonts w:cstheme="minorHAnsi"/>
        </w:rPr>
        <w:t>eQTL</w:t>
      </w:r>
      <w:proofErr w:type="spellEnd"/>
      <w:r w:rsidRPr="0035605C">
        <w:rPr>
          <w:rFonts w:cstheme="minorHAnsi"/>
        </w:rPr>
        <w:t xml:space="preserve"> hot</w:t>
      </w:r>
      <w:r>
        <w:rPr>
          <w:rFonts w:cstheme="minorHAnsi"/>
        </w:rPr>
        <w:t xml:space="preserve">spot </w:t>
      </w:r>
      <w:del w:id="320" w:author="Daniel James Kliebenstein" w:date="2019-03-04T16:13:00Z">
        <w:r w:rsidDel="00B978F1">
          <w:rPr>
            <w:rFonts w:cstheme="minorHAnsi"/>
          </w:rPr>
          <w:delText>genes</w:delText>
        </w:r>
        <w:r w:rsidRPr="0035605C" w:rsidDel="00B978F1">
          <w:rPr>
            <w:rFonts w:cstheme="minorHAnsi"/>
          </w:rPr>
          <w:delText xml:space="preserve"> </w:delText>
        </w:r>
      </w:del>
      <w:ins w:id="321" w:author="Daniel James Kliebenstein" w:date="2019-03-04T16:13:00Z">
        <w:r w:rsidR="00B978F1">
          <w:rPr>
            <w:rFonts w:cstheme="minorHAnsi"/>
          </w:rPr>
          <w:t xml:space="preserve">loci were </w:t>
        </w:r>
        <w:commentRangeStart w:id="322"/>
        <w:r w:rsidR="00B978F1">
          <w:rPr>
            <w:rFonts w:cstheme="minorHAnsi"/>
          </w:rPr>
          <w:t xml:space="preserve">enriched </w:t>
        </w:r>
      </w:ins>
      <w:commentRangeEnd w:id="322"/>
      <w:ins w:id="323" w:author="Daniel James Kliebenstein" w:date="2019-03-04T16:14:00Z">
        <w:r w:rsidR="00B978F1">
          <w:rPr>
            <w:rStyle w:val="CommentReference"/>
          </w:rPr>
          <w:commentReference w:id="322"/>
        </w:r>
      </w:ins>
      <w:ins w:id="324" w:author="Daniel James Kliebenstein" w:date="2019-03-04T16:13:00Z">
        <w:r w:rsidR="00B978F1">
          <w:rPr>
            <w:rFonts w:cstheme="minorHAnsi"/>
          </w:rPr>
          <w:t>for transcripts</w:t>
        </w:r>
        <w:r w:rsidR="00B978F1" w:rsidRPr="0035605C">
          <w:rPr>
            <w:rFonts w:cstheme="minorHAnsi"/>
          </w:rPr>
          <w:t xml:space="preserve"> </w:t>
        </w:r>
      </w:ins>
      <w:del w:id="325" w:author="Daniel James Kliebenstein" w:date="2019-03-04T16:13:00Z">
        <w:r w:rsidDel="00B978F1">
          <w:rPr>
            <w:rFonts w:cstheme="minorHAnsi"/>
          </w:rPr>
          <w:delText>targeted genes</w:delText>
        </w:r>
      </w:del>
      <w:ins w:id="326" w:author="Daniel James Kliebenstein" w:date="2019-03-04T16:13:00Z">
        <w:r w:rsidR="00B978F1">
          <w:rPr>
            <w:rFonts w:cstheme="minorHAnsi"/>
          </w:rPr>
          <w:t>present</w:t>
        </w:r>
      </w:ins>
      <w:r w:rsidRPr="0035605C">
        <w:rPr>
          <w:rFonts w:cstheme="minorHAnsi"/>
        </w:rPr>
        <w:t xml:space="preserve"> in one or more of </w:t>
      </w:r>
      <w:commentRangeStart w:id="327"/>
      <w:r w:rsidRPr="0035605C">
        <w:rPr>
          <w:rFonts w:cstheme="minorHAnsi"/>
        </w:rPr>
        <w:t xml:space="preserve">four major </w:t>
      </w:r>
      <w:r w:rsidRPr="0035605C">
        <w:rPr>
          <w:rFonts w:cstheme="minorHAnsi"/>
          <w:i/>
        </w:rPr>
        <w:t xml:space="preserve">B. </w:t>
      </w:r>
      <w:proofErr w:type="spellStart"/>
      <w:r w:rsidRPr="0035605C">
        <w:rPr>
          <w:rFonts w:cstheme="minorHAnsi"/>
          <w:i/>
        </w:rPr>
        <w:t>cinerea</w:t>
      </w:r>
      <w:proofErr w:type="spellEnd"/>
      <w:r w:rsidRPr="0035605C">
        <w:rPr>
          <w:rFonts w:cstheme="minorHAnsi"/>
        </w:rPr>
        <w:t xml:space="preserve"> </w:t>
      </w:r>
      <w:commentRangeEnd w:id="327"/>
      <w:r w:rsidR="00B978F1">
        <w:rPr>
          <w:rStyle w:val="CommentReference"/>
        </w:rPr>
        <w:commentReference w:id="327"/>
      </w:r>
      <w:r w:rsidRPr="0035605C">
        <w:rPr>
          <w:rFonts w:cstheme="minorHAnsi"/>
        </w:rPr>
        <w:t xml:space="preserve">co-expression networks on </w:t>
      </w:r>
      <w:r w:rsidRPr="0035605C">
        <w:rPr>
          <w:rFonts w:cstheme="minorHAnsi"/>
          <w:i/>
        </w:rPr>
        <w:t>A. thaliana</w:t>
      </w:r>
      <w:r w:rsidRPr="0035605C">
        <w:rPr>
          <w:rFonts w:cstheme="minorHAnsi"/>
        </w:rPr>
        <w:t xml:space="preserve"> (Figure N8). In particular, two of these were host-specific networks functionally associated with virulence, with 7 of </w:t>
      </w:r>
      <w:r w:rsidRPr="0035605C">
        <w:rPr>
          <w:rFonts w:cstheme="minorHAnsi"/>
        </w:rPr>
        <w:lastRenderedPageBreak/>
        <w:t xml:space="preserve">the 11 </w:t>
      </w:r>
      <w:r w:rsidRPr="0035605C">
        <w:rPr>
          <w:rFonts w:cstheme="minorHAnsi"/>
          <w:i/>
        </w:rPr>
        <w:t xml:space="preserve">B. </w:t>
      </w:r>
      <w:proofErr w:type="spellStart"/>
      <w:r w:rsidRPr="0035605C">
        <w:rPr>
          <w:rFonts w:cstheme="minorHAnsi"/>
          <w:i/>
        </w:rPr>
        <w:t>cinerea</w:t>
      </w:r>
      <w:proofErr w:type="spellEnd"/>
      <w:r w:rsidRPr="0035605C">
        <w:rPr>
          <w:rFonts w:cstheme="minorHAnsi"/>
          <w:i/>
        </w:rPr>
        <w:t xml:space="preserve"> </w:t>
      </w:r>
      <w:r w:rsidRPr="0035605C">
        <w:rPr>
          <w:rFonts w:cstheme="minorHAnsi"/>
        </w:rPr>
        <w:t>hot</w:t>
      </w:r>
      <w:r>
        <w:rPr>
          <w:rFonts w:cstheme="minorHAnsi"/>
        </w:rPr>
        <w:t>spot genes</w:t>
      </w:r>
      <w:r w:rsidRPr="0035605C">
        <w:rPr>
          <w:rFonts w:cstheme="minorHAnsi"/>
        </w:rPr>
        <w:t xml:space="preserve"> associated with one of these virulence co-expression networks. </w:t>
      </w:r>
      <w:del w:id="328" w:author="Daniel James Kliebenstein" w:date="2019-03-04T16:14:00Z">
        <w:r w:rsidDel="00B978F1">
          <w:rPr>
            <w:rFonts w:cstheme="minorHAnsi"/>
          </w:rPr>
          <w:delText>W</w:delText>
        </w:r>
        <w:r w:rsidRPr="0035605C" w:rsidDel="00B978F1">
          <w:rPr>
            <w:rFonts w:cstheme="minorHAnsi"/>
          </w:rPr>
          <w:delText xml:space="preserve">e hypothesize that these major points of </w:delText>
        </w:r>
        <w:r w:rsidRPr="0035605C" w:rsidDel="00B978F1">
          <w:rPr>
            <w:rFonts w:cstheme="minorHAnsi"/>
            <w:i/>
          </w:rPr>
          <w:delText>B. cinerea</w:delText>
        </w:r>
        <w:r w:rsidRPr="0035605C" w:rsidDel="00B978F1">
          <w:rPr>
            <w:rFonts w:cstheme="minorHAnsi"/>
          </w:rPr>
          <w:delText xml:space="preserve"> gene expression modulation may also exhibit regulation of virulence strategies on </w:delText>
        </w:r>
        <w:r w:rsidRPr="0035605C" w:rsidDel="00B978F1">
          <w:rPr>
            <w:rFonts w:cstheme="minorHAnsi"/>
            <w:i/>
          </w:rPr>
          <w:delText>A. thaliana</w:delText>
        </w:r>
        <w:r w:rsidRPr="0035605C" w:rsidDel="00B978F1">
          <w:rPr>
            <w:rFonts w:cstheme="minorHAnsi"/>
          </w:rPr>
          <w:delText>.</w:delText>
        </w:r>
      </w:del>
      <w:ins w:id="329" w:author="Daniel James Kliebenstein" w:date="2019-03-04T16:14:00Z">
        <w:r w:rsidR="00B978F1">
          <w:rPr>
            <w:rFonts w:cstheme="minorHAnsi"/>
          </w:rPr>
          <w:t>Similarly</w:t>
        </w:r>
      </w:ins>
      <w:del w:id="330" w:author="Daniel James Kliebenstein" w:date="2019-03-04T16:14:00Z">
        <w:r w:rsidDel="00B978F1">
          <w:rPr>
            <w:rFonts w:cstheme="minorHAnsi"/>
          </w:rPr>
          <w:delText xml:space="preserve"> </w:delText>
        </w:r>
      </w:del>
      <w:ins w:id="331" w:author="Daniel James Kliebenstein" w:date="2019-03-04T16:14:00Z">
        <w:r w:rsidR="00B978F1">
          <w:rPr>
            <w:rFonts w:cstheme="minorHAnsi"/>
          </w:rPr>
          <w:t xml:space="preserve">, </w:t>
        </w:r>
        <w:r w:rsidR="00B978F1">
          <w:rPr>
            <w:rFonts w:cstheme="minorHAnsi"/>
          </w:rPr>
          <w:t>n</w:t>
        </w:r>
      </w:ins>
      <w:del w:id="332" w:author="Daniel James Kliebenstein" w:date="2019-03-04T16:14:00Z">
        <w:r w:rsidRPr="0035605C" w:rsidDel="00B978F1">
          <w:rPr>
            <w:rFonts w:cstheme="minorHAnsi"/>
          </w:rPr>
          <w:delText>N</w:delText>
        </w:r>
      </w:del>
      <w:r w:rsidRPr="0035605C">
        <w:rPr>
          <w:rFonts w:cstheme="minorHAnsi"/>
        </w:rPr>
        <w:t xml:space="preserve">ine of the </w:t>
      </w:r>
      <w:r w:rsidRPr="0035605C">
        <w:rPr>
          <w:rFonts w:cstheme="minorHAnsi"/>
          <w:i/>
        </w:rPr>
        <w:t xml:space="preserve">A. thaliana </w:t>
      </w:r>
      <w:proofErr w:type="spellStart"/>
      <w:r w:rsidRPr="0035605C">
        <w:rPr>
          <w:rFonts w:cstheme="minorHAnsi"/>
        </w:rPr>
        <w:t>eQTL</w:t>
      </w:r>
      <w:proofErr w:type="spellEnd"/>
      <w:r w:rsidRPr="0035605C">
        <w:rPr>
          <w:rFonts w:cstheme="minorHAnsi"/>
        </w:rPr>
        <w:t xml:space="preserve"> hotspots</w:t>
      </w:r>
      <w:ins w:id="333" w:author="Daniel James Kliebenstein" w:date="2019-03-04T16:14:00Z">
        <w:r w:rsidR="00B978F1">
          <w:rPr>
            <w:rFonts w:cstheme="minorHAnsi"/>
          </w:rPr>
          <w:t xml:space="preserve"> were enriched for transcripts from two of the</w:t>
        </w:r>
      </w:ins>
      <w:del w:id="334" w:author="Daniel James Kliebenstein" w:date="2019-03-04T16:15:00Z">
        <w:r w:rsidRPr="0035605C" w:rsidDel="00B978F1">
          <w:rPr>
            <w:rFonts w:cstheme="minorHAnsi"/>
          </w:rPr>
          <w:delText xml:space="preserve"> </w:delText>
        </w:r>
        <w:r w:rsidDel="00B978F1">
          <w:rPr>
            <w:rFonts w:cstheme="minorHAnsi"/>
          </w:rPr>
          <w:delText>targeted</w:delText>
        </w:r>
        <w:r w:rsidRPr="0035605C" w:rsidDel="00B978F1">
          <w:rPr>
            <w:rFonts w:cstheme="minorHAnsi"/>
          </w:rPr>
          <w:delText xml:space="preserve"> genes from two major genotype-dependent</w:delText>
        </w:r>
      </w:del>
      <w:ins w:id="335" w:author="Daniel James Kliebenstein" w:date="2019-03-04T16:15:00Z">
        <w:r w:rsidR="00B978F1">
          <w:rPr>
            <w:rFonts w:cstheme="minorHAnsi"/>
          </w:rPr>
          <w:t xml:space="preserve"> major</w:t>
        </w:r>
      </w:ins>
      <w:r w:rsidRPr="0035605C">
        <w:rPr>
          <w:rFonts w:cstheme="minorHAnsi"/>
        </w:rPr>
        <w:t xml:space="preserve"> </w:t>
      </w:r>
      <w:r w:rsidRPr="0035605C">
        <w:rPr>
          <w:rFonts w:cstheme="minorHAnsi"/>
          <w:i/>
        </w:rPr>
        <w:t>A. thaliana</w:t>
      </w:r>
      <w:r w:rsidRPr="0035605C">
        <w:rPr>
          <w:rFonts w:cstheme="minorHAnsi"/>
        </w:rPr>
        <w:t xml:space="preserve"> co-expression networks when infected with</w:t>
      </w:r>
      <w:r w:rsidRPr="0035605C">
        <w:rPr>
          <w:rFonts w:cstheme="minorHAnsi"/>
          <w:i/>
        </w:rPr>
        <w:t xml:space="preserve"> B. </w:t>
      </w:r>
      <w:proofErr w:type="spellStart"/>
      <w:r w:rsidRPr="0035605C">
        <w:rPr>
          <w:rFonts w:cstheme="minorHAnsi"/>
          <w:i/>
        </w:rPr>
        <w:t>cinerea</w:t>
      </w:r>
      <w:proofErr w:type="spellEnd"/>
      <w:r w:rsidRPr="0035605C">
        <w:rPr>
          <w:rFonts w:cstheme="minorHAnsi"/>
          <w:i/>
        </w:rPr>
        <w:t xml:space="preserve"> </w:t>
      </w:r>
      <w:r w:rsidRPr="0035605C">
        <w:rPr>
          <w:rFonts w:cstheme="minorHAnsi"/>
        </w:rPr>
        <w:t xml:space="preserve">(Figure N8). These </w:t>
      </w:r>
      <w:ins w:id="336" w:author="Daniel James Kliebenstein" w:date="2019-03-04T16:15:00Z">
        <w:r w:rsidR="00B978F1">
          <w:rPr>
            <w:rFonts w:cstheme="minorHAnsi"/>
          </w:rPr>
          <w:t xml:space="preserve">two </w:t>
        </w:r>
      </w:ins>
      <w:del w:id="337" w:author="Daniel James Kliebenstein" w:date="2019-03-04T16:15:00Z">
        <w:r w:rsidRPr="0035605C" w:rsidDel="00B978F1">
          <w:rPr>
            <w:rFonts w:cstheme="minorHAnsi"/>
          </w:rPr>
          <w:delText xml:space="preserve">networks </w:delText>
        </w:r>
      </w:del>
      <w:ins w:id="338" w:author="Daniel James Kliebenstein" w:date="2019-03-04T16:15:00Z">
        <w:r w:rsidR="00B978F1">
          <w:rPr>
            <w:rFonts w:cstheme="minorHAnsi"/>
          </w:rPr>
          <w:t>modules</w:t>
        </w:r>
        <w:r w:rsidR="00B978F1" w:rsidRPr="0035605C">
          <w:rPr>
            <w:rFonts w:cstheme="minorHAnsi"/>
          </w:rPr>
          <w:t xml:space="preserve"> </w:t>
        </w:r>
      </w:ins>
      <w:r w:rsidRPr="0035605C">
        <w:rPr>
          <w:rFonts w:cstheme="minorHAnsi"/>
        </w:rPr>
        <w:t xml:space="preserve">contain genes </w:t>
      </w:r>
      <w:del w:id="339" w:author="Daniel James Kliebenstein" w:date="2019-03-04T16:15:00Z">
        <w:r w:rsidRPr="0035605C" w:rsidDel="00B978F1">
          <w:rPr>
            <w:rFonts w:cstheme="minorHAnsi"/>
          </w:rPr>
          <w:delText>pointing to network</w:delText>
        </w:r>
      </w:del>
      <w:ins w:id="340" w:author="Daniel James Kliebenstein" w:date="2019-03-04T16:15:00Z">
        <w:r w:rsidR="00B978F1">
          <w:rPr>
            <w:rFonts w:cstheme="minorHAnsi"/>
          </w:rPr>
          <w:t>that</w:t>
        </w:r>
      </w:ins>
      <w:r w:rsidRPr="0035605C">
        <w:rPr>
          <w:rFonts w:cstheme="minorHAnsi"/>
        </w:rPr>
        <w:t xml:space="preserve"> function in </w:t>
      </w:r>
      <w:proofErr w:type="spellStart"/>
      <w:r w:rsidRPr="0035605C">
        <w:rPr>
          <w:rFonts w:cstheme="minorHAnsi"/>
        </w:rPr>
        <w:t>jasmonate</w:t>
      </w:r>
      <w:proofErr w:type="spellEnd"/>
      <w:r w:rsidRPr="0035605C">
        <w:rPr>
          <w:rFonts w:cstheme="minorHAnsi"/>
        </w:rPr>
        <w:t xml:space="preserve"> and salicylic acid signaling processes and </w:t>
      </w:r>
      <w:proofErr w:type="spellStart"/>
      <w:r w:rsidRPr="0035605C">
        <w:rPr>
          <w:rFonts w:cstheme="minorHAnsi"/>
        </w:rPr>
        <w:t>camalexin</w:t>
      </w:r>
      <w:proofErr w:type="spellEnd"/>
      <w:r w:rsidRPr="0035605C">
        <w:rPr>
          <w:rFonts w:cstheme="minorHAnsi"/>
        </w:rPr>
        <w:t xml:space="preserve"> biosynthesis (Network I), or photosynthesis </w:t>
      </w:r>
      <w:del w:id="341" w:author="Daniel James Kliebenstein" w:date="2019-03-04T16:15:00Z">
        <w:r w:rsidRPr="0035605C" w:rsidDel="00B978F1">
          <w:rPr>
            <w:rFonts w:cstheme="minorHAnsi"/>
          </w:rPr>
          <w:delText xml:space="preserve">in the host </w:delText>
        </w:r>
      </w:del>
      <w:r w:rsidRPr="0035605C">
        <w:rPr>
          <w:rFonts w:cstheme="minorHAnsi"/>
        </w:rPr>
        <w:t>(Network IV).</w:t>
      </w:r>
      <w:r>
        <w:rPr>
          <w:rFonts w:cstheme="minorHAnsi"/>
        </w:rPr>
        <w:t xml:space="preserve"> </w:t>
      </w:r>
      <w:ins w:id="342" w:author="Daniel James Kliebenstein" w:date="2019-03-04T16:16:00Z">
        <w:r w:rsidR="00B978F1">
          <w:rPr>
            <w:rFonts w:cstheme="minorHAnsi"/>
          </w:rPr>
          <w:t>Interestingly, these links are not limited to a single hotspot but are strong with a number of different hotspots suggesting that these modules have a polygenic architecture underlying them</w:t>
        </w:r>
      </w:ins>
      <w:del w:id="343" w:author="Daniel James Kliebenstein" w:date="2019-03-04T16:17:00Z">
        <w:r w:rsidRPr="0035605C" w:rsidDel="00B978F1">
          <w:rPr>
            <w:rFonts w:cstheme="minorHAnsi"/>
          </w:rPr>
          <w:delText>We observe particularly strong links between 4 of the</w:delText>
        </w:r>
        <w:r w:rsidDel="00B978F1">
          <w:rPr>
            <w:rFonts w:cstheme="minorHAnsi"/>
          </w:rPr>
          <w:delText xml:space="preserve">se hotspots </w:delText>
        </w:r>
        <w:r w:rsidRPr="0035605C" w:rsidDel="00B978F1">
          <w:rPr>
            <w:rFonts w:cstheme="minorHAnsi"/>
          </w:rPr>
          <w:delText xml:space="preserve">and immune networks in </w:delText>
        </w:r>
        <w:r w:rsidRPr="0035605C" w:rsidDel="00B978F1">
          <w:rPr>
            <w:rFonts w:cstheme="minorHAnsi"/>
            <w:i/>
          </w:rPr>
          <w:delText>A. thaliana</w:delText>
        </w:r>
      </w:del>
      <w:r w:rsidRPr="0035605C">
        <w:rPr>
          <w:rFonts w:cstheme="minorHAnsi"/>
          <w:i/>
        </w:rPr>
        <w:t xml:space="preserve"> </w:t>
      </w:r>
      <w:r w:rsidRPr="0035605C">
        <w:rPr>
          <w:rFonts w:cstheme="minorHAnsi"/>
        </w:rPr>
        <w:t xml:space="preserve">(Figure N8). These frequent links suggest that </w:t>
      </w:r>
      <w:del w:id="344" w:author="Daniel James Kliebenstein" w:date="2019-03-04T16:17:00Z">
        <w:r w:rsidRPr="0035605C" w:rsidDel="00B978F1">
          <w:rPr>
            <w:rFonts w:cstheme="minorHAnsi"/>
          </w:rPr>
          <w:delText xml:space="preserve">our </w:delText>
        </w:r>
      </w:del>
      <w:ins w:id="345" w:author="Daniel James Kliebenstein" w:date="2019-03-04T16:17:00Z">
        <w:r w:rsidR="00B978F1">
          <w:rPr>
            <w:rFonts w:cstheme="minorHAnsi"/>
          </w:rPr>
          <w:t xml:space="preserve">the </w:t>
        </w:r>
        <w:proofErr w:type="spellStart"/>
        <w:r w:rsidR="00B978F1">
          <w:rPr>
            <w:rFonts w:cstheme="minorHAnsi"/>
          </w:rPr>
          <w:t>identifed</w:t>
        </w:r>
        <w:proofErr w:type="spellEnd"/>
        <w:r w:rsidR="00B978F1" w:rsidRPr="0035605C">
          <w:rPr>
            <w:rFonts w:cstheme="minorHAnsi"/>
          </w:rPr>
          <w:t xml:space="preserve"> </w:t>
        </w:r>
      </w:ins>
      <w:proofErr w:type="spellStart"/>
      <w:r w:rsidRPr="0035605C">
        <w:rPr>
          <w:rFonts w:cstheme="minorHAnsi"/>
        </w:rPr>
        <w:t>eQTL</w:t>
      </w:r>
      <w:proofErr w:type="spellEnd"/>
      <w:r w:rsidRPr="0035605C">
        <w:rPr>
          <w:rFonts w:cstheme="minorHAnsi"/>
        </w:rPr>
        <w:t xml:space="preserve"> hotspots may exhibit regulatory control over co</w:t>
      </w:r>
      <w:r>
        <w:rPr>
          <w:rFonts w:cstheme="minorHAnsi"/>
        </w:rPr>
        <w:t>-</w:t>
      </w:r>
      <w:r w:rsidRPr="0035605C">
        <w:rPr>
          <w:rFonts w:cstheme="minorHAnsi"/>
        </w:rPr>
        <w:t xml:space="preserve">expressed modules of genes active in virulence interactions between </w:t>
      </w:r>
      <w:r w:rsidRPr="0035605C">
        <w:rPr>
          <w:rFonts w:cstheme="minorHAnsi"/>
          <w:i/>
        </w:rPr>
        <w:t xml:space="preserve">B. </w:t>
      </w:r>
      <w:proofErr w:type="spellStart"/>
      <w:r w:rsidRPr="0035605C">
        <w:rPr>
          <w:rFonts w:cstheme="minorHAnsi"/>
          <w:i/>
        </w:rPr>
        <w:t>cinerea</w:t>
      </w:r>
      <w:proofErr w:type="spellEnd"/>
      <w:r w:rsidRPr="0035605C">
        <w:rPr>
          <w:rFonts w:cstheme="minorHAnsi"/>
        </w:rPr>
        <w:t xml:space="preserve"> and its host. If these </w:t>
      </w:r>
      <w:proofErr w:type="spellStart"/>
      <w:r w:rsidRPr="0035605C">
        <w:rPr>
          <w:rFonts w:cstheme="minorHAnsi"/>
        </w:rPr>
        <w:t>eQTL</w:t>
      </w:r>
      <w:proofErr w:type="spellEnd"/>
      <w:r>
        <w:rPr>
          <w:rFonts w:cstheme="minorHAnsi"/>
        </w:rPr>
        <w:t xml:space="preserve"> hotspots</w:t>
      </w:r>
      <w:r w:rsidRPr="0035605C">
        <w:rPr>
          <w:rFonts w:cstheme="minorHAnsi"/>
        </w:rPr>
        <w:t xml:space="preserve"> are modulating expression of many genes, and affecting lesion size, they may be major </w:t>
      </w:r>
      <w:r w:rsidRPr="0035605C">
        <w:rPr>
          <w:rFonts w:cstheme="minorHAnsi"/>
          <w:i/>
        </w:rPr>
        <w:t xml:space="preserve">B. </w:t>
      </w:r>
      <w:proofErr w:type="spellStart"/>
      <w:r w:rsidRPr="0035605C">
        <w:rPr>
          <w:rFonts w:cstheme="minorHAnsi"/>
          <w:i/>
        </w:rPr>
        <w:t>cinerea</w:t>
      </w:r>
      <w:proofErr w:type="spellEnd"/>
      <w:r w:rsidRPr="0035605C">
        <w:rPr>
          <w:rFonts w:cstheme="minorHAnsi"/>
          <w:i/>
        </w:rPr>
        <w:t xml:space="preserve"> </w:t>
      </w:r>
      <w:r w:rsidRPr="0035605C">
        <w:rPr>
          <w:rFonts w:cstheme="minorHAnsi"/>
        </w:rPr>
        <w:t xml:space="preserve">control points in the plant-pathogen interaction. </w:t>
      </w:r>
    </w:p>
    <w:p w14:paraId="42436BFB" w14:textId="6492DB53" w:rsidR="00482E25" w:rsidRPr="0035605C" w:rsidRDefault="00482E25" w:rsidP="00482E25">
      <w:pPr>
        <w:spacing w:line="480" w:lineRule="auto"/>
        <w:ind w:firstLine="720"/>
        <w:rPr>
          <w:rFonts w:cstheme="minorHAnsi"/>
        </w:rPr>
      </w:pPr>
    </w:p>
    <w:p w14:paraId="146E1DBC" w14:textId="77777777" w:rsidR="00482E25" w:rsidRDefault="00482E25" w:rsidP="00782740">
      <w:pPr>
        <w:spacing w:line="480" w:lineRule="auto"/>
        <w:rPr>
          <w:ins w:id="346" w:author="Daniel James Kliebenstein" w:date="2019-03-04T15:47:00Z"/>
          <w:rFonts w:cstheme="minorHAnsi"/>
          <w:b/>
        </w:rPr>
      </w:pPr>
    </w:p>
    <w:p w14:paraId="1F9F0D87" w14:textId="77777777" w:rsidR="00361755" w:rsidRDefault="00361755" w:rsidP="00782740">
      <w:pPr>
        <w:spacing w:line="480" w:lineRule="auto"/>
        <w:rPr>
          <w:ins w:id="347" w:author="Daniel James Kliebenstein" w:date="2019-03-04T15:47:00Z"/>
          <w:rFonts w:cstheme="minorHAnsi"/>
          <w:b/>
        </w:rPr>
      </w:pPr>
    </w:p>
    <w:p w14:paraId="33D6BC33" w14:textId="2081C720" w:rsidR="00361755" w:rsidRPr="0035605C" w:rsidRDefault="00361755" w:rsidP="00782740">
      <w:pPr>
        <w:spacing w:line="480" w:lineRule="auto"/>
        <w:rPr>
          <w:rFonts w:cstheme="minorHAnsi"/>
          <w:b/>
        </w:rPr>
      </w:pPr>
      <w:proofErr w:type="spellStart"/>
      <w:proofErr w:type="gramStart"/>
      <w:ins w:id="348" w:author="Daniel James Kliebenstein" w:date="2019-03-04T15:47:00Z">
        <w:r>
          <w:rPr>
            <w:rFonts w:cstheme="minorHAnsi"/>
            <w:b/>
          </w:rPr>
          <w:t>eQTL</w:t>
        </w:r>
        <w:proofErr w:type="spellEnd"/>
        <w:proofErr w:type="gramEnd"/>
        <w:r w:rsidRPr="0035605C">
          <w:rPr>
            <w:rFonts w:cstheme="minorHAnsi"/>
            <w:b/>
          </w:rPr>
          <w:t xml:space="preserve"> hot</w:t>
        </w:r>
        <w:r>
          <w:rPr>
            <w:rFonts w:cstheme="minorHAnsi"/>
            <w:b/>
          </w:rPr>
          <w:t xml:space="preserve">spot </w:t>
        </w:r>
        <w:r>
          <w:rPr>
            <w:rFonts w:cstheme="minorHAnsi"/>
            <w:b/>
          </w:rPr>
          <w:t>candidate genes</w:t>
        </w:r>
      </w:ins>
    </w:p>
    <w:p w14:paraId="2EEF0B7C" w14:textId="71A255C2" w:rsidR="00482E25" w:rsidRDefault="00361755" w:rsidP="00482E25">
      <w:pPr>
        <w:spacing w:line="480" w:lineRule="auto"/>
        <w:ind w:firstLine="720"/>
        <w:rPr>
          <w:rFonts w:cstheme="minorHAnsi"/>
        </w:rPr>
      </w:pPr>
      <w:ins w:id="349" w:author="Daniel James Kliebenstein" w:date="2019-03-04T15:47:00Z">
        <w:r>
          <w:rPr>
            <w:rFonts w:cstheme="minorHAnsi"/>
          </w:rPr>
          <w:t>To better understand what</w:t>
        </w:r>
      </w:ins>
      <w:ins w:id="350" w:author="Daniel James Kliebenstein" w:date="2019-03-04T15:48:00Z">
        <w:r w:rsidR="00482E25">
          <w:rPr>
            <w:rFonts w:cstheme="minorHAnsi"/>
          </w:rPr>
          <w:t xml:space="preserve"> might be the causal basis of these hotspots, we investigated the candidate genes associated with the SNPs.</w:t>
        </w:r>
      </w:ins>
      <w:del w:id="351" w:author="Daniel James Kliebenstein" w:date="2019-03-04T15:48:00Z">
        <w:r w:rsidR="00202F91" w:rsidRPr="0035605C" w:rsidDel="00482E25">
          <w:rPr>
            <w:rFonts w:cstheme="minorHAnsi"/>
          </w:rPr>
          <w:delText>We annotated these hot</w:delText>
        </w:r>
        <w:r w:rsidR="00FF05C9" w:rsidDel="00482E25">
          <w:rPr>
            <w:rFonts w:cstheme="minorHAnsi"/>
          </w:rPr>
          <w:delText>spots</w:delText>
        </w:r>
        <w:r w:rsidR="00202F91" w:rsidRPr="0035605C" w:rsidDel="00482E25">
          <w:rPr>
            <w:rFonts w:cstheme="minorHAnsi"/>
          </w:rPr>
          <w:delText xml:space="preserve"> with </w:delText>
        </w:r>
        <w:r w:rsidR="00F85ACF" w:rsidRPr="0035605C" w:rsidDel="00482E25">
          <w:rPr>
            <w:rFonts w:cstheme="minorHAnsi"/>
          </w:rPr>
          <w:delText xml:space="preserve">gene </w:delText>
        </w:r>
        <w:r w:rsidR="00977D5C" w:rsidRPr="0035605C" w:rsidDel="00482E25">
          <w:rPr>
            <w:rFonts w:cstheme="minorHAnsi"/>
          </w:rPr>
          <w:delText>and functional information, to understand possible mechanisms of expression modulation in the host and pathogen transcriptomes.</w:delText>
        </w:r>
      </w:del>
      <w:r w:rsidR="00977D5C" w:rsidRPr="0035605C">
        <w:rPr>
          <w:rFonts w:cstheme="minorHAnsi"/>
        </w:rPr>
        <w:t xml:space="preserve">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ins w:id="352" w:author="Daniel James Kliebenstein" w:date="2019-03-04T15:48:00Z">
        <w:r w:rsidR="00482E25" w:rsidRPr="00482E25">
          <w:rPr>
            <w:rFonts w:cstheme="minorHAnsi"/>
            <w:i/>
            <w:rPrChange w:id="353" w:author="Daniel James Kliebenstein" w:date="2019-03-04T15:49:00Z">
              <w:rPr>
                <w:rFonts w:cstheme="minorHAnsi"/>
              </w:rPr>
            </w:rPrChange>
          </w:rPr>
          <w:t xml:space="preserve">B. </w:t>
        </w:r>
        <w:proofErr w:type="spellStart"/>
        <w:r w:rsidR="00482E25" w:rsidRPr="00482E25">
          <w:rPr>
            <w:rFonts w:cstheme="minorHAnsi"/>
            <w:i/>
            <w:rPrChange w:id="354" w:author="Daniel James Kliebenstein" w:date="2019-03-04T15:49:00Z">
              <w:rPr>
                <w:rFonts w:cstheme="minorHAnsi"/>
              </w:rPr>
            </w:rPrChange>
          </w:rPr>
          <w:t>cinerea</w:t>
        </w:r>
        <w:proofErr w:type="spellEnd"/>
        <w:r w:rsidR="00482E25">
          <w:rPr>
            <w:rFonts w:cstheme="minorHAnsi"/>
          </w:rPr>
          <w:t xml:space="preserve"> hotspots linked to </w:t>
        </w:r>
      </w:ins>
      <w:r w:rsidR="00123E77" w:rsidRPr="00123E77">
        <w:rPr>
          <w:rFonts w:cstheme="minorHAnsi"/>
          <w:i/>
        </w:rPr>
        <w:t xml:space="preserve">A. thaliana </w:t>
      </w:r>
      <w:del w:id="355" w:author="Daniel James Kliebenstein" w:date="2019-03-04T15:48:00Z">
        <w:r w:rsidR="00D020F8" w:rsidRPr="0035605C" w:rsidDel="00482E25">
          <w:rPr>
            <w:rFonts w:cstheme="minorHAnsi"/>
          </w:rPr>
          <w:delText>hot</w:delText>
        </w:r>
        <w:r w:rsidR="007706A4" w:rsidDel="00482E25">
          <w:rPr>
            <w:rFonts w:cstheme="minorHAnsi"/>
          </w:rPr>
          <w:delText>spots</w:delText>
        </w:r>
      </w:del>
      <w:ins w:id="356" w:author="Daniel James Kliebenstein" w:date="2019-03-04T15:49:00Z">
        <w:r w:rsidR="00482E25">
          <w:rPr>
            <w:rFonts w:cstheme="minorHAnsi"/>
          </w:rPr>
          <w:t>transcripts</w:t>
        </w:r>
      </w:ins>
      <w:r w:rsidR="007706A4">
        <w:rPr>
          <w:rFonts w:cstheme="minorHAnsi"/>
        </w:rPr>
        <w:t>,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w:t>
      </w:r>
      <w:del w:id="357" w:author="Daniel James Kliebenstein" w:date="2019-03-04T15:49:00Z">
        <w:r w:rsidR="00D020F8" w:rsidRPr="0035605C" w:rsidDel="00482E25">
          <w:rPr>
            <w:rFonts w:cstheme="minorHAnsi"/>
          </w:rPr>
          <w:delText xml:space="preserve">From </w:delText>
        </w:r>
      </w:del>
      <w:ins w:id="358" w:author="Daniel James Kliebenstein" w:date="2019-03-04T15:49:00Z">
        <w:r w:rsidR="00482E25">
          <w:rPr>
            <w:rFonts w:cstheme="minorHAnsi"/>
          </w:rPr>
          <w:t>The 13</w:t>
        </w:r>
        <w:r w:rsidR="00482E25" w:rsidRPr="0035605C">
          <w:rPr>
            <w:rFonts w:cstheme="minorHAnsi"/>
          </w:rPr>
          <w:t xml:space="preserve"> </w:t>
        </w:r>
      </w:ins>
      <w:r w:rsidR="00D020F8" w:rsidRPr="0035605C">
        <w:rPr>
          <w:rFonts w:cstheme="minorHAnsi"/>
          <w:i/>
        </w:rPr>
        <w:t xml:space="preserve">B. </w:t>
      </w:r>
      <w:proofErr w:type="spellStart"/>
      <w:r w:rsidR="00D020F8" w:rsidRPr="0035605C">
        <w:rPr>
          <w:rFonts w:cstheme="minorHAnsi"/>
          <w:i/>
        </w:rPr>
        <w:lastRenderedPageBreak/>
        <w:t>cinerea</w:t>
      </w:r>
      <w:proofErr w:type="spellEnd"/>
      <w:r w:rsidR="00D020F8" w:rsidRPr="0035605C">
        <w:rPr>
          <w:rFonts w:cstheme="minorHAnsi"/>
          <w:i/>
        </w:rPr>
        <w:t xml:space="preserve"> </w:t>
      </w:r>
      <w:ins w:id="359" w:author="Daniel James Kliebenstein" w:date="2019-03-04T15:49:00Z">
        <w:r w:rsidR="00482E25">
          <w:rPr>
            <w:rFonts w:cstheme="minorHAnsi"/>
          </w:rPr>
          <w:t xml:space="preserve">hotspots linked to </w:t>
        </w:r>
        <w:r w:rsidR="00482E25">
          <w:rPr>
            <w:rFonts w:cstheme="minorHAnsi"/>
            <w:i/>
          </w:rPr>
          <w:t xml:space="preserve">B. </w:t>
        </w:r>
        <w:proofErr w:type="spellStart"/>
        <w:r w:rsidR="00482E25">
          <w:rPr>
            <w:rFonts w:cstheme="minorHAnsi"/>
            <w:i/>
          </w:rPr>
          <w:t>cinerea</w:t>
        </w:r>
        <w:proofErr w:type="spellEnd"/>
        <w:r w:rsidR="00482E25">
          <w:rPr>
            <w:rFonts w:cstheme="minorHAnsi"/>
            <w:i/>
          </w:rPr>
          <w:t xml:space="preserve"> </w:t>
        </w:r>
      </w:ins>
      <w:r w:rsidR="00D020F8" w:rsidRPr="0035605C">
        <w:rPr>
          <w:rFonts w:cstheme="minorHAnsi"/>
        </w:rPr>
        <w:t>expression profiles</w:t>
      </w:r>
      <w:ins w:id="360" w:author="Daniel James Kliebenstein" w:date="2019-03-04T15:49:00Z">
        <w:r w:rsidR="00482E25">
          <w:rPr>
            <w:rFonts w:cstheme="minorHAnsi"/>
          </w:rPr>
          <w:t xml:space="preserve"> </w:t>
        </w:r>
      </w:ins>
      <w:del w:id="361" w:author="Daniel James Kliebenstein" w:date="2019-03-04T15:49:00Z">
        <w:r w:rsidR="00D020F8" w:rsidRPr="0035605C" w:rsidDel="00482E25">
          <w:rPr>
            <w:rFonts w:cstheme="minorHAnsi"/>
          </w:rPr>
          <w:delText>, the 1</w:delText>
        </w:r>
        <w:r w:rsidR="007706A4" w:rsidDel="00482E25">
          <w:rPr>
            <w:rFonts w:cstheme="minorHAnsi"/>
          </w:rPr>
          <w:delText>3</w:delText>
        </w:r>
        <w:r w:rsidR="00D020F8" w:rsidRPr="0035605C" w:rsidDel="00482E25">
          <w:rPr>
            <w:rFonts w:cstheme="minorHAnsi"/>
          </w:rPr>
          <w:delText xml:space="preserve"> hot</w:delText>
        </w:r>
        <w:r w:rsidR="007706A4" w:rsidDel="00482E25">
          <w:rPr>
            <w:rFonts w:cstheme="minorHAnsi"/>
          </w:rPr>
          <w:delText>spots</w:delText>
        </w:r>
      </w:del>
      <w:ins w:id="362" w:author="Daniel James Kliebenstein" w:date="2019-03-04T15:49:00Z">
        <w:r w:rsidR="00482E25">
          <w:rPr>
            <w:rFonts w:cstheme="minorHAnsi"/>
          </w:rPr>
          <w:t xml:space="preserve">were </w:t>
        </w:r>
      </w:ins>
      <w:ins w:id="363" w:author="Daniel James Kliebenstein" w:date="2019-03-04T15:50:00Z">
        <w:r w:rsidR="00482E25">
          <w:rPr>
            <w:rFonts w:cstheme="minorHAnsi"/>
          </w:rPr>
          <w:t>associated</w:t>
        </w:r>
      </w:ins>
      <w:ins w:id="364" w:author="Daniel James Kliebenstein" w:date="2019-03-04T15:49:00Z">
        <w:r w:rsidR="00482E25">
          <w:rPr>
            <w:rFonts w:cstheme="minorHAnsi"/>
          </w:rPr>
          <w:t xml:space="preserve"> to</w:t>
        </w:r>
      </w:ins>
      <w:del w:id="365" w:author="Daniel James Kliebenstein" w:date="2019-03-04T15:49:00Z">
        <w:r w:rsidR="007706A4" w:rsidDel="00482E25">
          <w:rPr>
            <w:rFonts w:cstheme="minorHAnsi"/>
          </w:rPr>
          <w:delText xml:space="preserve"> annotated to</w:delText>
        </w:r>
      </w:del>
      <w:r w:rsidR="007706A4">
        <w:rPr>
          <w:rFonts w:cstheme="minorHAnsi"/>
        </w:rPr>
        <w:t xml:space="preserve"> 11</w:t>
      </w:r>
      <w:r w:rsidR="00D020F8" w:rsidRPr="0035605C">
        <w:rPr>
          <w:rFonts w:cstheme="minorHAnsi"/>
        </w:rPr>
        <w:t xml:space="preserve"> gene</w:t>
      </w:r>
      <w:r w:rsidR="007706A4">
        <w:rPr>
          <w:rFonts w:cstheme="minorHAnsi"/>
        </w:rPr>
        <w:t xml:space="preserve">s </w:t>
      </w:r>
      <w:r w:rsidR="00D020F8" w:rsidRPr="0035605C">
        <w:rPr>
          <w:rFonts w:cstheme="minorHAnsi"/>
        </w:rPr>
        <w:t>included 4 enzymes (Table N1</w:t>
      </w:r>
      <w:ins w:id="366" w:author="Daniel James Kliebenstein" w:date="2019-03-04T15:51:00Z">
        <w:r w:rsidR="00482E25">
          <w:rPr>
            <w:rFonts w:cstheme="minorHAnsi"/>
          </w:rPr>
          <w:t xml:space="preserve">). </w:t>
        </w:r>
      </w:ins>
      <w:del w:id="367" w:author="Daniel James Kliebenstein" w:date="2019-03-04T15:51:00Z">
        <w:r w:rsidR="00D020F8" w:rsidRPr="0035605C" w:rsidDel="00482E25">
          <w:rPr>
            <w:rFonts w:cstheme="minorHAnsi"/>
          </w:rPr>
          <w:delText xml:space="preserve">). </w:delText>
        </w:r>
      </w:del>
      <w:ins w:id="368" w:author="Daniel James Kliebenstein" w:date="2019-03-04T15:55:00Z">
        <w:r w:rsidR="00482E25">
          <w:rPr>
            <w:rFonts w:cstheme="minorHAnsi"/>
          </w:rPr>
          <w:t xml:space="preserve">However, none of these 22 genes had any previous published information linking them to virulence functions in </w:t>
        </w:r>
        <w:commentRangeStart w:id="369"/>
        <w:r w:rsidR="00482E25">
          <w:rPr>
            <w:rFonts w:cstheme="minorHAnsi"/>
            <w:i/>
          </w:rPr>
          <w:t xml:space="preserve">B. </w:t>
        </w:r>
        <w:proofErr w:type="spellStart"/>
        <w:r w:rsidR="00482E25">
          <w:rPr>
            <w:rFonts w:cstheme="minorHAnsi"/>
            <w:i/>
          </w:rPr>
          <w:t>cinerea</w:t>
        </w:r>
        <w:proofErr w:type="spellEnd"/>
        <w:r w:rsidR="00482E25">
          <w:rPr>
            <w:rFonts w:cstheme="minorHAnsi"/>
            <w:i/>
          </w:rPr>
          <w:t xml:space="preserve"> </w:t>
        </w:r>
        <w:r w:rsidR="00482E25">
          <w:rPr>
            <w:rFonts w:cstheme="minorHAnsi"/>
          </w:rPr>
          <w:t>or other fungi</w:t>
        </w:r>
      </w:ins>
      <w:commentRangeEnd w:id="369"/>
      <w:ins w:id="370" w:author="Daniel James Kliebenstein" w:date="2019-03-04T15:56:00Z">
        <w:r w:rsidR="00482E25">
          <w:rPr>
            <w:rStyle w:val="CommentReference"/>
          </w:rPr>
          <w:commentReference w:id="369"/>
        </w:r>
      </w:ins>
      <w:ins w:id="371" w:author="Daniel James Kliebenstein" w:date="2019-03-04T15:55:00Z">
        <w:r w:rsidR="00482E25">
          <w:rPr>
            <w:rFonts w:cstheme="minorHAnsi"/>
          </w:rPr>
          <w:t>.</w:t>
        </w:r>
      </w:ins>
      <w:ins w:id="372" w:author="Daniel James Kliebenstein" w:date="2019-03-04T15:56:00Z">
        <w:r w:rsidR="00482E25">
          <w:rPr>
            <w:rFonts w:cstheme="minorHAnsi"/>
          </w:rPr>
          <w:t xml:space="preserve"> </w:t>
        </w:r>
      </w:ins>
      <w:ins w:id="373" w:author="Daniel James Kliebenstein" w:date="2019-03-04T15:51:00Z">
        <w:r w:rsidR="00482E25">
          <w:rPr>
            <w:rFonts w:cstheme="minorHAnsi"/>
          </w:rPr>
          <w:t xml:space="preserve"> </w:t>
        </w:r>
      </w:ins>
      <w:ins w:id="374" w:author="Daniel James Kliebenstein" w:date="2019-03-04T15:56:00Z">
        <w:r w:rsidR="00482E25">
          <w:rPr>
            <w:rFonts w:cstheme="minorHAnsi"/>
          </w:rPr>
          <w:t xml:space="preserve">To test if any of these 22 </w:t>
        </w:r>
        <w:proofErr w:type="spellStart"/>
        <w:r w:rsidR="00482E25">
          <w:rPr>
            <w:rFonts w:cstheme="minorHAnsi"/>
          </w:rPr>
          <w:t>eQTL</w:t>
        </w:r>
        <w:proofErr w:type="spellEnd"/>
        <w:r w:rsidR="00482E25">
          <w:rPr>
            <w:rFonts w:cstheme="minorHAnsi"/>
          </w:rPr>
          <w:t xml:space="preserve"> hotspot genes may have a link with virulence, w</w:t>
        </w:r>
      </w:ins>
      <w:ins w:id="375" w:author="Daniel James Kliebenstein" w:date="2019-03-04T15:51:00Z">
        <w:r w:rsidR="00482E25">
          <w:rPr>
            <w:rFonts w:cstheme="minorHAnsi"/>
          </w:rPr>
          <w:t xml:space="preserve">e </w:t>
        </w:r>
      </w:ins>
      <w:ins w:id="376" w:author="Daniel James Kliebenstein" w:date="2019-03-04T15:56:00Z">
        <w:r w:rsidR="00482E25">
          <w:rPr>
            <w:rFonts w:cstheme="minorHAnsi"/>
          </w:rPr>
          <w:t>compared their expression in the</w:t>
        </w:r>
      </w:ins>
      <w:ins w:id="377" w:author="Daniel James Kliebenstein" w:date="2019-03-04T15:51:00Z">
        <w:r w:rsidR="00482E25">
          <w:rPr>
            <w:rFonts w:cstheme="minorHAnsi"/>
          </w:rPr>
          <w:t xml:space="preserve"> co-transcriptome data </w:t>
        </w:r>
      </w:ins>
      <w:ins w:id="378" w:author="Daniel James Kliebenstein" w:date="2019-03-04T15:56:00Z">
        <w:r w:rsidR="00482E25">
          <w:rPr>
            <w:rFonts w:cstheme="minorHAnsi"/>
          </w:rPr>
          <w:t>to</w:t>
        </w:r>
      </w:ins>
      <w:ins w:id="379" w:author="Daniel James Kliebenstein" w:date="2019-03-04T15:51:00Z">
        <w:r w:rsidR="00482E25">
          <w:rPr>
            <w:rFonts w:cstheme="minorHAnsi"/>
          </w:rPr>
          <w:t xml:space="preserve"> existing virulence </w:t>
        </w:r>
      </w:ins>
      <w:ins w:id="380" w:author="Daniel James Kliebenstein" w:date="2019-03-04T15:56:00Z">
        <w:r w:rsidR="00482E25">
          <w:rPr>
            <w:rFonts w:cstheme="minorHAnsi"/>
          </w:rPr>
          <w:t>measurements</w:t>
        </w:r>
      </w:ins>
      <w:del w:id="381" w:author="Daniel James Kliebenstein" w:date="2019-03-04T15:51:00Z">
        <w:r w:rsidR="00482E25" w:rsidRPr="0035605C" w:rsidDel="00482E25">
          <w:rPr>
            <w:rFonts w:cstheme="minorHAnsi"/>
          </w:rPr>
          <w:delText xml:space="preserve">Among the </w:delText>
        </w:r>
      </w:del>
      <w:del w:id="382" w:author="Daniel James Kliebenstein" w:date="2019-03-04T15:56:00Z">
        <w:r w:rsidR="00482E25" w:rsidDel="00482E25">
          <w:rPr>
            <w:rFonts w:cstheme="minorHAnsi"/>
          </w:rPr>
          <w:delText>22 eQTL</w:delText>
        </w:r>
        <w:r w:rsidR="00482E25" w:rsidRPr="0035605C" w:rsidDel="00482E25">
          <w:rPr>
            <w:rFonts w:cstheme="minorHAnsi"/>
          </w:rPr>
          <w:delText xml:space="preserve"> hot</w:delText>
        </w:r>
        <w:r w:rsidR="00482E25" w:rsidDel="00482E25">
          <w:rPr>
            <w:rFonts w:cstheme="minorHAnsi"/>
          </w:rPr>
          <w:delText>spot</w:delText>
        </w:r>
        <w:r w:rsidR="00482E25" w:rsidRPr="0035605C" w:rsidDel="00482E25">
          <w:rPr>
            <w:rFonts w:cstheme="minorHAnsi"/>
          </w:rPr>
          <w:delText xml:space="preserve"> </w:delText>
        </w:r>
        <w:r w:rsidR="00482E25" w:rsidDel="00482E25">
          <w:rPr>
            <w:rFonts w:cstheme="minorHAnsi"/>
          </w:rPr>
          <w:delText>genes</w:delText>
        </w:r>
      </w:del>
      <w:del w:id="383" w:author="Daniel James Kliebenstein" w:date="2019-03-04T15:52:00Z">
        <w:r w:rsidR="00482E25" w:rsidRPr="0035605C" w:rsidDel="00482E25">
          <w:rPr>
            <w:rFonts w:cstheme="minorHAnsi"/>
          </w:rPr>
          <w:delText>,</w:delText>
        </w:r>
      </w:del>
      <w:ins w:id="384" w:author="Daniel James Kliebenstein" w:date="2019-03-04T15:52:00Z">
        <w:r w:rsidR="00482E25">
          <w:rPr>
            <w:rFonts w:cstheme="minorHAnsi"/>
          </w:rPr>
          <w:t xml:space="preserve">. </w:t>
        </w:r>
      </w:ins>
      <w:r w:rsidR="00482E25" w:rsidRPr="0035605C">
        <w:rPr>
          <w:rFonts w:cstheme="minorHAnsi"/>
        </w:rPr>
        <w:t xml:space="preserve"> </w:t>
      </w:r>
      <w:ins w:id="385" w:author="Daniel James Kliebenstein" w:date="2019-03-04T15:57:00Z">
        <w:r w:rsidR="00482E25">
          <w:rPr>
            <w:rFonts w:cstheme="minorHAnsi"/>
          </w:rPr>
          <w:t xml:space="preserve">The virulence was measured on different leaves and not on the same leaves as the co-transcriptome. </w:t>
        </w:r>
      </w:ins>
      <w:del w:id="386" w:author="Daniel James Kliebenstein" w:date="2019-03-04T15:52:00Z">
        <w:r w:rsidR="00482E25" w:rsidRPr="0035605C" w:rsidDel="00482E25">
          <w:rPr>
            <w:rFonts w:cstheme="minorHAnsi"/>
          </w:rPr>
          <w:delText>t</w:delText>
        </w:r>
      </w:del>
      <w:ins w:id="387" w:author="Daniel James Kliebenstein" w:date="2019-03-04T15:52:00Z">
        <w:r w:rsidR="00482E25">
          <w:rPr>
            <w:rFonts w:cstheme="minorHAnsi"/>
          </w:rPr>
          <w:t>T</w:t>
        </w:r>
      </w:ins>
      <w:r w:rsidR="00482E25" w:rsidRPr="0035605C">
        <w:rPr>
          <w:rFonts w:cstheme="minorHAnsi"/>
        </w:rPr>
        <w:t>hree of the</w:t>
      </w:r>
      <w:r w:rsidR="00482E25">
        <w:rPr>
          <w:rFonts w:cstheme="minorHAnsi"/>
        </w:rPr>
        <w:t xml:space="preserve"> </w:t>
      </w:r>
      <w:r w:rsidR="00482E25" w:rsidRPr="00123E77">
        <w:rPr>
          <w:rFonts w:cstheme="minorHAnsi"/>
          <w:i/>
        </w:rPr>
        <w:t xml:space="preserve">B. cinerea </w:t>
      </w:r>
      <w:r w:rsidR="00482E25">
        <w:rPr>
          <w:rFonts w:cstheme="minorHAnsi"/>
        </w:rPr>
        <w:t>hotspot</w:t>
      </w:r>
      <w:r w:rsidR="00482E25" w:rsidRPr="0035605C">
        <w:rPr>
          <w:rFonts w:cstheme="minorHAnsi"/>
        </w:rPr>
        <w:t xml:space="preserve"> genes </w:t>
      </w:r>
      <w:r w:rsidR="00482E25">
        <w:rPr>
          <w:rFonts w:cstheme="minorHAnsi"/>
        </w:rPr>
        <w:t xml:space="preserve">and two of the </w:t>
      </w:r>
      <w:r w:rsidR="00482E25" w:rsidRPr="00123E77">
        <w:rPr>
          <w:rFonts w:cstheme="minorHAnsi"/>
          <w:i/>
        </w:rPr>
        <w:t>A. thaliana</w:t>
      </w:r>
      <w:r w:rsidR="00482E25">
        <w:rPr>
          <w:rFonts w:cstheme="minorHAnsi"/>
        </w:rPr>
        <w:t xml:space="preserve"> hotspot genes are strongly </w:t>
      </w:r>
      <w:commentRangeStart w:id="388"/>
      <w:r w:rsidR="00482E25">
        <w:rPr>
          <w:rFonts w:cstheme="minorHAnsi"/>
        </w:rPr>
        <w:t xml:space="preserve">positively </w:t>
      </w:r>
      <w:commentRangeEnd w:id="388"/>
      <w:r w:rsidR="00482E25">
        <w:rPr>
          <w:rStyle w:val="CommentReference"/>
        </w:rPr>
        <w:commentReference w:id="388"/>
      </w:r>
      <w:r w:rsidR="00482E25">
        <w:rPr>
          <w:rFonts w:cstheme="minorHAnsi"/>
        </w:rPr>
        <w:t>correlated to</w:t>
      </w:r>
      <w:r w:rsidR="00482E25" w:rsidRPr="0035605C">
        <w:rPr>
          <w:rFonts w:cstheme="minorHAnsi"/>
        </w:rPr>
        <w:t xml:space="preserve"> lesion size variation </w:t>
      </w:r>
      <w:del w:id="389" w:author="Daniel James Kliebenstein" w:date="2019-03-04T15:52:00Z">
        <w:r w:rsidR="00482E25" w:rsidRPr="0035605C" w:rsidDel="00482E25">
          <w:rPr>
            <w:rFonts w:cstheme="minorHAnsi"/>
          </w:rPr>
          <w:delText xml:space="preserve">across all tested </w:delText>
        </w:r>
        <w:r w:rsidR="00482E25" w:rsidRPr="0035605C" w:rsidDel="00482E25">
          <w:rPr>
            <w:rFonts w:cstheme="minorHAnsi"/>
            <w:i/>
          </w:rPr>
          <w:delText>A. thaliana</w:delText>
        </w:r>
        <w:r w:rsidR="00482E25" w:rsidRPr="0035605C" w:rsidDel="00482E25">
          <w:rPr>
            <w:rFonts w:cstheme="minorHAnsi"/>
          </w:rPr>
          <w:delText xml:space="preserve"> genotypes</w:delText>
        </w:r>
        <w:r w:rsidR="00482E25" w:rsidDel="00482E25">
          <w:rPr>
            <w:rFonts w:cstheme="minorHAnsi"/>
          </w:rPr>
          <w:delText xml:space="preserve">, including immune pathway mutants </w:delText>
        </w:r>
      </w:del>
      <w:r w:rsidR="00482E25">
        <w:rPr>
          <w:rFonts w:cstheme="minorHAnsi"/>
        </w:rPr>
        <w:t xml:space="preserve">(Table N1) </w:t>
      </w:r>
      <w:r w:rsidR="00482E25">
        <w:rPr>
          <w:rFonts w:cstheme="minorHAnsi"/>
        </w:rPr>
        <w:fldChar w:fldCharType="begin"/>
      </w:r>
      <w:r w:rsidR="00482E25">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(Zhang, Corwin et al. 2018)</w:t>
      </w:r>
      <w:r w:rsidR="00482E25">
        <w:rPr>
          <w:rFonts w:cstheme="minorHAnsi"/>
        </w:rPr>
        <w:fldChar w:fldCharType="end"/>
      </w:r>
      <w:r w:rsidR="00482E25" w:rsidRPr="0035605C">
        <w:rPr>
          <w:rFonts w:cstheme="minorHAnsi"/>
        </w:rPr>
        <w:t>.</w:t>
      </w:r>
      <w:r w:rsidR="00482E25">
        <w:rPr>
          <w:rFonts w:cstheme="minorHAnsi"/>
        </w:rPr>
        <w:t xml:space="preserve"> </w:t>
      </w:r>
      <w:ins w:id="390" w:author="Daniel James Kliebenstein" w:date="2019-03-04T15:52:00Z">
        <w:r w:rsidR="00482E25">
          <w:rPr>
            <w:rFonts w:cstheme="minorHAnsi"/>
          </w:rPr>
          <w:t xml:space="preserve">Further, we utilized a previous GWA of virulence of these same isolates on Arabidopsis to test if there was any overlap. </w:t>
        </w:r>
      </w:ins>
      <w:r w:rsidR="00482E25">
        <w:rPr>
          <w:rFonts w:cstheme="minorHAnsi"/>
        </w:rPr>
        <w:t xml:space="preserve">A </w:t>
      </w:r>
      <w:commentRangeStart w:id="391"/>
      <w:r w:rsidR="00482E25">
        <w:rPr>
          <w:rFonts w:cstheme="minorHAnsi"/>
        </w:rPr>
        <w:t xml:space="preserve">fourth </w:t>
      </w:r>
      <w:r w:rsidR="00482E25" w:rsidRPr="001E4CEC">
        <w:rPr>
          <w:rFonts w:cstheme="minorHAnsi"/>
          <w:i/>
        </w:rPr>
        <w:t xml:space="preserve">B. </w:t>
      </w:r>
      <w:proofErr w:type="spellStart"/>
      <w:r w:rsidR="00482E25" w:rsidRPr="001E4CEC">
        <w:rPr>
          <w:rFonts w:cstheme="minorHAnsi"/>
          <w:i/>
        </w:rPr>
        <w:t>cinerea</w:t>
      </w:r>
      <w:proofErr w:type="spellEnd"/>
      <w:r w:rsidR="00482E25">
        <w:rPr>
          <w:rFonts w:cstheme="minorHAnsi"/>
        </w:rPr>
        <w:t xml:space="preserve"> </w:t>
      </w:r>
      <w:commentRangeEnd w:id="391"/>
      <w:r w:rsidR="00482E25">
        <w:rPr>
          <w:rStyle w:val="CommentReference"/>
        </w:rPr>
        <w:commentReference w:id="391"/>
      </w:r>
      <w:r w:rsidR="00482E25">
        <w:rPr>
          <w:rFonts w:cstheme="minorHAnsi"/>
        </w:rPr>
        <w:t xml:space="preserve">hotspot gene is consistently identified as a top GWA hit controlling lesion size across host genotypes and association methods (Table N1) </w:t>
      </w:r>
      <w:r w:rsidR="00482E25">
        <w:rPr>
          <w:rFonts w:cstheme="minorHAnsi"/>
        </w:rPr>
        <w:fldChar w:fldCharType="begin"/>
      </w:r>
      <w:r w:rsidR="00482E25">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Pr>
          <w:rFonts w:cstheme="minorHAnsi"/>
        </w:rPr>
        <w:fldChar w:fldCharType="separate"/>
      </w:r>
      <w:r w:rsidR="00482E25">
        <w:rPr>
          <w:rFonts w:cstheme="minorHAnsi"/>
          <w:noProof/>
        </w:rPr>
        <w:t>(Atwell, Corwin et al. 2018)</w:t>
      </w:r>
      <w:r w:rsidR="00482E25">
        <w:rPr>
          <w:rFonts w:cstheme="minorHAnsi"/>
        </w:rPr>
        <w:fldChar w:fldCharType="end"/>
      </w:r>
      <w:r w:rsidR="00482E25">
        <w:rPr>
          <w:rFonts w:cstheme="minorHAnsi"/>
        </w:rPr>
        <w:t xml:space="preserve">. </w:t>
      </w:r>
      <w:ins w:id="392" w:author="Daniel James Kliebenstein" w:date="2019-03-04T15:57:00Z">
        <w:r w:rsidR="00482E25">
          <w:rPr>
            <w:rFonts w:cstheme="minorHAnsi"/>
          </w:rPr>
          <w:t xml:space="preserve"> Together, this suggests that these genes are likely candidates for controlling transcriptome responses </w:t>
        </w:r>
      </w:ins>
      <w:ins w:id="393" w:author="Daniel James Kliebenstein" w:date="2019-03-04T15:58:00Z">
        <w:r w:rsidR="00482E25">
          <w:rPr>
            <w:rFonts w:cstheme="minorHAnsi"/>
          </w:rPr>
          <w:t>in both the host and pathogen.</w:t>
        </w:r>
      </w:ins>
    </w:p>
    <w:p w14:paraId="4B3A16B7" w14:textId="578E43A8" w:rsidR="005E5DC0" w:rsidRDefault="005E5DC0" w:rsidP="005E5DC0">
      <w:pPr>
        <w:spacing w:line="480" w:lineRule="auto"/>
        <w:ind w:firstLine="720"/>
        <w:rPr>
          <w:ins w:id="394" w:author="Daniel James Kliebenstein" w:date="2019-03-04T15:47:00Z"/>
          <w:rFonts w:cstheme="minorHAnsi"/>
        </w:rPr>
      </w:pPr>
    </w:p>
    <w:p w14:paraId="3208CF58" w14:textId="77777777" w:rsidR="00361755" w:rsidRDefault="00361755" w:rsidP="005E5DC0">
      <w:pPr>
        <w:spacing w:line="480" w:lineRule="auto"/>
        <w:ind w:firstLine="720"/>
        <w:rPr>
          <w:ins w:id="395" w:author="Daniel James Kliebenstein" w:date="2019-03-04T15:47:00Z"/>
          <w:rFonts w:cstheme="minorHAnsi"/>
        </w:rPr>
      </w:pPr>
    </w:p>
    <w:p w14:paraId="17072FDE" w14:textId="77777777" w:rsidR="00361755" w:rsidRDefault="00361755" w:rsidP="005E5DC0">
      <w:pPr>
        <w:spacing w:line="480" w:lineRule="auto"/>
        <w:ind w:firstLine="720"/>
        <w:rPr>
          <w:rFonts w:cstheme="minorHAnsi"/>
        </w:rPr>
      </w:pP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396" w:name="_Hlk1554520"/>
      <w:r>
        <w:rPr>
          <w:rFonts w:cstheme="minorHAnsi"/>
          <w:b/>
        </w:rPr>
        <w:t>Dispersed interactions across host and pathogen genomes</w:t>
      </w:r>
    </w:p>
    <w:p w14:paraId="658D1C34" w14:textId="2940C5AB" w:rsidR="005C79A7" w:rsidDel="00FA464C" w:rsidRDefault="00B978F1" w:rsidP="00FA464C">
      <w:pPr>
        <w:spacing w:line="480" w:lineRule="auto"/>
        <w:ind w:firstLine="720"/>
        <w:rPr>
          <w:del w:id="397" w:author="Daniel James Kliebenstein" w:date="2019-03-04T16:19:00Z"/>
          <w:rFonts w:cstheme="minorHAnsi"/>
        </w:rPr>
      </w:pPr>
      <w:ins w:id="398" w:author="Daniel James Kliebenstein" w:date="2019-03-04T16:17:00Z">
        <w:r>
          <w:rPr>
            <w:rFonts w:cstheme="minorHAnsi"/>
          </w:rPr>
          <w:t xml:space="preserve">Using co-transcriptome GWA, </w:t>
        </w:r>
      </w:ins>
      <w:del w:id="399" w:author="Daniel James Kliebenstein" w:date="2019-03-04T16:18:00Z">
        <w:r w:rsidR="00280DBB" w:rsidDel="00B978F1">
          <w:rPr>
            <w:rFonts w:cstheme="minorHAnsi"/>
          </w:rPr>
          <w:delText xml:space="preserve">We </w:delText>
        </w:r>
      </w:del>
      <w:ins w:id="400" w:author="Daniel James Kliebenstein" w:date="2019-03-04T16:18:00Z">
        <w:r>
          <w:rPr>
            <w:rFonts w:cstheme="minorHAnsi"/>
          </w:rPr>
          <w:t>w</w:t>
        </w:r>
        <w:r>
          <w:rPr>
            <w:rFonts w:cstheme="minorHAnsi"/>
          </w:rPr>
          <w:t xml:space="preserve">e </w:t>
        </w:r>
      </w:ins>
      <w:r w:rsidR="00280DBB">
        <w:rPr>
          <w:rFonts w:cstheme="minorHAnsi"/>
        </w:rPr>
        <w:t xml:space="preserve">identified </w:t>
      </w:r>
      <w:r w:rsidR="00651A53">
        <w:rPr>
          <w:rFonts w:cstheme="minorHAnsi"/>
        </w:rPr>
        <w:t xml:space="preserve">25 </w:t>
      </w:r>
      <w:ins w:id="401" w:author="Daniel James Kliebenstein" w:date="2019-03-04T16:17:00Z">
        <w:r>
          <w:rPr>
            <w:rFonts w:cstheme="minorHAnsi"/>
            <w:i/>
          </w:rPr>
          <w:t>trans-</w:t>
        </w:r>
      </w:ins>
      <w:proofErr w:type="spellStart"/>
      <w:r w:rsidR="00651A53">
        <w:rPr>
          <w:rFonts w:cstheme="minorHAnsi"/>
        </w:rPr>
        <w:t>eQTL</w:t>
      </w:r>
      <w:proofErr w:type="spellEnd"/>
      <w:r w:rsidR="00651A53">
        <w:rPr>
          <w:rFonts w:cstheme="minorHAnsi"/>
        </w:rPr>
        <w:t xml:space="preserve"> hotspots dispersed across the genome, with half the chromosomes in the </w:t>
      </w:r>
      <w:r w:rsidR="00651A53">
        <w:rPr>
          <w:rFonts w:cstheme="minorHAnsi"/>
          <w:i/>
        </w:rPr>
        <w:t>B. cinerea</w:t>
      </w:r>
      <w:r w:rsidR="00651A53">
        <w:rPr>
          <w:rFonts w:cstheme="minorHAnsi"/>
        </w:rPr>
        <w:t xml:space="preserve"> genome harboring one or more</w:t>
      </w:r>
      <w:r w:rsidR="00280DBB">
        <w:rPr>
          <w:rFonts w:cstheme="minorHAnsi"/>
        </w:rPr>
        <w:t xml:space="preserve"> </w:t>
      </w:r>
      <w:r w:rsidR="00651A53">
        <w:rPr>
          <w:rFonts w:cstheme="minorHAnsi"/>
        </w:rPr>
        <w:t xml:space="preserve">loci </w:t>
      </w:r>
      <w:del w:id="402" w:author="Daniel James Kliebenstein" w:date="2019-03-04T16:18:00Z">
        <w:r w:rsidR="00651A53" w:rsidDel="00B978F1">
          <w:rPr>
            <w:rFonts w:cstheme="minorHAnsi"/>
          </w:rPr>
          <w:delText xml:space="preserve">with </w:delText>
        </w:r>
      </w:del>
      <w:ins w:id="403" w:author="Daniel James Kliebenstein" w:date="2019-03-04T16:18:00Z">
        <w:r>
          <w:rPr>
            <w:rFonts w:cstheme="minorHAnsi"/>
          </w:rPr>
          <w:t>that modulate either the host or pathogens transcriptomes</w:t>
        </w:r>
      </w:ins>
      <w:del w:id="404" w:author="Daniel James Kliebenstein" w:date="2019-03-04T16:18:00Z">
        <w:r w:rsidR="00651A53" w:rsidDel="00B978F1">
          <w:rPr>
            <w:rFonts w:cstheme="minorHAnsi"/>
          </w:rPr>
          <w:delText xml:space="preserve">expression modulation of </w:delText>
        </w:r>
        <w:r w:rsidR="00651A53" w:rsidDel="00B978F1">
          <w:rPr>
            <w:rFonts w:cstheme="minorHAnsi"/>
            <w:i/>
          </w:rPr>
          <w:delText xml:space="preserve">A. thaliana </w:delText>
        </w:r>
        <w:r w:rsidR="00651A53" w:rsidDel="00B978F1">
          <w:delText xml:space="preserve">genes </w:delText>
        </w:r>
        <w:r w:rsidR="00B37523" w:rsidDel="00B978F1">
          <w:delText>spread</w:delText>
        </w:r>
        <w:r w:rsidR="00651A53" w:rsidDel="00B978F1">
          <w:delText xml:space="preserve"> across the host genome</w:delText>
        </w:r>
      </w:del>
      <w:r w:rsidR="00651A53">
        <w:t xml:space="preserve">. </w:t>
      </w:r>
      <w:r w:rsidR="00B43E06">
        <w:t xml:space="preserve">This contrasts with previous studies in cross-species </w:t>
      </w:r>
      <w:proofErr w:type="spellStart"/>
      <w:r w:rsidR="00B43E06">
        <w:t>eQTL</w:t>
      </w:r>
      <w:proofErr w:type="spellEnd"/>
      <w:r w:rsidR="00B43E06">
        <w:t xml:space="preserve">, </w:t>
      </w:r>
      <w:del w:id="405" w:author="Daniel James Kliebenstein" w:date="2019-03-04T16:18:00Z">
        <w:r w:rsidR="00B43E06" w:rsidDel="00FA464C">
          <w:delText xml:space="preserve">in which </w:delText>
        </w:r>
        <w:r w:rsidR="00B43E06" w:rsidDel="00FA464C">
          <w:rPr>
            <w:rFonts w:cstheme="minorHAnsi"/>
          </w:rPr>
          <w:lastRenderedPageBreak/>
          <w:delText>few</w:delText>
        </w:r>
      </w:del>
      <w:ins w:id="406" w:author="Daniel James Kliebenstein" w:date="2019-03-04T16:18:00Z">
        <w:r w:rsidR="00FA464C">
          <w:t>that identified one or only a few</w:t>
        </w:r>
      </w:ins>
      <w:r w:rsidR="00B43E06">
        <w:rPr>
          <w:rFonts w:cstheme="minorHAnsi"/>
        </w:rPr>
        <w:t xml:space="preserve"> cross-species </w:t>
      </w:r>
      <w:proofErr w:type="spellStart"/>
      <w:r w:rsidR="00B43E06">
        <w:rPr>
          <w:rFonts w:cstheme="minorHAnsi"/>
        </w:rPr>
        <w:t>eQTL</w:t>
      </w:r>
      <w:proofErr w:type="spellEnd"/>
      <w:r w:rsidR="00B43E06">
        <w:rPr>
          <w:rFonts w:cstheme="minorHAnsi"/>
        </w:rPr>
        <w:t xml:space="preserve"> hotspots</w:t>
      </w:r>
      <w:del w:id="407" w:author="Daniel James Kliebenstein" w:date="2019-03-04T16:19:00Z">
        <w:r w:rsidR="00B43E06" w:rsidDel="00FA464C">
          <w:rPr>
            <w:rFonts w:cstheme="minorHAnsi"/>
          </w:rPr>
          <w:delText xml:space="preserve"> (termed Host Expression Modulators) clustered on only a few of the parasite chromosomes (termed i-chromosomes)</w:delText>
        </w:r>
      </w:del>
      <w:ins w:id="408" w:author="Daniel James Kliebenstein" w:date="2019-03-04T16:19:00Z">
        <w:r w:rsidR="00FA464C">
          <w:rPr>
            <w:rFonts w:cstheme="minorHAnsi"/>
          </w:rPr>
          <w:t xml:space="preserve"> </w:t>
        </w:r>
      </w:ins>
      <w:r w:rsidR="00B43E06">
        <w:rPr>
          <w:rFonts w:cstheme="minorHAnsi"/>
        </w:rPr>
        <w:t xml:space="preserve"> </w:t>
      </w:r>
      <w:r w:rsidR="001F7B6F">
        <w:rPr>
          <w:rFonts w:cstheme="minorHAnsi"/>
        </w:rPr>
        <w:fldChar w:fldCharType="begin"/>
      </w:r>
      <w:r w:rsidR="001F7B6F">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1F7B6F">
        <w:rPr>
          <w:rFonts w:cstheme="minorHAnsi"/>
        </w:rPr>
        <w:fldChar w:fldCharType="separate"/>
      </w:r>
      <w:r w:rsidR="001F7B6F">
        <w:rPr>
          <w:rFonts w:cstheme="minorHAnsi"/>
          <w:noProof/>
        </w:rPr>
        <w:t>(Guo, Fudali et al. 2017)</w:t>
      </w:r>
      <w:r w:rsidR="001F7B6F">
        <w:rPr>
          <w:rFonts w:cstheme="minorHAnsi"/>
        </w:rPr>
        <w:fldChar w:fldCharType="end"/>
      </w:r>
      <w:r w:rsidR="00B43E06">
        <w:rPr>
          <w:rFonts w:cstheme="minorHAnsi"/>
        </w:rPr>
        <w:t xml:space="preserve">. </w:t>
      </w:r>
      <w:moveFromRangeStart w:id="409" w:author="Daniel James Kliebenstein" w:date="2019-03-04T16:19:00Z" w:name="move2608806"/>
      <w:moveFrom w:id="410" w:author="Daniel James Kliebenstein" w:date="2019-03-04T16:19:00Z">
        <w:r w:rsidR="001F7B6F" w:rsidDel="00FA464C">
          <w:rPr>
            <w:rFonts w:cstheme="minorHAnsi"/>
          </w:rPr>
          <w:t>Our findings are surprising considering</w:t>
        </w:r>
        <w:r w:rsidR="00B43E06" w:rsidDel="00FA464C">
          <w:rPr>
            <w:rFonts w:cstheme="minorHAnsi"/>
          </w:rPr>
          <w:t xml:space="preserve"> the two-speed genome model of filamentous pathogen </w:t>
        </w:r>
      </w:moveFrom>
      <w:ins w:id="411" w:author="Daniel James Kliebenstein" w:date="2019-03-04T16:19:00Z">
        <w:r w:rsidR="00FA464C">
          <w:rPr>
            <w:rFonts w:cstheme="minorHAnsi"/>
          </w:rPr>
          <w:t xml:space="preserve"> </w:t>
        </w:r>
      </w:ins>
      <w:moveFrom w:id="412" w:author="Daniel James Kliebenstein" w:date="2019-03-04T16:19:00Z">
        <w:del w:id="413" w:author="Daniel James Kliebenstein" w:date="2019-03-04T16:19:00Z">
          <w:r w:rsidR="00B43E06" w:rsidDel="00FA464C">
            <w:rPr>
              <w:rFonts w:cstheme="minorHAnsi"/>
            </w:rPr>
            <w:delText>genomics</w:delText>
          </w:r>
          <w:r w:rsidR="005C79A7" w:rsidDel="00FA464C">
            <w:rPr>
              <w:rFonts w:cstheme="minorHAnsi"/>
            </w:rPr>
            <w:delText xml:space="preserve">, in which diverse fungal virulence effectors are enriched in regions of the genome containing repetitive sequences and transposable elements </w:delText>
          </w:r>
          <w:r w:rsidR="001F7B6F" w:rsidDel="00FA464C">
            <w:rPr>
              <w:rFonts w:cstheme="minorHAnsi"/>
            </w:rPr>
            <w:fldChar w:fldCharType="begin"/>
          </w:r>
          <w:r w:rsidR="001F7B6F" w:rsidDel="00FA464C">
            <w:rPr>
              <w:rFonts w:cstheme="minorHAnsi"/>
            </w:rPr>
            <w:del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delInstrText>
          </w:r>
          <w:r w:rsidR="001F7B6F" w:rsidDel="00FA464C">
            <w:rPr>
              <w:rFonts w:cstheme="minorHAnsi"/>
            </w:rPr>
            <w:fldChar w:fldCharType="separate"/>
          </w:r>
          <w:r w:rsidR="001F7B6F" w:rsidDel="00FA464C">
            <w:rPr>
              <w:rFonts w:cstheme="minorHAnsi"/>
              <w:noProof/>
            </w:rPr>
            <w:delText>(Dong, Raffaele et al. 2015)</w:delText>
          </w:r>
          <w:r w:rsidR="001F7B6F" w:rsidDel="00FA464C">
            <w:rPr>
              <w:rFonts w:cstheme="minorHAnsi"/>
            </w:rPr>
            <w:fldChar w:fldCharType="end"/>
          </w:r>
          <w:r w:rsidR="005C79A7" w:rsidDel="00FA464C">
            <w:rPr>
              <w:rFonts w:cstheme="minorHAnsi"/>
            </w:rPr>
            <w:delText xml:space="preserve">. This predicts patterns of virulence loci in small regions of the genome with high mutation rates, and slower evolution in the rest of the genome, with little virulence effect. </w:delText>
          </w:r>
          <w:r w:rsidR="005C79A7" w:rsidDel="00FA464C">
            <w:delText xml:space="preserve">Expanding analysis to </w:delText>
          </w:r>
          <w:r w:rsidR="005C79A7" w:rsidDel="00FA464C">
            <w:rPr>
              <w:rFonts w:cstheme="minorHAnsi"/>
            </w:rPr>
            <w:delText xml:space="preserve">additional hosts could reveal specific chromosomes with more common, or more concentrated, expression modulation effects, but thus far we have not found evidence of the two-speed genome for </w:delText>
          </w:r>
          <w:r w:rsidR="005C79A7" w:rsidRPr="00E372DE" w:rsidDel="00FA464C">
            <w:rPr>
              <w:rFonts w:cstheme="minorHAnsi"/>
              <w:i/>
            </w:rPr>
            <w:delText>B. cinerea</w:delText>
          </w:r>
          <w:r w:rsidR="005C79A7" w:rsidDel="00FA464C">
            <w:rPr>
              <w:rFonts w:cstheme="minorHAnsi"/>
            </w:rPr>
            <w:delText xml:space="preserve"> expression modulation on </w:delText>
          </w:r>
          <w:r w:rsidR="005C79A7" w:rsidRPr="00E372DE" w:rsidDel="00FA464C">
            <w:rPr>
              <w:rFonts w:cstheme="minorHAnsi"/>
              <w:i/>
            </w:rPr>
            <w:delText>A. thaliana</w:delText>
          </w:r>
          <w:r w:rsidR="005C79A7" w:rsidDel="00FA464C">
            <w:rPr>
              <w:rFonts w:cstheme="minorHAnsi"/>
            </w:rPr>
            <w:delText xml:space="preserve">. </w:delText>
          </w:r>
        </w:del>
      </w:moveFrom>
      <w:moveFromRangeEnd w:id="409"/>
    </w:p>
    <w:p w14:paraId="374823AB" w14:textId="4E86F0AC" w:rsidR="005C79A7" w:rsidRPr="005C79A7" w:rsidDel="001B4E15" w:rsidRDefault="005C79A7" w:rsidP="001B4E15">
      <w:pPr>
        <w:spacing w:line="480" w:lineRule="auto"/>
        <w:ind w:firstLine="720"/>
        <w:rPr>
          <w:del w:id="414" w:author="Daniel James Kliebenstein" w:date="2019-03-04T16:37:00Z"/>
          <w:rFonts w:cstheme="minorHAnsi"/>
        </w:rPr>
        <w:pPrChange w:id="415" w:author="Daniel James Kliebenstein" w:date="2019-03-04T16:37:00Z">
          <w:pPr>
            <w:spacing w:line="480" w:lineRule="auto"/>
          </w:pPr>
        </w:pPrChange>
      </w:pPr>
      <w:del w:id="416" w:author="Daniel James Kliebenstein" w:date="2019-03-04T16:19:00Z">
        <w:r w:rsidDel="00FA464C">
          <w:rPr>
            <w:rFonts w:cstheme="minorHAnsi"/>
          </w:rPr>
          <w:tab/>
        </w:r>
      </w:del>
      <w:r>
        <w:rPr>
          <w:rFonts w:cstheme="minorHAnsi"/>
        </w:rPr>
        <w:t xml:space="preserve">Further, most of the controlling variation detected in our study is distant from the affected transcripts, </w:t>
      </w:r>
      <w:r w:rsidR="003C54D4">
        <w:rPr>
          <w:rFonts w:cstheme="minorHAnsi"/>
        </w:rPr>
        <w:t>located in</w:t>
      </w:r>
      <w:r>
        <w:rPr>
          <w:rFonts w:cstheme="minorHAnsi"/>
        </w:rPr>
        <w:t xml:space="preserve"> </w:t>
      </w:r>
      <w:r w:rsidRPr="002D12D1">
        <w:rPr>
          <w:rFonts w:cstheme="minorHAnsi"/>
          <w:i/>
        </w:rPr>
        <w:t>trans</w:t>
      </w:r>
      <w:r>
        <w:rPr>
          <w:rFonts w:cstheme="minorHAnsi"/>
        </w:rPr>
        <w:t>-eQTL hot</w:t>
      </w:r>
      <w:r w:rsidR="00E862E5">
        <w:rPr>
          <w:rFonts w:cstheme="minorHAnsi"/>
        </w:rPr>
        <w:t>spot</w:t>
      </w:r>
      <w:r>
        <w:rPr>
          <w:rFonts w:cstheme="minorHAnsi"/>
        </w:rPr>
        <w:t xml:space="preserve">s. Previous co-expression studies in </w:t>
      </w:r>
      <w:r w:rsidRPr="00D369C1">
        <w:rPr>
          <w:rFonts w:cstheme="minorHAnsi"/>
          <w:i/>
        </w:rPr>
        <w:t>B. cinerea</w:t>
      </w:r>
      <w:r>
        <w:rPr>
          <w:rFonts w:cstheme="minorHAnsi"/>
        </w:rPr>
        <w:t xml:space="preserve"> also identified five major</w:t>
      </w:r>
      <w:r w:rsidRPr="00A333E4">
        <w:rPr>
          <w:rFonts w:cstheme="minorHAnsi"/>
          <w:i/>
        </w:rPr>
        <w:t xml:space="preserve"> </w:t>
      </w:r>
      <w:r w:rsidR="00A333E4" w:rsidRPr="00A333E4">
        <w:rPr>
          <w:rFonts w:cstheme="minorHAnsi"/>
          <w:i/>
        </w:rPr>
        <w:t>trans</w:t>
      </w:r>
      <w:r w:rsidR="00A333E4">
        <w:rPr>
          <w:rFonts w:cstheme="minorHAnsi"/>
          <w:i/>
        </w:rPr>
        <w:t>-</w:t>
      </w:r>
      <w:r w:rsidR="00A333E4">
        <w:rPr>
          <w:rFonts w:cstheme="minorHAnsi"/>
        </w:rPr>
        <w:t xml:space="preserve"> </w:t>
      </w:r>
      <w:r>
        <w:rPr>
          <w:rFonts w:cstheme="minorHAnsi"/>
        </w:rPr>
        <w:t>co-expression networks with genes dispersed across the genome of</w:t>
      </w:r>
      <w:r w:rsidRPr="00D369C1">
        <w:rPr>
          <w:rFonts w:cstheme="minorHAnsi"/>
          <w:i/>
        </w:rPr>
        <w:t xml:space="preserve"> B. cinerea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w:t>
      </w:r>
      <w:r w:rsidR="00A333E4">
        <w:rPr>
          <w:rFonts w:cstheme="minorHAnsi"/>
        </w:rPr>
        <w:t>These findings together provide</w:t>
      </w:r>
      <w:r>
        <w:rPr>
          <w:rFonts w:cstheme="minorHAnsi"/>
        </w:rPr>
        <w:t xml:space="preserve"> evidence for </w:t>
      </w:r>
      <w:r w:rsidRPr="00B43E06">
        <w:rPr>
          <w:rFonts w:cstheme="minorHAnsi"/>
          <w:i/>
        </w:rPr>
        <w:t>trans</w:t>
      </w:r>
      <w:r>
        <w:rPr>
          <w:rFonts w:cstheme="minorHAnsi"/>
        </w:rPr>
        <w:t xml:space="preserve">-regulation of gene expression in </w:t>
      </w:r>
      <w:r w:rsidRPr="00D369C1">
        <w:rPr>
          <w:rFonts w:cstheme="minorHAnsi"/>
          <w:i/>
        </w:rPr>
        <w:t>B. cinerea</w:t>
      </w:r>
      <w:r>
        <w:rPr>
          <w:rFonts w:cstheme="minorHAnsi"/>
        </w:rPr>
        <w:t xml:space="preserve"> virulence interactions. In particular</w:t>
      </w:r>
      <w:r w:rsidR="00B43E06">
        <w:rPr>
          <w:rFonts w:cstheme="minorHAnsi"/>
        </w:rPr>
        <w:t>,</w:t>
      </w:r>
      <w:r>
        <w:rPr>
          <w:rFonts w:cstheme="minorHAnsi"/>
        </w:rPr>
        <w:t xml:space="preserve"> our eQTL hotspots contained many genes from the </w:t>
      </w:r>
      <w:r w:rsidRPr="002D12D1">
        <w:rPr>
          <w:rFonts w:cstheme="minorHAnsi"/>
          <w:i/>
        </w:rPr>
        <w:t>trans</w:t>
      </w:r>
      <w:r>
        <w:rPr>
          <w:rFonts w:cstheme="minorHAnsi"/>
        </w:rPr>
        <w:t>-</w:t>
      </w:r>
      <w:r w:rsidR="0045157A">
        <w:rPr>
          <w:rFonts w:cstheme="minorHAnsi"/>
        </w:rPr>
        <w:t>co-</w:t>
      </w:r>
      <w:del w:id="417" w:author="Daniel James Kliebenstein" w:date="2019-03-04T16:20:00Z">
        <w:r w:rsidR="0045157A" w:rsidDel="00FA464C">
          <w:rPr>
            <w:rFonts w:cstheme="minorHAnsi"/>
          </w:rPr>
          <w:delText>expresison</w:delText>
        </w:r>
      </w:del>
      <w:ins w:id="418" w:author="Daniel James Kliebenstein" w:date="2019-03-04T16:20:00Z">
        <w:r w:rsidR="00FA464C">
          <w:rPr>
            <w:rFonts w:cstheme="minorHAnsi"/>
          </w:rPr>
          <w:t>expression</w:t>
        </w:r>
      </w:ins>
      <w:r w:rsidR="0045157A">
        <w:rPr>
          <w:rFonts w:cstheme="minorHAnsi"/>
        </w:rPr>
        <w:t xml:space="preserve"> </w:t>
      </w:r>
      <w:r>
        <w:rPr>
          <w:rFonts w:cstheme="minorHAnsi"/>
        </w:rPr>
        <w:t xml:space="preserve">networks (vesicle/virulence, translation/growth, exocytosis regulation, </w:t>
      </w:r>
      <w:proofErr w:type="gramStart"/>
      <w:r>
        <w:rPr>
          <w:rFonts w:cstheme="minorHAnsi"/>
        </w:rPr>
        <w:t>peptidase</w:t>
      </w:r>
      <w:proofErr w:type="gramEnd"/>
      <w:r>
        <w:rPr>
          <w:rFonts w:cstheme="minorHAnsi"/>
        </w:rPr>
        <w:t>)</w:t>
      </w:r>
      <w:del w:id="419" w:author="Daniel James Kliebenstein" w:date="2019-03-04T16:38:00Z">
        <w:r w:rsidDel="001B4E15">
          <w:rPr>
            <w:rFonts w:cstheme="minorHAnsi"/>
          </w:rPr>
          <w:delText xml:space="preserve"> but none of the </w:delText>
        </w:r>
        <w:r w:rsidRPr="002D12D1" w:rsidDel="001B4E15">
          <w:rPr>
            <w:rFonts w:cstheme="minorHAnsi"/>
            <w:i/>
          </w:rPr>
          <w:delText>cis</w:delText>
        </w:r>
        <w:r w:rsidDel="001B4E15">
          <w:rPr>
            <w:rFonts w:cstheme="minorHAnsi"/>
          </w:rPr>
          <w:delText>-networks comprised of tandem gene clusters</w:delText>
        </w:r>
      </w:del>
      <w:r>
        <w:rPr>
          <w:rFonts w:cstheme="minorHAnsi"/>
        </w:rPr>
        <w:t>.</w:t>
      </w:r>
      <w:ins w:id="420" w:author="Daniel James Kliebenstein" w:date="2019-03-04T16:36:00Z">
        <w:r w:rsidR="001B4E15">
          <w:rPr>
            <w:rFonts w:cstheme="minorHAnsi"/>
          </w:rPr>
          <w:t xml:space="preserve"> </w:t>
        </w:r>
      </w:ins>
      <w:ins w:id="421" w:author="Daniel James Kliebenstein" w:date="2019-03-04T16:38:00Z">
        <w:r w:rsidR="001B4E15">
          <w:rPr>
            <w:rFonts w:cstheme="minorHAnsi"/>
          </w:rPr>
          <w:t xml:space="preserve">This distributed spread of candidate polymorphisms agrees with the genetic variation in B. </w:t>
        </w:r>
        <w:proofErr w:type="spellStart"/>
        <w:r w:rsidR="001B4E15">
          <w:rPr>
            <w:rFonts w:cstheme="minorHAnsi"/>
          </w:rPr>
          <w:t>cinerea</w:t>
        </w:r>
        <w:proofErr w:type="spellEnd"/>
        <w:r w:rsidR="001B4E15">
          <w:rPr>
            <w:rFonts w:cstheme="minorHAnsi"/>
          </w:rPr>
          <w:t xml:space="preserve"> showing no evidence of clustering. </w:t>
        </w:r>
      </w:ins>
      <w:ins w:id="422" w:author="Daniel James Kliebenstein" w:date="2019-03-04T16:39:00Z">
        <w:r w:rsidR="001B4E15">
          <w:rPr>
            <w:rFonts w:cstheme="minorHAnsi"/>
          </w:rPr>
          <w:t xml:space="preserve">This contrasts with most </w:t>
        </w:r>
      </w:ins>
      <w:ins w:id="423" w:author="Daniel James Kliebenstein" w:date="2019-03-04T16:36:00Z">
        <w:r w:rsidR="001B4E15">
          <w:rPr>
            <w:rFonts w:cstheme="minorHAnsi"/>
          </w:rPr>
          <w:t xml:space="preserve">filamentous fungi </w:t>
        </w:r>
      </w:ins>
      <w:ins w:id="424" w:author="Daniel James Kliebenstein" w:date="2019-03-04T16:39:00Z">
        <w:r w:rsidR="001B4E15">
          <w:rPr>
            <w:rFonts w:cstheme="minorHAnsi"/>
          </w:rPr>
          <w:t xml:space="preserve">having </w:t>
        </w:r>
      </w:ins>
      <w:ins w:id="425" w:author="Daniel James Kliebenstein" w:date="2019-03-04T16:36:00Z">
        <w:r w:rsidR="001B4E15">
          <w:rPr>
            <w:rFonts w:cstheme="minorHAnsi"/>
          </w:rPr>
          <w:t>multiple-speed genomes</w:t>
        </w:r>
      </w:ins>
    </w:p>
    <w:p w14:paraId="1D3536F1" w14:textId="79E91D61" w:rsidR="00FA464C" w:rsidRDefault="00FA464C" w:rsidP="00031EA7">
      <w:pPr>
        <w:spacing w:line="480" w:lineRule="auto"/>
        <w:rPr>
          <w:ins w:id="426" w:author="Daniel James Kliebenstein" w:date="2019-03-04T16:40:00Z"/>
          <w:rFonts w:cstheme="minorHAnsi"/>
        </w:rPr>
      </w:pPr>
      <w:moveToRangeStart w:id="427" w:author="Daniel James Kliebenstein" w:date="2019-03-04T16:19:00Z" w:name="move2608806"/>
      <w:moveTo w:id="428" w:author="Daniel James Kliebenstein" w:date="2019-03-04T16:19:00Z">
        <w:del w:id="429" w:author="Daniel James Kliebenstein" w:date="2019-03-04T16:37:00Z">
          <w:r w:rsidDel="001B4E15">
            <w:rPr>
              <w:rFonts w:cstheme="minorHAnsi"/>
            </w:rPr>
            <w:delText>Our findings are surprising considering the two-speed genome model of filamentous pathogen genomics</w:delText>
          </w:r>
        </w:del>
        <w:r>
          <w:rPr>
            <w:rFonts w:cstheme="minorHAnsi"/>
          </w:rPr>
          <w:t xml:space="preserve">, in which diverse fungal virulence effectors are enriched in regions of the genome containing repetitive sequences and transposable elements </w:t>
        </w:r>
        <w:r>
          <w:rPr>
            <w:rFonts w:cstheme="minorHAnsi"/>
          </w:rPr>
          <w:fldChar w:fldCharType="begin"/>
        </w:r>
        <w:r>
          <w:rPr>
            <w:rFonts w:cstheme="minorHAnsi"/>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Pr>
            <w:rFonts w:cstheme="minorHAnsi"/>
          </w:rPr>
          <w:fldChar w:fldCharType="separate"/>
        </w:r>
        <w:r>
          <w:rPr>
            <w:rFonts w:cstheme="minorHAnsi"/>
            <w:noProof/>
          </w:rPr>
          <w:t>(Dong, Raffaele et al. 2015)</w:t>
        </w:r>
        <w:r>
          <w:rPr>
            <w:rFonts w:cstheme="minorHAnsi"/>
          </w:rPr>
          <w:fldChar w:fldCharType="end"/>
        </w:r>
        <w:r>
          <w:rPr>
            <w:rFonts w:cstheme="minorHAnsi"/>
          </w:rPr>
          <w:t xml:space="preserve">. </w:t>
        </w:r>
      </w:moveTo>
      <w:ins w:id="430" w:author="Daniel James Kliebenstein" w:date="2019-03-04T16:39:00Z">
        <w:r w:rsidR="005A7B03">
          <w:rPr>
            <w:rFonts w:cstheme="minorHAnsi"/>
          </w:rPr>
          <w:t xml:space="preserve"> </w:t>
        </w:r>
      </w:ins>
      <w:moveTo w:id="431" w:author="Daniel James Kliebenstein" w:date="2019-03-04T16:19:00Z">
        <w:r>
          <w:rPr>
            <w:rFonts w:cstheme="minorHAnsi"/>
          </w:rPr>
          <w:t xml:space="preserve">This predicts patterns of virulence loci in small regions of the genome with high mutation rates, and slower evolution in the rest of the genome, with little virulence effect. </w:t>
        </w:r>
      </w:moveTo>
      <w:ins w:id="432" w:author="Daniel James Kliebenstein" w:date="2019-03-04T16:40:00Z">
        <w:r w:rsidR="005A7B03">
          <w:rPr>
            <w:rFonts w:cstheme="minorHAnsi"/>
          </w:rPr>
          <w:t xml:space="preserve">It will require conducting a similar analysis in these organisms </w:t>
        </w:r>
        <w:r w:rsidR="005A7B03">
          <w:rPr>
            <w:rFonts w:cstheme="minorHAnsi"/>
          </w:rPr>
          <w:lastRenderedPageBreak/>
          <w:t xml:space="preserve">to test if </w:t>
        </w:r>
        <w:proofErr w:type="spellStart"/>
        <w:r w:rsidR="005A7B03">
          <w:rPr>
            <w:rFonts w:cstheme="minorHAnsi"/>
          </w:rPr>
          <w:t>eQTL</w:t>
        </w:r>
        <w:proofErr w:type="spellEnd"/>
        <w:r w:rsidR="005A7B03">
          <w:rPr>
            <w:rFonts w:cstheme="minorHAnsi"/>
          </w:rPr>
          <w:t xml:space="preserve"> in a multi-speed genome pathogen cluster within the highly polymorphic regions. </w:t>
        </w:r>
      </w:ins>
      <w:moveTo w:id="433" w:author="Daniel James Kliebenstein" w:date="2019-03-04T16:19:00Z">
        <w:del w:id="434" w:author="Daniel James Kliebenstein" w:date="2019-03-04T16:40:00Z">
          <w:r w:rsidDel="005A7B03">
            <w:delText xml:space="preserve">Expanding analysis to </w:delText>
          </w:r>
          <w:r w:rsidDel="005A7B03">
            <w:rPr>
              <w:rFonts w:cstheme="minorHAnsi"/>
            </w:rPr>
            <w:delText xml:space="preserve">additional hosts could reveal specific chromosomes with more common, or more concentrated, expression modulation effects, but thus far we have not found evidence of the two-speed genome for </w:delText>
          </w:r>
          <w:r w:rsidRPr="00E372DE" w:rsidDel="005A7B03">
            <w:rPr>
              <w:rFonts w:cstheme="minorHAnsi"/>
              <w:i/>
            </w:rPr>
            <w:delText>B. cinerea</w:delText>
          </w:r>
          <w:r w:rsidDel="005A7B03">
            <w:rPr>
              <w:rFonts w:cstheme="minorHAnsi"/>
            </w:rPr>
            <w:delText xml:space="preserve"> expression modulation on </w:delText>
          </w:r>
          <w:r w:rsidRPr="00E372DE" w:rsidDel="005A7B03">
            <w:rPr>
              <w:rFonts w:cstheme="minorHAnsi"/>
              <w:i/>
            </w:rPr>
            <w:delText>A. thaliana</w:delText>
          </w:r>
          <w:r w:rsidDel="005A7B03">
            <w:rPr>
              <w:rFonts w:cstheme="minorHAnsi"/>
            </w:rPr>
            <w:delText xml:space="preserve">. </w:delText>
          </w:r>
        </w:del>
      </w:moveTo>
      <w:moveToRangeEnd w:id="427"/>
    </w:p>
    <w:p w14:paraId="6155FF7F" w14:textId="77777777" w:rsidR="005A7B03" w:rsidRDefault="005A7B03" w:rsidP="00031EA7">
      <w:pPr>
        <w:spacing w:line="480" w:lineRule="auto"/>
        <w:rPr>
          <w:ins w:id="435" w:author="Daniel James Kliebenstein" w:date="2019-03-04T16:20:00Z"/>
          <w:rFonts w:cstheme="minorHAnsi"/>
        </w:rPr>
      </w:pPr>
    </w:p>
    <w:p w14:paraId="40B18201" w14:textId="18B49F41" w:rsidR="00C7382C" w:rsidRDefault="001B4E15" w:rsidP="00031EA7">
      <w:pPr>
        <w:spacing w:line="480" w:lineRule="auto"/>
        <w:rPr>
          <w:rFonts w:cstheme="minorHAnsi"/>
          <w:b/>
        </w:rPr>
      </w:pPr>
      <w:proofErr w:type="gramStart"/>
      <w:ins w:id="436" w:author="Daniel James Kliebenstein" w:date="2019-03-04T16:35:00Z">
        <w:r w:rsidRPr="001B4E15">
          <w:rPr>
            <w:rFonts w:cstheme="minorHAnsi"/>
            <w:b/>
            <w:i/>
            <w:rPrChange w:id="437" w:author="Daniel James Kliebenstein" w:date="2019-03-04T16:35:00Z">
              <w:rPr>
                <w:rFonts w:cstheme="minorHAnsi"/>
                <w:i/>
              </w:rPr>
            </w:rPrChange>
          </w:rPr>
          <w:t>cis</w:t>
        </w:r>
        <w:r w:rsidRPr="001B4E15">
          <w:rPr>
            <w:rFonts w:cstheme="minorHAnsi"/>
            <w:b/>
            <w:rPrChange w:id="438" w:author="Daniel James Kliebenstein" w:date="2019-03-04T16:35:00Z">
              <w:rPr>
                <w:rFonts w:cstheme="minorHAnsi"/>
              </w:rPr>
            </w:rPrChange>
          </w:rPr>
          <w:t>-acting</w:t>
        </w:r>
        <w:proofErr w:type="gramEnd"/>
        <w:r w:rsidRPr="001B4E15">
          <w:rPr>
            <w:rFonts w:cstheme="minorHAnsi"/>
            <w:b/>
            <w:rPrChange w:id="439" w:author="Daniel James Kliebenstein" w:date="2019-03-04T16:35:00Z">
              <w:rPr>
                <w:rFonts w:cstheme="minorHAnsi"/>
              </w:rPr>
            </w:rPrChange>
          </w:rPr>
          <w:t xml:space="preserve"> loci</w:t>
        </w:r>
        <w:r w:rsidRPr="001B4E15">
          <w:rPr>
            <w:rFonts w:cstheme="minorHAnsi"/>
            <w:b/>
          </w:rPr>
          <w:t xml:space="preserve"> </w:t>
        </w:r>
      </w:ins>
      <w:del w:id="440" w:author="Daniel James Kliebenstein" w:date="2019-03-04T16:35:00Z">
        <w:r w:rsidR="003475CD" w:rsidRPr="001B4E15" w:rsidDel="001B4E15">
          <w:rPr>
            <w:rFonts w:cstheme="minorHAnsi"/>
            <w:b/>
          </w:rPr>
          <w:delText>Haplotype</w:delText>
        </w:r>
        <w:r w:rsidR="003475CD" w:rsidDel="001B4E15">
          <w:rPr>
            <w:rFonts w:cstheme="minorHAnsi"/>
            <w:b/>
          </w:rPr>
          <w:delText xml:space="preserve"> diversity and polygenic genetic modulation of expression</w:delText>
        </w:r>
      </w:del>
      <w:ins w:id="441" w:author="Daniel James Kliebenstein" w:date="2019-03-04T16:35:00Z">
        <w:r>
          <w:rPr>
            <w:rFonts w:cstheme="minorHAnsi"/>
            <w:b/>
          </w:rPr>
          <w:t>detection complications</w:t>
        </w:r>
      </w:ins>
    </w:p>
    <w:p w14:paraId="744AEAA3" w14:textId="09E0D1DF" w:rsidR="005C79A7" w:rsidRDefault="001B4E15" w:rsidP="005C79A7">
      <w:pPr>
        <w:spacing w:line="480" w:lineRule="auto"/>
        <w:ind w:firstLine="360"/>
        <w:rPr>
          <w:ins w:id="442" w:author="Daniel James Kliebenstein" w:date="2019-03-04T16:35:00Z"/>
          <w:rFonts w:cstheme="minorHAnsi"/>
        </w:rPr>
      </w:pPr>
      <w:ins w:id="443" w:author="Daniel James Kliebenstein" w:date="2019-03-04T16:28:00Z">
        <w:r>
          <w:rPr>
            <w:rFonts w:cstheme="minorHAnsi"/>
          </w:rPr>
          <w:t xml:space="preserve">In most </w:t>
        </w:r>
        <w:proofErr w:type="spellStart"/>
        <w:r>
          <w:rPr>
            <w:rFonts w:cstheme="minorHAnsi"/>
          </w:rPr>
          <w:t>eQTL</w:t>
        </w:r>
        <w:proofErr w:type="spellEnd"/>
        <w:r>
          <w:rPr>
            <w:rFonts w:cstheme="minorHAnsi"/>
          </w:rPr>
          <w:t xml:space="preserve"> studies, there is a dominant signature of </w:t>
        </w:r>
        <w:r w:rsidRPr="001B4E15">
          <w:rPr>
            <w:rFonts w:cstheme="minorHAnsi"/>
            <w:i/>
            <w:rPrChange w:id="444" w:author="Daniel James Kliebenstein" w:date="2019-03-04T16:29:00Z">
              <w:rPr>
                <w:rFonts w:cstheme="minorHAnsi"/>
              </w:rPr>
            </w:rPrChange>
          </w:rPr>
          <w:t>cis</w:t>
        </w:r>
        <w:r>
          <w:rPr>
            <w:rFonts w:cstheme="minorHAnsi"/>
          </w:rPr>
          <w:t xml:space="preserve">-acting loci. </w:t>
        </w:r>
      </w:ins>
      <w:ins w:id="445" w:author="Daniel James Kliebenstein" w:date="2019-03-04T16:29:00Z">
        <w:r>
          <w:rPr>
            <w:rFonts w:cstheme="minorHAnsi"/>
          </w:rPr>
          <w:t xml:space="preserve">However, in this pathogen, the dominant pattern was one of </w:t>
        </w:r>
      </w:ins>
      <w:del w:id="446" w:author="Daniel James Kliebenstein" w:date="2019-03-04T16:29:00Z">
        <w:r w:rsidR="005C79A7" w:rsidDel="001B4E15">
          <w:rPr>
            <w:rFonts w:cstheme="minorHAnsi"/>
          </w:rPr>
          <w:delText xml:space="preserve">Both the genome-wide patterns of </w:delText>
        </w:r>
        <w:r w:rsidR="00115274" w:rsidDel="001B4E15">
          <w:rPr>
            <w:rFonts w:cstheme="minorHAnsi"/>
          </w:rPr>
          <w:delText xml:space="preserve">eQTL </w:delText>
        </w:r>
        <w:r w:rsidR="005C79A7" w:rsidDel="001B4E15">
          <w:rPr>
            <w:rFonts w:cstheme="minorHAnsi"/>
          </w:rPr>
          <w:delText xml:space="preserve">and the network-level focus on haplotype structure and polymorphisms find a signal of SNPs tagging many </w:delText>
        </w:r>
      </w:del>
      <w:r w:rsidR="005C79A7" w:rsidRPr="00287DA2">
        <w:rPr>
          <w:rFonts w:cstheme="minorHAnsi"/>
          <w:i/>
        </w:rPr>
        <w:t>trans</w:t>
      </w:r>
      <w:r w:rsidR="005C79A7">
        <w:rPr>
          <w:rFonts w:cstheme="minorHAnsi"/>
        </w:rPr>
        <w:t>-</w:t>
      </w:r>
      <w:proofErr w:type="spellStart"/>
      <w:r w:rsidR="00115274">
        <w:rPr>
          <w:rFonts w:cstheme="minorHAnsi"/>
        </w:rPr>
        <w:t>eQTL</w:t>
      </w:r>
      <w:proofErr w:type="spellEnd"/>
      <w:r w:rsidR="00762A1B">
        <w:rPr>
          <w:rFonts w:cstheme="minorHAnsi"/>
        </w:rPr>
        <w:t xml:space="preserve"> </w:t>
      </w:r>
      <w:del w:id="447" w:author="Daniel James Kliebenstein" w:date="2019-03-04T16:29:00Z">
        <w:r w:rsidR="005C79A7" w:rsidDel="001B4E15">
          <w:rPr>
            <w:rFonts w:cstheme="minorHAnsi"/>
          </w:rPr>
          <w:delText xml:space="preserve">and </w:delText>
        </w:r>
      </w:del>
      <w:ins w:id="448" w:author="Daniel James Kliebenstein" w:date="2019-03-04T16:29:00Z">
        <w:r>
          <w:rPr>
            <w:rFonts w:cstheme="minorHAnsi"/>
          </w:rPr>
          <w:t>with</w:t>
        </w:r>
        <w:r>
          <w:rPr>
            <w:rFonts w:cstheme="minorHAnsi"/>
          </w:rPr>
          <w:t xml:space="preserve"> </w:t>
        </w:r>
      </w:ins>
      <w:r w:rsidR="005C79A7">
        <w:rPr>
          <w:rFonts w:cstheme="minorHAnsi"/>
        </w:rPr>
        <w:t xml:space="preserve">few </w:t>
      </w:r>
      <w:r w:rsidR="005C79A7" w:rsidRPr="00287DA2">
        <w:rPr>
          <w:rFonts w:cstheme="minorHAnsi"/>
          <w:i/>
        </w:rPr>
        <w:t>cis</w:t>
      </w:r>
      <w:r w:rsidR="005C79A7">
        <w:rPr>
          <w:rFonts w:cstheme="minorHAnsi"/>
        </w:rPr>
        <w:t>-</w:t>
      </w:r>
      <w:proofErr w:type="spellStart"/>
      <w:r w:rsidR="00115274">
        <w:rPr>
          <w:rFonts w:cstheme="minorHAnsi"/>
        </w:rPr>
        <w:t>eQTL</w:t>
      </w:r>
      <w:proofErr w:type="spellEnd"/>
      <w:del w:id="449" w:author="Daniel James Kliebenstein" w:date="2019-03-04T16:29:00Z">
        <w:r w:rsidR="005C79A7" w:rsidDel="001B4E15">
          <w:rPr>
            <w:rFonts w:cstheme="minorHAnsi"/>
          </w:rPr>
          <w:delText xml:space="preserve"> in this study</w:delText>
        </w:r>
      </w:del>
      <w:r w:rsidR="005C79A7">
        <w:rPr>
          <w:rFonts w:cstheme="minorHAnsi"/>
        </w:rPr>
        <w:t xml:space="preserve">. </w:t>
      </w:r>
      <w:ins w:id="450" w:author="Daniel James Kliebenstein" w:date="2019-03-04T16:29:00Z">
        <w:r>
          <w:rPr>
            <w:rFonts w:cstheme="minorHAnsi"/>
          </w:rPr>
          <w:t>A deeper investigation suggested that this may be genetic factors that complicate our ability to identify the cis-acting SNPs.</w:t>
        </w:r>
      </w:ins>
      <w:ins w:id="451" w:author="Daniel James Kliebenstein" w:date="2019-03-04T16:30:00Z">
        <w:r>
          <w:rPr>
            <w:rFonts w:cstheme="minorHAnsi"/>
          </w:rPr>
          <w:t xml:space="preserve"> </w:t>
        </w:r>
      </w:ins>
      <w:ins w:id="452" w:author="Daniel James Kliebenstein" w:date="2019-03-04T16:31:00Z">
        <w:r>
          <w:rPr>
            <w:rFonts w:cstheme="minorHAnsi"/>
            <w:i/>
          </w:rPr>
          <w:t xml:space="preserve">B. </w:t>
        </w:r>
        <w:proofErr w:type="spellStart"/>
        <w:r w:rsidRPr="001B4E15">
          <w:rPr>
            <w:rFonts w:cstheme="minorHAnsi"/>
            <w:i/>
          </w:rPr>
          <w:t>cinerea</w:t>
        </w:r>
        <w:proofErr w:type="spellEnd"/>
        <w:r>
          <w:rPr>
            <w:rFonts w:cstheme="minorHAnsi"/>
          </w:rPr>
          <w:t xml:space="preserve"> has </w:t>
        </w:r>
      </w:ins>
      <w:ins w:id="453" w:author="Daniel James Kliebenstein" w:date="2019-03-04T16:47:00Z">
        <w:r w:rsidR="005A7B03">
          <w:rPr>
            <w:rFonts w:cstheme="minorHAnsi"/>
          </w:rPr>
          <w:t>high</w:t>
        </w:r>
      </w:ins>
      <w:ins w:id="454" w:author="Daniel James Kliebenstein" w:date="2019-03-04T16:30:00Z">
        <w:r>
          <w:rPr>
            <w:rFonts w:cstheme="minorHAnsi"/>
          </w:rPr>
          <w:t xml:space="preserve"> haplotype diversity,</w:t>
        </w:r>
      </w:ins>
      <w:ins w:id="455" w:author="Daniel James Kliebenstein" w:date="2019-03-04T16:31:00Z">
        <w:r>
          <w:rPr>
            <w:rFonts w:cstheme="minorHAnsi"/>
          </w:rPr>
          <w:t xml:space="preserve"> and in the three gene clusters investigated, there were potential rare </w:t>
        </w:r>
      </w:ins>
      <w:ins w:id="456" w:author="Daniel James Kliebenstein" w:date="2019-03-04T16:30:00Z">
        <w:r w:rsidRPr="00986500">
          <w:rPr>
            <w:rFonts w:cstheme="minorHAnsi"/>
            <w:i/>
          </w:rPr>
          <w:t>cis</w:t>
        </w:r>
        <w:r>
          <w:rPr>
            <w:rFonts w:cstheme="minorHAnsi"/>
          </w:rPr>
          <w:t>-acting varia</w:t>
        </w:r>
      </w:ins>
      <w:ins w:id="457" w:author="Daniel James Kliebenstein" w:date="2019-03-04T16:31:00Z">
        <w:r>
          <w:rPr>
            <w:rFonts w:cstheme="minorHAnsi"/>
          </w:rPr>
          <w:t>nts</w:t>
        </w:r>
      </w:ins>
      <w:ins w:id="458" w:author="Daniel James Kliebenstein" w:date="2019-03-04T16:30:00Z">
        <w:r>
          <w:rPr>
            <w:rFonts w:cstheme="minorHAnsi"/>
          </w:rPr>
          <w:t xml:space="preserve"> fall below the minor allele cutoff for GWA</w:t>
        </w:r>
      </w:ins>
      <w:ins w:id="459" w:author="Daniel James Kliebenstein" w:date="2019-03-04T16:31:00Z">
        <w:r>
          <w:rPr>
            <w:rFonts w:cstheme="minorHAnsi"/>
          </w:rPr>
          <w:t>. Further, the identified</w:t>
        </w:r>
      </w:ins>
      <w:ins w:id="460" w:author="Daniel James Kliebenstein" w:date="2019-03-04T16:32:00Z">
        <w:r>
          <w:rPr>
            <w:rFonts w:cstheme="minorHAnsi"/>
          </w:rPr>
          <w:t xml:space="preserve"> </w:t>
        </w:r>
        <w:r w:rsidRPr="00986500">
          <w:rPr>
            <w:rFonts w:cstheme="minorHAnsi"/>
            <w:i/>
          </w:rPr>
          <w:t>cis</w:t>
        </w:r>
        <w:r>
          <w:rPr>
            <w:rFonts w:cstheme="minorHAnsi"/>
          </w:rPr>
          <w:t>-acting variants</w:t>
        </w:r>
        <w:r>
          <w:rPr>
            <w:rFonts w:cstheme="minorHAnsi"/>
          </w:rPr>
          <w:t xml:space="preserve"> were often deletions that lead to complications in GWA due to their creation of allelic </w:t>
        </w:r>
      </w:ins>
      <w:ins w:id="461" w:author="Daniel James Kliebenstein" w:date="2019-03-04T16:33:00Z">
        <w:r>
          <w:rPr>
            <w:rFonts w:cstheme="minorHAnsi"/>
          </w:rPr>
          <w:t>heterogeneity</w:t>
        </w:r>
      </w:ins>
      <w:ins w:id="462" w:author="Daniel James Kliebenstein" w:date="2019-03-04T16:32:00Z">
        <w:r>
          <w:rPr>
            <w:rFonts w:cstheme="minorHAnsi"/>
          </w:rPr>
          <w:t xml:space="preserve"> </w:t>
        </w:r>
      </w:ins>
      <w:ins w:id="463" w:author="Daniel James Kliebenstein" w:date="2019-03-04T16:33:00Z">
        <w:r>
          <w:rPr>
            <w:rFonts w:cstheme="minorHAnsi"/>
          </w:rPr>
          <w:t xml:space="preserve">and their lack of being incorporated into the GWA algorithm. To fully understand the pattern of </w:t>
        </w:r>
      </w:ins>
      <w:ins w:id="464" w:author="Daniel James Kliebenstein" w:date="2019-03-04T16:34:00Z">
        <w:r>
          <w:rPr>
            <w:rFonts w:cstheme="minorHAnsi"/>
          </w:rPr>
          <w:t xml:space="preserve">potential </w:t>
        </w:r>
        <w:r w:rsidRPr="001B4E15">
          <w:rPr>
            <w:rFonts w:cstheme="minorHAnsi"/>
            <w:i/>
            <w:rPrChange w:id="465" w:author="Daniel James Kliebenstein" w:date="2019-03-04T16:34:00Z">
              <w:rPr>
                <w:rFonts w:cstheme="minorHAnsi"/>
              </w:rPr>
            </w:rPrChange>
          </w:rPr>
          <w:t>cis</w:t>
        </w:r>
      </w:ins>
      <w:ins w:id="466" w:author="Daniel James Kliebenstein" w:date="2019-03-04T16:33:00Z">
        <w:r>
          <w:rPr>
            <w:rFonts w:cstheme="minorHAnsi"/>
          </w:rPr>
          <w:t>-acting loci</w:t>
        </w:r>
        <w:r w:rsidDel="001B4E15">
          <w:rPr>
            <w:rFonts w:cstheme="minorHAnsi"/>
          </w:rPr>
          <w:t xml:space="preserve"> </w:t>
        </w:r>
        <w:r>
          <w:rPr>
            <w:rFonts w:cstheme="minorHAnsi"/>
          </w:rPr>
          <w:t xml:space="preserve">in </w:t>
        </w:r>
        <w:r>
          <w:rPr>
            <w:rFonts w:cstheme="minorHAnsi"/>
            <w:i/>
          </w:rPr>
          <w:t xml:space="preserve">B. </w:t>
        </w:r>
        <w:proofErr w:type="spellStart"/>
        <w:r w:rsidRPr="001B4E15">
          <w:rPr>
            <w:rFonts w:cstheme="minorHAnsi"/>
            <w:i/>
          </w:rPr>
          <w:t>cinerea</w:t>
        </w:r>
        <w:proofErr w:type="spellEnd"/>
        <w:r>
          <w:rPr>
            <w:rFonts w:cstheme="minorHAnsi"/>
          </w:rPr>
          <w:t xml:space="preserve"> </w:t>
        </w:r>
        <w:r>
          <w:rPr>
            <w:rFonts w:cstheme="minorHAnsi"/>
          </w:rPr>
          <w:t xml:space="preserve">would require a deeper investigation of structural variation by incorporating long-read sequencing. </w:t>
        </w:r>
      </w:ins>
      <w:del w:id="467" w:author="Daniel James Kliebenstein" w:date="2019-03-04T16:33:00Z">
        <w:r w:rsidR="005C79A7" w:rsidDel="001B4E15">
          <w:rPr>
            <w:rFonts w:cstheme="minorHAnsi"/>
          </w:rPr>
          <w:delText xml:space="preserve">Network-level focus suggests that </w:delText>
        </w:r>
        <w:r w:rsidR="002A0B39" w:rsidDel="001B4E15">
          <w:rPr>
            <w:rFonts w:cstheme="minorHAnsi"/>
          </w:rPr>
          <w:delText>some</w:delText>
        </w:r>
        <w:r w:rsidR="005C79A7" w:rsidDel="001B4E15">
          <w:rPr>
            <w:rFonts w:cstheme="minorHAnsi"/>
          </w:rPr>
          <w:delText xml:space="preserve"> </w:delText>
        </w:r>
        <w:r w:rsidR="002A0B39" w:rsidRPr="002A0B39" w:rsidDel="001B4E15">
          <w:rPr>
            <w:rFonts w:cstheme="minorHAnsi"/>
            <w:i/>
          </w:rPr>
          <w:delText>cis</w:delText>
        </w:r>
        <w:r w:rsidR="002A0B39" w:rsidDel="001B4E15">
          <w:rPr>
            <w:rFonts w:cstheme="minorHAnsi"/>
          </w:rPr>
          <w:delText xml:space="preserve">-acting </w:delText>
        </w:r>
        <w:r w:rsidR="00986500" w:rsidDel="001B4E15">
          <w:rPr>
            <w:rFonts w:cstheme="minorHAnsi"/>
          </w:rPr>
          <w:delText xml:space="preserve">loss-of-expression polymorphisms </w:delText>
        </w:r>
        <w:r w:rsidR="005027C9" w:rsidDel="001B4E15">
          <w:rPr>
            <w:rFonts w:cstheme="minorHAnsi"/>
          </w:rPr>
          <w:delText>would be detectable</w:delText>
        </w:r>
        <w:r w:rsidR="005C79A7" w:rsidDel="001B4E15">
          <w:rPr>
            <w:rFonts w:cstheme="minorHAnsi"/>
          </w:rPr>
          <w:delText xml:space="preserve"> through </w:delText>
        </w:r>
        <w:r w:rsidR="00B0450E" w:rsidDel="001B4E15">
          <w:rPr>
            <w:rFonts w:cstheme="minorHAnsi"/>
          </w:rPr>
          <w:delText xml:space="preserve">analysis of </w:delText>
        </w:r>
        <w:r w:rsidR="00986500" w:rsidDel="001B4E15">
          <w:rPr>
            <w:rFonts w:cstheme="minorHAnsi"/>
          </w:rPr>
          <w:delText>structural variation</w:delText>
        </w:r>
        <w:r w:rsidR="005C79A7" w:rsidDel="001B4E15">
          <w:rPr>
            <w:rFonts w:cstheme="minorHAnsi"/>
          </w:rPr>
          <w:delText xml:space="preserve">; </w:delText>
        </w:r>
      </w:del>
      <w:del w:id="468" w:author="Daniel James Kliebenstein" w:date="2019-03-04T16:34:00Z">
        <w:r w:rsidR="005C79A7" w:rsidDel="001B4E15">
          <w:rPr>
            <w:rFonts w:cstheme="minorHAnsi"/>
          </w:rPr>
          <w:delText>future eQTL studies within</w:delText>
        </w:r>
      </w:del>
      <w:ins w:id="469" w:author="Daniel James Kliebenstein" w:date="2019-03-04T16:34:00Z">
        <w:r>
          <w:rPr>
            <w:rFonts w:cstheme="minorHAnsi"/>
          </w:rPr>
          <w:t xml:space="preserve">Additionally, the GWA algorithms would need to be recoded to allow for </w:t>
        </w:r>
      </w:ins>
      <w:del w:id="470" w:author="Daniel James Kliebenstein" w:date="2019-03-04T16:34:00Z">
        <w:r w:rsidR="005C79A7" w:rsidDel="001B4E15">
          <w:rPr>
            <w:rFonts w:cstheme="minorHAnsi"/>
          </w:rPr>
          <w:delText xml:space="preserve"> </w:delText>
        </w:r>
      </w:del>
      <w:del w:id="471" w:author="Daniel James Kliebenstein" w:date="2019-03-04T16:21:00Z">
        <w:r w:rsidR="005C79A7" w:rsidRPr="0081302F" w:rsidDel="00FA464C">
          <w:rPr>
            <w:rFonts w:cstheme="minorHAnsi"/>
            <w:i/>
          </w:rPr>
          <w:delText>B. cinerea</w:delText>
        </w:r>
      </w:del>
      <w:del w:id="472" w:author="Daniel James Kliebenstein" w:date="2019-03-04T16:34:00Z">
        <w:r w:rsidR="005C79A7" w:rsidRPr="0081302F" w:rsidDel="001B4E15">
          <w:rPr>
            <w:rFonts w:cstheme="minorHAnsi"/>
            <w:i/>
          </w:rPr>
          <w:delText xml:space="preserve"> </w:delText>
        </w:r>
        <w:r w:rsidR="005C79A7" w:rsidDel="001B4E15">
          <w:rPr>
            <w:rFonts w:cstheme="minorHAnsi"/>
          </w:rPr>
          <w:delText>would benefit from the use</w:delText>
        </w:r>
      </w:del>
      <w:ins w:id="473" w:author="Daniel James Kliebenstein" w:date="2019-03-04T16:34:00Z">
        <w:r>
          <w:rPr>
            <w:rFonts w:cstheme="minorHAnsi"/>
          </w:rPr>
          <w:t>simultaneous use</w:t>
        </w:r>
      </w:ins>
      <w:r w:rsidR="005C79A7">
        <w:rPr>
          <w:rFonts w:cstheme="minorHAnsi"/>
        </w:rPr>
        <w:t xml:space="preserve"> of both SNP and presence/ absence polymorphism data</w:t>
      </w:r>
      <w:r w:rsidR="00732A06">
        <w:rPr>
          <w:rFonts w:cstheme="minorHAnsi"/>
        </w:rPr>
        <w:t xml:space="preserve"> </w:t>
      </w:r>
      <w:r w:rsidR="001F7B6F">
        <w:rPr>
          <w:rFonts w:cstheme="minorHAnsi"/>
        </w:rPr>
        <w:fldChar w:fldCharType="begin"/>
      </w:r>
      <w:r w:rsidR="001F7B6F">
        <w:rPr>
          <w:rFonts w:cstheme="minorHAnsi"/>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Pr>
          <w:rFonts w:cstheme="minorHAnsi"/>
        </w:rPr>
        <w:fldChar w:fldCharType="separate"/>
      </w:r>
      <w:r w:rsidR="001F7B6F">
        <w:rPr>
          <w:rFonts w:cstheme="minorHAnsi"/>
          <w:noProof/>
        </w:rPr>
        <w:t>(Wang, Roux et al. 2018)</w:t>
      </w:r>
      <w:r w:rsidR="001F7B6F">
        <w:rPr>
          <w:rFonts w:cstheme="minorHAnsi"/>
        </w:rPr>
        <w:fldChar w:fldCharType="end"/>
      </w:r>
      <w:r w:rsidR="005C79A7">
        <w:rPr>
          <w:rFonts w:cstheme="minorHAnsi"/>
        </w:rPr>
        <w:t xml:space="preserve">. </w:t>
      </w:r>
      <w:del w:id="474" w:author="Daniel James Kliebenstein" w:date="2019-03-04T16:34:00Z">
        <w:r w:rsidR="00986500" w:rsidDel="001B4E15">
          <w:rPr>
            <w:rFonts w:cstheme="minorHAnsi"/>
          </w:rPr>
          <w:delText xml:space="preserve">Future studies could incorporate long-read sequencing to better address these questions. </w:delText>
        </w:r>
        <w:r w:rsidR="005C79A7" w:rsidDel="001B4E15">
          <w:rPr>
            <w:rFonts w:cstheme="minorHAnsi"/>
          </w:rPr>
          <w:delText xml:space="preserve">However, this lack of detectable </w:delText>
        </w:r>
        <w:r w:rsidR="005C79A7" w:rsidDel="001B4E15">
          <w:rPr>
            <w:rFonts w:cstheme="minorHAnsi"/>
          </w:rPr>
          <w:softHyphen/>
        </w:r>
        <w:r w:rsidR="005C79A7" w:rsidDel="001B4E15">
          <w:rPr>
            <w:rFonts w:cstheme="minorHAnsi"/>
            <w:i/>
          </w:rPr>
          <w:delText>cis</w:delText>
        </w:r>
        <w:r w:rsidR="005C79A7" w:rsidDel="001B4E15">
          <w:rPr>
            <w:rFonts w:cstheme="minorHAnsi"/>
          </w:rPr>
          <w:delText xml:space="preserve">-effect variation also </w:delText>
        </w:r>
        <w:r w:rsidR="005C79A7" w:rsidDel="001B4E15">
          <w:rPr>
            <w:rFonts w:cstheme="minorHAnsi"/>
          </w:rPr>
          <w:lastRenderedPageBreak/>
          <w:delText>suggests</w:delText>
        </w:r>
      </w:del>
      <w:del w:id="475" w:author="Daniel James Kliebenstein" w:date="2019-03-04T16:30:00Z">
        <w:r w:rsidR="005C79A7" w:rsidDel="001B4E15">
          <w:rPr>
            <w:rFonts w:cstheme="minorHAnsi"/>
          </w:rPr>
          <w:delText xml:space="preserve"> high haplotype diversity</w:delText>
        </w:r>
        <w:r w:rsidR="00986500" w:rsidDel="001B4E15">
          <w:rPr>
            <w:rFonts w:cstheme="minorHAnsi"/>
          </w:rPr>
          <w:delText xml:space="preserve">, in which the </w:delText>
        </w:r>
        <w:r w:rsidR="00986500" w:rsidRPr="00986500" w:rsidDel="001B4E15">
          <w:rPr>
            <w:rFonts w:cstheme="minorHAnsi"/>
            <w:i/>
          </w:rPr>
          <w:delText>cis</w:delText>
        </w:r>
        <w:r w:rsidR="00986500" w:rsidDel="001B4E15">
          <w:rPr>
            <w:rFonts w:cstheme="minorHAnsi"/>
          </w:rPr>
          <w:delText>-acting variation is made up of rare variants that fall below the minor allele cutoff for GWA</w:delText>
        </w:r>
      </w:del>
      <w:r w:rsidR="005C79A7">
        <w:rPr>
          <w:rFonts w:cstheme="minorHAnsi"/>
        </w:rPr>
        <w:t>.</w:t>
      </w:r>
      <w:r w:rsidR="00986500">
        <w:rPr>
          <w:rFonts w:cstheme="minorHAnsi"/>
        </w:rPr>
        <w:t xml:space="preserve"> </w:t>
      </w:r>
    </w:p>
    <w:p w14:paraId="0A653244" w14:textId="77777777" w:rsidR="006169EE" w:rsidRDefault="006169EE" w:rsidP="001B4E15">
      <w:pPr>
        <w:spacing w:line="480" w:lineRule="auto"/>
        <w:rPr>
          <w:ins w:id="476" w:author="Daniel James Kliebenstein" w:date="2019-03-04T16:50:00Z"/>
          <w:rFonts w:cstheme="minorHAnsi"/>
          <w:b/>
        </w:rPr>
        <w:pPrChange w:id="477" w:author="Daniel James Kliebenstein" w:date="2019-03-04T16:35:00Z">
          <w:pPr>
            <w:spacing w:line="480" w:lineRule="auto"/>
            <w:ind w:firstLine="360"/>
          </w:pPr>
        </w:pPrChange>
      </w:pPr>
    </w:p>
    <w:p w14:paraId="644E4B3D" w14:textId="3ED73E26" w:rsidR="001B4E15" w:rsidRPr="001B4E15" w:rsidRDefault="001B4E15" w:rsidP="001B4E15">
      <w:pPr>
        <w:spacing w:line="480" w:lineRule="auto"/>
        <w:rPr>
          <w:rFonts w:cstheme="minorHAnsi"/>
          <w:b/>
          <w:rPrChange w:id="478" w:author="Daniel James Kliebenstein" w:date="2019-03-04T16:35:00Z">
            <w:rPr>
              <w:rFonts w:cstheme="minorHAnsi"/>
            </w:rPr>
          </w:rPrChange>
        </w:rPr>
        <w:pPrChange w:id="479" w:author="Daniel James Kliebenstein" w:date="2019-03-04T16:35:00Z">
          <w:pPr>
            <w:spacing w:line="480" w:lineRule="auto"/>
            <w:ind w:firstLine="360"/>
          </w:pPr>
        </w:pPrChange>
      </w:pPr>
      <w:commentRangeStart w:id="480"/>
      <w:ins w:id="481" w:author="Daniel James Kliebenstein" w:date="2019-03-04T16:35:00Z">
        <w:r>
          <w:rPr>
            <w:rFonts w:cstheme="minorHAnsi"/>
            <w:b/>
          </w:rPr>
          <w:t>Polygenic modules</w:t>
        </w:r>
      </w:ins>
      <w:commentRangeEnd w:id="480"/>
      <w:ins w:id="482" w:author="Daniel James Kliebenstein" w:date="2019-03-04T16:51:00Z">
        <w:r w:rsidR="006169EE">
          <w:rPr>
            <w:rStyle w:val="CommentReference"/>
          </w:rPr>
          <w:commentReference w:id="480"/>
        </w:r>
      </w:ins>
    </w:p>
    <w:p w14:paraId="277C35E8" w14:textId="0B4AAB38" w:rsidR="000533C6" w:rsidRDefault="005C79A7" w:rsidP="00A94D42">
      <w:pPr>
        <w:spacing w:line="480" w:lineRule="auto"/>
        <w:ind w:firstLine="360"/>
        <w:rPr>
          <w:rFonts w:cstheme="minorHAnsi"/>
        </w:rPr>
      </w:pPr>
      <w:r>
        <w:rPr>
          <w:rFonts w:cstheme="minorHAnsi"/>
        </w:rPr>
        <w:t xml:space="preserve">Individual genes in both host and pathogen displayed a polygenic basis of expression modulation from many significant transcript-SNP associations. This contrasts previous studies in which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xml:space="preserve">. </w:t>
      </w:r>
      <w:r w:rsidR="00CD2BFD">
        <w:rPr>
          <w:rFonts w:cstheme="minorHAnsi"/>
        </w:rPr>
        <w:t>Within</w:t>
      </w:r>
      <w:r>
        <w:rPr>
          <w:rFonts w:cstheme="minorHAnsi"/>
        </w:rPr>
        <w:t xml:space="preserve"> the hot</w:t>
      </w:r>
      <w:r w:rsidR="00E862E5">
        <w:rPr>
          <w:rFonts w:cstheme="minorHAnsi"/>
        </w:rPr>
        <w:t>spot</w:t>
      </w:r>
      <w:r>
        <w:rPr>
          <w:rFonts w:cstheme="minorHAnsi"/>
        </w:rPr>
        <w:t xml:space="preserve"> analysis</w:t>
      </w:r>
      <w:r w:rsidR="00645A1D">
        <w:rPr>
          <w:rFonts w:cstheme="minorHAnsi"/>
        </w:rPr>
        <w:t xml:space="preserve">, </w:t>
      </w:r>
      <w:r w:rsidR="00CD2BFD">
        <w:rPr>
          <w:rFonts w:cstheme="minorHAnsi"/>
        </w:rPr>
        <w:t xml:space="preserve">multiple eQTL hotspots targeted each </w:t>
      </w:r>
      <w:r w:rsidR="001C7116">
        <w:rPr>
          <w:rFonts w:cstheme="minorHAnsi"/>
        </w:rPr>
        <w:t xml:space="preserve">co-expression network, but </w:t>
      </w:r>
      <w:r w:rsidR="00645A1D">
        <w:rPr>
          <w:rFonts w:cstheme="minorHAnsi"/>
        </w:rPr>
        <w:t xml:space="preserve">no two </w:t>
      </w:r>
      <w:r w:rsidR="00762A1B">
        <w:rPr>
          <w:rFonts w:cstheme="minorHAnsi"/>
        </w:rPr>
        <w:t>e</w:t>
      </w:r>
      <w:r w:rsidR="00F87749">
        <w:rPr>
          <w:rFonts w:cstheme="minorHAnsi"/>
        </w:rPr>
        <w:t>QTL</w:t>
      </w:r>
      <w:r w:rsidR="00762A1B">
        <w:rPr>
          <w:rFonts w:cstheme="minorHAnsi"/>
        </w:rPr>
        <w:t xml:space="preserve"> hotspots</w:t>
      </w:r>
      <w:r w:rsidR="000F1D2C">
        <w:rPr>
          <w:rFonts w:cstheme="minorHAnsi"/>
        </w:rPr>
        <w:t xml:space="preserve"> </w:t>
      </w:r>
      <w:r w:rsidR="00645A1D">
        <w:rPr>
          <w:rFonts w:cstheme="minorHAnsi"/>
        </w:rPr>
        <w:t>targeted the same</w:t>
      </w:r>
      <w:r>
        <w:rPr>
          <w:rFonts w:cstheme="minorHAnsi"/>
        </w:rPr>
        <w:t xml:space="preserve"> </w:t>
      </w:r>
      <w:r w:rsidRPr="00DF6B37">
        <w:rPr>
          <w:rFonts w:cstheme="minorHAnsi"/>
          <w:i/>
        </w:rPr>
        <w:t>A. thaliana</w:t>
      </w:r>
      <w:r>
        <w:rPr>
          <w:rFonts w:cstheme="minorHAnsi"/>
        </w:rPr>
        <w:t xml:space="preserve"> gene. </w:t>
      </w:r>
      <w:r w:rsidR="001C7116">
        <w:rPr>
          <w:rFonts w:cstheme="minorHAnsi"/>
        </w:rPr>
        <w:t xml:space="preserve">Previous studies have also identified multiple targets within a host network per each pathogen eQTL {Wu 2015}. </w:t>
      </w:r>
    </w:p>
    <w:p w14:paraId="7ACB6DD0" w14:textId="448FEB23" w:rsidR="005C79A7" w:rsidRPr="00684B6A" w:rsidRDefault="005C79A7" w:rsidP="00B47034">
      <w:pPr>
        <w:spacing w:line="480" w:lineRule="auto"/>
        <w:ind w:firstLine="360"/>
        <w:rPr>
          <w:rFonts w:cstheme="minorHAnsi"/>
        </w:rPr>
      </w:pPr>
      <w:r>
        <w:rPr>
          <w:rFonts w:cstheme="minorHAnsi"/>
        </w:rPr>
        <w:t xml:space="preserve">This </w:t>
      </w:r>
      <w:r w:rsidR="000B4CB0">
        <w:rPr>
          <w:rFonts w:cstheme="minorHAnsi"/>
        </w:rPr>
        <w:t xml:space="preserve">may </w:t>
      </w:r>
      <w:r>
        <w:rPr>
          <w:rFonts w:cstheme="minorHAnsi"/>
        </w:rPr>
        <w:t>suggest that the hot</w:t>
      </w:r>
      <w:r w:rsidR="00E862E5">
        <w:rPr>
          <w:rFonts w:cstheme="minorHAnsi"/>
        </w:rPr>
        <w:t>spot</w:t>
      </w:r>
      <w:r w:rsidR="00762A1B">
        <w:rPr>
          <w:rFonts w:cstheme="minorHAnsi"/>
        </w:rPr>
        <w:t xml:space="preserve">s </w:t>
      </w:r>
      <w:r>
        <w:rPr>
          <w:rFonts w:cstheme="minorHAnsi"/>
        </w:rPr>
        <w:t>are host expression modulators with</w:t>
      </w:r>
      <w:r w:rsidR="001C7116">
        <w:rPr>
          <w:rFonts w:cstheme="minorHAnsi"/>
        </w:rPr>
        <w:t xml:space="preserve"> parallel network interactions, but </w:t>
      </w:r>
      <w:r>
        <w:rPr>
          <w:rFonts w:cstheme="minorHAnsi"/>
        </w:rPr>
        <w:t xml:space="preserve">independent genetic targets within </w:t>
      </w:r>
      <w:r w:rsidR="001C7116">
        <w:rPr>
          <w:rFonts w:cstheme="minorHAnsi"/>
        </w:rPr>
        <w:t xml:space="preserve">each host </w:t>
      </w:r>
      <w:r>
        <w:rPr>
          <w:rFonts w:cstheme="minorHAnsi"/>
        </w:rPr>
        <w:t xml:space="preserve">network. </w:t>
      </w:r>
      <w:r w:rsidR="00065A08">
        <w:rPr>
          <w:rFonts w:cstheme="minorHAnsi"/>
        </w:rPr>
        <w:t xml:space="preserve">In effect, we see polygenicity of host expression regulation by the pathogen at the gene level, and at the network level. </w:t>
      </w:r>
      <w:r w:rsidR="00E3118D">
        <w:rPr>
          <w:rFonts w:cstheme="minorHAnsi"/>
        </w:rPr>
        <w:t xml:space="preserve">Pathogen eQTL hotspots have pleiotropic effects on multiple host genes, and multiple host networks. However, each host gene within these networks may be sensitive to a single pathogen eQTL hotspot. </w:t>
      </w:r>
      <w:r w:rsidR="001C7116">
        <w:rPr>
          <w:rFonts w:cstheme="minorHAnsi"/>
        </w:rPr>
        <w:t>Non-hotspot</w:t>
      </w:r>
      <w:r>
        <w:rPr>
          <w:rFonts w:cstheme="minorHAnsi"/>
        </w:rPr>
        <w:t xml:space="preserve"> eQTL may act in a more restricted</w:t>
      </w:r>
      <w:r w:rsidR="001C7116">
        <w:rPr>
          <w:rFonts w:cstheme="minorHAnsi"/>
        </w:rPr>
        <w:t xml:space="preserve"> pleiotropic</w:t>
      </w:r>
      <w:r>
        <w:rPr>
          <w:rFonts w:cstheme="minorHAnsi"/>
        </w:rPr>
        <w:t xml:space="preserve"> manner, to regulate expression of relatively few genes.</w:t>
      </w:r>
      <w:r w:rsidRPr="00AF76CA">
        <w:rPr>
          <w:rFonts w:cstheme="minorHAnsi"/>
        </w:rPr>
        <w:t xml:space="preserve"> </w:t>
      </w:r>
      <w:r>
        <w:rPr>
          <w:rFonts w:cstheme="minorHAnsi"/>
        </w:rPr>
        <w:t xml:space="preserve">This gives us an overarching pattern of polygenic </w:t>
      </w:r>
      <w:r w:rsidR="008F6ECE">
        <w:rPr>
          <w:rFonts w:cstheme="minorHAnsi"/>
        </w:rPr>
        <w:t xml:space="preserve">and pleiotropic </w:t>
      </w:r>
      <w:r>
        <w:rPr>
          <w:rFonts w:cstheme="minorHAnsi"/>
        </w:rPr>
        <w:t xml:space="preserve">genetic regulation, as both the host and pathogen appear to draw from extensive genetic variation to determine disease outcomes. </w:t>
      </w:r>
    </w:p>
    <w:p w14:paraId="69556C36" w14:textId="72832652" w:rsidR="00C67343" w:rsidRDefault="00C67343" w:rsidP="00031EA7">
      <w:pPr>
        <w:spacing w:line="480" w:lineRule="auto"/>
        <w:rPr>
          <w:rFonts w:cstheme="minorHAnsi"/>
          <w:b/>
        </w:rPr>
      </w:pPr>
      <w:commentRangeStart w:id="484"/>
      <w:commentRangeStart w:id="485"/>
      <w:r>
        <w:rPr>
          <w:rFonts w:cstheme="minorHAnsi"/>
          <w:b/>
        </w:rPr>
        <w:t xml:space="preserve">Detection of </w:t>
      </w:r>
      <w:r w:rsidR="00684B6A">
        <w:rPr>
          <w:rFonts w:cstheme="minorHAnsi"/>
          <w:b/>
        </w:rPr>
        <w:t xml:space="preserve">known </w:t>
      </w:r>
      <w:r>
        <w:rPr>
          <w:rFonts w:cstheme="minorHAnsi"/>
          <w:b/>
        </w:rPr>
        <w:t>pathogenicity genes and novel loci</w:t>
      </w:r>
      <w:commentRangeEnd w:id="484"/>
      <w:r w:rsidR="00FB1F8B">
        <w:rPr>
          <w:rStyle w:val="CommentReference"/>
        </w:rPr>
        <w:commentReference w:id="484"/>
      </w:r>
      <w:commentRangeEnd w:id="485"/>
      <w:r w:rsidR="006169EE">
        <w:rPr>
          <w:rStyle w:val="CommentReference"/>
        </w:rPr>
        <w:commentReference w:id="485"/>
      </w:r>
    </w:p>
    <w:p w14:paraId="23EA53A4" w14:textId="77777777" w:rsidR="00867254" w:rsidRPr="00E47ED5" w:rsidRDefault="00867254" w:rsidP="00867254">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Pr>
          <w:rFonts w:cstheme="minorHAnsi"/>
        </w:rPr>
        <w:t>spot</w:t>
      </w:r>
      <w:r w:rsidRPr="00E47ED5">
        <w:rPr>
          <w:rFonts w:cstheme="minorHAnsi"/>
        </w:rPr>
        <w:t xml:space="preserve">s were annotated to 11 gene functions (Table N1). Among these, 4 </w:t>
      </w:r>
      <w:r>
        <w:rPr>
          <w:rFonts w:cstheme="minorHAnsi"/>
        </w:rPr>
        <w:t xml:space="preserve">are </w:t>
      </w:r>
      <w:r w:rsidRPr="00E47ED5">
        <w:rPr>
          <w:rFonts w:cstheme="minorHAnsi"/>
        </w:rPr>
        <w:t xml:space="preserve">enzymatic, including a glucose/ </w:t>
      </w:r>
      <w:proofErr w:type="spellStart"/>
      <w:r w:rsidRPr="00E47ED5">
        <w:rPr>
          <w:rFonts w:cstheme="minorHAnsi"/>
        </w:rPr>
        <w:t>ribitol</w:t>
      </w:r>
      <w:proofErr w:type="spellEnd"/>
      <w:r w:rsidRPr="00E47ED5">
        <w:rPr>
          <w:rFonts w:cstheme="minorHAnsi"/>
        </w:rPr>
        <w:t xml:space="preserve"> dehydrogenase and a glycoside hydrolase. These </w:t>
      </w:r>
      <w:r w:rsidRPr="00E47ED5">
        <w:rPr>
          <w:rFonts w:cstheme="minorHAnsi"/>
          <w:i/>
        </w:rPr>
        <w:t xml:space="preserve">B. cinerea </w:t>
      </w:r>
      <w:r w:rsidRPr="00E47ED5">
        <w:rPr>
          <w:rFonts w:cstheme="minorHAnsi"/>
        </w:rPr>
        <w:t xml:space="preserve">enzymes may alter pathogen metabolism to elicit host responses, detected here as transcriptional </w:t>
      </w:r>
      <w:r w:rsidRPr="00E47ED5">
        <w:rPr>
          <w:rFonts w:cstheme="minorHAnsi"/>
        </w:rPr>
        <w:lastRenderedPageBreak/>
        <w:t xml:space="preserve">regulation. Alternately, a more direct effect is possible if any of these enzymes are secreted, and function in the digestion of host polysaccharides or other metabolites. </w:t>
      </w:r>
      <w:r>
        <w:rPr>
          <w:rFonts w:cstheme="minorHAnsi"/>
        </w:rPr>
        <w:t xml:space="preserve">Future studies into proteomics of </w:t>
      </w:r>
      <w:r w:rsidRPr="00684B6A">
        <w:rPr>
          <w:rFonts w:cstheme="minorHAnsi"/>
          <w:i/>
        </w:rPr>
        <w:t>B. cinerea</w:t>
      </w:r>
      <w:r>
        <w:rPr>
          <w:rFonts w:cstheme="minorHAnsi"/>
        </w:rPr>
        <w:t xml:space="preserve"> may elucidate direct vs. indirect effects of pathogen genes on host metabolism. </w:t>
      </w:r>
      <w:r w:rsidRPr="00E47ED5">
        <w:rPr>
          <w:rFonts w:cstheme="minorHAnsi"/>
        </w:rPr>
        <w:t xml:space="preserve">In fact, one </w:t>
      </w:r>
      <w:r w:rsidRPr="00684B6A">
        <w:rPr>
          <w:rFonts w:cstheme="minorHAnsi"/>
          <w:i/>
        </w:rPr>
        <w:t xml:space="preserve">A. thaliana </w:t>
      </w:r>
      <w:r w:rsidRPr="00E47ED5">
        <w:rPr>
          <w:rFonts w:cstheme="minorHAnsi"/>
        </w:rPr>
        <w:t>hot</w:t>
      </w:r>
      <w:r>
        <w:rPr>
          <w:rFonts w:cstheme="minorHAnsi"/>
        </w:rPr>
        <w:t>spot</w:t>
      </w:r>
      <w:r w:rsidRPr="00E47ED5">
        <w:rPr>
          <w:rFonts w:cstheme="minorHAnsi"/>
        </w:rPr>
        <w:t xml:space="preserve"> is annotated to a secreted glycoside hydrolase, which may directly interact with host metabolism. Either mechanism would likely stimulate major host responses and thus an expression response (Bcin16g01950, glycoside hydrolase, family 63). Among the 13 </w:t>
      </w:r>
      <w:r w:rsidRPr="00E47ED5">
        <w:rPr>
          <w:rFonts w:cstheme="minorHAnsi"/>
          <w:i/>
        </w:rPr>
        <w:t>B. cinerea</w:t>
      </w:r>
      <w:r w:rsidRPr="00E47ED5">
        <w:rPr>
          <w:rFonts w:cstheme="minorHAnsi"/>
        </w:rPr>
        <w:t xml:space="preserve"> hot</w:t>
      </w:r>
      <w:r>
        <w:rPr>
          <w:rFonts w:cstheme="minorHAnsi"/>
        </w:rPr>
        <w:t>spot</w:t>
      </w:r>
      <w:r w:rsidRPr="00E47ED5">
        <w:rPr>
          <w:rFonts w:cstheme="minorHAnsi"/>
        </w:rPr>
        <w:t xml:space="preserve">s, 4 were annotated to </w:t>
      </w:r>
      <w:r w:rsidRPr="00E47ED5">
        <w:rPr>
          <w:rFonts w:cstheme="minorHAnsi"/>
          <w:i/>
        </w:rPr>
        <w:t xml:space="preserve">B. cinerea </w:t>
      </w:r>
      <w:r w:rsidRPr="00E47ED5">
        <w:rPr>
          <w:rFonts w:cstheme="minorHAnsi"/>
        </w:rPr>
        <w:t>enzymes (Table N1). Further, the targets of these hot</w:t>
      </w:r>
      <w:r>
        <w:rPr>
          <w:rFonts w:cstheme="minorHAnsi"/>
        </w:rPr>
        <w:t>spot</w:t>
      </w:r>
      <w:r w:rsidRPr="00E47ED5">
        <w:rPr>
          <w:rFonts w:cstheme="minorHAnsi"/>
        </w:rPr>
        <w:t>s are often enzymes</w:t>
      </w:r>
      <w:r>
        <w:rPr>
          <w:rFonts w:cstheme="minorHAnsi"/>
        </w:rPr>
        <w:t xml:space="preserve">, suggesting a major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 xml:space="preserve">. </w:t>
      </w:r>
    </w:p>
    <w:p w14:paraId="6F9781D5" w14:textId="77777777" w:rsidR="00867254" w:rsidRPr="00514140" w:rsidRDefault="00867254" w:rsidP="00867254">
      <w:pPr>
        <w:spacing w:line="480" w:lineRule="auto"/>
        <w:ind w:firstLine="360"/>
        <w:rPr>
          <w:rFonts w:cstheme="minorHAnsi"/>
        </w:rPr>
      </w:pPr>
      <w:r w:rsidRPr="00E47ED5">
        <w:rPr>
          <w:rFonts w:cstheme="minorHAnsi"/>
        </w:rPr>
        <w:t xml:space="preserve">Two of the </w:t>
      </w:r>
      <w:r w:rsidRPr="00444C04">
        <w:rPr>
          <w:rFonts w:cstheme="minorHAnsi"/>
          <w:i/>
        </w:rPr>
        <w:t>B. cinerea</w:t>
      </w:r>
      <w:r w:rsidRPr="00E47ED5">
        <w:rPr>
          <w:rFonts w:cstheme="minorHAnsi"/>
        </w:rPr>
        <w:t xml:space="preserve"> hot</w:t>
      </w:r>
      <w:r>
        <w:rPr>
          <w:rFonts w:cstheme="minorHAnsi"/>
        </w:rPr>
        <w:t>spot</w:t>
      </w:r>
      <w:r w:rsidRPr="00E47ED5">
        <w:rPr>
          <w:rFonts w:cstheme="minorHAnsi"/>
        </w:rPr>
        <w:t>s may have direct effects on the transcription machinery (Bcin12g00330, Topoisomerase II-associated protein PAT1; Bcin09g06590, Helicase</w:t>
      </w:r>
      <w:proofErr w:type="gramStart"/>
      <w:r w:rsidRPr="00E47ED5">
        <w:rPr>
          <w:rFonts w:cstheme="minorHAnsi"/>
        </w:rPr>
        <w:t>)(</w:t>
      </w:r>
      <w:proofErr w:type="gramEnd"/>
      <w:r w:rsidRPr="00E47ED5">
        <w:rPr>
          <w:rFonts w:cstheme="minorHAnsi"/>
        </w:rPr>
        <w:t xml:space="preserve">Table N1). Alternately, these genes may affect the number of nuclei per </w:t>
      </w:r>
      <w:r w:rsidRPr="00E47ED5">
        <w:rPr>
          <w:rFonts w:cstheme="minorHAnsi"/>
          <w:i/>
        </w:rPr>
        <w:t>B. cinerea</w:t>
      </w:r>
      <w:r w:rsidRPr="00E47ED5">
        <w:rPr>
          <w:rFonts w:cstheme="minorHAnsi"/>
        </w:rPr>
        <w:t xml:space="preserve"> mycelial cell, potentially altering the virulence of the pathogen.</w:t>
      </w:r>
      <w:r>
        <w:rPr>
          <w:rFonts w:cstheme="minorHAnsi"/>
        </w:rPr>
        <w:t xml:space="preserve"> Some loci show clearer links to virulence, including eQTL hotspots whose expression is positively correlated with lesion size, or whose targets include members of major virulence co-expression networks, and genes with known virulence mechanisms. Further, approximately 1/3 of our hotspot loci and 1/5 of the hotspot target genes currently lack gene ontology information (Table N1, Table N2). As such, this study identifies a large number of novel virulence-associated loci within </w:t>
      </w:r>
      <w:r w:rsidRPr="00EB111C">
        <w:rPr>
          <w:rFonts w:cstheme="minorHAnsi"/>
          <w:i/>
        </w:rPr>
        <w:t>B. cinerea</w:t>
      </w:r>
      <w:r>
        <w:rPr>
          <w:rFonts w:cstheme="minorHAnsi"/>
        </w:rPr>
        <w:t xml:space="preserve">. </w:t>
      </w:r>
    </w:p>
    <w:p w14:paraId="421E5C00" w14:textId="0FAE237D" w:rsidR="00C67343" w:rsidRDefault="00720FAF" w:rsidP="00031EA7">
      <w:pPr>
        <w:spacing w:line="480" w:lineRule="auto"/>
        <w:rPr>
          <w:rFonts w:cstheme="minorHAnsi"/>
          <w:b/>
        </w:rPr>
      </w:pPr>
      <w:commentRangeStart w:id="486"/>
      <w:r>
        <w:rPr>
          <w:rFonts w:cstheme="minorHAnsi"/>
          <w:b/>
        </w:rPr>
        <w:t>Drawing connections from genome to phenotype</w:t>
      </w:r>
    </w:p>
    <w:p w14:paraId="170FBC10" w14:textId="77777777" w:rsidR="00514140" w:rsidRDefault="00514140" w:rsidP="00514140">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w:t>
      </w:r>
      <w:r>
        <w:rPr>
          <w:rFonts w:cstheme="minorHAnsi"/>
        </w:rPr>
        <w:lastRenderedPageBreak/>
        <w:t xml:space="preserve">networks, mutants in the eQTL and the host target genes could elucidate whether the pathogen is specifically targeting host networks, or whether the host is sensing and countering the pathogen attack in response to particular signals. </w:t>
      </w:r>
    </w:p>
    <w:p w14:paraId="51AE8236" w14:textId="77777777"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2EC627A3" w14:textId="42F7E5AF" w:rsidR="00514140" w:rsidRPr="00E47ED5" w:rsidRDefault="00514140" w:rsidP="00514140">
      <w:pPr>
        <w:spacing w:line="480" w:lineRule="auto"/>
        <w:ind w:firstLine="360"/>
        <w:rPr>
          <w:rFonts w:cstheme="minorHAnsi"/>
        </w:rPr>
      </w:pPr>
      <w:r>
        <w:rPr>
          <w:rFonts w:cstheme="minorHAnsi"/>
        </w:rPr>
        <w:t>One of the major host networks targeted by the hot</w:t>
      </w:r>
      <w:r w:rsidR="00E862E5">
        <w:rPr>
          <w:rFonts w:cstheme="minorHAnsi"/>
        </w:rPr>
        <w:t>spot</w:t>
      </w:r>
      <w:r>
        <w:rPr>
          <w:rFonts w:cstheme="minorHAnsi"/>
        </w:rPr>
        <w:t xml:space="preserve">s contains genes with an early expression response that predicts plant resistance at 72 </w:t>
      </w:r>
      <w:proofErr w:type="spellStart"/>
      <w:r>
        <w:rPr>
          <w:rFonts w:cstheme="minorHAnsi"/>
        </w:rPr>
        <w:t>hpi</w:t>
      </w:r>
      <w:proofErr w:type="spellEnd"/>
      <w:r>
        <w:rPr>
          <w:rFonts w:cstheme="minorHAnsi"/>
        </w:rPr>
        <w:t xml:space="preserve">. This study points to pathogen loci that are potentially modulating these host pathway responses to define virulence outcomes. </w:t>
      </w:r>
      <w:commentRangeEnd w:id="486"/>
      <w:r w:rsidR="006169EE">
        <w:rPr>
          <w:rStyle w:val="CommentReference"/>
        </w:rPr>
        <w:commentReference w:id="486"/>
      </w:r>
    </w:p>
    <w:p w14:paraId="0065715C" w14:textId="02B8901F" w:rsidR="00514140" w:rsidRDefault="00514140" w:rsidP="00031EA7">
      <w:pPr>
        <w:spacing w:line="480" w:lineRule="auto"/>
        <w:rPr>
          <w:rFonts w:cstheme="minorHAnsi"/>
          <w:b/>
        </w:rPr>
      </w:pPr>
      <w:r>
        <w:rPr>
          <w:rFonts w:cstheme="minorHAnsi"/>
          <w:b/>
        </w:rPr>
        <w:t>Conclusion</w:t>
      </w:r>
    </w:p>
    <w:p w14:paraId="2CA7093A" w14:textId="41D0D432" w:rsidR="00720FAF" w:rsidDel="00FA464C" w:rsidRDefault="00720FAF" w:rsidP="00FA464C">
      <w:pPr>
        <w:spacing w:line="480" w:lineRule="auto"/>
        <w:ind w:firstLine="720"/>
        <w:rPr>
          <w:del w:id="487" w:author="Daniel James Kliebenstein" w:date="2019-03-04T16:26:00Z"/>
        </w:rPr>
      </w:pPr>
      <w:r>
        <w:t>This study is</w:t>
      </w:r>
      <w:proofErr w:type="gramStart"/>
      <w:r>
        <w:t>,</w:t>
      </w:r>
      <w:proofErr w:type="gramEnd"/>
      <w:r>
        <w:t xml:space="preserve"> to our knowledge, </w:t>
      </w:r>
      <w:del w:id="488" w:author="Daniel James Kliebenstein" w:date="2019-03-04T16:24:00Z">
        <w:r w:rsidDel="00FA464C">
          <w:delText xml:space="preserve">the </w:delText>
        </w:r>
      </w:del>
      <w:ins w:id="489" w:author="Daniel James Kliebenstein" w:date="2019-03-04T16:24:00Z">
        <w:r w:rsidR="00FA464C">
          <w:t>is one of the first</w:t>
        </w:r>
        <w:r w:rsidR="00FA464C">
          <w:t xml:space="preserve"> </w:t>
        </w:r>
      </w:ins>
      <w:del w:id="490" w:author="Daniel James Kliebenstein" w:date="2019-03-04T16:23:00Z">
        <w:r w:rsidDel="00FA464C">
          <w:delText>first to look for</w:delText>
        </w:r>
      </w:del>
      <w:ins w:id="491" w:author="Daniel James Kliebenstein" w:date="2019-03-04T16:23:00Z">
        <w:r w:rsidR="00FA464C">
          <w:t>to conduct a genome-wide mapping of loci controlling variation in the transcriptomes of both the host and the pathogen</w:t>
        </w:r>
      </w:ins>
      <w:ins w:id="492" w:author="Daniel James Kliebenstein" w:date="2019-03-04T16:25:00Z">
        <w:r w:rsidR="00FA464C">
          <w:t xml:space="preserve">. This showed a preponderance of trans-acting polymorphisms with predominantly moderate to small effects suggesting that a polygenic architecture underlies the transcriptome variation similarly to the virulence interaction. </w:t>
        </w:r>
      </w:ins>
      <w:ins w:id="493" w:author="Daniel James Kliebenstein" w:date="2019-03-04T16:26:00Z">
        <w:r w:rsidR="00FA464C">
          <w:t xml:space="preserve">Using previously defined transcriptome modules showed that there may be a modular structure to these effects with specific </w:t>
        </w:r>
      </w:ins>
      <w:ins w:id="494" w:author="Daniel James Kliebenstein" w:date="2019-03-04T16:27:00Z">
        <w:r w:rsidR="0016138F">
          <w:t xml:space="preserve">pathogen </w:t>
        </w:r>
      </w:ins>
      <w:ins w:id="495" w:author="Daniel James Kliebenstein" w:date="2019-03-04T16:26:00Z">
        <w:r w:rsidR="00FA464C">
          <w:t>SNPs linking to specific modules</w:t>
        </w:r>
      </w:ins>
      <w:ins w:id="496" w:author="Daniel James Kliebenstein" w:date="2019-03-04T16:27:00Z">
        <w:r w:rsidR="0016138F">
          <w:t xml:space="preserve"> in either the host or the pathogen</w:t>
        </w:r>
      </w:ins>
      <w:ins w:id="497" w:author="Daniel James Kliebenstein" w:date="2019-03-04T16:26:00Z">
        <w:r w:rsidR="00FA464C">
          <w:t>.</w:t>
        </w:r>
      </w:ins>
      <w:ins w:id="498" w:author="Daniel James Kliebenstein" w:date="2019-03-04T16:27:00Z">
        <w:r w:rsidR="0016138F">
          <w:t xml:space="preserve"> These SNPs identify key candidate genes that may be modulating the host-pathogen interaction and future studies will need to assess if this is the case and how these cross-species regulatory interactions are being mediated.</w:t>
        </w:r>
      </w:ins>
      <w:ins w:id="499" w:author="Daniel James Kliebenstein" w:date="2019-03-04T16:26:00Z">
        <w:r w:rsidR="00FA464C">
          <w:t xml:space="preserve"> </w:t>
        </w:r>
      </w:ins>
      <w:del w:id="500" w:author="Daniel James Kliebenstein" w:date="2019-03-04T16:24:00Z">
        <w:r w:rsidDel="00FA464C">
          <w:delText xml:space="preserve"> genome-wide signatures of expression modulation in a </w:delText>
        </w:r>
        <w:r w:rsidDel="00FA464C">
          <w:lastRenderedPageBreak/>
          <w:delText>plant-pathogen system</w:delText>
        </w:r>
      </w:del>
      <w:del w:id="501" w:author="Daniel James Kliebenstein" w:date="2019-03-04T16:25:00Z">
        <w:r w:rsidDel="00FA464C">
          <w:delText xml:space="preserve">. </w:delText>
        </w:r>
      </w:del>
      <w:del w:id="502" w:author="Daniel James Kliebenstein" w:date="2019-03-04T16:24:00Z">
        <w:r w:rsidDel="00FA464C">
          <w:delText xml:space="preserve">Further, it is one of the first studies of how pathogen genomics regulate pathogen and host expression variation over the course of disease. </w:delText>
        </w:r>
      </w:del>
    </w:p>
    <w:p w14:paraId="7D7DB65F" w14:textId="2C472CFC" w:rsidR="00A20C1B" w:rsidRPr="00A20C1B" w:rsidRDefault="00A20C1B" w:rsidP="00FA464C">
      <w:pPr>
        <w:spacing w:line="480" w:lineRule="auto"/>
        <w:ind w:firstLine="720"/>
      </w:pPr>
      <w:del w:id="503" w:author="Daniel James Kliebenstein" w:date="2019-03-04T16:26:00Z">
        <w:r w:rsidDel="00FA464C">
          <w:delText xml:space="preserve">The 25 </w:delText>
        </w:r>
        <w:r w:rsidR="00720FAF" w:rsidDel="00FA464C">
          <w:delText xml:space="preserve">eQTL </w:delText>
        </w:r>
        <w:r w:rsidDel="00FA464C">
          <w:delText>hot</w:delText>
        </w:r>
        <w:r w:rsidR="00E862E5" w:rsidDel="00FA464C">
          <w:delText>spot</w:delText>
        </w:r>
        <w:r w:rsidDel="00FA464C">
          <w:delText xml:space="preserve">s identified in this study provide potential targets for breeding low-virulence </w:delText>
        </w:r>
        <w:r w:rsidRPr="00EB111C" w:rsidDel="00FA464C">
          <w:rPr>
            <w:i/>
          </w:rPr>
          <w:delText>B. cinerea</w:delText>
        </w:r>
        <w:r w:rsidDel="00FA464C">
          <w:delText xml:space="preserve">. These loci may control modular virulence strategies, serving as decision points in the course of </w:delText>
        </w:r>
        <w:r w:rsidRPr="00EB111C" w:rsidDel="00FA464C">
          <w:rPr>
            <w:i/>
          </w:rPr>
          <w:delText>B. cinerea</w:delText>
        </w:r>
        <w:r w:rsidDel="00FA464C">
          <w:delText xml:space="preserve"> infection on </w:delText>
        </w:r>
        <w:r w:rsidRPr="00EB111C" w:rsidDel="00FA464C">
          <w:rPr>
            <w:i/>
          </w:rPr>
          <w:delText>A. thaliana</w:delText>
        </w:r>
        <w:r w:rsidDel="00FA464C">
          <w:delText xml:space="preserve">. The target genes in plants, and their associated networks, may provide targets for disease resistance in plants. </w:delText>
        </w:r>
      </w:del>
    </w:p>
    <w:bookmarkEnd w:id="396"/>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 xml:space="preserve">The original study included wildtype Col-0 </w:t>
      </w:r>
      <w:r w:rsidR="006B2BE6" w:rsidRPr="00E1424E">
        <w:rPr>
          <w:rFonts w:cstheme="minorHAnsi"/>
          <w:i/>
        </w:rPr>
        <w:t xml:space="preserve">A. thaliana </w:t>
      </w:r>
      <w:r w:rsidR="006B2BE6" w:rsidRPr="0035605C">
        <w:rPr>
          <w:rFonts w:cstheme="minorHAnsi"/>
        </w:rPr>
        <w:t>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w:t>
      </w:r>
      <w:r w:rsidR="00672EEF" w:rsidRPr="0035605C">
        <w:rPr>
          <w:rFonts w:cstheme="minorHAnsi"/>
        </w:rPr>
        <w:lastRenderedPageBreak/>
        <w:t xml:space="preserve">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lastRenderedPageBreak/>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B. 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lastRenderedPageBreak/>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03787124"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1F7B6F">
        <w:rPr>
          <w:rFonts w:cstheme="minorHAnsi"/>
        </w:rPr>
        <w:fldChar w:fldCharType="begin"/>
      </w:r>
      <w:r w:rsidR="001F7B6F">
        <w:rPr>
          <w:rFonts w:cstheme="minorHAnsi"/>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Pr>
          <w:rFonts w:cstheme="minorHAnsi"/>
        </w:rPr>
        <w:fldChar w:fldCharType="separate"/>
      </w:r>
      <w:r w:rsidR="001F7B6F">
        <w:rPr>
          <w:rFonts w:cstheme="minorHAnsi"/>
          <w:noProof/>
        </w:rPr>
        <w:t>(Lamesch, Berardini et al. 2011, Mi, Muruganujan et al. 2013)</w:t>
      </w:r>
      <w:r w:rsidR="001F7B6F">
        <w:rPr>
          <w:rFonts w:cstheme="minorHAnsi"/>
        </w:rPr>
        <w:fldChar w:fldCharType="end"/>
      </w:r>
      <w:r w:rsidR="00044812">
        <w:rPr>
          <w:rFonts w:cstheme="minorHAnsi"/>
        </w:rPr>
        <w:t xml:space="preserve">.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lastRenderedPageBreak/>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1BD14E35" w:rsidR="00FE1D89" w:rsidRPr="0035605C" w:rsidRDefault="00FE1D89" w:rsidP="00FE1D89">
      <w:pPr>
        <w:spacing w:line="480" w:lineRule="auto"/>
        <w:rPr>
          <w:rFonts w:cstheme="minorHAnsi"/>
          <w:b/>
        </w:rPr>
      </w:pPr>
      <w:r w:rsidRPr="0035605C">
        <w:rPr>
          <w:rFonts w:cstheme="minorHAnsi"/>
          <w:b/>
        </w:rPr>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4DF7B5B9"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sidR="006C2ED9">
        <w:rPr>
          <w:rFonts w:cstheme="minorHAnsi"/>
          <w:b/>
        </w:rPr>
        <w:t>spots</w:t>
      </w:r>
      <w:r w:rsidRPr="0035605C">
        <w:rPr>
          <w:rFonts w:cstheme="minorHAnsi"/>
          <w:b/>
        </w:rPr>
        <w:t>.</w:t>
      </w:r>
    </w:p>
    <w:p w14:paraId="3E6AC7A1" w14:textId="6C45C1CD"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sidR="006C2ED9">
        <w:rPr>
          <w:rFonts w:cstheme="minorHAnsi"/>
          <w:b/>
        </w:rPr>
        <w:t>spot</w:t>
      </w:r>
      <w:r w:rsidRPr="0035605C">
        <w:rPr>
          <w:rFonts w:cstheme="minorHAnsi"/>
          <w:b/>
        </w:rPr>
        <w:t xml:space="preserve">s.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 xml:space="preserve">nic acid </w:t>
      </w:r>
      <w:r w:rsidRPr="0035605C">
        <w:rPr>
          <w:rFonts w:cstheme="minorHAnsi"/>
        </w:rPr>
        <w:lastRenderedPageBreak/>
        <w:t>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7869C60" w14:textId="77777777" w:rsidR="00E00308" w:rsidRPr="00E00308" w:rsidRDefault="00812637" w:rsidP="00E00308">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E00308" w:rsidRPr="00E00308">
        <w:t xml:space="preserve">Allen, M., M. M. Carrasquillo, C. Funk, B. D. Heavner, F. Zou, C. S. Younkin, J. D. Burgess, H.-S. Chai, J. Crook and J. A. Eddy (2016). "Human whole genome genotype and transcriptome data for Alzheimer’s and other neurodegenerative diseases." </w:t>
      </w:r>
      <w:r w:rsidR="00E00308" w:rsidRPr="00E00308">
        <w:rPr>
          <w:u w:val="single"/>
        </w:rPr>
        <w:t>Scientific data</w:t>
      </w:r>
      <w:r w:rsidR="00E00308" w:rsidRPr="00E00308">
        <w:t xml:space="preserve"> </w:t>
      </w:r>
      <w:r w:rsidR="00E00308" w:rsidRPr="00E00308">
        <w:rPr>
          <w:b/>
        </w:rPr>
        <w:t>3</w:t>
      </w:r>
      <w:r w:rsidR="00E00308" w:rsidRPr="00E00308">
        <w:t>: 160089.</w:t>
      </w:r>
    </w:p>
    <w:p w14:paraId="49E627C7" w14:textId="77777777" w:rsidR="00E00308" w:rsidRPr="00E00308" w:rsidRDefault="00E00308" w:rsidP="00E00308">
      <w:pPr>
        <w:pStyle w:val="EndNoteBibliography"/>
        <w:spacing w:after="0"/>
      </w:pPr>
      <w:r w:rsidRPr="00E00308">
        <w:t xml:space="preserve">Atwell, S., J. Corwin, N. Soltis and D. Kliebenstein (2018). "Resequencing and association mapping of the generalist pathogen Botrytis cinerea." </w:t>
      </w:r>
      <w:r w:rsidRPr="00E00308">
        <w:rPr>
          <w:u w:val="single"/>
        </w:rPr>
        <w:t>bioRxiv</w:t>
      </w:r>
      <w:r w:rsidRPr="00E00308">
        <w:t>.</w:t>
      </w:r>
    </w:p>
    <w:p w14:paraId="6CBF04F1" w14:textId="77777777" w:rsidR="00E00308" w:rsidRPr="00E00308" w:rsidRDefault="00E00308" w:rsidP="00E00308">
      <w:pPr>
        <w:pStyle w:val="EndNoteBibliography"/>
        <w:spacing w:after="0"/>
      </w:pPr>
      <w:r w:rsidRPr="00E00308">
        <w:t xml:space="preserve">Atwell, S., J. Corwin, N. Soltis, A. Subedy, K. Denby and D. J. Kliebenstein (2015). "Whole genome resequencing of Botrytis cinerea isolates identifies high levels of standing diversity." </w:t>
      </w:r>
      <w:r w:rsidRPr="00E00308">
        <w:rPr>
          <w:u w:val="single"/>
        </w:rPr>
        <w:t>Frontiers in microbiology</w:t>
      </w:r>
      <w:r w:rsidRPr="00E00308">
        <w:t xml:space="preserve"> </w:t>
      </w:r>
      <w:r w:rsidRPr="00E00308">
        <w:rPr>
          <w:b/>
        </w:rPr>
        <w:t>6</w:t>
      </w:r>
      <w:r w:rsidRPr="00E00308">
        <w:t>: 996.</w:t>
      </w:r>
    </w:p>
    <w:p w14:paraId="2591A34D" w14:textId="77777777" w:rsidR="00E00308" w:rsidRPr="00E00308" w:rsidRDefault="00E00308" w:rsidP="00E00308">
      <w:pPr>
        <w:pStyle w:val="EndNoteBibliography"/>
        <w:spacing w:after="0"/>
      </w:pPr>
      <w:r w:rsidRPr="00E00308">
        <w:t xml:space="preserve">Barrett, L. G., J. M. Kniskern, N. Bodenhausen, W. Zhang and J. Bergelson (2009). "Continua of specificity and virulence in plant host–pathogen interactions: causes and consequences." </w:t>
      </w:r>
      <w:r w:rsidRPr="00E00308">
        <w:rPr>
          <w:u w:val="single"/>
        </w:rPr>
        <w:t>New Phytologist</w:t>
      </w:r>
      <w:r w:rsidRPr="00E00308">
        <w:t xml:space="preserve"> </w:t>
      </w:r>
      <w:r w:rsidRPr="00E00308">
        <w:rPr>
          <w:b/>
        </w:rPr>
        <w:t>183</w:t>
      </w:r>
      <w:r w:rsidRPr="00E00308">
        <w:t>(3): 513-529.</w:t>
      </w:r>
    </w:p>
    <w:p w14:paraId="59412918" w14:textId="77777777" w:rsidR="00E00308" w:rsidRPr="00E00308" w:rsidRDefault="00E00308" w:rsidP="00E00308">
      <w:pPr>
        <w:pStyle w:val="EndNoteBibliography"/>
        <w:spacing w:after="0"/>
      </w:pPr>
      <w:r w:rsidRPr="00E00308">
        <w:t xml:space="preserve">Bartha, I., P. J. McLaren, C. Brumme, R. Harrigan, A. Telenti and J. Fellay (2017). "Estimating the respective contributions of human and viral genetic variation to HIV control." </w:t>
      </w:r>
      <w:r w:rsidRPr="00E00308">
        <w:rPr>
          <w:u w:val="single"/>
        </w:rPr>
        <w:t>PLoS computational biology</w:t>
      </w:r>
      <w:r w:rsidRPr="00E00308">
        <w:t xml:space="preserve"> </w:t>
      </w:r>
      <w:r w:rsidRPr="00E00308">
        <w:rPr>
          <w:b/>
        </w:rPr>
        <w:t>13</w:t>
      </w:r>
      <w:r w:rsidRPr="00E00308">
        <w:t>(2): e1005339.</w:t>
      </w:r>
    </w:p>
    <w:p w14:paraId="2BD12872" w14:textId="77777777" w:rsidR="00E00308" w:rsidRPr="00E00308" w:rsidRDefault="00E00308" w:rsidP="00E00308">
      <w:pPr>
        <w:pStyle w:val="EndNoteBibliography"/>
        <w:spacing w:after="0"/>
      </w:pPr>
      <w:r w:rsidRPr="00E00308">
        <w:t xml:space="preserve">Bartoli, C. and F. Roux (2017). "Genome-Wide Association Studies In Plant Pathosystems: Toward an Ecological Genomics Approach." </w:t>
      </w:r>
      <w:r w:rsidRPr="00E00308">
        <w:rPr>
          <w:u w:val="single"/>
        </w:rPr>
        <w:t>Frontiers in plant science</w:t>
      </w:r>
      <w:r w:rsidRPr="00E00308">
        <w:t xml:space="preserve"> </w:t>
      </w:r>
      <w:r w:rsidRPr="00E00308">
        <w:rPr>
          <w:b/>
        </w:rPr>
        <w:t>8</w:t>
      </w:r>
      <w:r w:rsidRPr="00E00308">
        <w:t>.</w:t>
      </w:r>
    </w:p>
    <w:p w14:paraId="3D6EBE9D" w14:textId="77777777" w:rsidR="00E00308" w:rsidRPr="00E00308" w:rsidRDefault="00E00308" w:rsidP="00E00308">
      <w:pPr>
        <w:pStyle w:val="EndNoteBibliography"/>
        <w:spacing w:after="0"/>
      </w:pPr>
      <w:r w:rsidRPr="00E00308">
        <w:t xml:space="preserve">Brem, R. B., G. Yvert, R. Clinton and L. Kruglyak (2002). "Genetic dissection of transcriptional regulation in budding yeast." </w:t>
      </w:r>
      <w:r w:rsidRPr="00E00308">
        <w:rPr>
          <w:u w:val="single"/>
        </w:rPr>
        <w:t>Science</w:t>
      </w:r>
      <w:r w:rsidRPr="00E00308">
        <w:t xml:space="preserve"> </w:t>
      </w:r>
      <w:r w:rsidRPr="00E00308">
        <w:rPr>
          <w:b/>
        </w:rPr>
        <w:t>296</w:t>
      </w:r>
      <w:r w:rsidRPr="00E00308">
        <w:t>(5568): 752-755.</w:t>
      </w:r>
    </w:p>
    <w:p w14:paraId="7578934C" w14:textId="77777777" w:rsidR="00E00308" w:rsidRPr="00E00308" w:rsidRDefault="00E00308" w:rsidP="00E00308">
      <w:pPr>
        <w:pStyle w:val="EndNoteBibliography"/>
        <w:spacing w:after="0"/>
      </w:pPr>
      <w:r w:rsidRPr="00E00308">
        <w:lastRenderedPageBreak/>
        <w:t xml:space="preserve">Chan, E. K., H. C. Rowe and D. J. Kliebenstein (2010). "Understanding the evolution of defense metabolites in Arabidopsis thaliana using genome-wide association mapping." </w:t>
      </w:r>
      <w:r w:rsidRPr="00E00308">
        <w:rPr>
          <w:u w:val="single"/>
        </w:rPr>
        <w:t>Genetics</w:t>
      </w:r>
      <w:r w:rsidRPr="00E00308">
        <w:t xml:space="preserve"> </w:t>
      </w:r>
      <w:r w:rsidRPr="00E00308">
        <w:rPr>
          <w:b/>
        </w:rPr>
        <w:t>185</w:t>
      </w:r>
      <w:r w:rsidRPr="00E00308">
        <w:t>(3): 991-1007.</w:t>
      </w:r>
    </w:p>
    <w:p w14:paraId="66C3B7BE" w14:textId="77777777" w:rsidR="00E00308" w:rsidRPr="00E00308" w:rsidRDefault="00E00308" w:rsidP="00E00308">
      <w:pPr>
        <w:pStyle w:val="EndNoteBibliography"/>
        <w:spacing w:after="0"/>
      </w:pPr>
      <w:r w:rsidRPr="00E00308">
        <w:t xml:space="preserve">Chen, X., C. A. Hackett, R. E. Niks, P. E. Hedley, C. Booth, A. Druka, T. C. Marcel, A. Vels, M. Bayer and I. Milne (2010). "An eQTL analysis of partial resistance to Puccinia hordei in barley." </w:t>
      </w:r>
      <w:r w:rsidRPr="00E00308">
        <w:rPr>
          <w:u w:val="single"/>
        </w:rPr>
        <w:t>PLoS One</w:t>
      </w:r>
      <w:r w:rsidRPr="00E00308">
        <w:t xml:space="preserve"> </w:t>
      </w:r>
      <w:r w:rsidRPr="00E00308">
        <w:rPr>
          <w:b/>
        </w:rPr>
        <w:t>5</w:t>
      </w:r>
      <w:r w:rsidRPr="00E00308">
        <w:t>(1): e8598.</w:t>
      </w:r>
    </w:p>
    <w:p w14:paraId="013B8BBD" w14:textId="77777777" w:rsidR="00E00308" w:rsidRPr="00E00308" w:rsidRDefault="00E00308" w:rsidP="00E00308">
      <w:pPr>
        <w:pStyle w:val="EndNoteBibliography"/>
        <w:spacing w:after="0"/>
      </w:pPr>
      <w:r w:rsidRPr="00E00308">
        <w:t xml:space="preserve">Christie, N., A. A. Myburg, F. Joubert, S. L. Murray, M. Carstens, Y. C. Lin, J. Meyer, B. G. Crampton, S. A. Christensen and J. F. Ntuli (2017). "Systems genetics reveals a transcriptional network associated with susceptibility in the maize–grey leaf spot pathosystem." </w:t>
      </w:r>
      <w:r w:rsidRPr="00E00308">
        <w:rPr>
          <w:u w:val="single"/>
        </w:rPr>
        <w:t>The Plant Journal</w:t>
      </w:r>
      <w:r w:rsidRPr="00E00308">
        <w:t xml:space="preserve"> </w:t>
      </w:r>
      <w:r w:rsidRPr="00E00308">
        <w:rPr>
          <w:b/>
        </w:rPr>
        <w:t>89</w:t>
      </w:r>
      <w:r w:rsidRPr="00E00308">
        <w:t>(4): 746-763.</w:t>
      </w:r>
    </w:p>
    <w:p w14:paraId="63A7025A" w14:textId="77777777" w:rsidR="00E00308" w:rsidRPr="00E00308" w:rsidRDefault="00E00308" w:rsidP="00E00308">
      <w:pPr>
        <w:pStyle w:val="EndNoteBibliography"/>
        <w:spacing w:after="0"/>
      </w:pPr>
      <w:r w:rsidRPr="00E00308">
        <w:t xml:space="preserve">Colmenares, A. J., J. Aleu, R. Duran-Patron, I. G. Collado and R. Hernandez-Galan (2002). "The putative role of botrydial and related metabolites in the infection mechanism of Botrytis cinerea." </w:t>
      </w:r>
      <w:r w:rsidRPr="00E00308">
        <w:rPr>
          <w:u w:val="single"/>
        </w:rPr>
        <w:t>Journal of chemical ecology</w:t>
      </w:r>
      <w:r w:rsidRPr="00E00308">
        <w:t xml:space="preserve"> </w:t>
      </w:r>
      <w:r w:rsidRPr="00E00308">
        <w:rPr>
          <w:b/>
        </w:rPr>
        <w:t>28</w:t>
      </w:r>
      <w:r w:rsidRPr="00E00308">
        <w:t>(5): 997-1005.</w:t>
      </w:r>
    </w:p>
    <w:p w14:paraId="10BCA2DA" w14:textId="77777777" w:rsidR="00E00308" w:rsidRPr="00E00308" w:rsidRDefault="00E00308" w:rsidP="00E00308">
      <w:pPr>
        <w:pStyle w:val="EndNoteBibliography"/>
        <w:spacing w:after="0"/>
      </w:pPr>
      <w:r w:rsidRPr="00E00308">
        <w:t xml:space="preserve">Corwin, J. A., D. Copeland, J. Feusier, A. Subedy, R. Eshbaugh, C. Palmer, J. Maloof and D. J. Kliebenstein (2016). "The quantitative basis of the Arabidopsis innate immune system to endemic pathogens depends on pathogen genetics." </w:t>
      </w:r>
      <w:r w:rsidRPr="00E00308">
        <w:rPr>
          <w:u w:val="single"/>
        </w:rPr>
        <w:t>PLoS Genet</w:t>
      </w:r>
      <w:r w:rsidRPr="00E00308">
        <w:t xml:space="preserve"> </w:t>
      </w:r>
      <w:r w:rsidRPr="00E00308">
        <w:rPr>
          <w:b/>
        </w:rPr>
        <w:t>12</w:t>
      </w:r>
      <w:r w:rsidRPr="00E00308">
        <w:t>(2): e1005789.</w:t>
      </w:r>
    </w:p>
    <w:p w14:paraId="657B95D5" w14:textId="77777777" w:rsidR="00E00308" w:rsidRPr="00E00308" w:rsidRDefault="00E00308" w:rsidP="00E00308">
      <w:pPr>
        <w:pStyle w:val="EndNoteBibliography"/>
        <w:spacing w:after="0"/>
      </w:pPr>
      <w:r w:rsidRPr="00E00308">
        <w:t xml:space="preserve">Corwin, J. A., A. Subedy, R. Eshbaugh and D. J. Kliebenstein (2016). "Expansive phenotypic landscape of Botrytis cinerea shows differential contribution of genetic diversity and plasticity." </w:t>
      </w:r>
      <w:r w:rsidRPr="00E00308">
        <w:rPr>
          <w:u w:val="single"/>
        </w:rPr>
        <w:t>Molecular Plant-Microbe Interactions</w:t>
      </w:r>
      <w:r w:rsidRPr="00E00308">
        <w:t xml:space="preserve"> </w:t>
      </w:r>
      <w:r w:rsidRPr="00E00308">
        <w:rPr>
          <w:b/>
        </w:rPr>
        <w:t>29</w:t>
      </w:r>
      <w:r w:rsidRPr="00E00308">
        <w:t>(4): 287-298.</w:t>
      </w:r>
    </w:p>
    <w:p w14:paraId="397C9787" w14:textId="77777777" w:rsidR="00E00308" w:rsidRPr="00E00308" w:rsidRDefault="00E00308" w:rsidP="00E00308">
      <w:pPr>
        <w:pStyle w:val="EndNoteBibliography"/>
        <w:spacing w:after="0"/>
      </w:pPr>
      <w:r w:rsidRPr="00E00308">
        <w:t xml:space="preserve">Deighton, N., I. Muckenschnabel, A. J. Colmenares, I. G. Collado and B. Williamson (2001). "Botrydial is produced in plant tissues infected by Botrytis cinerea." </w:t>
      </w:r>
      <w:r w:rsidRPr="00E00308">
        <w:rPr>
          <w:u w:val="single"/>
        </w:rPr>
        <w:t>Phytochemistry</w:t>
      </w:r>
      <w:r w:rsidRPr="00E00308">
        <w:t xml:space="preserve"> </w:t>
      </w:r>
      <w:r w:rsidRPr="00E00308">
        <w:rPr>
          <w:b/>
        </w:rPr>
        <w:t>57</w:t>
      </w:r>
      <w:r w:rsidRPr="00E00308">
        <w:t>(5): 689-692.</w:t>
      </w:r>
    </w:p>
    <w:p w14:paraId="3931315A" w14:textId="77777777" w:rsidR="00E00308" w:rsidRPr="00E00308" w:rsidRDefault="00E00308" w:rsidP="00E00308">
      <w:pPr>
        <w:pStyle w:val="EndNoteBibliography"/>
        <w:spacing w:after="0"/>
      </w:pPr>
      <w:r w:rsidRPr="00E00308">
        <w:t xml:space="preserve">Denby, K. J., P. Kumar and D. J. Kliebenstein (2004). "Identification of Botrytis cinerea susceptibility loci in Arabidopsis thaliana." </w:t>
      </w:r>
      <w:r w:rsidRPr="00E00308">
        <w:rPr>
          <w:u w:val="single"/>
        </w:rPr>
        <w:t>The Plant Journal</w:t>
      </w:r>
      <w:r w:rsidRPr="00E00308">
        <w:t xml:space="preserve"> </w:t>
      </w:r>
      <w:r w:rsidRPr="00E00308">
        <w:rPr>
          <w:b/>
        </w:rPr>
        <w:t>38</w:t>
      </w:r>
      <w:r w:rsidRPr="00E00308">
        <w:t>(3): 473-486.</w:t>
      </w:r>
    </w:p>
    <w:p w14:paraId="3BF9B58C" w14:textId="77777777" w:rsidR="00E00308" w:rsidRPr="00E00308" w:rsidRDefault="00E00308" w:rsidP="00E00308">
      <w:pPr>
        <w:pStyle w:val="EndNoteBibliography"/>
        <w:spacing w:after="0"/>
      </w:pPr>
      <w:r w:rsidRPr="00E00308">
        <w:t xml:space="preserve">Dong, S., S. Raffaele and S. Kamoun (2015). "The two-speed genomes of filamentous pathogens: waltz with plants." </w:t>
      </w:r>
      <w:r w:rsidRPr="00E00308">
        <w:rPr>
          <w:u w:val="single"/>
        </w:rPr>
        <w:t>Current opinion in genetics &amp; development</w:t>
      </w:r>
      <w:r w:rsidRPr="00E00308">
        <w:t xml:space="preserve"> </w:t>
      </w:r>
      <w:r w:rsidRPr="00E00308">
        <w:rPr>
          <w:b/>
        </w:rPr>
        <w:t>35</w:t>
      </w:r>
      <w:r w:rsidRPr="00E00308">
        <w:t>: 57-65.</w:t>
      </w:r>
    </w:p>
    <w:p w14:paraId="78F5C18F" w14:textId="77777777" w:rsidR="00E00308" w:rsidRPr="00E00308" w:rsidRDefault="00E00308" w:rsidP="00E00308">
      <w:pPr>
        <w:pStyle w:val="EndNoteBibliography"/>
        <w:spacing w:after="0"/>
      </w:pPr>
      <w:r w:rsidRPr="00E00308">
        <w:t xml:space="preserve">Evans, D. M. and L. R. Cardon (2006). "Genome-wide association: a promising start to a long race." </w:t>
      </w:r>
      <w:r w:rsidRPr="00E00308">
        <w:rPr>
          <w:u w:val="single"/>
        </w:rPr>
        <w:t>Trends in Genetics</w:t>
      </w:r>
      <w:r w:rsidRPr="00E00308">
        <w:t xml:space="preserve"> </w:t>
      </w:r>
      <w:r w:rsidRPr="00E00308">
        <w:rPr>
          <w:b/>
        </w:rPr>
        <w:t>22</w:t>
      </w:r>
      <w:r w:rsidRPr="00E00308">
        <w:t>(7): 350-354.</w:t>
      </w:r>
    </w:p>
    <w:p w14:paraId="392A2A4C" w14:textId="77777777" w:rsidR="00E00308" w:rsidRPr="00E00308" w:rsidRDefault="00E00308" w:rsidP="00E00308">
      <w:pPr>
        <w:pStyle w:val="EndNoteBibliography"/>
        <w:spacing w:after="0"/>
      </w:pPr>
      <w:r w:rsidRPr="00E00308">
        <w:t xml:space="preserve">Fordyce, R., N. Soltis, C. Caseys, G. Gwinner, J. Corwin, S. Atwell, D. Copeland, J. Feusier, A. Subedy, R. Eshbaugh and D. Kliebenstein (2018). "Combining Digital Imaging and GWA Mapping to Dissect Visual Traits in Plant/Pathogen Interactions." </w:t>
      </w:r>
      <w:r w:rsidRPr="00E00308">
        <w:rPr>
          <w:u w:val="single"/>
        </w:rPr>
        <w:t>Plant Physiology</w:t>
      </w:r>
      <w:r w:rsidRPr="00E00308">
        <w:t>.</w:t>
      </w:r>
    </w:p>
    <w:p w14:paraId="348C8098" w14:textId="77777777" w:rsidR="00E00308" w:rsidRPr="00E00308" w:rsidRDefault="00E00308" w:rsidP="00E00308">
      <w:pPr>
        <w:pStyle w:val="EndNoteBibliography"/>
        <w:spacing w:after="0"/>
      </w:pPr>
      <w:r w:rsidRPr="00E00308">
        <w:t xml:space="preserve">Fordyce, R. F., N. E. Soltis, C. Caseys, R. Gwinner, J. A. Corwin, S. Atwell, D. Copeland, J. Feusier, A. Subedy and R. Eshbaugh (2018). "Digital Imaging Combined with Genome-Wide Association Mapping Links Loci to Plant-Pathogen Interaction Traits." </w:t>
      </w:r>
      <w:r w:rsidRPr="00E00308">
        <w:rPr>
          <w:u w:val="single"/>
        </w:rPr>
        <w:t>Plant physiology</w:t>
      </w:r>
      <w:r w:rsidRPr="00E00308">
        <w:t xml:space="preserve"> </w:t>
      </w:r>
      <w:r w:rsidRPr="00E00308">
        <w:rPr>
          <w:b/>
        </w:rPr>
        <w:t>178</w:t>
      </w:r>
      <w:r w:rsidRPr="00E00308">
        <w:t>(3): 1406-1422.</w:t>
      </w:r>
    </w:p>
    <w:p w14:paraId="3EE8B8C8" w14:textId="77777777" w:rsidR="00E00308" w:rsidRPr="00E00308" w:rsidRDefault="00E00308" w:rsidP="00E00308">
      <w:pPr>
        <w:pStyle w:val="EndNoteBibliography"/>
        <w:spacing w:after="0"/>
      </w:pPr>
      <w:r w:rsidRPr="00E00308">
        <w:t xml:space="preserve">Glazebrook, J. (2005). "Contrasting mechanisms of defense against biotrophic and necrotrophic pathogens." </w:t>
      </w:r>
      <w:r w:rsidRPr="00E00308">
        <w:rPr>
          <w:u w:val="single"/>
        </w:rPr>
        <w:t>Annu. Rev. Phytopathol.</w:t>
      </w:r>
      <w:r w:rsidRPr="00E00308">
        <w:t xml:space="preserve"> </w:t>
      </w:r>
      <w:r w:rsidRPr="00E00308">
        <w:rPr>
          <w:b/>
        </w:rPr>
        <w:t>43</w:t>
      </w:r>
      <w:r w:rsidRPr="00E00308">
        <w:t>: 205-227.</w:t>
      </w:r>
    </w:p>
    <w:p w14:paraId="21111D41" w14:textId="77777777" w:rsidR="00E00308" w:rsidRPr="00E00308" w:rsidRDefault="00E00308" w:rsidP="00E00308">
      <w:pPr>
        <w:pStyle w:val="EndNoteBibliography"/>
        <w:spacing w:after="0"/>
      </w:pPr>
      <w:r w:rsidRPr="00E00308">
        <w:t xml:space="preserve">Goss, E. M. and J. Bergelson (2006). "Variation in resistance and virulence in the interaction between Arabidopsis thaliana and a bacterial pathogen." </w:t>
      </w:r>
      <w:r w:rsidRPr="00E00308">
        <w:rPr>
          <w:u w:val="single"/>
        </w:rPr>
        <w:t>Evolution</w:t>
      </w:r>
      <w:r w:rsidRPr="00E00308">
        <w:t xml:space="preserve"> </w:t>
      </w:r>
      <w:r w:rsidRPr="00E00308">
        <w:rPr>
          <w:b/>
        </w:rPr>
        <w:t>60</w:t>
      </w:r>
      <w:r w:rsidRPr="00E00308">
        <w:t>(8): 1562-1573.</w:t>
      </w:r>
    </w:p>
    <w:p w14:paraId="1C83F673" w14:textId="77777777" w:rsidR="00E00308" w:rsidRPr="00E00308" w:rsidRDefault="00E00308" w:rsidP="00E00308">
      <w:pPr>
        <w:pStyle w:val="EndNoteBibliography"/>
        <w:spacing w:after="0"/>
      </w:pPr>
      <w:r w:rsidRPr="00E00308">
        <w:t xml:space="preserve">Guo, Y., S. Fudali, J. Gimeno, P. DiGennaro, S. Chang, V. M. Williamson, D. M. Bird and D. M. Nielsen (2017). "Networks underpinning symbiosis revealed through cross-species eQTL mapping." </w:t>
      </w:r>
      <w:r w:rsidRPr="00E00308">
        <w:rPr>
          <w:u w:val="single"/>
        </w:rPr>
        <w:t>Genetics</w:t>
      </w:r>
      <w:r w:rsidRPr="00E00308">
        <w:t>: genetics. 117.202531.</w:t>
      </w:r>
    </w:p>
    <w:p w14:paraId="4508B5FA" w14:textId="77777777" w:rsidR="00E00308" w:rsidRPr="00E00308" w:rsidRDefault="00E00308" w:rsidP="00E00308">
      <w:pPr>
        <w:pStyle w:val="EndNoteBibliography"/>
        <w:spacing w:after="0"/>
      </w:pPr>
      <w:r w:rsidRPr="00E00308">
        <w:t xml:space="preserve">Hsu, J. and J. D. Smith (2012). "Genome wide studies of gene expression relevant to coronary artery disease." </w:t>
      </w:r>
      <w:r w:rsidRPr="00E00308">
        <w:rPr>
          <w:u w:val="single"/>
        </w:rPr>
        <w:t>Current opinion in cardiology</w:t>
      </w:r>
      <w:r w:rsidRPr="00E00308">
        <w:t xml:space="preserve"> </w:t>
      </w:r>
      <w:r w:rsidRPr="00E00308">
        <w:rPr>
          <w:b/>
        </w:rPr>
        <w:t>27</w:t>
      </w:r>
      <w:r w:rsidRPr="00E00308">
        <w:t>(3): 210.</w:t>
      </w:r>
    </w:p>
    <w:p w14:paraId="651DC0A8" w14:textId="77777777" w:rsidR="00E00308" w:rsidRPr="00E00308" w:rsidRDefault="00E00308" w:rsidP="00E00308">
      <w:pPr>
        <w:pStyle w:val="EndNoteBibliography"/>
        <w:spacing w:after="0"/>
      </w:pPr>
      <w:r w:rsidRPr="00E00308">
        <w:t xml:space="preserve">Keurentjes, J. J., J. Fu, I. R. Terpstra, J. M. Garcia, G. van den Ackerveken, L. B. Snoek, A. J. Peeters, D. Vreugdenhil, M. Koornneef and R. C. Jansen (2007). "Regulatory network construction in Arabidopsis by using genome-wide gene expression quantitative trait loci." </w:t>
      </w:r>
      <w:r w:rsidRPr="00E00308">
        <w:rPr>
          <w:u w:val="single"/>
        </w:rPr>
        <w:t>Proceedings of the National Academy of Sciences</w:t>
      </w:r>
      <w:r w:rsidRPr="00E00308">
        <w:t xml:space="preserve"> </w:t>
      </w:r>
      <w:r w:rsidRPr="00E00308">
        <w:rPr>
          <w:b/>
        </w:rPr>
        <w:t>104</w:t>
      </w:r>
      <w:r w:rsidRPr="00E00308">
        <w:t>(5): 1708-1713.</w:t>
      </w:r>
    </w:p>
    <w:p w14:paraId="3865A607" w14:textId="77777777" w:rsidR="00E00308" w:rsidRPr="00E00308" w:rsidRDefault="00E00308" w:rsidP="00E00308">
      <w:pPr>
        <w:pStyle w:val="EndNoteBibliography"/>
        <w:spacing w:after="0"/>
      </w:pPr>
      <w:r w:rsidRPr="00E00308">
        <w:t xml:space="preserve">Kumar, R., Y. Ichihashi, S. Kimura, D. H. Chitwood, L. R. Headland, J. Peng, J. N. Maloof and N. R. Sinha (2012). "A high-throughput method for Illumina RNA-Seq library preparation." </w:t>
      </w:r>
      <w:r w:rsidRPr="00E00308">
        <w:rPr>
          <w:u w:val="single"/>
        </w:rPr>
        <w:t>Frontiers in plant science</w:t>
      </w:r>
      <w:r w:rsidRPr="00E00308">
        <w:t xml:space="preserve"> </w:t>
      </w:r>
      <w:r w:rsidRPr="00E00308">
        <w:rPr>
          <w:b/>
        </w:rPr>
        <w:t>3</w:t>
      </w:r>
      <w:r w:rsidRPr="00E00308">
        <w:t>.</w:t>
      </w:r>
    </w:p>
    <w:p w14:paraId="2EACAD0B" w14:textId="77777777" w:rsidR="00E00308" w:rsidRPr="00E00308" w:rsidRDefault="00E00308" w:rsidP="00E00308">
      <w:pPr>
        <w:pStyle w:val="EndNoteBibliography"/>
        <w:spacing w:after="0"/>
      </w:pPr>
      <w:r w:rsidRPr="00E00308">
        <w:lastRenderedPageBreak/>
        <w:t xml:space="preserve">Lamesch, P., T. Z. Berardini, D. Li, D. Swarbreck, C. Wilks, R. Sasidharan, R. Muller, K. Dreher, D. L. Alexander and M. Garcia-Hernandez (2011). "The Arabidopsis Information Resource (TAIR): improved gene annotation and new tools." </w:t>
      </w:r>
      <w:r w:rsidRPr="00E00308">
        <w:rPr>
          <w:u w:val="single"/>
        </w:rPr>
        <w:t>Nucleic acids research</w:t>
      </w:r>
      <w:r w:rsidRPr="00E00308">
        <w:t xml:space="preserve"> </w:t>
      </w:r>
      <w:r w:rsidRPr="00E00308">
        <w:rPr>
          <w:b/>
        </w:rPr>
        <w:t>40</w:t>
      </w:r>
      <w:r w:rsidRPr="00E00308">
        <w:t>(D1): D1202-D1210.</w:t>
      </w:r>
    </w:p>
    <w:p w14:paraId="76979FED" w14:textId="77777777" w:rsidR="00E00308" w:rsidRPr="00E00308" w:rsidRDefault="00E00308" w:rsidP="00E00308">
      <w:pPr>
        <w:pStyle w:val="EndNoteBibliography"/>
        <w:spacing w:after="0"/>
      </w:pPr>
      <w:r w:rsidRPr="00E00308">
        <w:t xml:space="preserve">Langmead, B., C. Trapnell, M. Pop and S. L. Salzberg (2009). "Ultrafast and memory-efficient alignment of short DNA sequences to the human genome." </w:t>
      </w:r>
      <w:r w:rsidRPr="00E00308">
        <w:rPr>
          <w:u w:val="single"/>
        </w:rPr>
        <w:t>Genome biology</w:t>
      </w:r>
      <w:r w:rsidRPr="00E00308">
        <w:t xml:space="preserve"> </w:t>
      </w:r>
      <w:r w:rsidRPr="00E00308">
        <w:rPr>
          <w:b/>
        </w:rPr>
        <w:t>10</w:t>
      </w:r>
      <w:r w:rsidRPr="00E00308">
        <w:t>(3): R25.</w:t>
      </w:r>
    </w:p>
    <w:p w14:paraId="0EF1ED65" w14:textId="77777777" w:rsidR="00E00308" w:rsidRPr="00E00308" w:rsidRDefault="00E00308" w:rsidP="00E00308">
      <w:pPr>
        <w:pStyle w:val="EndNoteBibliography"/>
        <w:spacing w:after="0"/>
      </w:pPr>
      <w:r w:rsidRPr="00E00308">
        <w:t xml:space="preserve">Li, H., B. Handsaker, A. Wysoker, T. Fennell, J. Ruan, N. Homer, G. Marth, G. Abecasis and R. Durbin (2009). "The sequence alignment/map format and SAMtools." </w:t>
      </w:r>
      <w:r w:rsidRPr="00E00308">
        <w:rPr>
          <w:u w:val="single"/>
        </w:rPr>
        <w:t>Bioinformatics</w:t>
      </w:r>
      <w:r w:rsidRPr="00E00308">
        <w:t xml:space="preserve"> </w:t>
      </w:r>
      <w:r w:rsidRPr="00E00308">
        <w:rPr>
          <w:b/>
        </w:rPr>
        <w:t>25</w:t>
      </w:r>
      <w:r w:rsidRPr="00E00308">
        <w:t>(16): 2078-2079.</w:t>
      </w:r>
    </w:p>
    <w:p w14:paraId="1688948F" w14:textId="77777777" w:rsidR="00E00308" w:rsidRPr="00E00308" w:rsidRDefault="00E00308" w:rsidP="00E00308">
      <w:pPr>
        <w:pStyle w:val="EndNoteBibliography"/>
        <w:spacing w:after="0"/>
      </w:pPr>
      <w:r w:rsidRPr="00E00308">
        <w:t xml:space="preserve">Mi, H., A. Muruganujan, J. T. Casagrande and P. D. Thomas (2013). "Large-scale gene function analysis with the PANTHER classification system." </w:t>
      </w:r>
      <w:r w:rsidRPr="00E00308">
        <w:rPr>
          <w:u w:val="single"/>
        </w:rPr>
        <w:t>Nature protocols</w:t>
      </w:r>
      <w:r w:rsidRPr="00E00308">
        <w:t xml:space="preserve"> </w:t>
      </w:r>
      <w:r w:rsidRPr="00E00308">
        <w:rPr>
          <w:b/>
        </w:rPr>
        <w:t>8</w:t>
      </w:r>
      <w:r w:rsidRPr="00E00308">
        <w:t>(8): 1551.</w:t>
      </w:r>
    </w:p>
    <w:p w14:paraId="5EA532F0" w14:textId="77777777" w:rsidR="00E00308" w:rsidRPr="00E00308" w:rsidRDefault="00E00308" w:rsidP="00E00308">
      <w:pPr>
        <w:pStyle w:val="EndNoteBibliography"/>
        <w:spacing w:after="0"/>
      </w:pPr>
      <w:r w:rsidRPr="00E00308">
        <w:t xml:space="preserve">Monks, S., A. Leonardson, H. Zhu, P. Cundiff, P. Pietrusiak, S. Edwards, J. Phillips, A. Sachs and E. Schadt (2004). "Genetic inheritance of gene expression in human cell lines." </w:t>
      </w:r>
      <w:r w:rsidRPr="00E00308">
        <w:rPr>
          <w:u w:val="single"/>
        </w:rPr>
        <w:t>The American Journal of Human Genetics</w:t>
      </w:r>
      <w:r w:rsidRPr="00E00308">
        <w:t xml:space="preserve"> </w:t>
      </w:r>
      <w:r w:rsidRPr="00E00308">
        <w:rPr>
          <w:b/>
        </w:rPr>
        <w:t>75</w:t>
      </w:r>
      <w:r w:rsidRPr="00E00308">
        <w:t>(6): 1094-1105.</w:t>
      </w:r>
    </w:p>
    <w:p w14:paraId="5022F98E" w14:textId="77777777" w:rsidR="00E00308" w:rsidRPr="00E00308" w:rsidRDefault="00E00308" w:rsidP="00E00308">
      <w:pPr>
        <w:pStyle w:val="EndNoteBibliography"/>
        <w:spacing w:after="0"/>
      </w:pPr>
      <w:r w:rsidRPr="00E00308">
        <w:t xml:space="preserve">Nomura, K., M. Melotto and S.-Y. He (2005). "Suppression of host defense in compatible plant–Pseudomonas syringae interactions." </w:t>
      </w:r>
      <w:r w:rsidRPr="00E00308">
        <w:rPr>
          <w:u w:val="single"/>
        </w:rPr>
        <w:t>Current opinion in plant biology</w:t>
      </w:r>
      <w:r w:rsidRPr="00E00308">
        <w:t xml:space="preserve"> </w:t>
      </w:r>
      <w:r w:rsidRPr="00E00308">
        <w:rPr>
          <w:b/>
        </w:rPr>
        <w:t>8</w:t>
      </w:r>
      <w:r w:rsidRPr="00E00308">
        <w:t>(4): 361-368.</w:t>
      </w:r>
    </w:p>
    <w:p w14:paraId="224268CD" w14:textId="77777777" w:rsidR="00E00308" w:rsidRPr="00E00308" w:rsidRDefault="00E00308" w:rsidP="00E00308">
      <w:pPr>
        <w:pStyle w:val="EndNoteBibliography"/>
        <w:spacing w:after="0"/>
      </w:pPr>
      <w:r w:rsidRPr="00E00308">
        <w:t xml:space="preserve">Pinedo, C., C.-M. Wang, J.-M. Pradier, B. Dalmais, M. Choquer, P. Le Pêcheur, G. Morgant, I. G. Collado, D. E. Cane and M. Viaud (2008). "Sesquiterpene synthase from the botrydial biosynthetic gene cluster of the phytopathogen Botrytis cinerea." </w:t>
      </w:r>
      <w:r w:rsidRPr="00E00308">
        <w:rPr>
          <w:u w:val="single"/>
        </w:rPr>
        <w:t>ACS chemical biology</w:t>
      </w:r>
      <w:r w:rsidRPr="00E00308">
        <w:t xml:space="preserve"> </w:t>
      </w:r>
      <w:r w:rsidRPr="00E00308">
        <w:rPr>
          <w:b/>
        </w:rPr>
        <w:t>3</w:t>
      </w:r>
      <w:r w:rsidRPr="00E00308">
        <w:t>(12): 791-801.</w:t>
      </w:r>
    </w:p>
    <w:p w14:paraId="78AF3972" w14:textId="77777777" w:rsidR="00E00308" w:rsidRPr="00E00308" w:rsidRDefault="00E00308" w:rsidP="00E00308">
      <w:pPr>
        <w:pStyle w:val="EndNoteBibliography"/>
        <w:spacing w:after="0"/>
      </w:pPr>
      <w:r w:rsidRPr="00E00308">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E00308">
        <w:rPr>
          <w:u w:val="single"/>
        </w:rPr>
        <w:t>Fungal genetics and biology</w:t>
      </w:r>
      <w:r w:rsidRPr="00E00308">
        <w:t xml:space="preserve"> </w:t>
      </w:r>
      <w:r w:rsidRPr="00E00308">
        <w:rPr>
          <w:b/>
        </w:rPr>
        <w:t>96</w:t>
      </w:r>
      <w:r w:rsidRPr="00E00308">
        <w:t>: 33-46.</w:t>
      </w:r>
    </w:p>
    <w:p w14:paraId="11408814" w14:textId="77777777" w:rsidR="00E00308" w:rsidRPr="00E00308" w:rsidRDefault="00E00308" w:rsidP="00E00308">
      <w:pPr>
        <w:pStyle w:val="EndNoteBibliography"/>
        <w:spacing w:after="0"/>
      </w:pPr>
      <w:r w:rsidRPr="00E00308">
        <w:t xml:space="preserve">Rowe, H. C. and D. J. Kliebenstein (2008). "Complex genetics control natural variation in Arabidopsis thaliana resistance to Botrytis cinerea." </w:t>
      </w:r>
      <w:r w:rsidRPr="00E00308">
        <w:rPr>
          <w:u w:val="single"/>
        </w:rPr>
        <w:t>Genetics</w:t>
      </w:r>
      <w:r w:rsidRPr="00E00308">
        <w:t xml:space="preserve"> </w:t>
      </w:r>
      <w:r w:rsidRPr="00E00308">
        <w:rPr>
          <w:b/>
        </w:rPr>
        <w:t>180</w:t>
      </w:r>
      <w:r w:rsidRPr="00E00308">
        <w:t>(4): 2237-2250.</w:t>
      </w:r>
    </w:p>
    <w:p w14:paraId="6CFCBF94" w14:textId="77777777" w:rsidR="00E00308" w:rsidRPr="00E00308" w:rsidRDefault="00E00308" w:rsidP="00E00308">
      <w:pPr>
        <w:pStyle w:val="EndNoteBibliography"/>
        <w:spacing w:after="0"/>
      </w:pPr>
      <w:r w:rsidRPr="00E00308">
        <w:t xml:space="preserve">Rowe, H. C., J. W. Walley, J. Corwin, E. K.-F. Chan, K. Dehesh and D. J. Kliebenstein (2010). "Deficiencies in jasmonate-mediated plant defense reveal quantitative variation in Botrytis cinerea pathogenesis." </w:t>
      </w:r>
      <w:r w:rsidRPr="00E00308">
        <w:rPr>
          <w:u w:val="single"/>
        </w:rPr>
        <w:t>PLoS Pathog</w:t>
      </w:r>
      <w:r w:rsidRPr="00E00308">
        <w:t xml:space="preserve"> </w:t>
      </w:r>
      <w:r w:rsidRPr="00E00308">
        <w:rPr>
          <w:b/>
        </w:rPr>
        <w:t>6</w:t>
      </w:r>
      <w:r w:rsidRPr="00E00308">
        <w:t>(4): e1000861.</w:t>
      </w:r>
    </w:p>
    <w:p w14:paraId="31916ED3" w14:textId="77777777" w:rsidR="00E00308" w:rsidRPr="00E00308" w:rsidRDefault="00E00308" w:rsidP="00E00308">
      <w:pPr>
        <w:pStyle w:val="EndNoteBibliography"/>
        <w:spacing w:after="0"/>
      </w:pPr>
      <w:r w:rsidRPr="00E00308">
        <w:t xml:space="preserve">Schadt, E. E., S. A. Monks, T. A. Drake, A. J. Lusis, N. Che, V. Colinayo, T. G. Ruff, S. B. Milligan, J. R. Lamb and G. Cavet (2003). "Genetics of gene expression surveyed in maize, mouse and man." </w:t>
      </w:r>
      <w:r w:rsidRPr="00E00308">
        <w:rPr>
          <w:u w:val="single"/>
        </w:rPr>
        <w:t>Nature</w:t>
      </w:r>
      <w:r w:rsidRPr="00E00308">
        <w:t xml:space="preserve"> </w:t>
      </w:r>
      <w:r w:rsidRPr="00E00308">
        <w:rPr>
          <w:b/>
        </w:rPr>
        <w:t>422</w:t>
      </w:r>
      <w:r w:rsidRPr="00E00308">
        <w:t>(6929): 297.</w:t>
      </w:r>
    </w:p>
    <w:p w14:paraId="7AF10BA5" w14:textId="77777777" w:rsidR="00E00308" w:rsidRPr="00E00308" w:rsidRDefault="00E00308" w:rsidP="00E00308">
      <w:pPr>
        <w:pStyle w:val="EndNoteBibliography"/>
        <w:spacing w:after="0"/>
      </w:pPr>
      <w:r w:rsidRPr="00E00308">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E00308">
        <w:rPr>
          <w:u w:val="single"/>
        </w:rPr>
        <w:t>Molecular plant-microbe interactions</w:t>
      </w:r>
      <w:r w:rsidRPr="00E00308">
        <w:t xml:space="preserve"> </w:t>
      </w:r>
      <w:r w:rsidRPr="00E00308">
        <w:rPr>
          <w:b/>
        </w:rPr>
        <w:t>18</w:t>
      </w:r>
      <w:r w:rsidRPr="00E00308">
        <w:t>(6): 602-612.</w:t>
      </w:r>
    </w:p>
    <w:p w14:paraId="1F0E7284" w14:textId="77777777" w:rsidR="00E00308" w:rsidRPr="00E00308" w:rsidRDefault="00E00308" w:rsidP="00E00308">
      <w:pPr>
        <w:pStyle w:val="EndNoteBibliography"/>
        <w:spacing w:after="0"/>
      </w:pPr>
      <w:r w:rsidRPr="00E00308">
        <w:t xml:space="preserve">Soltis, N. E., S. Atwell, G. Shi, R. F. Fordyce, R. Gwinner, D. Gao, A. Shafi and D. J. Kliebenstein (2019). "Interactions of tomato and Botrytis genetic diversity: Parsing the contributions of host differentiation, domestication and pathogen variation." </w:t>
      </w:r>
      <w:r w:rsidRPr="00E00308">
        <w:rPr>
          <w:u w:val="single"/>
        </w:rPr>
        <w:t>The Plant Cell</w:t>
      </w:r>
      <w:r w:rsidRPr="00E00308">
        <w:t>: tpc. 00857.02018.</w:t>
      </w:r>
    </w:p>
    <w:p w14:paraId="649EC842" w14:textId="77777777" w:rsidR="00E00308" w:rsidRPr="00E00308" w:rsidRDefault="00E00308" w:rsidP="00E00308">
      <w:pPr>
        <w:pStyle w:val="EndNoteBibliography"/>
        <w:spacing w:after="0"/>
      </w:pPr>
      <w:r w:rsidRPr="00E00308">
        <w:t xml:space="preserve">Suzuki, R. and H. Shimodaira (2015). "pvclust: Hierarchical Clustering with P-Values via Multiscale Bootstrap Resampling. ." </w:t>
      </w:r>
      <w:r w:rsidRPr="00E00308">
        <w:rPr>
          <w:u w:val="single"/>
        </w:rPr>
        <w:t>R package version 2.0-0</w:t>
      </w:r>
      <w:r w:rsidRPr="00E00308">
        <w:t>.</w:t>
      </w:r>
    </w:p>
    <w:p w14:paraId="1F0B6A57" w14:textId="77777777" w:rsidR="00E00308" w:rsidRPr="00E00308" w:rsidRDefault="00E00308" w:rsidP="00E00308">
      <w:pPr>
        <w:pStyle w:val="EndNoteBibliography"/>
        <w:spacing w:after="0"/>
      </w:pPr>
      <w:r w:rsidRPr="00E00308">
        <w:t xml:space="preserve">Van Kan, J. A., J. H. Stassen, A. Mosbach, T. A. Van Der Lee, L. Faino, A. D. Farmer, D. G. Papasotiriou, S. Zhou, M. F. Seidl and E. Cottam (2017). "A gapless genome sequence of the fungus Botrytis cinerea." </w:t>
      </w:r>
      <w:r w:rsidRPr="00E00308">
        <w:rPr>
          <w:u w:val="single"/>
        </w:rPr>
        <w:t>Molecular plant pathology</w:t>
      </w:r>
      <w:r w:rsidRPr="00E00308">
        <w:t xml:space="preserve"> </w:t>
      </w:r>
      <w:r w:rsidRPr="00E00308">
        <w:rPr>
          <w:b/>
        </w:rPr>
        <w:t>18</w:t>
      </w:r>
      <w:r w:rsidRPr="00E00308">
        <w:t>(1): 75-89.</w:t>
      </w:r>
    </w:p>
    <w:p w14:paraId="028ECD21" w14:textId="77777777" w:rsidR="00E00308" w:rsidRPr="00E00308" w:rsidRDefault="00E00308" w:rsidP="00E00308">
      <w:pPr>
        <w:pStyle w:val="EndNoteBibliography"/>
        <w:spacing w:after="0"/>
      </w:pPr>
      <w:r w:rsidRPr="00E00308">
        <w:t xml:space="preserve">Wang, M., F. Roux, C. Bartoli, C. Huard-Chauveau, C. Meyer, H. Lee, D. Roby, M. S. McPeek and J. Bergelson (2018). "Two-way mixed-effects methods for joint association analysis using both host and pathogen genomes." </w:t>
      </w:r>
      <w:r w:rsidRPr="00E00308">
        <w:rPr>
          <w:u w:val="single"/>
        </w:rPr>
        <w:t>Proceedings of the National Academy of Sciences</w:t>
      </w:r>
      <w:r w:rsidRPr="00E00308">
        <w:t xml:space="preserve"> </w:t>
      </w:r>
      <w:r w:rsidRPr="00E00308">
        <w:rPr>
          <w:b/>
        </w:rPr>
        <w:t>115</w:t>
      </w:r>
      <w:r w:rsidRPr="00E00308">
        <w:t>(24): E5440-E5449.</w:t>
      </w:r>
    </w:p>
    <w:p w14:paraId="278F0C05" w14:textId="77777777" w:rsidR="00E00308" w:rsidRPr="00E00308" w:rsidRDefault="00E00308" w:rsidP="00E00308">
      <w:pPr>
        <w:pStyle w:val="EndNoteBibliography"/>
        <w:spacing w:after="0"/>
      </w:pPr>
      <w:r w:rsidRPr="00E00308">
        <w:t xml:space="preserve">West, M. A. L., K. Kim, D. J. Kliebenstein, H. van Leeuwen, R. W. Michelmore, R. W. Doerge and D. A. St.Clair (2007). "Global eQTL mapping reveals the complex genetic architecture of transcript level variation in Arabidopsis." </w:t>
      </w:r>
      <w:r w:rsidRPr="00E00308">
        <w:rPr>
          <w:u w:val="single"/>
        </w:rPr>
        <w:t>Genetics</w:t>
      </w:r>
      <w:r w:rsidRPr="00E00308">
        <w:t xml:space="preserve"> </w:t>
      </w:r>
      <w:r w:rsidRPr="00E00308">
        <w:rPr>
          <w:b/>
        </w:rPr>
        <w:t>175</w:t>
      </w:r>
      <w:r w:rsidRPr="00E00308">
        <w:t>: 1441-1450.</w:t>
      </w:r>
    </w:p>
    <w:p w14:paraId="5DE9165F" w14:textId="77777777" w:rsidR="00E00308" w:rsidRPr="00E00308" w:rsidRDefault="00E00308" w:rsidP="00E00308">
      <w:pPr>
        <w:pStyle w:val="EndNoteBibliography"/>
        <w:spacing w:after="0"/>
      </w:pPr>
      <w:r w:rsidRPr="00E00308">
        <w:lastRenderedPageBreak/>
        <w:t xml:space="preserve">Williamson, B., B. Tudzynski, P. Tudzynski and J. A. L. van Kan (2007). "Botrytis cinerea: the cause of grey mould disease." </w:t>
      </w:r>
      <w:r w:rsidRPr="00E00308">
        <w:rPr>
          <w:u w:val="single"/>
        </w:rPr>
        <w:t>Molecular Plant Pathology</w:t>
      </w:r>
      <w:r w:rsidRPr="00E00308">
        <w:t xml:space="preserve"> </w:t>
      </w:r>
      <w:r w:rsidRPr="00E00308">
        <w:rPr>
          <w:b/>
        </w:rPr>
        <w:t>8</w:t>
      </w:r>
      <w:r w:rsidRPr="00E00308">
        <w:t>(5): 561-580.</w:t>
      </w:r>
    </w:p>
    <w:p w14:paraId="6FEBC776" w14:textId="77777777" w:rsidR="00E00308" w:rsidRPr="00E00308" w:rsidRDefault="00E00308" w:rsidP="00E00308">
      <w:pPr>
        <w:pStyle w:val="EndNoteBibliography"/>
        <w:spacing w:after="0"/>
      </w:pPr>
      <w:r w:rsidRPr="00E00308">
        <w:t xml:space="preserve">Wu, J., B. Cai, W. Sun, R. Huang, X. Liu, M. Lin, S. Pattaradilokrat, S. Martin, Y. Qi and S. C. Nair (2015). "Genome-wide analysis of host-Plasmodium yoelii interactions reveals regulators of the type I interferon response." </w:t>
      </w:r>
      <w:r w:rsidRPr="00E00308">
        <w:rPr>
          <w:u w:val="single"/>
        </w:rPr>
        <w:t>Cell reports</w:t>
      </w:r>
      <w:r w:rsidRPr="00E00308">
        <w:t xml:space="preserve"> </w:t>
      </w:r>
      <w:r w:rsidRPr="00E00308">
        <w:rPr>
          <w:b/>
        </w:rPr>
        <w:t>12</w:t>
      </w:r>
      <w:r w:rsidRPr="00E00308">
        <w:t>(4): 661-672.</w:t>
      </w:r>
    </w:p>
    <w:p w14:paraId="73642F71" w14:textId="77777777" w:rsidR="00E00308" w:rsidRPr="00E00308" w:rsidRDefault="00E00308" w:rsidP="00E00308">
      <w:pPr>
        <w:pStyle w:val="EndNoteBibliography"/>
        <w:spacing w:after="0"/>
      </w:pPr>
      <w:r w:rsidRPr="00E00308">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E00308">
        <w:rPr>
          <w:u w:val="single"/>
        </w:rPr>
        <w:t>Frontiers in plant science</w:t>
      </w:r>
      <w:r w:rsidRPr="00E00308">
        <w:t xml:space="preserve"> </w:t>
      </w:r>
      <w:r w:rsidRPr="00E00308">
        <w:rPr>
          <w:b/>
        </w:rPr>
        <w:t>8</w:t>
      </w:r>
      <w:r w:rsidRPr="00E00308">
        <w:t>.</w:t>
      </w:r>
    </w:p>
    <w:p w14:paraId="12A20055" w14:textId="77777777" w:rsidR="00E00308" w:rsidRPr="00E00308" w:rsidRDefault="00E00308" w:rsidP="00E00308">
      <w:pPr>
        <w:pStyle w:val="EndNoteBibliography"/>
        <w:spacing w:after="0"/>
      </w:pPr>
      <w:r w:rsidRPr="00E00308">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E00308">
        <w:rPr>
          <w:u w:val="single"/>
        </w:rPr>
        <w:t>The Plant Cell</w:t>
      </w:r>
      <w:r w:rsidRPr="00E00308">
        <w:t>: tpc. 00348.02017.</w:t>
      </w:r>
    </w:p>
    <w:p w14:paraId="37C24E1A" w14:textId="77777777" w:rsidR="00E00308" w:rsidRPr="00E00308" w:rsidRDefault="00E00308" w:rsidP="00E00308">
      <w:pPr>
        <w:pStyle w:val="EndNoteBibliography"/>
        <w:spacing w:after="0"/>
      </w:pPr>
      <w:r w:rsidRPr="00E00308">
        <w:t xml:space="preserve">Zhang, W., J. A. Corwin, D. Copeland, J. Feusier, R. Eshbaugh, D. E. Cook, S. Atwell and D. J. Kliebenstein (2018). "Network connections across kingdoms illuminate a potential metabolic battlefield." </w:t>
      </w:r>
      <w:r w:rsidRPr="00E00308">
        <w:rPr>
          <w:u w:val="single"/>
        </w:rPr>
        <w:t>bioRxiv</w:t>
      </w:r>
      <w:r w:rsidRPr="00E00308">
        <w:t>.</w:t>
      </w:r>
    </w:p>
    <w:p w14:paraId="729A02F0" w14:textId="77777777" w:rsidR="00E00308" w:rsidRPr="00E00308" w:rsidRDefault="00E00308" w:rsidP="00E00308">
      <w:pPr>
        <w:pStyle w:val="EndNoteBibliography"/>
        <w:spacing w:after="0"/>
      </w:pPr>
      <w:r w:rsidRPr="00E00308">
        <w:t xml:space="preserve">Zhou, X. and M. Stephens (2012). "Genome-wide efficient mixed-model analysis for association studies." </w:t>
      </w:r>
      <w:r w:rsidRPr="00E00308">
        <w:rPr>
          <w:u w:val="single"/>
        </w:rPr>
        <w:t>Nature genetics</w:t>
      </w:r>
      <w:r w:rsidRPr="00E00308">
        <w:t xml:space="preserve"> </w:t>
      </w:r>
      <w:r w:rsidRPr="00E00308">
        <w:rPr>
          <w:b/>
        </w:rPr>
        <w:t>44</w:t>
      </w:r>
      <w:r w:rsidRPr="00E00308">
        <w:t>(7): 821.</w:t>
      </w:r>
    </w:p>
    <w:p w14:paraId="2F7AD119" w14:textId="77777777" w:rsidR="00E00308" w:rsidRPr="00E00308" w:rsidRDefault="00E00308" w:rsidP="00E00308">
      <w:pPr>
        <w:pStyle w:val="EndNoteBibliography"/>
      </w:pPr>
      <w:r w:rsidRPr="00E00308">
        <w:t xml:space="preserve">Zou, F., H. S. Chai, C. S. Younkin, M. Allen, J. Crook, V. S. Pankratz, M. M. Carrasquillo, C. N. Rowley, A. A. Nair and S. Middha (2012). "Brain expression genome-wide association study (eGWAS) identifies human disease-associated variants." </w:t>
      </w:r>
      <w:r w:rsidRPr="00E00308">
        <w:rPr>
          <w:u w:val="single"/>
        </w:rPr>
        <w:t>PLoS genetics</w:t>
      </w:r>
      <w:r w:rsidRPr="00E00308">
        <w:t xml:space="preserve"> </w:t>
      </w:r>
      <w:r w:rsidRPr="00E00308">
        <w:rPr>
          <w:b/>
        </w:rPr>
        <w:t>8</w:t>
      </w:r>
      <w:r w:rsidRPr="00E00308">
        <w:t>(6): e1002707.</w:t>
      </w:r>
    </w:p>
    <w:p w14:paraId="6CFC649E" w14:textId="6DE97001"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Daniel James Kliebenstein" w:date="2019-03-04T16:52:00Z" w:initials="DJK">
    <w:p w14:paraId="211F85E5" w14:textId="342D2CC5" w:rsidR="00AB2510" w:rsidRDefault="00AB2510">
      <w:pPr>
        <w:pStyle w:val="CommentText"/>
      </w:pPr>
      <w:r>
        <w:rPr>
          <w:rStyle w:val="CommentReference"/>
        </w:rPr>
        <w:annotationRef/>
      </w:r>
      <w:r>
        <w:t>Not quite sure what you are meaning here.</w:t>
      </w:r>
    </w:p>
  </w:comment>
  <w:comment w:id="48" w:author="N S" w:date="2019-03-04T16:52:00Z" w:initials="NS">
    <w:p w14:paraId="04A677B3" w14:textId="6C8633C8" w:rsidR="00AB2510" w:rsidRDefault="00AB2510">
      <w:pPr>
        <w:pStyle w:val="CommentText"/>
      </w:pPr>
      <w:r>
        <w:rPr>
          <w:rStyle w:val="CommentReference"/>
        </w:rPr>
        <w:annotationRef/>
      </w:r>
      <w:r>
        <w:t>CITE</w:t>
      </w:r>
    </w:p>
  </w:comment>
  <w:comment w:id="60" w:author="Daniel James Kliebenstein" w:date="2019-03-04T16:52:00Z" w:initials="DJK">
    <w:p w14:paraId="6ED80A6D" w14:textId="2A393FAD" w:rsidR="00AB2510" w:rsidRDefault="00AB2510">
      <w:pPr>
        <w:pStyle w:val="CommentText"/>
      </w:pPr>
      <w:r>
        <w:rPr>
          <w:rStyle w:val="CommentReference"/>
        </w:rPr>
        <w:annotationRef/>
      </w:r>
      <w:r>
        <w:t xml:space="preserve">Hesitant on going to </w:t>
      </w:r>
      <w:proofErr w:type="spellStart"/>
      <w:r>
        <w:t>symbiote</w:t>
      </w:r>
      <w:proofErr w:type="spellEnd"/>
      <w:r>
        <w:t xml:space="preserve"> when you are talking pathogens. Keep microbe.</w:t>
      </w:r>
    </w:p>
  </w:comment>
  <w:comment w:id="58" w:author="N S" w:date="2019-03-04T16:52:00Z" w:initials="NS">
    <w:p w14:paraId="7722CD11" w14:textId="452F9510" w:rsidR="00AB2510" w:rsidRDefault="00AB2510">
      <w:pPr>
        <w:pStyle w:val="CommentText"/>
      </w:pPr>
      <w:r>
        <w:rPr>
          <w:rStyle w:val="CommentReference"/>
        </w:rPr>
        <w:annotationRef/>
      </w:r>
      <w:r>
        <w:t>CITE</w:t>
      </w:r>
    </w:p>
  </w:comment>
  <w:comment w:id="64" w:author="N S" w:date="2019-03-04T16:52:00Z" w:initials="NS">
    <w:p w14:paraId="29BB3AA0" w14:textId="23D49ACD" w:rsidR="00AB2510" w:rsidRDefault="00AB2510">
      <w:pPr>
        <w:pStyle w:val="CommentText"/>
      </w:pPr>
      <w:r>
        <w:rPr>
          <w:rStyle w:val="CommentReference"/>
        </w:rPr>
        <w:annotationRef/>
      </w:r>
      <w:r>
        <w:t>CITE</w:t>
      </w:r>
    </w:p>
  </w:comment>
  <w:comment w:id="74" w:author="Daniel James Kliebenstein" w:date="2019-03-04T16:52:00Z" w:initials="DJK">
    <w:p w14:paraId="7EB2DE35" w14:textId="0989F0E1" w:rsidR="00AB2510" w:rsidRDefault="00AB2510">
      <w:pPr>
        <w:pStyle w:val="CommentText"/>
      </w:pPr>
      <w:r>
        <w:rPr>
          <w:rStyle w:val="CommentReference"/>
        </w:rPr>
        <w:annotationRef/>
      </w:r>
      <w:r>
        <w:t>Make sure that you have parsed only pathogen studies here</w:t>
      </w:r>
    </w:p>
  </w:comment>
  <w:comment w:id="82" w:author="Daniel James Kliebenstein" w:date="2019-03-04T16:52:00Z" w:initials="DJK">
    <w:p w14:paraId="5D0C1C0B" w14:textId="78D249E9" w:rsidR="00AB2510" w:rsidRDefault="00AB2510">
      <w:pPr>
        <w:pStyle w:val="CommentText"/>
      </w:pPr>
      <w:r>
        <w:rPr>
          <w:rStyle w:val="CommentReference"/>
        </w:rPr>
        <w:annotationRef/>
      </w:r>
      <w:r>
        <w:t>Can we say that your tomato paper says it may be more balanced?</w:t>
      </w:r>
    </w:p>
  </w:comment>
  <w:comment w:id="90" w:author="N S" w:date="2019-03-04T16:52:00Z" w:initials="NS">
    <w:p w14:paraId="42B93B70" w14:textId="139F3676" w:rsidR="00AB2510" w:rsidRDefault="00AB2510">
      <w:pPr>
        <w:pStyle w:val="CommentText"/>
      </w:pPr>
      <w:r>
        <w:rPr>
          <w:rStyle w:val="CommentReference"/>
        </w:rPr>
        <w:annotationRef/>
      </w:r>
      <w:r>
        <w:t>CITE</w:t>
      </w:r>
    </w:p>
  </w:comment>
  <w:comment w:id="125" w:author="Daniel James Kliebenstein" w:date="2019-03-04T16:52:00Z" w:initials="DJK">
    <w:p w14:paraId="6D60C682" w14:textId="11B4F677" w:rsidR="00AB2510" w:rsidRDefault="00AB2510">
      <w:pPr>
        <w:pStyle w:val="CommentText"/>
      </w:pPr>
      <w:r>
        <w:rPr>
          <w:rStyle w:val="CommentReference"/>
        </w:rPr>
        <w:annotationRef/>
      </w:r>
      <w:r>
        <w:t>Add in the newest Zhang et al on the pathogen side.</w:t>
      </w:r>
    </w:p>
  </w:comment>
  <w:comment w:id="212" w:author="Daniel James Kliebenstein" w:date="2019-03-04T16:52:00Z" w:initials="DJK">
    <w:p w14:paraId="5E1884CA" w14:textId="580FF7BD" w:rsidR="00361755" w:rsidRDefault="00361755">
      <w:pPr>
        <w:pStyle w:val="CommentText"/>
      </w:pPr>
      <w:r>
        <w:rPr>
          <w:rStyle w:val="CommentReference"/>
        </w:rPr>
        <w:annotationRef/>
      </w:r>
      <w:proofErr w:type="spellStart"/>
      <w:proofErr w:type="gramStart"/>
      <w:r>
        <w:t>citaiton</w:t>
      </w:r>
      <w:proofErr w:type="spellEnd"/>
      <w:proofErr w:type="gramEnd"/>
    </w:p>
  </w:comment>
  <w:comment w:id="259" w:author="Dan Kliebenstein" w:date="2019-03-04T16:52:00Z" w:initials="DK">
    <w:p w14:paraId="5F61B9A4" w14:textId="5D9D6053" w:rsidR="00AB2510" w:rsidRDefault="00AB2510">
      <w:pPr>
        <w:pStyle w:val="CommentText"/>
      </w:pPr>
      <w:r>
        <w:rPr>
          <w:rStyle w:val="CommentReference"/>
        </w:rPr>
        <w:annotationRef/>
      </w:r>
      <w:r>
        <w:t>We should probably report the median and have some form of histogram.</w:t>
      </w:r>
    </w:p>
  </w:comment>
  <w:comment w:id="266" w:author="Dan Kliebenstein" w:date="2019-03-04T16:52:00Z" w:initials="DK">
    <w:p w14:paraId="2A6D10E1" w14:textId="695FF93B" w:rsidR="00AB2510" w:rsidRDefault="00AB2510">
      <w:pPr>
        <w:pStyle w:val="CommentText"/>
      </w:pPr>
      <w:r>
        <w:rPr>
          <w:rStyle w:val="CommentReference"/>
        </w:rPr>
        <w:annotationRef/>
      </w:r>
      <w:r>
        <w:t>Have you gone through to see if there are any SNPs with crazy p-values?</w:t>
      </w:r>
    </w:p>
  </w:comment>
  <w:comment w:id="267" w:author="N S" w:date="2019-03-04T16:52:00Z" w:initials="NS">
    <w:p w14:paraId="71D40A75" w14:textId="04386232" w:rsidR="00AB2510" w:rsidRDefault="00AB2510">
      <w:pPr>
        <w:pStyle w:val="CommentText"/>
      </w:pPr>
      <w:r>
        <w:rPr>
          <w:rStyle w:val="CommentReference"/>
        </w:rPr>
        <w:annotationRef/>
      </w:r>
      <w:r>
        <w:t>To-do</w:t>
      </w:r>
    </w:p>
  </w:comment>
  <w:comment w:id="258" w:author="N S" w:date="2019-03-04T16:52:00Z" w:initials="NS">
    <w:p w14:paraId="4FFF0A40" w14:textId="004D156C" w:rsidR="00AB2510" w:rsidRDefault="00AB2510">
      <w:pPr>
        <w:pStyle w:val="CommentText"/>
      </w:pPr>
      <w:r>
        <w:rPr>
          <w:rStyle w:val="CommentReference"/>
        </w:rPr>
        <w:annotationRef/>
      </w:r>
      <w:r>
        <w:t xml:space="preserve">To-do </w:t>
      </w:r>
    </w:p>
  </w:comment>
  <w:comment w:id="274" w:author="N S" w:date="2019-03-04T16:52:00Z" w:initials="NS">
    <w:p w14:paraId="17306648" w14:textId="5E6F6351" w:rsidR="00AB2510" w:rsidRDefault="00AB2510">
      <w:pPr>
        <w:pStyle w:val="CommentText"/>
      </w:pPr>
      <w:r>
        <w:rPr>
          <w:rStyle w:val="CommentReference"/>
        </w:rPr>
        <w:annotationRef/>
      </w:r>
      <w:r>
        <w:t>Review this statement after added analysis above</w:t>
      </w:r>
    </w:p>
  </w:comment>
  <w:comment w:id="276" w:author="Dan Kliebenstein" w:date="2019-03-04T16:52:00Z" w:initials="DK">
    <w:p w14:paraId="1FAC2195" w14:textId="029A5546" w:rsidR="00AB2510" w:rsidRDefault="00AB2510">
      <w:pPr>
        <w:pStyle w:val="CommentText"/>
      </w:pPr>
      <w:r>
        <w:rPr>
          <w:rStyle w:val="CommentReference"/>
        </w:rPr>
        <w:annotationRef/>
      </w:r>
      <w:r>
        <w:t xml:space="preserve">We should use some other citations on this topic as well. And it was actually Eva’s first GWA that </w:t>
      </w:r>
      <w:proofErr w:type="spellStart"/>
      <w:r>
        <w:t>wnte</w:t>
      </w:r>
      <w:proofErr w:type="spellEnd"/>
      <w:r>
        <w:t xml:space="preserve"> into this most explicitly. I don’t think that these two citations work here.</w:t>
      </w:r>
    </w:p>
  </w:comment>
  <w:comment w:id="277" w:author="N S" w:date="2019-03-04T16:52:00Z" w:initials="NS">
    <w:p w14:paraId="59D1A87C" w14:textId="79580344" w:rsidR="00AB2510" w:rsidRDefault="00AB2510">
      <w:pPr>
        <w:pStyle w:val="CommentText"/>
      </w:pPr>
      <w:r>
        <w:rPr>
          <w:rStyle w:val="CommentReference"/>
        </w:rPr>
        <w:annotationRef/>
      </w:r>
      <w:r>
        <w:t>Lit search in progress</w:t>
      </w:r>
    </w:p>
  </w:comment>
  <w:comment w:id="322" w:author="Daniel James Kliebenstein" w:date="2019-03-04T16:52:00Z" w:initials="DJK">
    <w:p w14:paraId="23F57373" w14:textId="50AD205B" w:rsidR="00B978F1" w:rsidRDefault="00B978F1">
      <w:pPr>
        <w:pStyle w:val="CommentText"/>
      </w:pPr>
      <w:r>
        <w:rPr>
          <w:rStyle w:val="CommentReference"/>
        </w:rPr>
        <w:annotationRef/>
      </w:r>
      <w:r>
        <w:t>How was this determined. A sentence before this one would be good.</w:t>
      </w:r>
    </w:p>
  </w:comment>
  <w:comment w:id="327" w:author="Daniel James Kliebenstein" w:date="2019-03-04T16:52:00Z" w:initials="DJK">
    <w:p w14:paraId="16F1E973" w14:textId="7D64ED6D" w:rsidR="00B978F1" w:rsidRDefault="00B978F1">
      <w:pPr>
        <w:pStyle w:val="CommentText"/>
      </w:pPr>
      <w:r>
        <w:rPr>
          <w:rStyle w:val="CommentReference"/>
        </w:rPr>
        <w:annotationRef/>
      </w:r>
      <w:r>
        <w:t>Did you not test the others?</w:t>
      </w:r>
    </w:p>
  </w:comment>
  <w:comment w:id="369" w:author="Daniel James Kliebenstein" w:date="2019-03-04T16:52:00Z" w:initials="DJK">
    <w:p w14:paraId="3A30B680" w14:textId="277595A6" w:rsidR="00482E25" w:rsidRDefault="00482E25">
      <w:pPr>
        <w:pStyle w:val="CommentText"/>
      </w:pPr>
      <w:r>
        <w:rPr>
          <w:rStyle w:val="CommentReference"/>
        </w:rPr>
        <w:annotationRef/>
      </w:r>
      <w:r>
        <w:t>True?</w:t>
      </w:r>
    </w:p>
  </w:comment>
  <w:comment w:id="388" w:author="Daniel James Kliebenstein" w:date="2019-03-04T16:52:00Z" w:initials="DJK">
    <w:p w14:paraId="1ACBEEAC" w14:textId="5918007C" w:rsidR="00482E25" w:rsidRDefault="00482E25">
      <w:pPr>
        <w:pStyle w:val="CommentText"/>
      </w:pPr>
      <w:r>
        <w:rPr>
          <w:rStyle w:val="CommentReference"/>
        </w:rPr>
        <w:annotationRef/>
      </w:r>
      <w:r>
        <w:t>Any negative?</w:t>
      </w:r>
    </w:p>
  </w:comment>
  <w:comment w:id="391" w:author="Daniel James Kliebenstein" w:date="2019-03-04T16:52:00Z" w:initials="DJK">
    <w:p w14:paraId="4FCADDD6" w14:textId="0287E1BE" w:rsidR="00482E25" w:rsidRDefault="00482E25">
      <w:pPr>
        <w:pStyle w:val="CommentText"/>
      </w:pPr>
      <w:r>
        <w:rPr>
          <w:rStyle w:val="CommentReference"/>
        </w:rPr>
        <w:annotationRef/>
      </w:r>
      <w:r>
        <w:t xml:space="preserve">Make sure to look at the </w:t>
      </w:r>
      <w:proofErr w:type="spellStart"/>
      <w:r>
        <w:t>supplementals</w:t>
      </w:r>
      <w:proofErr w:type="spellEnd"/>
      <w:r>
        <w:t xml:space="preserve"> as they may be in the Col- data in Atwell et al.</w:t>
      </w:r>
    </w:p>
  </w:comment>
  <w:comment w:id="480" w:author="Daniel James Kliebenstein" w:date="2019-03-04T16:52:00Z" w:initials="DJK">
    <w:p w14:paraId="7EB49C74" w14:textId="5BF34F43" w:rsidR="006169EE" w:rsidRDefault="006169EE">
      <w:pPr>
        <w:pStyle w:val="CommentText"/>
      </w:pPr>
      <w:r>
        <w:rPr>
          <w:rStyle w:val="CommentReference"/>
        </w:rPr>
        <w:annotationRef/>
      </w:r>
      <w:r>
        <w:t xml:space="preserve">Could you give me two sentences that say what you are trying to do in this section? </w:t>
      </w:r>
      <w:r>
        <w:t xml:space="preserve">It seems like it is trying to do more than one </w:t>
      </w:r>
      <w:r>
        <w:t>thing.</w:t>
      </w:r>
      <w:bookmarkStart w:id="483" w:name="_GoBack"/>
      <w:bookmarkEnd w:id="483"/>
    </w:p>
  </w:comment>
  <w:comment w:id="484" w:author="N S" w:date="2019-03-04T16:52:00Z" w:initials="NS">
    <w:p w14:paraId="41D1162D" w14:textId="787CD992" w:rsidR="00AB2510" w:rsidRDefault="00AB2510">
      <w:pPr>
        <w:pStyle w:val="CommentText"/>
      </w:pPr>
      <w:r>
        <w:rPr>
          <w:rStyle w:val="CommentReference"/>
        </w:rPr>
        <w:annotationRef/>
      </w:r>
      <w:r>
        <w:t>Add discussion on photosynthesis?</w:t>
      </w:r>
    </w:p>
  </w:comment>
  <w:comment w:id="485" w:author="Daniel James Kliebenstein" w:date="2019-03-04T16:52:00Z" w:initials="DJK">
    <w:p w14:paraId="147CFD07" w14:textId="262BF076" w:rsidR="006169EE" w:rsidRDefault="006169EE">
      <w:pPr>
        <w:pStyle w:val="CommentText"/>
      </w:pPr>
      <w:r>
        <w:rPr>
          <w:rStyle w:val="CommentReference"/>
        </w:rPr>
        <w:annotationRef/>
      </w:r>
      <w:r>
        <w:t>This is section detail heavy but large picture light. I think you are trying to argue that there is a big role for metabolism but that is kind of secondary. Try to start the section with a sentence or two saying what you are trying to argue and then support that argument.</w:t>
      </w:r>
    </w:p>
  </w:comment>
  <w:comment w:id="486" w:author="Daniel James Kliebenstein" w:date="2019-03-04T16:52:00Z" w:initials="DJK">
    <w:p w14:paraId="19ABB461" w14:textId="523D07E8" w:rsidR="006169EE" w:rsidRDefault="006169EE">
      <w:pPr>
        <w:pStyle w:val="CommentText"/>
      </w:pPr>
      <w:r>
        <w:rPr>
          <w:rStyle w:val="CommentReference"/>
        </w:rPr>
        <w:annotationRef/>
      </w:r>
      <w:r>
        <w:t>What is this section trying to say that isn’t in the other ones. Edit the other part of the discussion and then double check to see what you are saying.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677B3" w15:done="0"/>
  <w15:commentEx w15:paraId="7722CD11" w15:done="0"/>
  <w15:commentEx w15:paraId="29BB3AA0" w15:done="0"/>
  <w15:commentEx w15:paraId="42B93B70" w15:done="0"/>
  <w15:commentEx w15:paraId="5F61B9A4" w15:done="0"/>
  <w15:commentEx w15:paraId="2A6D10E1" w15:done="0"/>
  <w15:commentEx w15:paraId="71D40A75" w15:paraIdParent="2A6D10E1" w15:done="0"/>
  <w15:commentEx w15:paraId="4FFF0A40" w15:done="0"/>
  <w15:commentEx w15:paraId="17306648" w15:done="0"/>
  <w15:commentEx w15:paraId="1FAC2195" w15:done="0"/>
  <w15:commentEx w15:paraId="59D1A87C" w15:paraIdParent="1FAC2195" w15:done="0"/>
  <w15:commentEx w15:paraId="41D116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677B3" w16cid:durableId="20214E7B"/>
  <w16cid:commentId w16cid:paraId="7722CD11" w16cid:durableId="202273E1"/>
  <w16cid:commentId w16cid:paraId="29BB3AA0" w16cid:durableId="20214F70"/>
  <w16cid:commentId w16cid:paraId="42B93B70" w16cid:durableId="20214EAD"/>
  <w16cid:commentId w16cid:paraId="5F61B9A4" w16cid:durableId="2020D5ED"/>
  <w16cid:commentId w16cid:paraId="2A6D10E1" w16cid:durableId="2020D5EE"/>
  <w16cid:commentId w16cid:paraId="71D40A75" w16cid:durableId="2023C0B6"/>
  <w16cid:commentId w16cid:paraId="4FFF0A40" w16cid:durableId="20222B03"/>
  <w16cid:commentId w16cid:paraId="17306648" w16cid:durableId="2023C143"/>
  <w16cid:commentId w16cid:paraId="1FAC2195" w16cid:durableId="2020D5EF"/>
  <w16cid:commentId w16cid:paraId="59D1A87C" w16cid:durableId="20223ED7"/>
  <w16cid:commentId w16cid:paraId="41D1162D" w16cid:durableId="2026BF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B3F18D" w14:textId="77777777" w:rsidR="008A4375" w:rsidRDefault="008A4375" w:rsidP="00A172A7">
      <w:pPr>
        <w:spacing w:after="0" w:line="240" w:lineRule="auto"/>
      </w:pPr>
      <w:r>
        <w:separator/>
      </w:r>
    </w:p>
  </w:endnote>
  <w:endnote w:type="continuationSeparator" w:id="0">
    <w:p w14:paraId="1B93B757" w14:textId="77777777" w:rsidR="008A4375" w:rsidRDefault="008A4375"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0C10E" w14:textId="77777777" w:rsidR="008A4375" w:rsidRDefault="008A4375" w:rsidP="00A172A7">
      <w:pPr>
        <w:spacing w:after="0" w:line="240" w:lineRule="auto"/>
      </w:pPr>
      <w:r>
        <w:separator/>
      </w:r>
    </w:p>
  </w:footnote>
  <w:footnote w:type="continuationSeparator" w:id="0">
    <w:p w14:paraId="51BE8874" w14:textId="77777777" w:rsidR="008A4375" w:rsidRDefault="008A4375" w:rsidP="00A172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18&lt;/item&gt;&lt;item&gt;440&lt;/item&gt;&lt;item&gt;442&lt;/item&gt;&lt;item&gt;447&lt;/item&gt;&lt;item&gt;456&lt;/item&gt;&lt;item&gt;476&lt;/item&gt;&lt;item&gt;477&lt;/item&gt;&lt;item&gt;513&lt;/item&gt;&lt;item&gt;515&lt;/item&gt;&lt;item&gt;527&lt;/item&gt;&lt;item&gt;546&lt;/item&gt;&lt;item&gt;595&lt;/item&gt;&lt;item&gt;599&lt;/item&gt;&lt;item&gt;608&lt;/item&gt;&lt;item&gt;615&lt;/item&gt;&lt;item&gt;761&lt;/item&gt;&lt;item&gt;776&lt;/item&gt;&lt;item&gt;817&lt;/item&gt;&lt;item&gt;838&lt;/item&gt;&lt;item&gt;916&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record-ids&gt;&lt;/item&gt;&lt;/Libraries&gt;"/>
  </w:docVars>
  <w:rsids>
    <w:rsidRoot w:val="00A172A7"/>
    <w:rsid w:val="000009B5"/>
    <w:rsid w:val="00002A48"/>
    <w:rsid w:val="000113CA"/>
    <w:rsid w:val="00012302"/>
    <w:rsid w:val="0001776E"/>
    <w:rsid w:val="00030607"/>
    <w:rsid w:val="00031EA7"/>
    <w:rsid w:val="000347B6"/>
    <w:rsid w:val="00036E00"/>
    <w:rsid w:val="00037C6E"/>
    <w:rsid w:val="0004384F"/>
    <w:rsid w:val="00044812"/>
    <w:rsid w:val="00045BD4"/>
    <w:rsid w:val="000506B6"/>
    <w:rsid w:val="000533C6"/>
    <w:rsid w:val="00053975"/>
    <w:rsid w:val="00054493"/>
    <w:rsid w:val="00054571"/>
    <w:rsid w:val="00055628"/>
    <w:rsid w:val="00056FCB"/>
    <w:rsid w:val="00060ACB"/>
    <w:rsid w:val="00065A08"/>
    <w:rsid w:val="00071D52"/>
    <w:rsid w:val="00071F21"/>
    <w:rsid w:val="00075742"/>
    <w:rsid w:val="00077708"/>
    <w:rsid w:val="00082470"/>
    <w:rsid w:val="00085526"/>
    <w:rsid w:val="00085A7E"/>
    <w:rsid w:val="000956F5"/>
    <w:rsid w:val="00097440"/>
    <w:rsid w:val="000A1B67"/>
    <w:rsid w:val="000A3A44"/>
    <w:rsid w:val="000B12CF"/>
    <w:rsid w:val="000B4CB0"/>
    <w:rsid w:val="000B4F8B"/>
    <w:rsid w:val="000B6CED"/>
    <w:rsid w:val="000D6131"/>
    <w:rsid w:val="000E0626"/>
    <w:rsid w:val="000E2F98"/>
    <w:rsid w:val="000E7AB7"/>
    <w:rsid w:val="000F0FFF"/>
    <w:rsid w:val="000F1D2C"/>
    <w:rsid w:val="000F6D6F"/>
    <w:rsid w:val="00101DEA"/>
    <w:rsid w:val="00103483"/>
    <w:rsid w:val="00106233"/>
    <w:rsid w:val="00111379"/>
    <w:rsid w:val="00114242"/>
    <w:rsid w:val="00114CCF"/>
    <w:rsid w:val="00115274"/>
    <w:rsid w:val="00123E77"/>
    <w:rsid w:val="00124890"/>
    <w:rsid w:val="00127223"/>
    <w:rsid w:val="00132F99"/>
    <w:rsid w:val="00145616"/>
    <w:rsid w:val="0015276C"/>
    <w:rsid w:val="001567B8"/>
    <w:rsid w:val="00157BFF"/>
    <w:rsid w:val="0016138F"/>
    <w:rsid w:val="001625D3"/>
    <w:rsid w:val="001660CA"/>
    <w:rsid w:val="00170420"/>
    <w:rsid w:val="001713A4"/>
    <w:rsid w:val="001750AD"/>
    <w:rsid w:val="00175983"/>
    <w:rsid w:val="00181C3A"/>
    <w:rsid w:val="001835A7"/>
    <w:rsid w:val="001876FE"/>
    <w:rsid w:val="0019280F"/>
    <w:rsid w:val="00194839"/>
    <w:rsid w:val="00196D1B"/>
    <w:rsid w:val="001A0C27"/>
    <w:rsid w:val="001A6AED"/>
    <w:rsid w:val="001A7FD2"/>
    <w:rsid w:val="001B4E15"/>
    <w:rsid w:val="001C0419"/>
    <w:rsid w:val="001C0CBE"/>
    <w:rsid w:val="001C6224"/>
    <w:rsid w:val="001C63B0"/>
    <w:rsid w:val="001C68B4"/>
    <w:rsid w:val="001C7116"/>
    <w:rsid w:val="001D4B3B"/>
    <w:rsid w:val="001E2EAC"/>
    <w:rsid w:val="001E4CEC"/>
    <w:rsid w:val="001E5698"/>
    <w:rsid w:val="001F12EE"/>
    <w:rsid w:val="001F5026"/>
    <w:rsid w:val="001F7B6F"/>
    <w:rsid w:val="0020139F"/>
    <w:rsid w:val="002027E8"/>
    <w:rsid w:val="00202F91"/>
    <w:rsid w:val="00206428"/>
    <w:rsid w:val="002126A5"/>
    <w:rsid w:val="00213801"/>
    <w:rsid w:val="002143F6"/>
    <w:rsid w:val="00214E21"/>
    <w:rsid w:val="0022395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7DA2"/>
    <w:rsid w:val="002928E8"/>
    <w:rsid w:val="002A0B39"/>
    <w:rsid w:val="002A0BE9"/>
    <w:rsid w:val="002A132B"/>
    <w:rsid w:val="002A3D02"/>
    <w:rsid w:val="002B6D7A"/>
    <w:rsid w:val="002B727A"/>
    <w:rsid w:val="002C1234"/>
    <w:rsid w:val="002C12C1"/>
    <w:rsid w:val="002C678F"/>
    <w:rsid w:val="002E0971"/>
    <w:rsid w:val="002E504A"/>
    <w:rsid w:val="002F598D"/>
    <w:rsid w:val="00301CFF"/>
    <w:rsid w:val="00302E2C"/>
    <w:rsid w:val="00304109"/>
    <w:rsid w:val="003108D6"/>
    <w:rsid w:val="00312A39"/>
    <w:rsid w:val="0031470F"/>
    <w:rsid w:val="003162C7"/>
    <w:rsid w:val="003179ED"/>
    <w:rsid w:val="00322DF2"/>
    <w:rsid w:val="00331B21"/>
    <w:rsid w:val="0033686E"/>
    <w:rsid w:val="00345CA0"/>
    <w:rsid w:val="003475CD"/>
    <w:rsid w:val="00347890"/>
    <w:rsid w:val="003517A5"/>
    <w:rsid w:val="003530BC"/>
    <w:rsid w:val="00355732"/>
    <w:rsid w:val="0035605C"/>
    <w:rsid w:val="003600C6"/>
    <w:rsid w:val="00361755"/>
    <w:rsid w:val="00362950"/>
    <w:rsid w:val="003664DC"/>
    <w:rsid w:val="00367BD7"/>
    <w:rsid w:val="003736B7"/>
    <w:rsid w:val="00381C63"/>
    <w:rsid w:val="00383A56"/>
    <w:rsid w:val="0039103B"/>
    <w:rsid w:val="003945EA"/>
    <w:rsid w:val="00395C25"/>
    <w:rsid w:val="003A0148"/>
    <w:rsid w:val="003A1BDE"/>
    <w:rsid w:val="003A4A64"/>
    <w:rsid w:val="003B3B04"/>
    <w:rsid w:val="003B4D6A"/>
    <w:rsid w:val="003B4E6E"/>
    <w:rsid w:val="003B56EA"/>
    <w:rsid w:val="003C0950"/>
    <w:rsid w:val="003C1434"/>
    <w:rsid w:val="003C54D4"/>
    <w:rsid w:val="003D4CE1"/>
    <w:rsid w:val="003E01B6"/>
    <w:rsid w:val="003E1847"/>
    <w:rsid w:val="003E2E0A"/>
    <w:rsid w:val="003F32EE"/>
    <w:rsid w:val="003F6BDD"/>
    <w:rsid w:val="004010D9"/>
    <w:rsid w:val="00402152"/>
    <w:rsid w:val="00410480"/>
    <w:rsid w:val="0041373C"/>
    <w:rsid w:val="00423648"/>
    <w:rsid w:val="004354E5"/>
    <w:rsid w:val="00435E39"/>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82E25"/>
    <w:rsid w:val="00484B9E"/>
    <w:rsid w:val="00494335"/>
    <w:rsid w:val="004944DE"/>
    <w:rsid w:val="004A2927"/>
    <w:rsid w:val="004A436B"/>
    <w:rsid w:val="004A519E"/>
    <w:rsid w:val="004B1431"/>
    <w:rsid w:val="004B32C8"/>
    <w:rsid w:val="004B49CF"/>
    <w:rsid w:val="004B55A0"/>
    <w:rsid w:val="004B7418"/>
    <w:rsid w:val="004C1144"/>
    <w:rsid w:val="004C3327"/>
    <w:rsid w:val="004C3C51"/>
    <w:rsid w:val="004D0E43"/>
    <w:rsid w:val="004D183F"/>
    <w:rsid w:val="004D2A39"/>
    <w:rsid w:val="004D31EE"/>
    <w:rsid w:val="004D5A70"/>
    <w:rsid w:val="004E7F54"/>
    <w:rsid w:val="004F1D2E"/>
    <w:rsid w:val="004F39D0"/>
    <w:rsid w:val="004F6474"/>
    <w:rsid w:val="004F6955"/>
    <w:rsid w:val="004F7421"/>
    <w:rsid w:val="004F7DB5"/>
    <w:rsid w:val="005027C9"/>
    <w:rsid w:val="005130B3"/>
    <w:rsid w:val="00514140"/>
    <w:rsid w:val="00514277"/>
    <w:rsid w:val="005165C1"/>
    <w:rsid w:val="00521E13"/>
    <w:rsid w:val="00536F9E"/>
    <w:rsid w:val="005412F6"/>
    <w:rsid w:val="00543CC0"/>
    <w:rsid w:val="00550020"/>
    <w:rsid w:val="005513FF"/>
    <w:rsid w:val="00557C42"/>
    <w:rsid w:val="005606A4"/>
    <w:rsid w:val="0056126A"/>
    <w:rsid w:val="005707C2"/>
    <w:rsid w:val="005708EB"/>
    <w:rsid w:val="00573768"/>
    <w:rsid w:val="005738DD"/>
    <w:rsid w:val="00573FAE"/>
    <w:rsid w:val="00575846"/>
    <w:rsid w:val="00575BD4"/>
    <w:rsid w:val="00577752"/>
    <w:rsid w:val="00582A16"/>
    <w:rsid w:val="005839D3"/>
    <w:rsid w:val="00584BA4"/>
    <w:rsid w:val="00590746"/>
    <w:rsid w:val="00590C2E"/>
    <w:rsid w:val="005933A2"/>
    <w:rsid w:val="00595141"/>
    <w:rsid w:val="00595665"/>
    <w:rsid w:val="005A7B03"/>
    <w:rsid w:val="005B2B5E"/>
    <w:rsid w:val="005B68C4"/>
    <w:rsid w:val="005C21BE"/>
    <w:rsid w:val="005C79A7"/>
    <w:rsid w:val="005E5DC0"/>
    <w:rsid w:val="005F39E2"/>
    <w:rsid w:val="005F79A4"/>
    <w:rsid w:val="00602201"/>
    <w:rsid w:val="006110D0"/>
    <w:rsid w:val="00613932"/>
    <w:rsid w:val="00615CF9"/>
    <w:rsid w:val="00616582"/>
    <w:rsid w:val="006167DF"/>
    <w:rsid w:val="006169EE"/>
    <w:rsid w:val="00622302"/>
    <w:rsid w:val="00622D07"/>
    <w:rsid w:val="0064357E"/>
    <w:rsid w:val="00645A1D"/>
    <w:rsid w:val="00651A53"/>
    <w:rsid w:val="00652E76"/>
    <w:rsid w:val="00654E06"/>
    <w:rsid w:val="00654E74"/>
    <w:rsid w:val="00656AC4"/>
    <w:rsid w:val="00663C4A"/>
    <w:rsid w:val="00667AC5"/>
    <w:rsid w:val="00667B2A"/>
    <w:rsid w:val="00672EEF"/>
    <w:rsid w:val="00680CC0"/>
    <w:rsid w:val="00683D60"/>
    <w:rsid w:val="00684B6A"/>
    <w:rsid w:val="00685CE1"/>
    <w:rsid w:val="00686026"/>
    <w:rsid w:val="00686046"/>
    <w:rsid w:val="006908A9"/>
    <w:rsid w:val="00694EF0"/>
    <w:rsid w:val="00695AAD"/>
    <w:rsid w:val="0069676A"/>
    <w:rsid w:val="006A3A53"/>
    <w:rsid w:val="006B2BE6"/>
    <w:rsid w:val="006C1945"/>
    <w:rsid w:val="006C2ED9"/>
    <w:rsid w:val="006C46C0"/>
    <w:rsid w:val="006C6718"/>
    <w:rsid w:val="006D6123"/>
    <w:rsid w:val="006E099F"/>
    <w:rsid w:val="006E4B7B"/>
    <w:rsid w:val="006E4F08"/>
    <w:rsid w:val="006E5FEE"/>
    <w:rsid w:val="006F1436"/>
    <w:rsid w:val="006F702C"/>
    <w:rsid w:val="00700561"/>
    <w:rsid w:val="00705E55"/>
    <w:rsid w:val="007133E8"/>
    <w:rsid w:val="00715FF0"/>
    <w:rsid w:val="00720FAF"/>
    <w:rsid w:val="00721107"/>
    <w:rsid w:val="007216BA"/>
    <w:rsid w:val="00726354"/>
    <w:rsid w:val="00732A06"/>
    <w:rsid w:val="007360E4"/>
    <w:rsid w:val="00740DCA"/>
    <w:rsid w:val="00742465"/>
    <w:rsid w:val="007437B7"/>
    <w:rsid w:val="00751D64"/>
    <w:rsid w:val="00757D43"/>
    <w:rsid w:val="00762A1B"/>
    <w:rsid w:val="007706A4"/>
    <w:rsid w:val="007710F5"/>
    <w:rsid w:val="00780727"/>
    <w:rsid w:val="00782740"/>
    <w:rsid w:val="007837D2"/>
    <w:rsid w:val="0079723D"/>
    <w:rsid w:val="007A19D9"/>
    <w:rsid w:val="007A49C0"/>
    <w:rsid w:val="007A50BA"/>
    <w:rsid w:val="007A5C52"/>
    <w:rsid w:val="007A7EA5"/>
    <w:rsid w:val="007B2B81"/>
    <w:rsid w:val="007B6F5F"/>
    <w:rsid w:val="007C1379"/>
    <w:rsid w:val="007C14AC"/>
    <w:rsid w:val="007C6B5E"/>
    <w:rsid w:val="007C7977"/>
    <w:rsid w:val="007C7988"/>
    <w:rsid w:val="007D1A48"/>
    <w:rsid w:val="007D3FBA"/>
    <w:rsid w:val="007D52AE"/>
    <w:rsid w:val="007E3E49"/>
    <w:rsid w:val="007E73C0"/>
    <w:rsid w:val="007E7466"/>
    <w:rsid w:val="007F02C9"/>
    <w:rsid w:val="007F05EF"/>
    <w:rsid w:val="007F58B2"/>
    <w:rsid w:val="007F6863"/>
    <w:rsid w:val="0080151C"/>
    <w:rsid w:val="008024DA"/>
    <w:rsid w:val="008024EB"/>
    <w:rsid w:val="00803BCB"/>
    <w:rsid w:val="00806573"/>
    <w:rsid w:val="00806D25"/>
    <w:rsid w:val="00807E22"/>
    <w:rsid w:val="00812637"/>
    <w:rsid w:val="00812EEF"/>
    <w:rsid w:val="0081302F"/>
    <w:rsid w:val="008172F4"/>
    <w:rsid w:val="008203DD"/>
    <w:rsid w:val="008233E7"/>
    <w:rsid w:val="008317C6"/>
    <w:rsid w:val="008356B6"/>
    <w:rsid w:val="00844EE9"/>
    <w:rsid w:val="0084680F"/>
    <w:rsid w:val="00853714"/>
    <w:rsid w:val="0085660A"/>
    <w:rsid w:val="00857945"/>
    <w:rsid w:val="00862F65"/>
    <w:rsid w:val="00867254"/>
    <w:rsid w:val="0087068F"/>
    <w:rsid w:val="0087553C"/>
    <w:rsid w:val="008775EC"/>
    <w:rsid w:val="008846D7"/>
    <w:rsid w:val="00884F43"/>
    <w:rsid w:val="00892324"/>
    <w:rsid w:val="0089300D"/>
    <w:rsid w:val="008A0832"/>
    <w:rsid w:val="008A4375"/>
    <w:rsid w:val="008A45D6"/>
    <w:rsid w:val="008A497C"/>
    <w:rsid w:val="008B351C"/>
    <w:rsid w:val="008B3D51"/>
    <w:rsid w:val="008B54BA"/>
    <w:rsid w:val="008C4A17"/>
    <w:rsid w:val="008C5606"/>
    <w:rsid w:val="008C6356"/>
    <w:rsid w:val="008C6FF7"/>
    <w:rsid w:val="008C760F"/>
    <w:rsid w:val="008E0921"/>
    <w:rsid w:val="008E0A23"/>
    <w:rsid w:val="008E4A56"/>
    <w:rsid w:val="008E7729"/>
    <w:rsid w:val="008F0A74"/>
    <w:rsid w:val="008F1DAD"/>
    <w:rsid w:val="008F4AC6"/>
    <w:rsid w:val="008F6855"/>
    <w:rsid w:val="008F6DEC"/>
    <w:rsid w:val="008F6ECE"/>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9D8"/>
    <w:rsid w:val="00963D03"/>
    <w:rsid w:val="00963D30"/>
    <w:rsid w:val="00965503"/>
    <w:rsid w:val="009742AB"/>
    <w:rsid w:val="00974F42"/>
    <w:rsid w:val="009767EF"/>
    <w:rsid w:val="009778C2"/>
    <w:rsid w:val="00977D5C"/>
    <w:rsid w:val="00980E30"/>
    <w:rsid w:val="009821E3"/>
    <w:rsid w:val="0098290C"/>
    <w:rsid w:val="0098447B"/>
    <w:rsid w:val="00986500"/>
    <w:rsid w:val="00986E6A"/>
    <w:rsid w:val="00995B3F"/>
    <w:rsid w:val="00996947"/>
    <w:rsid w:val="009A03B5"/>
    <w:rsid w:val="009A49C4"/>
    <w:rsid w:val="009A52B7"/>
    <w:rsid w:val="009A61CD"/>
    <w:rsid w:val="009B56C7"/>
    <w:rsid w:val="009B7A02"/>
    <w:rsid w:val="009C2F9C"/>
    <w:rsid w:val="009C63BE"/>
    <w:rsid w:val="009C68DA"/>
    <w:rsid w:val="009D066E"/>
    <w:rsid w:val="009D093A"/>
    <w:rsid w:val="009E3609"/>
    <w:rsid w:val="009E4B0F"/>
    <w:rsid w:val="009E4DBA"/>
    <w:rsid w:val="009F1C37"/>
    <w:rsid w:val="009F3CE7"/>
    <w:rsid w:val="009F5BED"/>
    <w:rsid w:val="009F5F0E"/>
    <w:rsid w:val="00A02682"/>
    <w:rsid w:val="00A02816"/>
    <w:rsid w:val="00A02CCD"/>
    <w:rsid w:val="00A06A8B"/>
    <w:rsid w:val="00A13434"/>
    <w:rsid w:val="00A143E6"/>
    <w:rsid w:val="00A1555B"/>
    <w:rsid w:val="00A156F7"/>
    <w:rsid w:val="00A15A81"/>
    <w:rsid w:val="00A172A7"/>
    <w:rsid w:val="00A2001F"/>
    <w:rsid w:val="00A20195"/>
    <w:rsid w:val="00A20C1B"/>
    <w:rsid w:val="00A212F9"/>
    <w:rsid w:val="00A21A4A"/>
    <w:rsid w:val="00A27DDA"/>
    <w:rsid w:val="00A3071A"/>
    <w:rsid w:val="00A333E4"/>
    <w:rsid w:val="00A33E41"/>
    <w:rsid w:val="00A33F03"/>
    <w:rsid w:val="00A37803"/>
    <w:rsid w:val="00A47A6F"/>
    <w:rsid w:val="00A55DBE"/>
    <w:rsid w:val="00A619F4"/>
    <w:rsid w:val="00A623FF"/>
    <w:rsid w:val="00A67458"/>
    <w:rsid w:val="00A678F6"/>
    <w:rsid w:val="00A76CE3"/>
    <w:rsid w:val="00A77220"/>
    <w:rsid w:val="00A7785E"/>
    <w:rsid w:val="00A94D42"/>
    <w:rsid w:val="00A951A2"/>
    <w:rsid w:val="00A95360"/>
    <w:rsid w:val="00AA3B21"/>
    <w:rsid w:val="00AA7054"/>
    <w:rsid w:val="00AB2510"/>
    <w:rsid w:val="00AB4353"/>
    <w:rsid w:val="00AB5090"/>
    <w:rsid w:val="00AC4C35"/>
    <w:rsid w:val="00AC552A"/>
    <w:rsid w:val="00AC72E0"/>
    <w:rsid w:val="00AE3626"/>
    <w:rsid w:val="00AE61F4"/>
    <w:rsid w:val="00AE658C"/>
    <w:rsid w:val="00AF06B6"/>
    <w:rsid w:val="00AF129A"/>
    <w:rsid w:val="00AF205C"/>
    <w:rsid w:val="00AF423D"/>
    <w:rsid w:val="00B013CD"/>
    <w:rsid w:val="00B033CD"/>
    <w:rsid w:val="00B0427F"/>
    <w:rsid w:val="00B0450E"/>
    <w:rsid w:val="00B07520"/>
    <w:rsid w:val="00B12D2B"/>
    <w:rsid w:val="00B1376A"/>
    <w:rsid w:val="00B13C6C"/>
    <w:rsid w:val="00B22871"/>
    <w:rsid w:val="00B32402"/>
    <w:rsid w:val="00B37523"/>
    <w:rsid w:val="00B40898"/>
    <w:rsid w:val="00B41BC8"/>
    <w:rsid w:val="00B41D04"/>
    <w:rsid w:val="00B4381A"/>
    <w:rsid w:val="00B43E06"/>
    <w:rsid w:val="00B44937"/>
    <w:rsid w:val="00B47034"/>
    <w:rsid w:val="00B54AC4"/>
    <w:rsid w:val="00B555E3"/>
    <w:rsid w:val="00B725E5"/>
    <w:rsid w:val="00B759DD"/>
    <w:rsid w:val="00B8405E"/>
    <w:rsid w:val="00B84D5B"/>
    <w:rsid w:val="00B86B81"/>
    <w:rsid w:val="00B87592"/>
    <w:rsid w:val="00B92689"/>
    <w:rsid w:val="00B978F1"/>
    <w:rsid w:val="00BA1057"/>
    <w:rsid w:val="00BA3FF8"/>
    <w:rsid w:val="00BA4BCB"/>
    <w:rsid w:val="00BB4253"/>
    <w:rsid w:val="00BB642E"/>
    <w:rsid w:val="00BC11F3"/>
    <w:rsid w:val="00BD10FC"/>
    <w:rsid w:val="00BD4288"/>
    <w:rsid w:val="00BE01EB"/>
    <w:rsid w:val="00BE57D1"/>
    <w:rsid w:val="00BE69F1"/>
    <w:rsid w:val="00BE6F5A"/>
    <w:rsid w:val="00BF4B12"/>
    <w:rsid w:val="00BF5669"/>
    <w:rsid w:val="00BF56F8"/>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4409D"/>
    <w:rsid w:val="00C45E52"/>
    <w:rsid w:val="00C45E99"/>
    <w:rsid w:val="00C51491"/>
    <w:rsid w:val="00C51FFD"/>
    <w:rsid w:val="00C61B3A"/>
    <w:rsid w:val="00C6247E"/>
    <w:rsid w:val="00C67343"/>
    <w:rsid w:val="00C72EBD"/>
    <w:rsid w:val="00C7382C"/>
    <w:rsid w:val="00C775E8"/>
    <w:rsid w:val="00C77FC6"/>
    <w:rsid w:val="00C83B37"/>
    <w:rsid w:val="00C846DD"/>
    <w:rsid w:val="00CA3D1F"/>
    <w:rsid w:val="00CA45B6"/>
    <w:rsid w:val="00CA5461"/>
    <w:rsid w:val="00CA753C"/>
    <w:rsid w:val="00CB002E"/>
    <w:rsid w:val="00CB22AF"/>
    <w:rsid w:val="00CB5209"/>
    <w:rsid w:val="00CB6959"/>
    <w:rsid w:val="00CB778D"/>
    <w:rsid w:val="00CC07B9"/>
    <w:rsid w:val="00CC1992"/>
    <w:rsid w:val="00CC3DBF"/>
    <w:rsid w:val="00CC7412"/>
    <w:rsid w:val="00CD2BFD"/>
    <w:rsid w:val="00CD337D"/>
    <w:rsid w:val="00CD37B8"/>
    <w:rsid w:val="00CE102F"/>
    <w:rsid w:val="00CE11FD"/>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7FB9"/>
    <w:rsid w:val="00D319E3"/>
    <w:rsid w:val="00D369C1"/>
    <w:rsid w:val="00D3774F"/>
    <w:rsid w:val="00D41101"/>
    <w:rsid w:val="00D515D8"/>
    <w:rsid w:val="00D55A47"/>
    <w:rsid w:val="00D57299"/>
    <w:rsid w:val="00D642F9"/>
    <w:rsid w:val="00D64478"/>
    <w:rsid w:val="00D6561F"/>
    <w:rsid w:val="00D73817"/>
    <w:rsid w:val="00D8257C"/>
    <w:rsid w:val="00D86633"/>
    <w:rsid w:val="00D872AD"/>
    <w:rsid w:val="00D90417"/>
    <w:rsid w:val="00D95D57"/>
    <w:rsid w:val="00DB1DF4"/>
    <w:rsid w:val="00DB364F"/>
    <w:rsid w:val="00DB47EE"/>
    <w:rsid w:val="00DB56A4"/>
    <w:rsid w:val="00DB7D12"/>
    <w:rsid w:val="00DB7DC1"/>
    <w:rsid w:val="00DC267C"/>
    <w:rsid w:val="00DC3286"/>
    <w:rsid w:val="00DE16D8"/>
    <w:rsid w:val="00DE5CAC"/>
    <w:rsid w:val="00DE654A"/>
    <w:rsid w:val="00DE7C55"/>
    <w:rsid w:val="00DF1BEB"/>
    <w:rsid w:val="00DF42C5"/>
    <w:rsid w:val="00DF6BFD"/>
    <w:rsid w:val="00DF6C59"/>
    <w:rsid w:val="00E00308"/>
    <w:rsid w:val="00E01038"/>
    <w:rsid w:val="00E045D8"/>
    <w:rsid w:val="00E072B5"/>
    <w:rsid w:val="00E101B0"/>
    <w:rsid w:val="00E11CCE"/>
    <w:rsid w:val="00E1424E"/>
    <w:rsid w:val="00E15769"/>
    <w:rsid w:val="00E1587E"/>
    <w:rsid w:val="00E20F3F"/>
    <w:rsid w:val="00E269AF"/>
    <w:rsid w:val="00E27E2E"/>
    <w:rsid w:val="00E301AF"/>
    <w:rsid w:val="00E3118D"/>
    <w:rsid w:val="00E31208"/>
    <w:rsid w:val="00E31C0E"/>
    <w:rsid w:val="00E36E29"/>
    <w:rsid w:val="00E46B59"/>
    <w:rsid w:val="00E50A3B"/>
    <w:rsid w:val="00E50A89"/>
    <w:rsid w:val="00E513D6"/>
    <w:rsid w:val="00E51637"/>
    <w:rsid w:val="00E5356B"/>
    <w:rsid w:val="00E56078"/>
    <w:rsid w:val="00E65476"/>
    <w:rsid w:val="00E659F4"/>
    <w:rsid w:val="00E7776B"/>
    <w:rsid w:val="00E80CB1"/>
    <w:rsid w:val="00E862E5"/>
    <w:rsid w:val="00E868A9"/>
    <w:rsid w:val="00E91300"/>
    <w:rsid w:val="00E96C71"/>
    <w:rsid w:val="00EA2311"/>
    <w:rsid w:val="00EA7516"/>
    <w:rsid w:val="00EB379F"/>
    <w:rsid w:val="00EB56D8"/>
    <w:rsid w:val="00EC08AD"/>
    <w:rsid w:val="00EC0FC4"/>
    <w:rsid w:val="00EC1241"/>
    <w:rsid w:val="00EC1F7B"/>
    <w:rsid w:val="00ED203D"/>
    <w:rsid w:val="00ED2D89"/>
    <w:rsid w:val="00ED321A"/>
    <w:rsid w:val="00ED6C2C"/>
    <w:rsid w:val="00ED76BC"/>
    <w:rsid w:val="00EE0361"/>
    <w:rsid w:val="00EE2E8C"/>
    <w:rsid w:val="00EE444B"/>
    <w:rsid w:val="00EE4907"/>
    <w:rsid w:val="00EF165F"/>
    <w:rsid w:val="00EF19E7"/>
    <w:rsid w:val="00EF1B95"/>
    <w:rsid w:val="00EF2AC7"/>
    <w:rsid w:val="00EF3DF5"/>
    <w:rsid w:val="00EF70D2"/>
    <w:rsid w:val="00EF7CD1"/>
    <w:rsid w:val="00F10155"/>
    <w:rsid w:val="00F10313"/>
    <w:rsid w:val="00F11302"/>
    <w:rsid w:val="00F12BEE"/>
    <w:rsid w:val="00F14B5D"/>
    <w:rsid w:val="00F14C7D"/>
    <w:rsid w:val="00F15F88"/>
    <w:rsid w:val="00F21129"/>
    <w:rsid w:val="00F25FB3"/>
    <w:rsid w:val="00F27719"/>
    <w:rsid w:val="00F32D89"/>
    <w:rsid w:val="00F37257"/>
    <w:rsid w:val="00F4446B"/>
    <w:rsid w:val="00F4542B"/>
    <w:rsid w:val="00F518FF"/>
    <w:rsid w:val="00F5534A"/>
    <w:rsid w:val="00F600CE"/>
    <w:rsid w:val="00F60B79"/>
    <w:rsid w:val="00F63A1F"/>
    <w:rsid w:val="00F64C11"/>
    <w:rsid w:val="00F64EE8"/>
    <w:rsid w:val="00F66D9C"/>
    <w:rsid w:val="00F701A6"/>
    <w:rsid w:val="00F70A02"/>
    <w:rsid w:val="00F74A96"/>
    <w:rsid w:val="00F828DB"/>
    <w:rsid w:val="00F85ACF"/>
    <w:rsid w:val="00F85CC3"/>
    <w:rsid w:val="00F87749"/>
    <w:rsid w:val="00F93990"/>
    <w:rsid w:val="00F93A7E"/>
    <w:rsid w:val="00F964BC"/>
    <w:rsid w:val="00FA1B11"/>
    <w:rsid w:val="00FA26B4"/>
    <w:rsid w:val="00FA464C"/>
    <w:rsid w:val="00FA56B3"/>
    <w:rsid w:val="00FB08CE"/>
    <w:rsid w:val="00FB1F8B"/>
    <w:rsid w:val="00FC0584"/>
    <w:rsid w:val="00FC13F0"/>
    <w:rsid w:val="00FC392D"/>
    <w:rsid w:val="00FD40CE"/>
    <w:rsid w:val="00FD5BFB"/>
    <w:rsid w:val="00FE1D89"/>
    <w:rsid w:val="00FE699F"/>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42A54-F2F8-4238-94B5-5EAC9DB8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31</Pages>
  <Words>19490</Words>
  <Characters>109732</Characters>
  <Application>Microsoft Office Word</Application>
  <DocSecurity>0</DocSecurity>
  <Lines>1482</Lines>
  <Paragraphs>376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Daniel James Kliebenstein</cp:lastModifiedBy>
  <cp:revision>8</cp:revision>
  <dcterms:created xsi:type="dcterms:W3CDTF">2019-03-04T08:38:00Z</dcterms:created>
  <dcterms:modified xsi:type="dcterms:W3CDTF">2019-03-04T15:52:00Z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