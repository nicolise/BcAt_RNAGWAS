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9C3103" w14:textId="1DAD70E0" w:rsidR="00E101B0" w:rsidRPr="0035605C" w:rsidRDefault="00E101B0" w:rsidP="00E101B0">
      <w:pPr>
        <w:pStyle w:val="BodyA"/>
        <w:spacing w:before="100" w:beforeAutospacing="1" w:after="100" w:afterAutospacing="1"/>
        <w:outlineLvl w:val="0"/>
        <w:rPr>
          <w:rFonts w:asciiTheme="minorHAnsi" w:eastAsia="SimSun" w:hAnsiTheme="minorHAnsi" w:cstheme="minorHAnsi"/>
          <w:lang w:eastAsia="zh-CN"/>
        </w:rPr>
      </w:pPr>
      <w:r w:rsidRPr="0035605C">
        <w:rPr>
          <w:rFonts w:asciiTheme="minorHAnsi" w:hAnsiTheme="minorHAnsi" w:cstheme="minorHAnsi"/>
        </w:rPr>
        <w:t xml:space="preserve">Running title: </w:t>
      </w:r>
      <w:proofErr w:type="spellStart"/>
      <w:r w:rsidR="000347B6" w:rsidRPr="0035605C">
        <w:rPr>
          <w:rFonts w:asciiTheme="minorHAnsi" w:hAnsiTheme="minorHAnsi" w:cstheme="minorHAnsi"/>
        </w:rPr>
        <w:t>e</w:t>
      </w:r>
      <w:r w:rsidR="00762A1B">
        <w:rPr>
          <w:rFonts w:asciiTheme="minorHAnsi" w:hAnsiTheme="minorHAnsi" w:cstheme="minorHAnsi"/>
        </w:rPr>
        <w:t>GWA</w:t>
      </w:r>
      <w:proofErr w:type="spellEnd"/>
      <w:r w:rsidR="000347B6" w:rsidRPr="0035605C">
        <w:rPr>
          <w:rFonts w:asciiTheme="minorHAnsi" w:hAnsiTheme="minorHAnsi" w:cstheme="minorHAnsi"/>
        </w:rPr>
        <w:t xml:space="preserve"> of</w:t>
      </w:r>
      <w:r w:rsidR="006167DF">
        <w:rPr>
          <w:rFonts w:asciiTheme="minorHAnsi" w:hAnsiTheme="minorHAnsi" w:cstheme="minorHAnsi"/>
        </w:rPr>
        <w:t xml:space="preserve"> Botrytis-Arabidopsis</w:t>
      </w:r>
      <w:r w:rsidR="000347B6" w:rsidRPr="0035605C">
        <w:rPr>
          <w:rFonts w:asciiTheme="minorHAnsi" w:hAnsiTheme="minorHAnsi" w:cstheme="minorHAnsi"/>
        </w:rPr>
        <w:t xml:space="preserve"> co-transcriptome</w:t>
      </w:r>
    </w:p>
    <w:p w14:paraId="622BE996" w14:textId="77777777" w:rsidR="00FD40CE" w:rsidRPr="0035605C" w:rsidRDefault="00FD40CE" w:rsidP="00E101B0">
      <w:pPr>
        <w:pStyle w:val="BodyA"/>
        <w:rPr>
          <w:rFonts w:asciiTheme="minorHAnsi" w:hAnsiTheme="minorHAnsi" w:cstheme="minorHAnsi"/>
          <w:b/>
          <w:lang w:eastAsia="zh-TW"/>
        </w:rPr>
      </w:pPr>
      <w:r w:rsidRPr="0035605C">
        <w:rPr>
          <w:rFonts w:asciiTheme="minorHAnsi" w:hAnsiTheme="minorHAnsi" w:cstheme="minorHAnsi"/>
          <w:b/>
          <w:lang w:eastAsia="zh-TW"/>
        </w:rPr>
        <w:t xml:space="preserve">Pathogen genetic control of transcriptome variation in the </w:t>
      </w:r>
      <w:r w:rsidRPr="0035605C">
        <w:rPr>
          <w:rFonts w:asciiTheme="minorHAnsi" w:hAnsiTheme="minorHAnsi" w:cstheme="minorHAnsi"/>
          <w:b/>
          <w:i/>
          <w:lang w:eastAsia="zh-TW"/>
        </w:rPr>
        <w:t>Arabidopsis thaliana</w:t>
      </w:r>
      <w:r w:rsidRPr="0035605C">
        <w:rPr>
          <w:rFonts w:asciiTheme="minorHAnsi" w:hAnsiTheme="minorHAnsi" w:cstheme="minorHAnsi"/>
          <w:b/>
          <w:lang w:eastAsia="zh-TW"/>
        </w:rPr>
        <w:t xml:space="preserve"> – </w:t>
      </w:r>
      <w:r w:rsidRPr="0035605C">
        <w:rPr>
          <w:rFonts w:asciiTheme="minorHAnsi" w:hAnsiTheme="minorHAnsi" w:cstheme="minorHAnsi"/>
          <w:b/>
          <w:i/>
          <w:lang w:eastAsia="zh-TW"/>
        </w:rPr>
        <w:t xml:space="preserve">Botrytis cinerea </w:t>
      </w:r>
      <w:r w:rsidRPr="0035605C">
        <w:rPr>
          <w:rFonts w:asciiTheme="minorHAnsi" w:hAnsiTheme="minorHAnsi" w:cstheme="minorHAnsi"/>
          <w:b/>
          <w:lang w:eastAsia="zh-TW"/>
        </w:rPr>
        <w:t>pathosystem</w:t>
      </w:r>
    </w:p>
    <w:p w14:paraId="3A1FC806" w14:textId="6DDD69AC" w:rsidR="00E101B0" w:rsidRPr="0035605C" w:rsidRDefault="00E101B0" w:rsidP="00E101B0">
      <w:pPr>
        <w:pStyle w:val="BodyA"/>
        <w:rPr>
          <w:rFonts w:asciiTheme="minorHAnsi" w:eastAsia="SimSun" w:hAnsiTheme="minorHAnsi" w:cstheme="minorHAnsi"/>
          <w:b/>
          <w:lang w:val="zh-TW" w:eastAsia="zh-TW"/>
        </w:rPr>
      </w:pPr>
      <w:r w:rsidRPr="0035605C">
        <w:rPr>
          <w:rFonts w:asciiTheme="minorHAnsi" w:hAnsiTheme="minorHAnsi" w:cstheme="minorHAnsi"/>
          <w:b/>
          <w:lang w:val="de-DE"/>
        </w:rPr>
        <w:t>Nicole Soltis</w:t>
      </w:r>
      <w:r w:rsidRPr="0035605C">
        <w:rPr>
          <w:rFonts w:asciiTheme="minorHAnsi" w:hAnsiTheme="minorHAnsi" w:cstheme="minorHAnsi"/>
          <w:b/>
          <w:vertAlign w:val="superscript"/>
        </w:rPr>
        <w:t>1</w:t>
      </w:r>
      <w:r w:rsidR="00FE699F" w:rsidRPr="0035605C">
        <w:rPr>
          <w:rFonts w:asciiTheme="minorHAnsi" w:hAnsiTheme="minorHAnsi" w:cstheme="minorHAnsi"/>
          <w:b/>
          <w:vertAlign w:val="superscript"/>
        </w:rPr>
        <w:t>,2</w:t>
      </w:r>
      <w:r w:rsidRPr="0035605C">
        <w:rPr>
          <w:rFonts w:asciiTheme="minorHAnsi" w:hAnsiTheme="minorHAnsi" w:cstheme="minorHAnsi"/>
          <w:b/>
          <w:lang w:val="de-DE"/>
        </w:rPr>
        <w:t>, Wei Zhang</w:t>
      </w:r>
      <w:r w:rsidR="00FE699F" w:rsidRPr="0035605C">
        <w:rPr>
          <w:rFonts w:asciiTheme="minorHAnsi" w:hAnsiTheme="minorHAnsi" w:cstheme="minorHAnsi"/>
          <w:b/>
          <w:vertAlign w:val="superscript"/>
        </w:rPr>
        <w:t>3</w:t>
      </w:r>
      <w:r w:rsidRPr="0035605C">
        <w:rPr>
          <w:rFonts w:asciiTheme="minorHAnsi" w:hAnsiTheme="minorHAnsi" w:cstheme="minorHAnsi"/>
          <w:b/>
          <w:lang w:val="nl-NL"/>
        </w:rPr>
        <w:t xml:space="preserve">, </w:t>
      </w:r>
      <w:r w:rsidRPr="0035605C">
        <w:rPr>
          <w:rFonts w:asciiTheme="minorHAnsi" w:hAnsiTheme="minorHAnsi" w:cstheme="minorHAnsi"/>
          <w:b/>
          <w:lang w:eastAsia="zh-CN"/>
        </w:rPr>
        <w:t>Jason A. Corwin</w:t>
      </w:r>
      <w:r w:rsidR="00FE699F" w:rsidRPr="0035605C">
        <w:rPr>
          <w:rFonts w:asciiTheme="minorHAnsi" w:hAnsiTheme="minorHAnsi" w:cstheme="minorHAnsi"/>
          <w:b/>
          <w:vertAlign w:val="superscript"/>
          <w:lang w:eastAsia="zh-CN"/>
        </w:rPr>
        <w:t>4</w:t>
      </w:r>
      <w:r w:rsidRPr="0035605C">
        <w:rPr>
          <w:rFonts w:asciiTheme="minorHAnsi" w:hAnsiTheme="minorHAnsi" w:cstheme="minorHAnsi"/>
          <w:b/>
          <w:lang w:val="de-DE"/>
        </w:rPr>
        <w:t>, Susana Atwell</w:t>
      </w:r>
      <w:r w:rsidR="00FE699F" w:rsidRPr="0035605C">
        <w:rPr>
          <w:rFonts w:asciiTheme="minorHAnsi" w:hAnsiTheme="minorHAnsi" w:cstheme="minorHAnsi"/>
          <w:b/>
          <w:vertAlign w:val="superscript"/>
        </w:rPr>
        <w:t>2</w:t>
      </w:r>
      <w:r w:rsidRPr="0035605C">
        <w:rPr>
          <w:rFonts w:asciiTheme="minorHAnsi" w:hAnsiTheme="minorHAnsi" w:cstheme="minorHAnsi"/>
          <w:b/>
          <w:lang w:val="de-DE"/>
        </w:rPr>
        <w:t>, and Daniel J. Kliebenstein</w:t>
      </w:r>
      <w:r w:rsidR="00FE699F" w:rsidRPr="0035605C">
        <w:rPr>
          <w:rFonts w:asciiTheme="minorHAnsi" w:hAnsiTheme="minorHAnsi" w:cstheme="minorHAnsi"/>
          <w:b/>
          <w:vertAlign w:val="superscript"/>
        </w:rPr>
        <w:t>2,5</w:t>
      </w:r>
      <w:r w:rsidRPr="0035605C">
        <w:rPr>
          <w:rFonts w:asciiTheme="minorHAnsi" w:hAnsiTheme="minorHAnsi" w:cstheme="minorHAnsi"/>
          <w:b/>
          <w:vertAlign w:val="superscript"/>
        </w:rPr>
        <w:t>*</w:t>
      </w:r>
    </w:p>
    <w:p w14:paraId="4F98BC2E" w14:textId="3B559D0F" w:rsidR="00FE699F" w:rsidRPr="0035605C" w:rsidRDefault="00FE699F" w:rsidP="00FE699F">
      <w:pPr>
        <w:spacing w:before="100" w:beforeAutospacing="1"/>
        <w:rPr>
          <w:rFonts w:eastAsia="Times New Roman" w:cstheme="minorHAnsi"/>
          <w:lang w:eastAsia="zh-CN"/>
        </w:rPr>
      </w:pPr>
      <w:r w:rsidRPr="0035605C">
        <w:rPr>
          <w:rFonts w:cstheme="minorHAnsi"/>
          <w:vertAlign w:val="superscript"/>
        </w:rPr>
        <w:t>1</w:t>
      </w:r>
      <w:r w:rsidRPr="0035605C">
        <w:rPr>
          <w:rFonts w:cstheme="minorHAnsi"/>
        </w:rPr>
        <w:t>Department of Plant Sciences, University of California, Davis, One Shields Avenue, Davis, CA, 95616, USA</w:t>
      </w:r>
    </w:p>
    <w:p w14:paraId="31781EC8" w14:textId="17EC2D05" w:rsidR="00FE699F" w:rsidRPr="0035605C" w:rsidRDefault="00FE699F" w:rsidP="00FE699F">
      <w:pPr>
        <w:spacing w:before="100" w:beforeAutospacing="1"/>
        <w:rPr>
          <w:rFonts w:eastAsia="Times New Roman" w:cstheme="minorHAnsi"/>
          <w:lang w:eastAsia="zh-CN"/>
        </w:rPr>
      </w:pPr>
      <w:r w:rsidRPr="0035605C">
        <w:rPr>
          <w:rFonts w:cstheme="minorHAnsi"/>
          <w:vertAlign w:val="superscript"/>
        </w:rPr>
        <w:t>2</w:t>
      </w:r>
      <w:r w:rsidRPr="0035605C">
        <w:rPr>
          <w:rFonts w:cstheme="minorHAnsi"/>
        </w:rPr>
        <w:t>Plant Biology Graduate Group, University of California, Davis, One Shields Avenue, Davis, CA, 95616, USA</w:t>
      </w:r>
    </w:p>
    <w:p w14:paraId="70496817" w14:textId="29E58631" w:rsidR="00E101B0" w:rsidRPr="0035605C" w:rsidRDefault="00FE699F" w:rsidP="00E101B0">
      <w:pPr>
        <w:spacing w:before="100" w:beforeAutospacing="1"/>
        <w:rPr>
          <w:rFonts w:cstheme="minorHAnsi"/>
        </w:rPr>
      </w:pPr>
      <w:r w:rsidRPr="0035605C">
        <w:rPr>
          <w:rFonts w:cstheme="minorHAnsi"/>
          <w:vertAlign w:val="superscript"/>
        </w:rPr>
        <w:t>3</w:t>
      </w:r>
      <w:r w:rsidR="00E101B0" w:rsidRPr="0035605C">
        <w:rPr>
          <w:rFonts w:cstheme="minorHAnsi"/>
        </w:rPr>
        <w:t xml:space="preserve">Department of Plant Pathology, Kansas State University, 1712 </w:t>
      </w:r>
      <w:proofErr w:type="spellStart"/>
      <w:r w:rsidR="00E101B0" w:rsidRPr="0035605C">
        <w:rPr>
          <w:rFonts w:cstheme="minorHAnsi"/>
        </w:rPr>
        <w:t>Clafflin</w:t>
      </w:r>
      <w:proofErr w:type="spellEnd"/>
      <w:r w:rsidR="00E101B0" w:rsidRPr="0035605C">
        <w:rPr>
          <w:rFonts w:cstheme="minorHAnsi"/>
        </w:rPr>
        <w:t xml:space="preserve"> Road, Throckmorton Hall, Manhattan, KS, 66506, USA</w:t>
      </w:r>
    </w:p>
    <w:p w14:paraId="4B2B395C" w14:textId="40E8CAA7" w:rsidR="00E101B0" w:rsidRPr="0035605C" w:rsidRDefault="00FE699F" w:rsidP="00E101B0">
      <w:pPr>
        <w:spacing w:before="100" w:beforeAutospacing="1"/>
        <w:rPr>
          <w:rFonts w:eastAsia="SimSun" w:cstheme="minorHAnsi"/>
          <w:lang w:eastAsia="zh-CN"/>
        </w:rPr>
      </w:pPr>
      <w:r w:rsidRPr="0035605C">
        <w:rPr>
          <w:rFonts w:cstheme="minorHAnsi"/>
          <w:vertAlign w:val="superscript"/>
        </w:rPr>
        <w:t>4</w:t>
      </w:r>
      <w:r w:rsidR="00E101B0" w:rsidRPr="0035605C">
        <w:rPr>
          <w:rFonts w:cstheme="minorHAnsi"/>
        </w:rPr>
        <w:t>Department of Ecology and Evolution Biology, University of Colorado, 1900 Pleasant Street, 334 UCB, Boulder, CO, 80309-0334, USA</w:t>
      </w:r>
    </w:p>
    <w:p w14:paraId="5C4E5BC5" w14:textId="4EF32EB2" w:rsidR="00E101B0" w:rsidRPr="0035605C" w:rsidRDefault="00FE699F" w:rsidP="00E101B0">
      <w:pPr>
        <w:spacing w:before="100" w:beforeAutospacing="1"/>
        <w:rPr>
          <w:rFonts w:cstheme="minorHAnsi"/>
        </w:rPr>
      </w:pPr>
      <w:r w:rsidRPr="0035605C">
        <w:rPr>
          <w:rFonts w:cstheme="minorHAnsi"/>
          <w:vertAlign w:val="superscript"/>
        </w:rPr>
        <w:t>5</w:t>
      </w:r>
      <w:r w:rsidR="00E101B0" w:rsidRPr="0035605C">
        <w:rPr>
          <w:rFonts w:cstheme="minorHAnsi"/>
        </w:rPr>
        <w:t xml:space="preserve">DynaMo Center of Excellence, University of Copenhagen, </w:t>
      </w:r>
      <w:proofErr w:type="spellStart"/>
      <w:r w:rsidR="00E101B0" w:rsidRPr="0035605C">
        <w:rPr>
          <w:rFonts w:cstheme="minorHAnsi"/>
        </w:rPr>
        <w:t>Thorvaldsensvej</w:t>
      </w:r>
      <w:proofErr w:type="spellEnd"/>
      <w:r w:rsidR="00E101B0" w:rsidRPr="0035605C">
        <w:rPr>
          <w:rFonts w:cstheme="minorHAnsi"/>
        </w:rPr>
        <w:t xml:space="preserve"> 40, DK-1871, Frederiksberg C, Denmark</w:t>
      </w:r>
    </w:p>
    <w:p w14:paraId="45237F0A" w14:textId="77777777" w:rsidR="00E101B0" w:rsidRPr="0035605C" w:rsidRDefault="00E101B0" w:rsidP="00E101B0">
      <w:pPr>
        <w:spacing w:before="100" w:beforeAutospacing="1"/>
        <w:rPr>
          <w:rStyle w:val="Hyperlink0"/>
          <w:rFonts w:asciiTheme="minorHAnsi" w:eastAsia="Calibri" w:hAnsiTheme="minorHAnsi" w:cstheme="minorHAnsi"/>
          <w:sz w:val="22"/>
          <w:szCs w:val="22"/>
        </w:rPr>
      </w:pPr>
      <w:r w:rsidRPr="0035605C">
        <w:rPr>
          <w:rFonts w:cstheme="minorHAnsi"/>
          <w:b/>
        </w:rPr>
        <w:t>*Correspondence:</w:t>
      </w:r>
      <w:r w:rsidRPr="0035605C">
        <w:rPr>
          <w:rFonts w:cstheme="minorHAnsi"/>
        </w:rPr>
        <w:t xml:space="preserve"> </w:t>
      </w:r>
      <w:r w:rsidRPr="0035605C">
        <w:rPr>
          <w:rFonts w:cstheme="minorHAnsi"/>
          <w:lang w:val="de-DE"/>
        </w:rPr>
        <w:t>Daniel J. Kliebenstein, Department of Plant Sciences, University of California, Davis, One Shields Ave, Davis, CA, 95616, USA.</w:t>
      </w:r>
      <w:r w:rsidRPr="0035605C">
        <w:rPr>
          <w:rStyle w:val="Hyperlink0"/>
          <w:rFonts w:asciiTheme="minorHAnsi" w:eastAsia="Calibri" w:hAnsiTheme="minorHAnsi" w:cstheme="minorHAnsi"/>
          <w:sz w:val="22"/>
          <w:szCs w:val="22"/>
        </w:rPr>
        <w:t xml:space="preserve"> </w:t>
      </w:r>
    </w:p>
    <w:p w14:paraId="7DCD80BD" w14:textId="77777777" w:rsidR="00E101B0" w:rsidRPr="0035605C" w:rsidRDefault="00E101B0" w:rsidP="00E101B0">
      <w:pPr>
        <w:spacing w:before="100" w:beforeAutospacing="1" w:after="100" w:afterAutospacing="1" w:line="360" w:lineRule="auto"/>
        <w:rPr>
          <w:rFonts w:cstheme="minorHAnsi"/>
        </w:rPr>
      </w:pPr>
      <w:r w:rsidRPr="0035605C">
        <w:rPr>
          <w:rStyle w:val="Hyperlink0"/>
          <w:rFonts w:asciiTheme="minorHAnsi" w:eastAsia="Calibri" w:hAnsiTheme="minorHAnsi" w:cstheme="minorHAnsi"/>
          <w:sz w:val="22"/>
          <w:szCs w:val="22"/>
        </w:rPr>
        <w:t>Kliebenstein@ucdavis.edu</w:t>
      </w:r>
      <w:r w:rsidRPr="0035605C">
        <w:rPr>
          <w:rFonts w:cstheme="minorHAnsi"/>
        </w:rPr>
        <w:tab/>
      </w:r>
    </w:p>
    <w:p w14:paraId="4FD0D842" w14:textId="032EA899" w:rsidR="00E101B0" w:rsidRPr="0035605C" w:rsidRDefault="00E101B0" w:rsidP="00E101B0">
      <w:pPr>
        <w:spacing w:before="100" w:beforeAutospacing="1" w:after="100" w:afterAutospacing="1" w:line="360" w:lineRule="auto"/>
        <w:rPr>
          <w:rFonts w:cstheme="minorHAnsi"/>
          <w:b/>
        </w:rPr>
      </w:pPr>
      <w:r w:rsidRPr="0035605C">
        <w:rPr>
          <w:rStyle w:val="None"/>
          <w:rFonts w:cstheme="minorHAnsi"/>
          <w:b/>
          <w:bCs/>
          <w:lang w:val="nl-NL"/>
        </w:rPr>
        <w:t xml:space="preserve">Keywords: Host-Pathogen Interaction, Pathosystem, Arabidopsis, </w:t>
      </w:r>
      <w:r w:rsidRPr="0035605C">
        <w:rPr>
          <w:rStyle w:val="None"/>
          <w:rFonts w:cstheme="minorHAnsi"/>
          <w:b/>
          <w:bCs/>
          <w:i/>
          <w:lang w:val="nl-NL"/>
        </w:rPr>
        <w:t xml:space="preserve">B. </w:t>
      </w:r>
      <w:r w:rsidR="00F21129">
        <w:rPr>
          <w:rStyle w:val="None"/>
          <w:rFonts w:cstheme="minorHAnsi"/>
          <w:b/>
          <w:bCs/>
          <w:i/>
          <w:lang w:val="nl-NL"/>
        </w:rPr>
        <w:t>c</w:t>
      </w:r>
      <w:r w:rsidRPr="0035605C">
        <w:rPr>
          <w:rStyle w:val="None"/>
          <w:rFonts w:cstheme="minorHAnsi"/>
          <w:b/>
          <w:bCs/>
          <w:i/>
          <w:lang w:val="nl-NL"/>
        </w:rPr>
        <w:t>inerea</w:t>
      </w:r>
      <w:r w:rsidRPr="0035605C">
        <w:rPr>
          <w:rStyle w:val="None"/>
          <w:rFonts w:cstheme="minorHAnsi"/>
          <w:b/>
          <w:bCs/>
          <w:lang w:val="nl-NL"/>
        </w:rPr>
        <w:t xml:space="preserve">, RNA-Seq, </w:t>
      </w:r>
      <w:r w:rsidR="00FE699F" w:rsidRPr="0035605C">
        <w:rPr>
          <w:rStyle w:val="None"/>
          <w:rFonts w:cstheme="minorHAnsi"/>
          <w:b/>
          <w:bCs/>
          <w:lang w:val="nl-NL"/>
        </w:rPr>
        <w:t>Genome Wide Association</w:t>
      </w:r>
      <w:r w:rsidRPr="0035605C">
        <w:rPr>
          <w:rStyle w:val="None"/>
          <w:rFonts w:cstheme="minorHAnsi"/>
          <w:b/>
          <w:bCs/>
          <w:lang w:val="nl-NL"/>
        </w:rPr>
        <w:t>, Dual transcriptome</w:t>
      </w:r>
    </w:p>
    <w:p w14:paraId="1EECD533" w14:textId="77777777" w:rsidR="00595141" w:rsidRPr="0035605C" w:rsidRDefault="00595141">
      <w:pPr>
        <w:rPr>
          <w:rFonts w:cstheme="minorHAnsi"/>
          <w:b/>
        </w:rPr>
      </w:pPr>
      <w:r w:rsidRPr="0035605C">
        <w:rPr>
          <w:rFonts w:cstheme="minorHAnsi"/>
          <w:b/>
        </w:rPr>
        <w:br w:type="page"/>
      </w:r>
    </w:p>
    <w:p w14:paraId="21DBFEC6" w14:textId="5C8F94BC" w:rsidR="00FE699F" w:rsidRPr="0035605C" w:rsidRDefault="00FE699F" w:rsidP="00FE699F">
      <w:pPr>
        <w:spacing w:line="480" w:lineRule="auto"/>
        <w:rPr>
          <w:rFonts w:cstheme="minorHAnsi"/>
          <w:b/>
        </w:rPr>
      </w:pPr>
      <w:r w:rsidRPr="0035605C">
        <w:rPr>
          <w:rFonts w:cstheme="minorHAnsi"/>
          <w:b/>
        </w:rPr>
        <w:lastRenderedPageBreak/>
        <w:t>ABSTRACT</w:t>
      </w:r>
    </w:p>
    <w:p w14:paraId="7F95210A" w14:textId="1A7DC7C6" w:rsidR="002F598D" w:rsidRDefault="009B56C7">
      <w:pPr>
        <w:rPr>
          <w:rFonts w:cstheme="minorHAnsi"/>
        </w:rPr>
      </w:pPr>
      <w:r>
        <w:rPr>
          <w:rFonts w:cstheme="minorHAnsi"/>
        </w:rPr>
        <w:t xml:space="preserve">A disease symptom arises from the interaction of the host and pathogen genomes. However, little is known about how genetic variation in the interaction leads to shifts in the transcriptomes, especially in polygenic interactions </w:t>
      </w:r>
      <w:r w:rsidR="003D2883">
        <w:rPr>
          <w:rFonts w:cstheme="minorHAnsi"/>
        </w:rPr>
        <w:t>like those</w:t>
      </w:r>
      <w:r w:rsidR="00082470" w:rsidRPr="00082470">
        <w:rPr>
          <w:rFonts w:cstheme="minorHAnsi"/>
        </w:rPr>
        <w:t xml:space="preserve"> between </w:t>
      </w:r>
      <w:r w:rsidR="009778C2">
        <w:rPr>
          <w:rFonts w:cstheme="minorHAnsi"/>
        </w:rPr>
        <w:t>generalist pathogens and their plant hosts. To elucidate</w:t>
      </w:r>
      <w:r>
        <w:rPr>
          <w:rFonts w:cstheme="minorHAnsi"/>
        </w:rPr>
        <w:t xml:space="preserve"> how the </w:t>
      </w:r>
      <w:r w:rsidRPr="009778C2">
        <w:rPr>
          <w:rFonts w:cstheme="minorHAnsi"/>
          <w:i/>
        </w:rPr>
        <w:t>Botrytis cinerea</w:t>
      </w:r>
      <w:r>
        <w:rPr>
          <w:rFonts w:cstheme="minorHAnsi"/>
        </w:rPr>
        <w:t xml:space="preserve"> on </w:t>
      </w:r>
      <w:r w:rsidRPr="009778C2">
        <w:rPr>
          <w:rFonts w:cstheme="minorHAnsi"/>
          <w:i/>
        </w:rPr>
        <w:t>Arabidopsis thaliana</w:t>
      </w:r>
      <w:r>
        <w:rPr>
          <w:rFonts w:cstheme="minorHAnsi"/>
        </w:rPr>
        <w:t xml:space="preserve"> interaction is shaped by </w:t>
      </w:r>
      <w:r w:rsidR="009778C2">
        <w:rPr>
          <w:rFonts w:cstheme="minorHAnsi"/>
        </w:rPr>
        <w:t xml:space="preserve">directional </w:t>
      </w:r>
      <w:r>
        <w:rPr>
          <w:rFonts w:cstheme="minorHAnsi"/>
        </w:rPr>
        <w:t xml:space="preserve">influences of genetic variation </w:t>
      </w:r>
      <w:r w:rsidR="003D2883">
        <w:rPr>
          <w:rFonts w:cstheme="minorHAnsi"/>
        </w:rPr>
        <w:t>on</w:t>
      </w:r>
      <w:r w:rsidR="009778C2">
        <w:rPr>
          <w:rFonts w:cstheme="minorHAnsi"/>
        </w:rPr>
        <w:t xml:space="preserve"> pathogen virulence, we </w:t>
      </w:r>
      <w:r>
        <w:rPr>
          <w:rFonts w:cstheme="minorHAnsi"/>
        </w:rPr>
        <w:t xml:space="preserve">measured </w:t>
      </w:r>
      <w:r w:rsidR="009778C2">
        <w:rPr>
          <w:rFonts w:cstheme="minorHAnsi"/>
        </w:rPr>
        <w:t xml:space="preserve">the co-transcriptome across a genotyped and genetically diverse collection of 96 </w:t>
      </w:r>
      <w:r w:rsidR="009778C2" w:rsidRPr="009778C2">
        <w:rPr>
          <w:rFonts w:cstheme="minorHAnsi"/>
          <w:i/>
        </w:rPr>
        <w:t>B. cinerea</w:t>
      </w:r>
      <w:r w:rsidR="009778C2">
        <w:rPr>
          <w:rFonts w:cstheme="minorHAnsi"/>
        </w:rPr>
        <w:t xml:space="preserve"> isolates</w:t>
      </w:r>
      <w:r>
        <w:rPr>
          <w:rFonts w:cstheme="minorHAnsi"/>
        </w:rPr>
        <w:t xml:space="preserve"> infected on the Arabidopsis wildtype, Col-0</w:t>
      </w:r>
      <w:r w:rsidR="009778C2">
        <w:rPr>
          <w:rFonts w:cstheme="minorHAnsi"/>
        </w:rPr>
        <w:t xml:space="preserve">. </w:t>
      </w:r>
      <w:r>
        <w:rPr>
          <w:rFonts w:cstheme="minorHAnsi"/>
        </w:rPr>
        <w:t xml:space="preserve">Using the </w:t>
      </w:r>
      <w:r w:rsidRPr="002F598D">
        <w:rPr>
          <w:rFonts w:cstheme="minorHAnsi"/>
          <w:i/>
        </w:rPr>
        <w:t>B. cinerea</w:t>
      </w:r>
      <w:r>
        <w:rPr>
          <w:rFonts w:cstheme="minorHAnsi"/>
        </w:rPr>
        <w:t xml:space="preserve"> genomic variation, we </w:t>
      </w:r>
      <w:r w:rsidR="009778C2">
        <w:rPr>
          <w:rFonts w:cstheme="minorHAnsi"/>
        </w:rPr>
        <w:t xml:space="preserve">performed genome-wide association (GWA) for each of </w:t>
      </w:r>
      <w:r w:rsidR="002F598D">
        <w:rPr>
          <w:rFonts w:cstheme="minorHAnsi"/>
        </w:rPr>
        <w:t>23,947</w:t>
      </w:r>
      <w:r w:rsidR="009778C2">
        <w:rPr>
          <w:rFonts w:cstheme="minorHAnsi"/>
        </w:rPr>
        <w:t xml:space="preserve"> variable transcript expression profiles in the host, and </w:t>
      </w:r>
      <w:r w:rsidR="002F598D">
        <w:rPr>
          <w:rFonts w:cstheme="minorHAnsi"/>
        </w:rPr>
        <w:t xml:space="preserve">9,267 </w:t>
      </w:r>
      <w:r w:rsidR="009778C2">
        <w:rPr>
          <w:rFonts w:cstheme="minorHAnsi"/>
        </w:rPr>
        <w:t xml:space="preserve">transcripts in the pathogen. </w:t>
      </w:r>
      <w:r>
        <w:rPr>
          <w:rFonts w:cstheme="minorHAnsi"/>
        </w:rPr>
        <w:t xml:space="preserve">This analysis </w:t>
      </w:r>
      <w:r w:rsidR="009778C2">
        <w:rPr>
          <w:rFonts w:cstheme="minorHAnsi"/>
        </w:rPr>
        <w:t xml:space="preserve">identified mostly </w:t>
      </w:r>
      <w:r w:rsidR="009778C2" w:rsidRPr="001713A4">
        <w:rPr>
          <w:rFonts w:cstheme="minorHAnsi"/>
          <w:i/>
        </w:rPr>
        <w:t>trans</w:t>
      </w:r>
      <w:r w:rsidR="009778C2">
        <w:rPr>
          <w:rFonts w:cstheme="minorHAnsi"/>
        </w:rPr>
        <w:t>-eQTL in the pathogen and found eQTL hotspots dispersed across the pathogen genome</w:t>
      </w:r>
      <w:r>
        <w:rPr>
          <w:rFonts w:cstheme="minorHAnsi"/>
        </w:rPr>
        <w:t xml:space="preserve"> </w:t>
      </w:r>
      <w:r w:rsidR="003D2883">
        <w:rPr>
          <w:rFonts w:cstheme="minorHAnsi"/>
        </w:rPr>
        <w:t xml:space="preserve">affecting </w:t>
      </w:r>
      <w:r>
        <w:rPr>
          <w:rFonts w:cstheme="minorHAnsi"/>
        </w:rPr>
        <w:t>both the pathogen</w:t>
      </w:r>
      <w:r w:rsidR="003D2883">
        <w:rPr>
          <w:rFonts w:cstheme="minorHAnsi"/>
        </w:rPr>
        <w:t>’s</w:t>
      </w:r>
      <w:r>
        <w:rPr>
          <w:rFonts w:cstheme="minorHAnsi"/>
        </w:rPr>
        <w:t xml:space="preserve"> and the host</w:t>
      </w:r>
      <w:r w:rsidR="003D2883">
        <w:rPr>
          <w:rFonts w:cstheme="minorHAnsi"/>
        </w:rPr>
        <w:t xml:space="preserve">’s </w:t>
      </w:r>
      <w:r>
        <w:rPr>
          <w:rFonts w:cstheme="minorHAnsi"/>
        </w:rPr>
        <w:t>transcriptomes</w:t>
      </w:r>
      <w:r w:rsidR="009778C2">
        <w:rPr>
          <w:rFonts w:cstheme="minorHAnsi"/>
        </w:rPr>
        <w:t>.</w:t>
      </w:r>
      <w:r>
        <w:rPr>
          <w:rFonts w:cstheme="minorHAnsi"/>
        </w:rPr>
        <w:t xml:space="preserve"> There was a relative absence of </w:t>
      </w:r>
      <w:r>
        <w:rPr>
          <w:rFonts w:cstheme="minorHAnsi"/>
          <w:i/>
        </w:rPr>
        <w:t>cis</w:t>
      </w:r>
      <w:r>
        <w:rPr>
          <w:rFonts w:cstheme="minorHAnsi"/>
        </w:rPr>
        <w:t>-eQTL that is likely explained by allelic heterogeneity and structural variants.</w:t>
      </w:r>
      <w:r w:rsidR="009778C2">
        <w:rPr>
          <w:rFonts w:cstheme="minorHAnsi"/>
        </w:rPr>
        <w:t xml:space="preserve"> </w:t>
      </w:r>
      <w:r>
        <w:rPr>
          <w:rFonts w:cstheme="minorHAnsi"/>
        </w:rPr>
        <w:t xml:space="preserve">The gene membership in the </w:t>
      </w:r>
      <w:r>
        <w:rPr>
          <w:rFonts w:cstheme="minorHAnsi"/>
          <w:i/>
        </w:rPr>
        <w:t>trans-</w:t>
      </w:r>
      <w:r>
        <w:rPr>
          <w:rFonts w:cstheme="minorHAnsi"/>
        </w:rPr>
        <w:t xml:space="preserve">eQTL </w:t>
      </w:r>
      <w:r w:rsidR="009778C2">
        <w:rPr>
          <w:rFonts w:cstheme="minorHAnsi"/>
        </w:rPr>
        <w:t>hotspots</w:t>
      </w:r>
      <w:r w:rsidR="003D2883">
        <w:rPr>
          <w:rFonts w:cstheme="minorHAnsi"/>
        </w:rPr>
        <w:t xml:space="preserve"> </w:t>
      </w:r>
      <w:r w:rsidR="009778C2">
        <w:rPr>
          <w:rFonts w:cstheme="minorHAnsi"/>
        </w:rPr>
        <w:t>suggest</w:t>
      </w:r>
      <w:r w:rsidR="003D2883">
        <w:rPr>
          <w:rFonts w:cstheme="minorHAnsi"/>
        </w:rPr>
        <w:t>s</w:t>
      </w:r>
      <w:r w:rsidR="009778C2">
        <w:rPr>
          <w:rFonts w:cstheme="minorHAnsi"/>
        </w:rPr>
        <w:t xml:space="preserve"> links to several known and many novel mechanisms of virulence in the plant-pathogen interaction. </w:t>
      </w:r>
      <w:r w:rsidR="001625D3">
        <w:rPr>
          <w:rFonts w:cstheme="minorHAnsi"/>
        </w:rPr>
        <w:t xml:space="preserve">Genes annotated to these hotspots provide potential targets for </w:t>
      </w:r>
      <w:r w:rsidR="00CF5F16">
        <w:rPr>
          <w:rFonts w:cstheme="minorHAnsi"/>
        </w:rPr>
        <w:t xml:space="preserve">blocking </w:t>
      </w:r>
      <w:r w:rsidR="001625D3">
        <w:rPr>
          <w:rFonts w:cstheme="minorHAnsi"/>
        </w:rPr>
        <w:t xml:space="preserve">manipulation of the host response by this ubiquitous generalist pathogen. </w:t>
      </w:r>
      <w:r>
        <w:rPr>
          <w:rFonts w:cstheme="minorHAnsi"/>
        </w:rPr>
        <w:t xml:space="preserve">This shows that </w:t>
      </w:r>
      <w:r w:rsidR="003D2883">
        <w:rPr>
          <w:rFonts w:cstheme="minorHAnsi"/>
        </w:rPr>
        <w:t xml:space="preserve">regulation of the </w:t>
      </w:r>
      <w:r>
        <w:rPr>
          <w:rFonts w:cstheme="minorHAnsi"/>
        </w:rPr>
        <w:t xml:space="preserve">co-transcriptome shows a polygenic nature that is </w:t>
      </w:r>
      <w:proofErr w:type="gramStart"/>
      <w:r>
        <w:rPr>
          <w:rFonts w:cstheme="minorHAnsi"/>
        </w:rPr>
        <w:t>similar to</w:t>
      </w:r>
      <w:proofErr w:type="gramEnd"/>
      <w:r>
        <w:rPr>
          <w:rFonts w:cstheme="minorHAnsi"/>
        </w:rPr>
        <w:t xml:space="preserve"> the virulence outcome in the </w:t>
      </w:r>
      <w:r w:rsidRPr="009778C2">
        <w:rPr>
          <w:rFonts w:cstheme="minorHAnsi"/>
          <w:i/>
        </w:rPr>
        <w:t>Botrytis cinerea</w:t>
      </w:r>
      <w:r>
        <w:rPr>
          <w:rFonts w:cstheme="minorHAnsi"/>
        </w:rPr>
        <w:t xml:space="preserve"> on </w:t>
      </w:r>
      <w:r w:rsidRPr="009778C2">
        <w:rPr>
          <w:rFonts w:cstheme="minorHAnsi"/>
          <w:i/>
        </w:rPr>
        <w:t>Arabidopsis thaliana</w:t>
      </w:r>
      <w:r>
        <w:rPr>
          <w:rFonts w:cstheme="minorHAnsi"/>
        </w:rPr>
        <w:t xml:space="preserve"> interaction.</w:t>
      </w:r>
    </w:p>
    <w:p w14:paraId="2836131C" w14:textId="6CB8DFEB" w:rsidR="00FE699F" w:rsidRPr="00082470" w:rsidRDefault="00FE699F">
      <w:pPr>
        <w:rPr>
          <w:rFonts w:cstheme="minorHAnsi"/>
        </w:rPr>
      </w:pPr>
      <w:r w:rsidRPr="00082470">
        <w:rPr>
          <w:rFonts w:cstheme="minorHAnsi"/>
        </w:rPr>
        <w:br w:type="page"/>
      </w:r>
    </w:p>
    <w:p w14:paraId="543570F9" w14:textId="2518B5A8" w:rsidR="00FE699F" w:rsidRDefault="00FE699F" w:rsidP="00FE699F">
      <w:pPr>
        <w:spacing w:line="480" w:lineRule="auto"/>
        <w:rPr>
          <w:rFonts w:cstheme="minorHAnsi"/>
          <w:b/>
        </w:rPr>
      </w:pPr>
      <w:r w:rsidRPr="0035605C">
        <w:rPr>
          <w:rFonts w:cstheme="minorHAnsi"/>
          <w:b/>
        </w:rPr>
        <w:lastRenderedPageBreak/>
        <w:t>INTRODUCTION</w:t>
      </w:r>
    </w:p>
    <w:p w14:paraId="71A83480" w14:textId="6160B885" w:rsidR="00301CFF" w:rsidRDefault="00466C6D" w:rsidP="00F7572A">
      <w:pPr>
        <w:spacing w:line="480" w:lineRule="auto"/>
        <w:ind w:firstLine="720"/>
        <w:rPr>
          <w:rFonts w:cstheme="minorHAnsi"/>
        </w:rPr>
      </w:pPr>
      <w:r>
        <w:rPr>
          <w:rFonts w:cstheme="minorHAnsi"/>
        </w:rPr>
        <w:t>Infectious disease is an interaction between host and pathogen, determined by the genetics of both</w:t>
      </w:r>
      <w:r w:rsidR="00F27719">
        <w:rPr>
          <w:rFonts w:cstheme="minorHAnsi"/>
        </w:rPr>
        <w:t xml:space="preserve"> </w:t>
      </w:r>
      <w:r w:rsidR="009B56C7">
        <w:rPr>
          <w:rFonts w:cstheme="minorHAnsi"/>
        </w:rPr>
        <w:t xml:space="preserve">organisms and their </w:t>
      </w:r>
      <w:r w:rsidR="00F27719">
        <w:rPr>
          <w:rFonts w:cstheme="minorHAnsi"/>
        </w:rPr>
        <w:t>interactions</w:t>
      </w:r>
      <w:r>
        <w:rPr>
          <w:rFonts w:cstheme="minorHAnsi"/>
        </w:rPr>
        <w:t>.</w:t>
      </w:r>
      <w:r w:rsidR="003D2883">
        <w:rPr>
          <w:rFonts w:cstheme="minorHAnsi"/>
        </w:rPr>
        <w:t xml:space="preserve"> </w:t>
      </w:r>
      <w:r w:rsidR="00245B23" w:rsidRPr="0035605C">
        <w:rPr>
          <w:rFonts w:cstheme="minorHAnsi"/>
        </w:rPr>
        <w:t xml:space="preserve">Plant-pathogen interactions </w:t>
      </w:r>
      <w:r w:rsidR="003B4E6E">
        <w:rPr>
          <w:rFonts w:cstheme="minorHAnsi"/>
        </w:rPr>
        <w:t xml:space="preserve">are often </w:t>
      </w:r>
      <w:r w:rsidR="00FC13F0">
        <w:rPr>
          <w:rFonts w:cstheme="minorHAnsi"/>
        </w:rPr>
        <w:t>divided into</w:t>
      </w:r>
      <w:r w:rsidR="00245B23" w:rsidRPr="0035605C">
        <w:rPr>
          <w:rFonts w:cstheme="minorHAnsi"/>
        </w:rPr>
        <w:t xml:space="preserve"> qualitative, in which few genetic variants interact to determine binary disease outcomes, or quantitative, in which a spectrum of </w:t>
      </w:r>
      <w:r w:rsidR="00347890">
        <w:rPr>
          <w:rFonts w:cstheme="minorHAnsi"/>
        </w:rPr>
        <w:t xml:space="preserve">outcomes </w:t>
      </w:r>
      <w:r w:rsidR="00245B23" w:rsidRPr="0035605C">
        <w:rPr>
          <w:rFonts w:cstheme="minorHAnsi"/>
        </w:rPr>
        <w:t xml:space="preserve">may occur due to </w:t>
      </w:r>
      <w:r w:rsidR="00FC13F0">
        <w:rPr>
          <w:rFonts w:cstheme="minorHAnsi"/>
        </w:rPr>
        <w:t>polygenic</w:t>
      </w:r>
      <w:r w:rsidR="00FC13F0" w:rsidRPr="0035605C">
        <w:rPr>
          <w:rFonts w:cstheme="minorHAnsi"/>
        </w:rPr>
        <w:t xml:space="preserve"> </w:t>
      </w:r>
      <w:r w:rsidR="00245B23" w:rsidRPr="0035605C">
        <w:rPr>
          <w:rFonts w:cstheme="minorHAnsi"/>
        </w:rPr>
        <w:t xml:space="preserve">variation </w:t>
      </w:r>
      <w:r w:rsidR="00FC13F0">
        <w:rPr>
          <w:rFonts w:cstheme="minorHAnsi"/>
        </w:rPr>
        <w:t>in</w:t>
      </w:r>
      <w:r w:rsidR="00FC13F0" w:rsidRPr="0035605C">
        <w:rPr>
          <w:rFonts w:cstheme="minorHAnsi"/>
        </w:rPr>
        <w:t xml:space="preserve"> </w:t>
      </w:r>
      <w:r w:rsidR="00245B23" w:rsidRPr="0035605C">
        <w:rPr>
          <w:rFonts w:cstheme="minorHAnsi"/>
        </w:rPr>
        <w:t>the host and pathogen.</w:t>
      </w:r>
      <w:r w:rsidR="003B4E6E">
        <w:rPr>
          <w:rFonts w:cstheme="minorHAnsi"/>
        </w:rPr>
        <w:t xml:space="preserve"> The past decade has </w:t>
      </w:r>
      <w:r w:rsidR="00FC13F0">
        <w:rPr>
          <w:rFonts w:cstheme="minorHAnsi"/>
        </w:rPr>
        <w:t xml:space="preserve">begun unraveling </w:t>
      </w:r>
      <w:r w:rsidR="003B4E6E">
        <w:rPr>
          <w:rFonts w:cstheme="minorHAnsi"/>
        </w:rPr>
        <w:t xml:space="preserve">the molecular basis of large-effect loci </w:t>
      </w:r>
      <w:r>
        <w:rPr>
          <w:rFonts w:cstheme="minorHAnsi"/>
        </w:rPr>
        <w:t xml:space="preserve">on </w:t>
      </w:r>
      <w:r w:rsidR="00FC13F0">
        <w:rPr>
          <w:rFonts w:cstheme="minorHAnsi"/>
        </w:rPr>
        <w:t xml:space="preserve">both </w:t>
      </w:r>
      <w:r>
        <w:rPr>
          <w:rFonts w:cstheme="minorHAnsi"/>
        </w:rPr>
        <w:t xml:space="preserve">the host side </w:t>
      </w:r>
      <w:r w:rsidR="00FC13F0">
        <w:rPr>
          <w:rFonts w:cstheme="minorHAnsi"/>
        </w:rPr>
        <w:t xml:space="preserve">and </w:t>
      </w:r>
      <w:r>
        <w:rPr>
          <w:rFonts w:cstheme="minorHAnsi"/>
        </w:rPr>
        <w:t xml:space="preserve">the pathogen side </w:t>
      </w:r>
      <w:commentRangeStart w:id="0"/>
      <w:r w:rsidR="003B4E6E">
        <w:rPr>
          <w:rFonts w:cstheme="minorHAnsi"/>
        </w:rPr>
        <w:t>that control qualitative interactions</w:t>
      </w:r>
      <w:commentRangeEnd w:id="0"/>
      <w:r>
        <w:rPr>
          <w:rStyle w:val="CommentReference"/>
        </w:rPr>
        <w:commentReference w:id="0"/>
      </w:r>
      <w:r w:rsidR="003B4E6E">
        <w:rPr>
          <w:rFonts w:cstheme="minorHAnsi"/>
        </w:rPr>
        <w:t xml:space="preserve">. </w:t>
      </w:r>
      <w:r w:rsidR="00E7776B">
        <w:rPr>
          <w:rFonts w:cstheme="minorHAnsi"/>
        </w:rPr>
        <w:t>In this model, these genes</w:t>
      </w:r>
      <w:r w:rsidR="003D2883">
        <w:rPr>
          <w:rFonts w:cstheme="minorHAnsi"/>
        </w:rPr>
        <w:t>,</w:t>
      </w:r>
      <w:r w:rsidR="00E7776B">
        <w:rPr>
          <w:rFonts w:cstheme="minorHAnsi"/>
        </w:rPr>
        <w:t xml:space="preserve"> via recognition events surrounding their proteins</w:t>
      </w:r>
      <w:r w:rsidR="003D2883">
        <w:rPr>
          <w:rFonts w:cstheme="minorHAnsi"/>
        </w:rPr>
        <w:t>,</w:t>
      </w:r>
      <w:r w:rsidR="00E7776B">
        <w:rPr>
          <w:rFonts w:cstheme="minorHAnsi"/>
        </w:rPr>
        <w:t xml:space="preserve"> create sweeping changes in the transcriptome and phenotype of both the host and pathogen. </w:t>
      </w:r>
      <w:r w:rsidR="00742465">
        <w:rPr>
          <w:rFonts w:cstheme="minorHAnsi"/>
        </w:rPr>
        <w:t xml:space="preserve">However, </w:t>
      </w:r>
      <w:proofErr w:type="gramStart"/>
      <w:r w:rsidR="00FC13F0">
        <w:rPr>
          <w:rFonts w:cstheme="minorHAnsi"/>
        </w:rPr>
        <w:t>a large number of</w:t>
      </w:r>
      <w:proofErr w:type="gramEnd"/>
      <w:r w:rsidR="00FC13F0">
        <w:rPr>
          <w:rFonts w:cstheme="minorHAnsi"/>
        </w:rPr>
        <w:t xml:space="preserve"> important</w:t>
      </w:r>
      <w:r w:rsidR="00742465">
        <w:rPr>
          <w:rFonts w:cstheme="minorHAnsi"/>
        </w:rPr>
        <w:t xml:space="preserve"> plant-</w:t>
      </w:r>
      <w:commentRangeStart w:id="1"/>
      <w:commentRangeStart w:id="2"/>
      <w:r w:rsidR="00FC13F0">
        <w:rPr>
          <w:rFonts w:cstheme="minorHAnsi"/>
        </w:rPr>
        <w:t xml:space="preserve">microbe </w:t>
      </w:r>
      <w:commentRangeEnd w:id="1"/>
      <w:r w:rsidR="00FC13F0">
        <w:rPr>
          <w:rStyle w:val="CommentReference"/>
        </w:rPr>
        <w:commentReference w:id="1"/>
      </w:r>
      <w:r w:rsidR="00742465">
        <w:rPr>
          <w:rFonts w:cstheme="minorHAnsi"/>
        </w:rPr>
        <w:t>interactions are quantitative</w:t>
      </w:r>
      <w:commentRangeEnd w:id="2"/>
      <w:r w:rsidR="00742465">
        <w:rPr>
          <w:rStyle w:val="CommentReference"/>
        </w:rPr>
        <w:commentReference w:id="2"/>
      </w:r>
      <w:r w:rsidR="00742465">
        <w:rPr>
          <w:rFonts w:cstheme="minorHAnsi"/>
        </w:rPr>
        <w:t xml:space="preserve">. </w:t>
      </w:r>
      <w:r w:rsidR="00FC13F0">
        <w:rPr>
          <w:rFonts w:cstheme="minorHAnsi"/>
        </w:rPr>
        <w:t>In contrast to qualitative systems,</w:t>
      </w:r>
      <w:r>
        <w:rPr>
          <w:rFonts w:cstheme="minorHAnsi"/>
        </w:rPr>
        <w:t xml:space="preserve"> </w:t>
      </w:r>
      <w:commentRangeStart w:id="3"/>
      <w:r>
        <w:rPr>
          <w:rFonts w:cstheme="minorHAnsi"/>
        </w:rPr>
        <w:t>quantitative plant-pathogen interactions</w:t>
      </w:r>
      <w:commentRangeEnd w:id="3"/>
      <w:r>
        <w:rPr>
          <w:rStyle w:val="CommentReference"/>
        </w:rPr>
        <w:commentReference w:id="3"/>
      </w:r>
      <w:r w:rsidR="00D05FF6">
        <w:rPr>
          <w:rFonts w:cstheme="minorHAnsi"/>
        </w:rPr>
        <w:t>,</w:t>
      </w:r>
      <w:r w:rsidR="00E7776B">
        <w:rPr>
          <w:rFonts w:cstheme="minorHAnsi"/>
        </w:rPr>
        <w:t xml:space="preserve"> </w:t>
      </w:r>
      <w:r w:rsidR="00FC13F0">
        <w:rPr>
          <w:rFonts w:cstheme="minorHAnsi"/>
        </w:rPr>
        <w:t xml:space="preserve">exhibit </w:t>
      </w:r>
      <w:r w:rsidR="00D05FF6" w:rsidRPr="0035605C">
        <w:rPr>
          <w:rFonts w:cstheme="minorHAnsi"/>
        </w:rPr>
        <w:t xml:space="preserve">a lack of </w:t>
      </w:r>
      <w:r w:rsidR="00FC13F0">
        <w:rPr>
          <w:rFonts w:cstheme="minorHAnsi"/>
        </w:rPr>
        <w:t>large effect</w:t>
      </w:r>
      <w:r w:rsidR="00D05FF6" w:rsidRPr="0035605C">
        <w:rPr>
          <w:rFonts w:cstheme="minorHAnsi"/>
        </w:rPr>
        <w:t xml:space="preserve"> virulence/ resistance genes. Rather, the genetic basis of plant resistance in these interactions is highly polygenic </w:t>
      </w:r>
      <w:r w:rsidR="00D05FF6" w:rsidRPr="0035605C">
        <w:rPr>
          <w:rFonts w:cstheme="minorHAnsi"/>
        </w:rPr>
        <w:fldChar w:fldCharType="begin">
          <w:fldData xml:space="preserve">PEVuZE5vdGU+PENpdGU+PEF1dGhvcj5HbGF6ZWJyb29rPC9BdXRob3I+PFllYXI+MjAwNTwvWWVh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</w:fldData>
        </w:fldChar>
      </w:r>
      <w:r w:rsidR="00D05FF6" w:rsidRPr="0035605C">
        <w:rPr>
          <w:rFonts w:cstheme="minorHAnsi"/>
        </w:rPr>
        <w:instrText xml:space="preserve"> ADDIN EN.CITE </w:instrText>
      </w:r>
      <w:r w:rsidR="00D05FF6" w:rsidRPr="0035605C">
        <w:rPr>
          <w:rFonts w:cstheme="minorHAnsi"/>
        </w:rPr>
        <w:fldChar w:fldCharType="begin">
          <w:fldData xml:space="preserve">PEVuZE5vdGU+PENpdGU+PEF1dGhvcj5HbGF6ZWJyb29rPC9BdXRob3I+PFllYXI+MjAwNTwvWWVh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</w:fldData>
        </w:fldChar>
      </w:r>
      <w:r w:rsidR="00D05FF6" w:rsidRPr="0035605C">
        <w:rPr>
          <w:rFonts w:cstheme="minorHAnsi"/>
        </w:rPr>
        <w:instrText xml:space="preserve"> ADDIN EN.CITE.DATA </w:instrText>
      </w:r>
      <w:r w:rsidR="00D05FF6" w:rsidRPr="0035605C">
        <w:rPr>
          <w:rFonts w:cstheme="minorHAnsi"/>
        </w:rPr>
      </w:r>
      <w:r w:rsidR="00D05FF6" w:rsidRPr="0035605C">
        <w:rPr>
          <w:rFonts w:cstheme="minorHAnsi"/>
        </w:rPr>
        <w:fldChar w:fldCharType="end"/>
      </w:r>
      <w:r w:rsidR="00D05FF6" w:rsidRPr="0035605C">
        <w:rPr>
          <w:rFonts w:cstheme="minorHAnsi"/>
        </w:rPr>
      </w:r>
      <w:r w:rsidR="00D05FF6" w:rsidRPr="0035605C">
        <w:rPr>
          <w:rFonts w:cstheme="minorHAnsi"/>
        </w:rPr>
        <w:fldChar w:fldCharType="separate"/>
      </w:r>
      <w:r w:rsidR="00D05FF6" w:rsidRPr="0035605C">
        <w:rPr>
          <w:rFonts w:cstheme="minorHAnsi"/>
          <w:noProof/>
        </w:rPr>
        <w:t>(Glazebrook 2005, Nomura, Melotto et al. 2005, Goss and Bergelson 2006, Rowe and Kliebenstein 2008, Barrett, Kniskern et al. 2009, Corwin, Copeland et al. 2016, Fordyce, Soltis et al. 2018)</w:t>
      </w:r>
      <w:r w:rsidR="00D05FF6" w:rsidRPr="0035605C">
        <w:rPr>
          <w:rFonts w:cstheme="minorHAnsi"/>
        </w:rPr>
        <w:fldChar w:fldCharType="end"/>
      </w:r>
      <w:r w:rsidR="00D05FF6" w:rsidRPr="0035605C">
        <w:rPr>
          <w:rFonts w:cstheme="minorHAnsi"/>
        </w:rPr>
        <w:t>.</w:t>
      </w:r>
      <w:r w:rsidR="00D05FF6">
        <w:rPr>
          <w:rFonts w:cstheme="minorHAnsi"/>
        </w:rPr>
        <w:t xml:space="preserve"> </w:t>
      </w:r>
      <w:ins w:id="4" w:author="Daniel James Kliebenstein" w:date="2019-03-04T14:44:00Z">
        <w:r w:rsidR="00E7776B">
          <w:rPr>
            <w:rFonts w:cstheme="minorHAnsi"/>
          </w:rPr>
          <w:t xml:space="preserve">Recent evidence is suggesting that the virulence of the pathogen is </w:t>
        </w:r>
      </w:ins>
      <w:ins w:id="5" w:author="Daniel James Kliebenstein" w:date="2019-03-04T14:45:00Z">
        <w:r w:rsidR="00E7776B">
          <w:rPr>
            <w:rFonts w:cstheme="minorHAnsi"/>
          </w:rPr>
          <w:t xml:space="preserve">equally </w:t>
        </w:r>
        <w:commentRangeStart w:id="6"/>
        <w:r w:rsidR="00E7776B">
          <w:rPr>
            <w:rFonts w:cstheme="minorHAnsi"/>
          </w:rPr>
          <w:t xml:space="preserve">polygenic </w:t>
        </w:r>
      </w:ins>
      <w:commentRangeEnd w:id="6"/>
      <w:ins w:id="7" w:author="Daniel James Kliebenstein" w:date="2019-03-04T14:46:00Z">
        <w:r w:rsidR="00E7776B">
          <w:rPr>
            <w:rStyle w:val="CommentReference"/>
          </w:rPr>
          <w:commentReference w:id="6"/>
        </w:r>
      </w:ins>
      <w:r w:rsidR="00E7776B">
        <w:rPr>
          <w:rFonts w:cstheme="minorHAnsi"/>
        </w:rPr>
        <w:fldChar w:fldCharType="begin">
          <w:fldData xml:space="preserve">PEVuZE5vdGU+PENpdGU+PEF1dGhvcj5Db3J3aW48L0F1dGhvcj48WWVhcj4yMDE2PC9ZZWFyPjxS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</w:fldData>
        </w:fldChar>
      </w:r>
      <w:r w:rsidR="00E7776B">
        <w:rPr>
          <w:rFonts w:cstheme="minorHAnsi"/>
        </w:rPr>
        <w:instrText xml:space="preserve"> ADDIN EN.CITE </w:instrText>
      </w:r>
      <w:r w:rsidR="00E7776B">
        <w:rPr>
          <w:rFonts w:cstheme="minorHAnsi"/>
        </w:rPr>
        <w:fldChar w:fldCharType="begin">
          <w:fldData xml:space="preserve">PEVuZE5vdGU+PENpdGU+PEF1dGhvcj5Db3J3aW48L0F1dGhvcj48WWVhcj4yMDE2PC9ZZWFyPjxS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</w:fldData>
        </w:fldChar>
      </w:r>
      <w:r w:rsidR="00E7776B">
        <w:rPr>
          <w:rFonts w:cstheme="minorHAnsi"/>
        </w:rPr>
        <w:instrText xml:space="preserve"> ADDIN EN.CITE.DATA </w:instrText>
      </w:r>
      <w:r w:rsidR="00E7776B">
        <w:rPr>
          <w:rFonts w:cstheme="minorHAnsi"/>
        </w:rPr>
      </w:r>
      <w:r w:rsidR="00E7776B">
        <w:rPr>
          <w:rFonts w:cstheme="minorHAnsi"/>
        </w:rPr>
        <w:fldChar w:fldCharType="end"/>
      </w:r>
      <w:r w:rsidR="00E7776B">
        <w:rPr>
          <w:rFonts w:cstheme="minorHAnsi"/>
        </w:rPr>
      </w:r>
      <w:r w:rsidR="00E7776B">
        <w:rPr>
          <w:rFonts w:cstheme="minorHAnsi"/>
        </w:rPr>
        <w:fldChar w:fldCharType="separate"/>
      </w:r>
      <w:r w:rsidR="00E7776B">
        <w:rPr>
          <w:rFonts w:cstheme="minorHAnsi"/>
          <w:noProof/>
        </w:rPr>
        <w:t>(Corwin, Copeland et al. 2016, Bartoli and Roux 2017, Wu, Sakthikumar et al. 2017, Zhang, Corwin et al. 2017, Atwell, Corwin et al. 2018, Soltis, Atwell et al. 2019)</w:t>
      </w:r>
      <w:r w:rsidR="00E7776B">
        <w:rPr>
          <w:rFonts w:cstheme="minorHAnsi"/>
        </w:rPr>
        <w:fldChar w:fldCharType="end"/>
      </w:r>
      <w:r w:rsidR="00E7776B" w:rsidRPr="0035605C">
        <w:rPr>
          <w:rFonts w:cstheme="minorHAnsi"/>
        </w:rPr>
        <w:t>.</w:t>
      </w:r>
      <w:ins w:id="8" w:author="Daniel James Kliebenstein" w:date="2019-03-04T14:46:00Z">
        <w:r w:rsidR="00E7776B">
          <w:rPr>
            <w:rFonts w:cstheme="minorHAnsi"/>
          </w:rPr>
          <w:t xml:space="preserve"> </w:t>
        </w:r>
      </w:ins>
      <w:commentRangeStart w:id="9"/>
      <w:ins w:id="10" w:author="Daniel James Kliebenstein" w:date="2019-03-04T15:10:00Z">
        <w:r w:rsidR="00AB2510">
          <w:rPr>
            <w:rFonts w:cstheme="minorHAnsi"/>
          </w:rPr>
          <w:t>When working on variation in both the host and pathogen in these settings</w:t>
        </w:r>
      </w:ins>
      <w:r w:rsidR="003D2883">
        <w:rPr>
          <w:rFonts w:cstheme="minorHAnsi"/>
        </w:rPr>
        <w:t>, evidence suggests</w:t>
      </w:r>
      <w:ins w:id="11" w:author="Daniel James Kliebenstein" w:date="2019-03-04T15:10:00Z">
        <w:r w:rsidR="00AB2510">
          <w:rPr>
            <w:rFonts w:cstheme="minorHAnsi"/>
          </w:rPr>
          <w:t xml:space="preserve"> that the pathogen dominates the system</w:t>
        </w:r>
      </w:ins>
      <w:r w:rsidR="00AB2510">
        <w:rPr>
          <w:rFonts w:cstheme="minorHAnsi"/>
        </w:rPr>
        <w:t xml:space="preserve"> </w:t>
      </w:r>
      <w:r w:rsidR="00AB2510">
        <w:rPr>
          <w:rFonts w:cstheme="minorHAnsi"/>
        </w:rPr>
        <w:fldChar w:fldCharType="begin">
          <w:fldData xml:space="preserve">PEVuZE5vdGU+PENpdGU+PEF1dGhvcj5XYW5nPC9BdXRob3I+PFllYXI+MjAxODwvWWVhcj48UmVj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</w:fldData>
        </w:fldChar>
      </w:r>
      <w:r w:rsidR="00AB2510">
        <w:rPr>
          <w:rFonts w:cstheme="minorHAnsi"/>
        </w:rPr>
        <w:instrText xml:space="preserve"> ADDIN EN.CITE </w:instrText>
      </w:r>
      <w:r w:rsidR="00AB2510">
        <w:rPr>
          <w:rFonts w:cstheme="minorHAnsi"/>
        </w:rPr>
        <w:fldChar w:fldCharType="begin">
          <w:fldData xml:space="preserve">PEVuZE5vdGU+PENpdGU+PEF1dGhvcj5XYW5nPC9BdXRob3I+PFllYXI+MjAxODwvWWVhcj48UmVj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</w:fldData>
        </w:fldChar>
      </w:r>
      <w:r w:rsidR="00AB2510">
        <w:rPr>
          <w:rFonts w:cstheme="minorHAnsi"/>
        </w:rPr>
        <w:instrText xml:space="preserve"> ADDIN EN.CITE.DATA </w:instrText>
      </w:r>
      <w:r w:rsidR="00AB2510">
        <w:rPr>
          <w:rFonts w:cstheme="minorHAnsi"/>
        </w:rPr>
      </w:r>
      <w:r w:rsidR="00AB2510">
        <w:rPr>
          <w:rFonts w:cstheme="minorHAnsi"/>
        </w:rPr>
        <w:fldChar w:fldCharType="end"/>
      </w:r>
      <w:r w:rsidR="00AB2510">
        <w:rPr>
          <w:rFonts w:cstheme="minorHAnsi"/>
        </w:rPr>
      </w:r>
      <w:r w:rsidR="00AB2510">
        <w:rPr>
          <w:rFonts w:cstheme="minorHAnsi"/>
        </w:rPr>
        <w:fldChar w:fldCharType="separate"/>
      </w:r>
      <w:r w:rsidR="00AB2510">
        <w:rPr>
          <w:rFonts w:cstheme="minorHAnsi"/>
          <w:noProof/>
        </w:rPr>
        <w:t>(Bartha, McLaren et al. 2017, Wang, Roux et al. 2018)</w:t>
      </w:r>
      <w:r w:rsidR="00AB2510">
        <w:rPr>
          <w:rFonts w:cstheme="minorHAnsi"/>
        </w:rPr>
        <w:fldChar w:fldCharType="end"/>
      </w:r>
      <w:r w:rsidR="00AB2510">
        <w:rPr>
          <w:rFonts w:cstheme="minorHAnsi"/>
        </w:rPr>
        <w:t xml:space="preserve">. </w:t>
      </w:r>
      <w:commentRangeEnd w:id="9"/>
      <w:r w:rsidR="00AB2510">
        <w:rPr>
          <w:rStyle w:val="CommentReference"/>
        </w:rPr>
        <w:commentReference w:id="9"/>
      </w:r>
      <w:r w:rsidR="00E7776B">
        <w:rPr>
          <w:rFonts w:cstheme="minorHAnsi"/>
        </w:rPr>
        <w:t>In both the host and pathogen, these polygenic architectures impact numerous loci that</w:t>
      </w:r>
      <w:r w:rsidR="00F7572A">
        <w:rPr>
          <w:rFonts w:cstheme="minorHAnsi"/>
        </w:rPr>
        <w:t xml:space="preserve"> in turn</w:t>
      </w:r>
      <w:r w:rsidR="00E7776B">
        <w:rPr>
          <w:rFonts w:cstheme="minorHAnsi"/>
        </w:rPr>
        <w:t xml:space="preserve"> influence a wide array of potential mechanisms that extend far beyond perception events. It is</w:t>
      </w:r>
      <w:r w:rsidR="00F7572A">
        <w:rPr>
          <w:rFonts w:cstheme="minorHAnsi"/>
        </w:rPr>
        <w:t>,</w:t>
      </w:r>
      <w:r w:rsidR="00E7776B">
        <w:rPr>
          <w:rFonts w:cstheme="minorHAnsi"/>
        </w:rPr>
        <w:t xml:space="preserve"> however</w:t>
      </w:r>
      <w:r w:rsidR="00F7572A">
        <w:rPr>
          <w:rFonts w:cstheme="minorHAnsi"/>
        </w:rPr>
        <w:t>,</w:t>
      </w:r>
      <w:r w:rsidR="00E7776B">
        <w:rPr>
          <w:rFonts w:cstheme="minorHAnsi"/>
        </w:rPr>
        <w:t xml:space="preserve"> unclear how polygenic architectures in both</w:t>
      </w:r>
      <w:r w:rsidR="00F7572A">
        <w:rPr>
          <w:rFonts w:cstheme="minorHAnsi"/>
        </w:rPr>
        <w:t xml:space="preserve"> the</w:t>
      </w:r>
      <w:r w:rsidR="00E7776B">
        <w:rPr>
          <w:rFonts w:cstheme="minorHAnsi"/>
        </w:rPr>
        <w:t xml:space="preserve"> host and pathogen interact to alter higher</w:t>
      </w:r>
      <w:r w:rsidR="00F7572A">
        <w:rPr>
          <w:rFonts w:cstheme="minorHAnsi"/>
        </w:rPr>
        <w:t>-</w:t>
      </w:r>
      <w:r w:rsidR="00E7776B">
        <w:rPr>
          <w:rFonts w:cstheme="minorHAnsi"/>
        </w:rPr>
        <w:t>order phenotypes such as virulence or even more direct phenotypes like the transcriptome of both species. Thus, there is a need to develop genomic approaches to understand how polygenic information is transmitted between the pathogen and the host to shift the genomic response of both organisms</w:t>
      </w:r>
      <w:r w:rsidR="00E868A9">
        <w:rPr>
          <w:rFonts w:cstheme="minorHAnsi"/>
        </w:rPr>
        <w:t xml:space="preserve"> </w:t>
      </w:r>
      <w:r w:rsidR="001F7B6F">
        <w:rPr>
          <w:rFonts w:cstheme="minorHAnsi"/>
        </w:rPr>
        <w:fldChar w:fldCharType="begin"/>
      </w:r>
      <w:r w:rsidR="001F7B6F">
        <w:rPr>
          <w:rFonts w:cstheme="minorHAnsi"/>
        </w:rPr>
        <w:instrText xml:space="preserve"> ADDIN EN.CITE &lt;EndNote&gt;&lt;Cite&gt;&lt;Author&gt;Bartoli&lt;/Author&gt;&lt;Year&gt;2017&lt;/Year&gt;&lt;RecNum&gt;595&lt;/RecNum&gt;&lt;DisplayText&gt;(Bartoli and Roux 2017)&lt;/DisplayText&gt;&lt;record&gt;&lt;rec-number&gt;595&lt;/rec-number&gt;&lt;foreign-keys&gt;&lt;key app="EN" db-id="a2x2tzszjfd2zjed0e8psfdtd0daafwwr002" timestamp="0"&gt;595&lt;/key&gt;&lt;/foreign-keys&gt;&lt;ref-type name="Journal Article"&gt;17&lt;/ref-type&gt;&lt;contributors&gt;&lt;authors&gt;&lt;author&gt;Bartoli, Claudia&lt;/author&gt;&lt;author&gt;Roux, Fabrice&lt;/author&gt;&lt;/authors&gt;&lt;/contributors&gt;&lt;titles&gt;&lt;title&gt;Genome-Wide Association Studies In Plant Pathosystems: Toward an Ecological Genomics Approach&lt;/title&gt;&lt;secondary-title&gt;Frontiers in plant science&lt;/secondary-title&gt;&lt;/titles&gt;&lt;volume&gt;8&lt;/volume&gt;&lt;dates&gt;&lt;year&gt;2017&lt;/year&gt;&lt;/dates&gt;&lt;urls&gt;&lt;/urls&gt;&lt;/record&gt;&lt;/Cite&gt;&lt;/EndNote&gt;</w:instrText>
      </w:r>
      <w:r w:rsidR="001F7B6F">
        <w:rPr>
          <w:rFonts w:cstheme="minorHAnsi"/>
        </w:rPr>
        <w:fldChar w:fldCharType="separate"/>
      </w:r>
      <w:r w:rsidR="001F7B6F">
        <w:rPr>
          <w:rFonts w:cstheme="minorHAnsi"/>
          <w:noProof/>
        </w:rPr>
        <w:t>(Bartoli and Roux 2017)</w:t>
      </w:r>
      <w:r w:rsidR="001F7B6F">
        <w:rPr>
          <w:rFonts w:cstheme="minorHAnsi"/>
        </w:rPr>
        <w:fldChar w:fldCharType="end"/>
      </w:r>
      <w:commentRangeStart w:id="12"/>
      <w:commentRangeEnd w:id="12"/>
      <w:r>
        <w:rPr>
          <w:rStyle w:val="CommentReference"/>
        </w:rPr>
        <w:commentReference w:id="12"/>
      </w:r>
      <w:r w:rsidR="00245B23" w:rsidRPr="0035605C">
        <w:rPr>
          <w:rFonts w:cstheme="minorHAnsi"/>
        </w:rPr>
        <w:t xml:space="preserve">. </w:t>
      </w:r>
    </w:p>
    <w:p w14:paraId="3AF3B73C" w14:textId="2A360BEE" w:rsidR="0031470F" w:rsidRDefault="000F0FFF" w:rsidP="00514749">
      <w:pPr>
        <w:spacing w:line="480" w:lineRule="auto"/>
        <w:ind w:firstLine="720"/>
        <w:rPr>
          <w:rFonts w:cstheme="minorHAnsi"/>
        </w:rPr>
      </w:pPr>
      <w:r>
        <w:rPr>
          <w:rFonts w:cstheme="minorHAnsi"/>
        </w:rPr>
        <w:lastRenderedPageBreak/>
        <w:t>Hypothetically, polygenic variation in the pathogen will lead to genetic variation in numerous genes that will alter the transcriptome of the pathogen and differentially alter the expression of various virulence mechanisms. This variation in virulence mechanism will then differentially impact the host and lead to shifts in the resistance transcriptome. Thus, by measuring the transcriptome in both the pathogen and the host, it should be possible to map how genetic variation in the pathogen is conveyed through the pathogen</w:t>
      </w:r>
      <w:r w:rsidR="00AD3D6F">
        <w:rPr>
          <w:rFonts w:cstheme="minorHAnsi"/>
        </w:rPr>
        <w:t>’</w:t>
      </w:r>
      <w:r>
        <w:rPr>
          <w:rFonts w:cstheme="minorHAnsi"/>
        </w:rPr>
        <w:t>s transcriptome and concurrently how the host’s transcriptome responds. Recent work has shown that it is possible to measure the pathogen</w:t>
      </w:r>
      <w:r w:rsidR="00AD3D6F">
        <w:rPr>
          <w:rFonts w:cstheme="minorHAnsi"/>
        </w:rPr>
        <w:t>’</w:t>
      </w:r>
      <w:r>
        <w:rPr>
          <w:rFonts w:cstheme="minorHAnsi"/>
        </w:rPr>
        <w:t xml:space="preserve">s transcriptome in planta in </w:t>
      </w:r>
      <w:r w:rsidRPr="00727A19">
        <w:rPr>
          <w:rFonts w:cstheme="minorHAnsi"/>
          <w:i/>
        </w:rPr>
        <w:t>A</w:t>
      </w:r>
      <w:r w:rsidR="00727A19">
        <w:rPr>
          <w:rFonts w:cstheme="minorHAnsi"/>
          <w:i/>
        </w:rPr>
        <w:t xml:space="preserve">. thaliana </w:t>
      </w:r>
      <w:r>
        <w:rPr>
          <w:rFonts w:cstheme="minorHAnsi"/>
        </w:rPr>
        <w:t>-</w:t>
      </w:r>
      <w:commentRangeStart w:id="13"/>
      <w:r w:rsidRPr="00F7572A">
        <w:rPr>
          <w:rFonts w:cstheme="minorHAnsi"/>
          <w:i/>
        </w:rPr>
        <w:t xml:space="preserve">Pseudomonas </w:t>
      </w:r>
      <w:proofErr w:type="spellStart"/>
      <w:r w:rsidRPr="00F7572A">
        <w:rPr>
          <w:rFonts w:cstheme="minorHAnsi"/>
          <w:i/>
        </w:rPr>
        <w:t>syringae</w:t>
      </w:r>
      <w:commentRangeEnd w:id="13"/>
      <w:proofErr w:type="spellEnd"/>
      <w:r w:rsidR="00AD3D6F">
        <w:rPr>
          <w:rStyle w:val="CommentReference"/>
        </w:rPr>
        <w:commentReference w:id="13"/>
      </w:r>
      <w:r>
        <w:rPr>
          <w:rFonts w:cstheme="minorHAnsi"/>
        </w:rPr>
        <w:t>.  To date in plants, co-transcriptome work where both the host</w:t>
      </w:r>
      <w:r w:rsidR="00AD3D6F">
        <w:rPr>
          <w:rFonts w:cstheme="minorHAnsi"/>
        </w:rPr>
        <w:t>’s</w:t>
      </w:r>
      <w:r>
        <w:rPr>
          <w:rFonts w:cstheme="minorHAnsi"/>
        </w:rPr>
        <w:t xml:space="preserve"> and pathogen</w:t>
      </w:r>
      <w:r w:rsidR="00AD3D6F">
        <w:rPr>
          <w:rFonts w:cstheme="minorHAnsi"/>
        </w:rPr>
        <w:t>’</w:t>
      </w:r>
      <w:r>
        <w:rPr>
          <w:rFonts w:cstheme="minorHAnsi"/>
        </w:rPr>
        <w:t>s transcripts have been measured has been s</w:t>
      </w:r>
      <w:r w:rsidR="00AD3D6F">
        <w:rPr>
          <w:rFonts w:cstheme="minorHAnsi"/>
        </w:rPr>
        <w:t>h</w:t>
      </w:r>
      <w:r>
        <w:rPr>
          <w:rFonts w:cstheme="minorHAnsi"/>
        </w:rPr>
        <w:t>own in the</w:t>
      </w:r>
      <w:r w:rsidR="00727A19">
        <w:rPr>
          <w:rFonts w:cstheme="minorHAnsi"/>
        </w:rPr>
        <w:t xml:space="preserve"> </w:t>
      </w:r>
      <w:r w:rsidR="00727A19" w:rsidRPr="00727A19">
        <w:rPr>
          <w:rFonts w:cstheme="minorHAnsi"/>
          <w:i/>
        </w:rPr>
        <w:t xml:space="preserve">A. thaliana </w:t>
      </w:r>
      <w:r>
        <w:rPr>
          <w:rFonts w:cstheme="minorHAnsi"/>
        </w:rPr>
        <w:t>-</w:t>
      </w:r>
      <w:r w:rsidR="00727A19">
        <w:rPr>
          <w:rFonts w:cstheme="minorHAnsi"/>
        </w:rPr>
        <w:t xml:space="preserve"> </w:t>
      </w:r>
      <w:r w:rsidRPr="00F7572A">
        <w:rPr>
          <w:rFonts w:cstheme="minorHAnsi"/>
          <w:i/>
        </w:rPr>
        <w:t>B</w:t>
      </w:r>
      <w:r w:rsidR="00727A19">
        <w:rPr>
          <w:rFonts w:cstheme="minorHAnsi"/>
          <w:i/>
        </w:rPr>
        <w:t>.</w:t>
      </w:r>
      <w:r w:rsidRPr="00F7572A">
        <w:rPr>
          <w:rFonts w:cstheme="minorHAnsi"/>
          <w:i/>
        </w:rPr>
        <w:t xml:space="preserve"> cinerea</w:t>
      </w:r>
      <w:r>
        <w:rPr>
          <w:rFonts w:cstheme="minorHAnsi"/>
        </w:rPr>
        <w:t xml:space="preserve"> system through single sample RNA-Seq </w:t>
      </w:r>
      <w:r>
        <w:rPr>
          <w:rFonts w:cstheme="minorHAnsi"/>
        </w:rPr>
        <w:fldChar w:fldCharType="begin"/>
      </w:r>
      <w:r>
        <w:rPr>
          <w:rFonts w:cstheme="minorHAnsi"/>
        </w:rPr>
        <w:instrText xml:space="preserve"> ADDIN EN.CITE &lt;EndNote&gt;&lt;Cite&gt;&lt;Author&gt;Zhang&lt;/Author&gt;&lt;Year&gt;2017&lt;/Year&gt;&lt;RecNum&gt;1135&lt;/RecNum&gt;&lt;DisplayText&gt;(Zhang, Corwin et al. 2017, Zhang, Corwin et al. 2018)&lt;/DisplayText&gt;&lt;record&gt;&lt;rec-number&gt;1135&lt;/rec-number&gt;&lt;foreign-keys&gt;&lt;key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Cite&gt;&lt;Author&gt;Zhang&lt;/Author&gt;&lt;Year&gt;2018&lt;/Year&gt;&lt;RecNum&gt;1142&lt;/RecNum&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Pr>
          <w:rFonts w:cstheme="minorHAnsi"/>
        </w:rPr>
        <w:fldChar w:fldCharType="separate"/>
      </w:r>
      <w:r>
        <w:rPr>
          <w:rFonts w:cstheme="minorHAnsi"/>
          <w:noProof/>
        </w:rPr>
        <w:t>(Zhang, Corwin et al. 2017, Zhang, Corwin et al. 2018)</w:t>
      </w:r>
      <w:r>
        <w:rPr>
          <w:rFonts w:cstheme="minorHAnsi"/>
        </w:rPr>
        <w:fldChar w:fldCharType="end"/>
      </w:r>
      <w:r>
        <w:rPr>
          <w:rFonts w:cstheme="minorHAnsi"/>
        </w:rPr>
        <w:t>. Using this co-transcriptome approach</w:t>
      </w:r>
      <w:r w:rsidR="00AB2510">
        <w:rPr>
          <w:rFonts w:cstheme="minorHAnsi"/>
        </w:rPr>
        <w:t xml:space="preserve"> has shown that both the host and pathogen transcriptomes are highly dependent on variation </w:t>
      </w:r>
      <w:r w:rsidRPr="0035605C">
        <w:rPr>
          <w:rFonts w:cstheme="minorHAnsi"/>
        </w:rPr>
        <w:t xml:space="preserve">in the </w:t>
      </w:r>
      <w:r w:rsidRPr="0035605C">
        <w:rPr>
          <w:rFonts w:cstheme="minorHAnsi"/>
          <w:i/>
        </w:rPr>
        <w:t>B. cinerea</w:t>
      </w:r>
      <w:r w:rsidRPr="0035605C">
        <w:rPr>
          <w:rFonts w:cstheme="minorHAnsi"/>
        </w:rPr>
        <w:t xml:space="preserve"> genome</w:t>
      </w:r>
      <w:r>
        <w:rPr>
          <w:rFonts w:cstheme="minorHAnsi"/>
        </w:rPr>
        <w:t xml:space="preserve"> </w:t>
      </w:r>
      <w:r>
        <w:rPr>
          <w:rFonts w:cstheme="minorHAnsi"/>
        </w:rPr>
        <w:fldChar w:fldCharType="begin"/>
      </w:r>
      <w:r>
        <w:rPr>
          <w:rFonts w:cstheme="minorHAnsi"/>
        </w:rPr>
        <w:instrText xml:space="preserve"> ADDIN EN.CITE &lt;EndNote&gt;&lt;Cite&gt;&lt;Author&gt;Zhang&lt;/Author&gt;&lt;Year&gt;2017&lt;/Year&gt;&lt;RecNum&gt;1135&lt;/RecNum&gt;&lt;DisplayText&gt;(Zhang, Corwin et al. 2017, Zhang, Corwin et al. 2018)&lt;/DisplayText&gt;&lt;record&gt;&lt;rec-number&gt;1135&lt;/rec-number&gt;&lt;foreign-keys&gt;&lt;key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Cite&gt;&lt;Author&gt;Zhang&lt;/Author&gt;&lt;Year&gt;2018&lt;/Year&gt;&lt;RecNum&gt;1142&lt;/RecNum&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Pr>
          <w:rFonts w:cstheme="minorHAnsi"/>
        </w:rPr>
        <w:fldChar w:fldCharType="separate"/>
      </w:r>
      <w:r>
        <w:rPr>
          <w:rFonts w:cstheme="minorHAnsi"/>
          <w:noProof/>
        </w:rPr>
        <w:t>(Zhang, Corwin et al. 2017, Zhang, Corwin et al. 2018)</w:t>
      </w:r>
      <w:r>
        <w:rPr>
          <w:rFonts w:cstheme="minorHAnsi"/>
        </w:rPr>
        <w:fldChar w:fldCharType="end"/>
      </w:r>
      <w:r w:rsidRPr="0035605C">
        <w:rPr>
          <w:rFonts w:cstheme="minorHAnsi"/>
        </w:rPr>
        <w:t>.</w:t>
      </w:r>
      <w:r w:rsidR="00AB2510">
        <w:rPr>
          <w:rFonts w:cstheme="minorHAnsi"/>
        </w:rPr>
        <w:t xml:space="preserve"> It was possible to use the co-transcriptome to coalesce the pathoge</w:t>
      </w:r>
      <w:r w:rsidR="00727A19">
        <w:rPr>
          <w:rFonts w:cstheme="minorHAnsi"/>
        </w:rPr>
        <w:t>n</w:t>
      </w:r>
      <w:r w:rsidR="00AB2510">
        <w:rPr>
          <w:rFonts w:cstheme="minorHAnsi"/>
        </w:rPr>
        <w:t xml:space="preserve"> and host transcriptomes into defined modules and to identify co-expression interactions between the</w:t>
      </w:r>
      <w:r w:rsidR="00AD3D6F">
        <w:rPr>
          <w:rFonts w:cstheme="minorHAnsi"/>
        </w:rPr>
        <w:t>se</w:t>
      </w:r>
      <w:r w:rsidR="00AB2510">
        <w:rPr>
          <w:rFonts w:cstheme="minorHAnsi"/>
        </w:rPr>
        <w:t xml:space="preserve"> host and pathogen modules </w:t>
      </w:r>
      <w:r w:rsidR="00AD3D6F">
        <w:rPr>
          <w:rFonts w:cstheme="minorHAnsi"/>
        </w:rPr>
        <w:t>{Zhang 2018}.</w:t>
      </w:r>
      <w:r w:rsidR="00AB2510">
        <w:rPr>
          <w:rFonts w:cstheme="minorHAnsi"/>
        </w:rPr>
        <w:t xml:space="preserve"> However, these studies did not assess if it was possible to identify the candidate genes within the pathogen whose genetic variation may be causing these co-transcriptome interactions.</w:t>
      </w:r>
    </w:p>
    <w:p w14:paraId="34F5640B" w14:textId="7A99F05C" w:rsidR="00D171BE" w:rsidRDefault="00AB2510" w:rsidP="00E868A9">
      <w:pPr>
        <w:spacing w:line="480" w:lineRule="auto"/>
        <w:ind w:firstLine="720"/>
        <w:rPr>
          <w:rFonts w:cstheme="minorHAnsi"/>
        </w:rPr>
      </w:pPr>
      <w:r>
        <w:rPr>
          <w:rFonts w:cstheme="minorHAnsi"/>
        </w:rPr>
        <w:t>One way to untangle these connections is to utilize GWA to identify e</w:t>
      </w:r>
      <w:r w:rsidRPr="0035605C">
        <w:rPr>
          <w:rFonts w:cstheme="minorHAnsi"/>
        </w:rPr>
        <w:t xml:space="preserve">xpression </w:t>
      </w:r>
      <w:r w:rsidR="00245B23" w:rsidRPr="0035605C">
        <w:rPr>
          <w:rFonts w:cstheme="minorHAnsi"/>
        </w:rPr>
        <w:t>quantitative trait loci (eQTL)</w:t>
      </w:r>
      <w:r>
        <w:rPr>
          <w:rFonts w:cstheme="minorHAnsi"/>
        </w:rPr>
        <w:t>, SNPs</w:t>
      </w:r>
      <w:r w:rsidR="00245B23" w:rsidRPr="0035605C">
        <w:rPr>
          <w:rFonts w:cstheme="minorHAnsi"/>
        </w:rPr>
        <w:t xml:space="preserve"> correlated </w:t>
      </w:r>
      <w:r w:rsidR="00514749">
        <w:rPr>
          <w:rFonts w:cstheme="minorHAnsi"/>
        </w:rPr>
        <w:t xml:space="preserve">with </w:t>
      </w:r>
      <w:r w:rsidR="00245B23" w:rsidRPr="0035605C">
        <w:rPr>
          <w:rFonts w:cstheme="minorHAnsi"/>
        </w:rPr>
        <w:t>variation in transcript expression profiles.</w:t>
      </w:r>
      <w:r>
        <w:rPr>
          <w:rFonts w:cstheme="minorHAnsi"/>
        </w:rPr>
        <w:t xml:space="preserve"> These SNPs are candidates for polymorphisms that are causing the differential transcript accumulation and can be parsed into either </w:t>
      </w:r>
      <w:r w:rsidRPr="00FB329B">
        <w:rPr>
          <w:rFonts w:cstheme="minorHAnsi"/>
          <w:i/>
        </w:rPr>
        <w:t>cis</w:t>
      </w:r>
      <w:r>
        <w:rPr>
          <w:rFonts w:cstheme="minorHAnsi"/>
        </w:rPr>
        <w:t xml:space="preserve"> or </w:t>
      </w:r>
      <w:r w:rsidRPr="00FB329B">
        <w:rPr>
          <w:rFonts w:cstheme="minorHAnsi"/>
          <w:i/>
        </w:rPr>
        <w:t>trans</w:t>
      </w:r>
      <w:r>
        <w:rPr>
          <w:rFonts w:cstheme="minorHAnsi"/>
        </w:rPr>
        <w:t xml:space="preserve"> effects. </w:t>
      </w:r>
      <w:r w:rsidR="00245B23" w:rsidRPr="0035605C">
        <w:rPr>
          <w:rFonts w:cstheme="minorHAnsi"/>
        </w:rPr>
        <w:t xml:space="preserve"> Locally </w:t>
      </w:r>
      <w:r w:rsidR="00F4446B">
        <w:rPr>
          <w:rFonts w:cstheme="minorHAnsi"/>
        </w:rPr>
        <w:t xml:space="preserve">acting </w:t>
      </w:r>
      <w:r w:rsidR="00245B23" w:rsidRPr="0035605C">
        <w:rPr>
          <w:rFonts w:cstheme="minorHAnsi"/>
        </w:rPr>
        <w:t>(</w:t>
      </w:r>
      <w:r w:rsidR="00245B23" w:rsidRPr="0035605C">
        <w:rPr>
          <w:rFonts w:cstheme="minorHAnsi"/>
          <w:i/>
        </w:rPr>
        <w:t>cis</w:t>
      </w:r>
      <w:r w:rsidR="00245B23" w:rsidRPr="0035605C">
        <w:rPr>
          <w:rFonts w:cstheme="minorHAnsi"/>
        </w:rPr>
        <w:t xml:space="preserve">) eQTL may indicate regulatory variation within </w:t>
      </w:r>
      <w:r>
        <w:rPr>
          <w:rFonts w:cstheme="minorHAnsi"/>
        </w:rPr>
        <w:t xml:space="preserve">or near </w:t>
      </w:r>
      <w:r w:rsidR="00245B23" w:rsidRPr="0035605C">
        <w:rPr>
          <w:rFonts w:cstheme="minorHAnsi"/>
        </w:rPr>
        <w:t xml:space="preserve">the expressed gene itself. </w:t>
      </w:r>
      <w:r w:rsidRPr="0035605C">
        <w:rPr>
          <w:rFonts w:cstheme="minorHAnsi"/>
          <w:i/>
        </w:rPr>
        <w:t>trans</w:t>
      </w:r>
      <w:r w:rsidRPr="0035605C">
        <w:rPr>
          <w:rFonts w:cstheme="minorHAnsi"/>
        </w:rPr>
        <w:t>-</w:t>
      </w:r>
      <w:proofErr w:type="gramStart"/>
      <w:r w:rsidRPr="0035605C">
        <w:rPr>
          <w:rFonts w:cstheme="minorHAnsi"/>
        </w:rPr>
        <w:t xml:space="preserve">eQTL </w:t>
      </w:r>
      <w:r>
        <w:rPr>
          <w:rFonts w:cstheme="minorHAnsi"/>
        </w:rPr>
        <w:t xml:space="preserve"> indicate</w:t>
      </w:r>
      <w:proofErr w:type="gramEnd"/>
      <w:r>
        <w:rPr>
          <w:rFonts w:cstheme="minorHAnsi"/>
        </w:rPr>
        <w:t xml:space="preserve"> SNPs that are acting at a distance and are often considered to be polymorphisms that affect regulatory processes influencing the expression of the transcript.</w:t>
      </w:r>
      <w:r w:rsidR="00E868A9">
        <w:rPr>
          <w:rFonts w:cstheme="minorHAnsi"/>
        </w:rPr>
        <w:t>.</w:t>
      </w:r>
      <w:r w:rsidR="00245B23" w:rsidRPr="0035605C">
        <w:rPr>
          <w:rFonts w:cstheme="minorHAnsi"/>
        </w:rPr>
        <w:t xml:space="preserve"> </w:t>
      </w:r>
      <w:r>
        <w:rPr>
          <w:rFonts w:cstheme="minorHAnsi"/>
        </w:rPr>
        <w:t xml:space="preserve">If a </w:t>
      </w:r>
      <w:r w:rsidR="004010D9">
        <w:rPr>
          <w:rFonts w:cstheme="minorHAnsi"/>
          <w:i/>
        </w:rPr>
        <w:t>t</w:t>
      </w:r>
      <w:r w:rsidR="00245B23" w:rsidRPr="0035605C">
        <w:rPr>
          <w:rFonts w:cstheme="minorHAnsi"/>
          <w:i/>
        </w:rPr>
        <w:t>rans</w:t>
      </w:r>
      <w:r w:rsidR="00245B23" w:rsidRPr="0035605C">
        <w:rPr>
          <w:rFonts w:cstheme="minorHAnsi"/>
        </w:rPr>
        <w:t>-eQTL</w:t>
      </w:r>
      <w:r>
        <w:rPr>
          <w:rFonts w:cstheme="minorHAnsi"/>
        </w:rPr>
        <w:t xml:space="preserve"> affects </w:t>
      </w:r>
      <w:proofErr w:type="gramStart"/>
      <w:r>
        <w:rPr>
          <w:rFonts w:cstheme="minorHAnsi"/>
        </w:rPr>
        <w:t>a large number of</w:t>
      </w:r>
      <w:proofErr w:type="gramEnd"/>
      <w:r>
        <w:rPr>
          <w:rFonts w:cstheme="minorHAnsi"/>
        </w:rPr>
        <w:t xml:space="preserve"> transcripts, it is classified as a hotspot and the SNP may influence a regulatory process</w:t>
      </w:r>
      <w:r w:rsidR="00514749">
        <w:rPr>
          <w:rFonts w:cstheme="minorHAnsi"/>
        </w:rPr>
        <w:t xml:space="preserve"> that in turn</w:t>
      </w:r>
      <w:r>
        <w:rPr>
          <w:rFonts w:cstheme="minorHAnsi"/>
        </w:rPr>
        <w:t xml:space="preserve"> influenc</w:t>
      </w:r>
      <w:r w:rsidR="00514749">
        <w:rPr>
          <w:rFonts w:cstheme="minorHAnsi"/>
        </w:rPr>
        <w:t>es</w:t>
      </w:r>
      <w:r>
        <w:rPr>
          <w:rFonts w:cstheme="minorHAnsi"/>
        </w:rPr>
        <w:t xml:space="preserve"> a large number of transcripts</w:t>
      </w:r>
      <w:r w:rsidR="00245B23" w:rsidRPr="0035605C">
        <w:rPr>
          <w:rFonts w:cstheme="minorHAnsi"/>
        </w:rPr>
        <w:t>.</w:t>
      </w:r>
    </w:p>
    <w:p w14:paraId="3E3C13D2" w14:textId="107F5953" w:rsidR="00157BFF" w:rsidRDefault="00654E06" w:rsidP="00575846">
      <w:pPr>
        <w:spacing w:line="480" w:lineRule="auto"/>
        <w:ind w:firstLine="720"/>
        <w:rPr>
          <w:rFonts w:cstheme="minorHAnsi"/>
        </w:rPr>
      </w:pPr>
      <w:r>
        <w:rPr>
          <w:rFonts w:cstheme="minorHAnsi"/>
        </w:rPr>
        <w:lastRenderedPageBreak/>
        <w:t>eQTL analysis</w:t>
      </w:r>
      <w:r w:rsidR="00D171BE">
        <w:rPr>
          <w:rFonts w:cstheme="minorHAnsi"/>
        </w:rPr>
        <w:t xml:space="preserve"> has been utilized to study host-pathogen interactions</w:t>
      </w:r>
      <w:r w:rsidR="00CB75CB">
        <w:rPr>
          <w:rFonts w:cstheme="minorHAnsi"/>
        </w:rPr>
        <w:t>,</w:t>
      </w:r>
      <w:r w:rsidR="00D171BE">
        <w:rPr>
          <w:rFonts w:cstheme="minorHAnsi"/>
        </w:rPr>
        <w:t xml:space="preserve"> albeit with a focus on host or pathogen. Frequently</w:t>
      </w:r>
      <w:r w:rsidR="00062339">
        <w:rPr>
          <w:rFonts w:cstheme="minorHAnsi"/>
        </w:rPr>
        <w:t>,</w:t>
      </w:r>
      <w:r w:rsidR="00D171BE">
        <w:rPr>
          <w:rFonts w:cstheme="minorHAnsi"/>
        </w:rPr>
        <w:t xml:space="preserve"> these studies focus on the host</w:t>
      </w:r>
      <w:r w:rsidR="00062339">
        <w:rPr>
          <w:rFonts w:cstheme="minorHAnsi"/>
        </w:rPr>
        <w:t>’</w:t>
      </w:r>
      <w:r w:rsidR="00D171BE">
        <w:rPr>
          <w:rFonts w:cstheme="minorHAnsi"/>
        </w:rPr>
        <w:t>s response</w:t>
      </w:r>
      <w:r w:rsidR="00062339">
        <w:rPr>
          <w:rFonts w:cstheme="minorHAnsi"/>
        </w:rPr>
        <w:t>,</w:t>
      </w:r>
      <w:r w:rsidR="00D171BE">
        <w:rPr>
          <w:rFonts w:cstheme="minorHAnsi"/>
        </w:rPr>
        <w:t xml:space="preserve"> such as mapping how host loci control host gene expression over time using either traditional QTL mapping or GWA analysis </w:t>
      </w:r>
      <w:r w:rsidR="00062339">
        <w:rPr>
          <w:rFonts w:cstheme="minorHAnsi"/>
        </w:rPr>
        <w:t>{Chen 2010; Hsu 2012; Zou 2012; Allen 2016; Christie 2017}</w:t>
      </w:r>
      <w:r w:rsidR="00A06A8B">
        <w:rPr>
          <w:rFonts w:cstheme="minorHAnsi"/>
        </w:rPr>
        <w:t>.</w:t>
      </w:r>
      <w:r w:rsidR="00D171BE">
        <w:rPr>
          <w:rFonts w:cstheme="minorHAnsi"/>
        </w:rPr>
        <w:t xml:space="preserve"> Additional studies have begun </w:t>
      </w:r>
      <w:r w:rsidR="00062339">
        <w:rPr>
          <w:rFonts w:cstheme="minorHAnsi"/>
        </w:rPr>
        <w:t>to invert</w:t>
      </w:r>
      <w:r w:rsidR="00D171BE">
        <w:rPr>
          <w:rFonts w:cstheme="minorHAnsi"/>
        </w:rPr>
        <w:t xml:space="preserve"> this scheme by looking at how genetic variation in the pathogen influences the host transcriptome to identify</w:t>
      </w:r>
      <w:r w:rsidR="00245B23" w:rsidRPr="0035605C">
        <w:rPr>
          <w:rFonts w:cstheme="minorHAnsi"/>
        </w:rPr>
        <w:t xml:space="preserve"> pathogen loci modulating host expression levels, and thus candidate loci</w:t>
      </w:r>
      <w:r>
        <w:rPr>
          <w:rFonts w:cstheme="minorHAnsi"/>
        </w:rPr>
        <w:t xml:space="preserve"> </w:t>
      </w:r>
      <w:r w:rsidR="00245B23" w:rsidRPr="0035605C">
        <w:rPr>
          <w:rFonts w:cstheme="minorHAnsi"/>
        </w:rPr>
        <w:t xml:space="preserve">for interspecific signals </w:t>
      </w:r>
      <w:r w:rsidR="00245B23" w:rsidRPr="0035605C">
        <w:rPr>
          <w:rFonts w:cstheme="minorHAnsi"/>
        </w:rPr>
        <w:fldChar w:fldCharType="begin"/>
      </w:r>
      <w:r w:rsidR="00245B23" w:rsidRPr="0035605C">
        <w:rPr>
          <w:rFonts w:cstheme="minorHAnsi"/>
        </w:rPr>
        <w:instrText xml:space="preserve"> ADDIN EN.CITE &lt;EndNote&gt;&lt;Cite&gt;&lt;Author&gt;Guo&lt;/Author&gt;&lt;Year&gt;2017&lt;/Year&gt;&lt;RecNum&gt;1156&lt;/RecNum&gt;&lt;DisplayText&gt;(Wu, Cai et al. 2015, Guo, Fudali et al. 2017)&lt;/DisplayText&gt;&lt;record&gt;&lt;rec-number&gt;1156&lt;/rec-number&gt;&lt;foreign-keys&gt;&lt;key app="EN" db-id="a2x2tzszjfd2zjed0e8psfdtd0daafwwr002" timestamp="1548893496"&gt;1156&lt;/key&gt;&lt;/foreign-keys&gt;&lt;ref-type name="Journal Article"&gt;17&lt;/ref-type&gt;&lt;contributors&gt;&lt;authors&gt;&lt;author&gt;Guo, Yuelong&lt;/author&gt;&lt;author&gt;Fudali, Sylwia&lt;/author&gt;&lt;author&gt;Gimeno, Jacinta&lt;/author&gt;&lt;author&gt;DiGennaro, Peter&lt;/author&gt;&lt;author&gt;Chang, Stella&lt;/author&gt;&lt;author&gt;Williamson, Valerie M&lt;/author&gt;&lt;author&gt;Bird, David McK&lt;/author&gt;&lt;author&gt;Nielsen, Dahlia M&lt;/author&gt;&lt;/authors&gt;&lt;/contributors&gt;&lt;titles&gt;&lt;title&gt;Networks underpinning symbiosis revealed through cross-species eQTL mapping&lt;/title&gt;&lt;secondary-title&gt;Genetics&lt;/secondary-title&gt;&lt;/titles&gt;&lt;periodical&gt;&lt;full-title&gt;Genetics&lt;/full-title&gt;&lt;/periodical&gt;&lt;pages&gt;genetics. 117.202531&lt;/pages&gt;&lt;dates&gt;&lt;year&gt;2017&lt;/year&gt;&lt;/dates&gt;&lt;isbn&gt;0016-6731&lt;/isbn&gt;&lt;urls&gt;&lt;/urls&gt;&lt;/record&gt;&lt;/Cite&gt;&lt;Cite&gt;&lt;Author&gt;Wu&lt;/Author&gt;&lt;Year&gt;2015&lt;/Year&gt;&lt;RecNum&gt;1155&lt;/RecNum&gt;&lt;record&gt;&lt;rec-number&gt;1155&lt;/rec-number&gt;&lt;foreign-keys&gt;&lt;key app="EN" db-id="a2x2tzszjfd2zjed0e8psfdtd0daafwwr002" timestamp="1548890026"&gt;1155&lt;/key&gt;&lt;/foreign-keys&gt;&lt;ref-type name="Journal Article"&gt;17&lt;/ref-type&gt;&lt;contributors&gt;&lt;authors&gt;&lt;author&gt;Wu, Jian&lt;/author&gt;&lt;author&gt;Cai, Baowei&lt;/author&gt;&lt;author&gt;Sun, Wenxiang&lt;/author&gt;&lt;author&gt;Huang, Ruili&lt;/author&gt;&lt;author&gt;Liu, Xueqiao&lt;/author&gt;&lt;author&gt;Lin, Meng&lt;/author&gt;&lt;author&gt;Pattaradilokrat, Sittiporn&lt;/author&gt;&lt;author&gt;Martin, Scott&lt;/author&gt;&lt;author&gt;Qi, Yanwei&lt;/author&gt;&lt;author&gt;Nair, Sethu C&lt;/author&gt;&lt;/authors&gt;&lt;/contributors&gt;&lt;titles&gt;&lt;title&gt;Genome-wide analysis of host-Plasmodium yoelii interactions reveals regulators of the type I interferon response&lt;/title&gt;&lt;secondary-title&gt;Cell reports&lt;/secondary-title&gt;&lt;/titles&gt;&lt;periodical&gt;&lt;full-title&gt;Cell reports&lt;/full-title&gt;&lt;/periodical&gt;&lt;pages&gt;661-672&lt;/pages&gt;&lt;volume&gt;12&lt;/volume&gt;&lt;number&gt;4&lt;/number&gt;&lt;dates&gt;&lt;year&gt;2015&lt;/year&gt;&lt;/dates&gt;&lt;isbn&gt;2211-1247&lt;/isbn&gt;&lt;urls&gt;&lt;/urls&gt;&lt;/record&gt;&lt;/Cite&gt;&lt;/EndNote&gt;</w:instrText>
      </w:r>
      <w:r w:rsidR="00245B23" w:rsidRPr="0035605C">
        <w:rPr>
          <w:rFonts w:cstheme="minorHAnsi"/>
        </w:rPr>
        <w:fldChar w:fldCharType="separate"/>
      </w:r>
      <w:r w:rsidR="00245B23" w:rsidRPr="0035605C">
        <w:rPr>
          <w:rFonts w:cstheme="minorHAnsi"/>
          <w:noProof/>
        </w:rPr>
        <w:t>(Wu, Cai et al. 2015, Guo, Fudali et al. 2017)</w:t>
      </w:r>
      <w:r w:rsidR="00245B23" w:rsidRPr="0035605C">
        <w:rPr>
          <w:rFonts w:cstheme="minorHAnsi"/>
        </w:rPr>
        <w:fldChar w:fldCharType="end"/>
      </w:r>
      <w:r w:rsidR="00245B23" w:rsidRPr="0035605C">
        <w:rPr>
          <w:rFonts w:cstheme="minorHAnsi"/>
        </w:rPr>
        <w:t xml:space="preserve">. </w:t>
      </w:r>
      <w:r w:rsidR="00D171BE">
        <w:rPr>
          <w:rFonts w:cstheme="minorHAnsi"/>
        </w:rPr>
        <w:t>These studies show that it is possible to identify pathogen loci that influence host gene expression</w:t>
      </w:r>
      <w:r w:rsidR="00062339">
        <w:rPr>
          <w:rFonts w:cstheme="minorHAnsi"/>
        </w:rPr>
        <w:t>,</w:t>
      </w:r>
      <w:r w:rsidR="00D171BE">
        <w:rPr>
          <w:rFonts w:cstheme="minorHAnsi"/>
        </w:rPr>
        <w:t xml:space="preserve"> but they have </w:t>
      </w:r>
      <w:r w:rsidR="00062339">
        <w:rPr>
          <w:rFonts w:cstheme="minorHAnsi"/>
        </w:rPr>
        <w:t xml:space="preserve">thus far addressed </w:t>
      </w:r>
      <w:r w:rsidR="00D171BE">
        <w:rPr>
          <w:rFonts w:cstheme="minorHAnsi"/>
        </w:rPr>
        <w:t xml:space="preserve">pathogen populations with limited genetic variation </w:t>
      </w:r>
      <w:r w:rsidR="00D171BE">
        <w:rPr>
          <w:rFonts w:cstheme="minorHAnsi"/>
        </w:rPr>
        <w:fldChar w:fldCharType="begin"/>
      </w:r>
      <w:r w:rsidR="00D171BE">
        <w:rPr>
          <w:rFonts w:cstheme="minorHAnsi"/>
        </w:rPr>
        <w:instrText xml:space="preserve"> ADDIN EN.CITE &lt;EndNote&gt;&lt;Cite&gt;&lt;Author&gt;Wu&lt;/Author&gt;&lt;Year&gt;2015&lt;/Year&gt;&lt;RecNum&gt;1155&lt;/RecNum&gt;&lt;DisplayText&gt;(Wu, Cai et al. 2015, Guo, Fudali et al. 2017)&lt;/DisplayText&gt;&lt;record&gt;&lt;rec-number&gt;1155&lt;/rec-number&gt;&lt;foreign-keys&gt;&lt;key app="EN" db-id="a2x2tzszjfd2zjed0e8psfdtd0daafwwr002" timestamp="1548890026"&gt;1155&lt;/key&gt;&lt;/foreign-keys&gt;&lt;ref-type name="Journal Article"&gt;17&lt;/ref-type&gt;&lt;contributors&gt;&lt;authors&gt;&lt;author&gt;Wu, Jian&lt;/author&gt;&lt;author&gt;Cai, Baowei&lt;/author&gt;&lt;author&gt;Sun, Wenxiang&lt;/author&gt;&lt;author&gt;Huang, Ruili&lt;/author&gt;&lt;author&gt;Liu, Xueqiao&lt;/author&gt;&lt;author&gt;Lin, Meng&lt;/author&gt;&lt;author&gt;Pattaradilokrat, Sittiporn&lt;/author&gt;&lt;author&gt;Martin, Scott&lt;/author&gt;&lt;author&gt;Qi, Yanwei&lt;/author&gt;&lt;author&gt;Nair, Sethu C&lt;/author&gt;&lt;/authors&gt;&lt;/contributors&gt;&lt;titles&gt;&lt;title&gt;Genome-wide analysis of host-Plasmodium yoelii interactions reveals regulators of the type I interferon response&lt;/title&gt;&lt;secondary-title&gt;Cell reports&lt;/secondary-title&gt;&lt;/titles&gt;&lt;periodical&gt;&lt;full-title&gt;Cell reports&lt;/full-title&gt;&lt;/periodical&gt;&lt;pages&gt;661-672&lt;/pages&gt;&lt;volume&gt;12&lt;/volume&gt;&lt;number&gt;4&lt;/number&gt;&lt;dates&gt;&lt;year&gt;2015&lt;/year&gt;&lt;/dates&gt;&lt;isbn&gt;2211-1247&lt;/isbn&gt;&lt;urls&gt;&lt;/urls&gt;&lt;/record&gt;&lt;/Cite&gt;&lt;Cite&gt;&lt;Author&gt;Guo&lt;/Author&gt;&lt;Year&gt;2017&lt;/Year&gt;&lt;RecNum&gt;1156&lt;/RecNum&gt;&lt;record&gt;&lt;rec-number&gt;1156&lt;/rec-number&gt;&lt;foreign-keys&gt;&lt;key app="EN" db-id="a2x2tzszjfd2zjed0e8psfdtd0daafwwr002" timestamp="1548893496"&gt;1156&lt;/key&gt;&lt;/foreign-keys&gt;&lt;ref-type name="Journal Article"&gt;17&lt;/ref-type&gt;&lt;contributors&gt;&lt;authors&gt;&lt;author&gt;Guo, Yuelong&lt;/author&gt;&lt;author&gt;Fudali, Sylwia&lt;/author&gt;&lt;author&gt;Gimeno, Jacinta&lt;/author&gt;&lt;author&gt;DiGennaro, Peter&lt;/author&gt;&lt;author&gt;Chang, Stella&lt;/author&gt;&lt;author&gt;Williamson, Valerie M&lt;/author&gt;&lt;author&gt;Bird, David McK&lt;/author&gt;&lt;author&gt;Nielsen, Dahlia M&lt;/author&gt;&lt;/authors&gt;&lt;/contributors&gt;&lt;titles&gt;&lt;title&gt;Networks underpinning symbiosis revealed through cross-species eQTL mapping&lt;/title&gt;&lt;secondary-title&gt;Genetics&lt;/secondary-title&gt;&lt;/titles&gt;&lt;periodical&gt;&lt;full-title&gt;Genetics&lt;/full-title&gt;&lt;/periodical&gt;&lt;pages&gt;genetics. 117.202531&lt;/pages&gt;&lt;dates&gt;&lt;year&gt;2017&lt;/year&gt;&lt;/dates&gt;&lt;isbn&gt;0016-6731&lt;/isbn&gt;&lt;urls&gt;&lt;/urls&gt;&lt;/record&gt;&lt;/Cite&gt;&lt;/EndNote&gt;</w:instrText>
      </w:r>
      <w:r w:rsidR="00D171BE">
        <w:rPr>
          <w:rFonts w:cstheme="minorHAnsi"/>
        </w:rPr>
        <w:fldChar w:fldCharType="separate"/>
      </w:r>
      <w:r w:rsidR="00D171BE">
        <w:rPr>
          <w:rFonts w:cstheme="minorHAnsi"/>
          <w:noProof/>
        </w:rPr>
        <w:t>(Wu, Cai et al. 2015, Guo, Fudali et al. 2017)</w:t>
      </w:r>
      <w:r w:rsidR="00D171BE">
        <w:rPr>
          <w:rFonts w:cstheme="minorHAnsi"/>
        </w:rPr>
        <w:fldChar w:fldCharType="end"/>
      </w:r>
      <w:r w:rsidR="00D171BE">
        <w:rPr>
          <w:rFonts w:cstheme="minorHAnsi"/>
        </w:rPr>
        <w:t>. Expanding these approaches would require conducting a co-transcriptome analysis where</w:t>
      </w:r>
      <w:r w:rsidR="00062339">
        <w:rPr>
          <w:rFonts w:cstheme="minorHAnsi"/>
        </w:rPr>
        <w:t>in</w:t>
      </w:r>
      <w:r w:rsidR="00D171BE">
        <w:rPr>
          <w:rFonts w:cstheme="minorHAnsi"/>
        </w:rPr>
        <w:t xml:space="preserve"> both the host and pathogen</w:t>
      </w:r>
      <w:r w:rsidR="00062339">
        <w:rPr>
          <w:rFonts w:cstheme="minorHAnsi"/>
        </w:rPr>
        <w:t xml:space="preserve"> </w:t>
      </w:r>
      <w:r w:rsidR="00D171BE">
        <w:rPr>
          <w:rFonts w:cstheme="minorHAnsi"/>
        </w:rPr>
        <w:t>transcriptomes are measured using a natural population of the pathogen</w:t>
      </w:r>
      <w:r w:rsidR="002928E8">
        <w:rPr>
          <w:rFonts w:cstheme="minorHAnsi"/>
        </w:rPr>
        <w:t xml:space="preserve">. </w:t>
      </w:r>
    </w:p>
    <w:p w14:paraId="1AF2C8B0" w14:textId="69CA0D7C" w:rsidR="00844EE9" w:rsidRDefault="00D171BE" w:rsidP="00844EE9">
      <w:pPr>
        <w:spacing w:line="480" w:lineRule="auto"/>
        <w:ind w:firstLine="720"/>
        <w:rPr>
          <w:rFonts w:cstheme="minorHAnsi"/>
        </w:rPr>
      </w:pPr>
      <w:r>
        <w:rPr>
          <w:rFonts w:cstheme="minorHAnsi"/>
        </w:rPr>
        <w:t>To begin mapping how genetic variation in the pathogen can impact both the host and pathogen transcriptome</w:t>
      </w:r>
      <w:r w:rsidR="00ED79CF">
        <w:rPr>
          <w:rFonts w:cstheme="minorHAnsi"/>
        </w:rPr>
        <w:t>s</w:t>
      </w:r>
      <w:r w:rsidR="00245B23" w:rsidRPr="0035605C">
        <w:rPr>
          <w:rFonts w:cstheme="minorHAnsi"/>
        </w:rPr>
        <w:t xml:space="preserve">, we </w:t>
      </w:r>
      <w:r>
        <w:rPr>
          <w:rFonts w:cstheme="minorHAnsi"/>
        </w:rPr>
        <w:t>conducted GWA of the</w:t>
      </w:r>
      <w:r w:rsidR="007F58B2">
        <w:rPr>
          <w:rFonts w:cstheme="minorHAnsi"/>
        </w:rPr>
        <w:t xml:space="preserve"> co-transcriptome between </w:t>
      </w:r>
      <w:r w:rsidR="00245B23" w:rsidRPr="0035605C">
        <w:rPr>
          <w:rFonts w:cstheme="minorHAnsi"/>
        </w:rPr>
        <w:t xml:space="preserve">an extreme generalist pathogen with high genetic diversity, </w:t>
      </w:r>
      <w:r w:rsidR="00245B23" w:rsidRPr="0035605C">
        <w:rPr>
          <w:rFonts w:cstheme="minorHAnsi"/>
          <w:i/>
        </w:rPr>
        <w:t>B. cinerea</w:t>
      </w:r>
      <w:r w:rsidR="00245B23" w:rsidRPr="0035605C">
        <w:rPr>
          <w:rFonts w:cstheme="minorHAnsi"/>
        </w:rPr>
        <w:t xml:space="preserve">, and the model plant host, </w:t>
      </w:r>
      <w:r w:rsidR="00245B23" w:rsidRPr="0035605C">
        <w:rPr>
          <w:rFonts w:cstheme="minorHAnsi"/>
          <w:i/>
        </w:rPr>
        <w:t>A. thaliana</w:t>
      </w:r>
      <w:r w:rsidR="00245B23" w:rsidRPr="0035605C">
        <w:rPr>
          <w:rFonts w:cstheme="minorHAnsi"/>
        </w:rPr>
        <w:t xml:space="preserve">. </w:t>
      </w:r>
      <w:r w:rsidR="007F58B2">
        <w:rPr>
          <w:rFonts w:cstheme="minorHAnsi"/>
        </w:rPr>
        <w:t>The genetic interactions within this host-pathogen system are dominated by complex small-effect</w:t>
      </w:r>
      <w:r w:rsidR="00ED79CF">
        <w:rPr>
          <w:rFonts w:cstheme="minorHAnsi"/>
        </w:rPr>
        <w:t xml:space="preserve"> loci</w:t>
      </w:r>
      <w:r w:rsidR="007F58B2">
        <w:rPr>
          <w:rFonts w:cstheme="minorHAnsi"/>
        </w:rPr>
        <w:t xml:space="preserve"> </w:t>
      </w:r>
      <w:r>
        <w:rPr>
          <w:rFonts w:cstheme="minorHAnsi"/>
        </w:rPr>
        <w:t>that display a high degree of interaction between the host and pathogen</w:t>
      </w:r>
      <w:r w:rsidR="007F58B2">
        <w:rPr>
          <w:rFonts w:cstheme="minorHAnsi"/>
        </w:rPr>
        <w:t xml:space="preserve"> </w:t>
      </w:r>
      <w:r w:rsidR="001F7B6F">
        <w:rPr>
          <w:rFonts w:cstheme="minorHAnsi"/>
        </w:rPr>
        <w:fldChar w:fldCharType="begin">
          <w:fldData xml:space="preserve">PEVuZE5vdGU+PENpdGU+PEF1dGhvcj5EZW5ieTwvQXV0aG9yPjxZZWFyPjIwMDQ8L1llYXI+PFJl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</w:fldData>
        </w:fldChar>
      </w:r>
      <w:r w:rsidR="001F7B6F">
        <w:rPr>
          <w:rFonts w:cstheme="minorHAnsi"/>
        </w:rPr>
        <w:instrText xml:space="preserve"> ADDIN EN.CITE </w:instrText>
      </w:r>
      <w:r w:rsidR="001F7B6F">
        <w:rPr>
          <w:rFonts w:cstheme="minorHAnsi"/>
        </w:rPr>
        <w:fldChar w:fldCharType="begin">
          <w:fldData xml:space="preserve">PEVuZE5vdGU+PENpdGU+PEF1dGhvcj5EZW5ieTwvQXV0aG9yPjxZZWFyPjIwMDQ8L1llYXI+PFJl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</w:fldData>
        </w:fldChar>
      </w:r>
      <w:r w:rsidR="001F7B6F">
        <w:rPr>
          <w:rFonts w:cstheme="minorHAnsi"/>
        </w:rPr>
        <w:instrText xml:space="preserve"> ADDIN EN.CITE.DATA </w:instrText>
      </w:r>
      <w:r w:rsidR="001F7B6F">
        <w:rPr>
          <w:rFonts w:cstheme="minorHAnsi"/>
        </w:rPr>
      </w:r>
      <w:r w:rsidR="001F7B6F">
        <w:rPr>
          <w:rFonts w:cstheme="minorHAnsi"/>
        </w:rPr>
        <w:fldChar w:fldCharType="end"/>
      </w:r>
      <w:r w:rsidR="001F7B6F">
        <w:rPr>
          <w:rFonts w:cstheme="minorHAnsi"/>
        </w:rPr>
      </w:r>
      <w:r w:rsidR="001F7B6F">
        <w:rPr>
          <w:rFonts w:cstheme="minorHAnsi"/>
        </w:rPr>
        <w:fldChar w:fldCharType="separate"/>
      </w:r>
      <w:r w:rsidR="001F7B6F">
        <w:rPr>
          <w:rFonts w:cstheme="minorHAnsi"/>
          <w:noProof/>
        </w:rPr>
        <w:t>(Denby, Kumar et al. 2004, Rowe and Kliebenstein 2008, Zhang, Corwin et al. 2017, Atwell, Corwin et al. 2018)</w:t>
      </w:r>
      <w:r w:rsidR="001F7B6F">
        <w:rPr>
          <w:rFonts w:cstheme="minorHAnsi"/>
        </w:rPr>
        <w:fldChar w:fldCharType="end"/>
      </w:r>
      <w:r w:rsidR="007F58B2">
        <w:rPr>
          <w:rFonts w:cstheme="minorHAnsi"/>
        </w:rPr>
        <w:t xml:space="preserve">. </w:t>
      </w:r>
      <w:r w:rsidR="00844EE9">
        <w:rPr>
          <w:rFonts w:cstheme="minorHAnsi"/>
        </w:rPr>
        <w:t>The genomes of both the host and the pathogen harbor extensive genetic diversity that has been successfully used for GWA to identify loci controlling virulence</w:t>
      </w:r>
      <w:r w:rsidR="00361755">
        <w:rPr>
          <w:rFonts w:cstheme="minorHAnsi"/>
        </w:rPr>
        <w:t xml:space="preserve"> </w:t>
      </w:r>
      <w:r w:rsidR="00361755">
        <w:rPr>
          <w:rFonts w:cstheme="minorHAnsi"/>
        </w:rPr>
        <w:fldChar w:fldCharType="begin"/>
      </w:r>
      <w:r w:rsidR="00361755">
        <w:rPr>
          <w:rFonts w:cstheme="minorHAnsi"/>
        </w:rPr>
        <w:instrText xml:space="preserve"> ADDIN EN.CITE &lt;EndNote&gt;&lt;Cite&gt;&lt;Author&gt;Atwell&lt;/Author&gt;&lt;Year&gt;2018&lt;/Year&gt;&lt;RecNum&gt;1145&lt;/RecNum&gt;&lt;DisplayText&gt;(Atwell, Corwin et al. 2018, Soltis, Atwell et al. 2019)&lt;/DisplayText&gt;&lt;record&gt;&lt;rec-number&gt;1145&lt;/rec-number&gt;&lt;foreign-keys&gt;&lt;key app="EN" db-id="a2x2tzszjfd2zjed0e8psfdtd0daafwwr002" timestamp="1541529269"&gt;1145&lt;/key&gt;&lt;/foreign-keys&gt;&lt;ref-type name="Journal Article"&gt;17&lt;/ref-type&gt;&lt;contributors&gt;&lt;authors&gt;&lt;author&gt;Atwell, S.&lt;/author&gt;&lt;author&gt;Corwin, J.&lt;/author&gt;&lt;author&gt;Soltis, N.&lt;/author&gt;&lt;author&gt;Kliebenstein, D.&lt;/author&gt;&lt;/authors&gt;&lt;/contributors&gt;&lt;titles&gt;&lt;title&gt;Resequencing and association mapping of the generalist pathogen Botrytis cinerea&lt;/title&gt;&lt;secondary-title&gt;bioRxiv&lt;/secondary-title&gt;&lt;/titles&gt;&lt;periodical&gt;&lt;full-title&gt;bioRxiv&lt;/full-title&gt;&lt;/periodical&gt;&lt;dates&gt;&lt;year&gt;2018&lt;/year&gt;&lt;/dates&gt;&lt;urls&gt;&lt;/urls&gt;&lt;/record&gt;&lt;/Cite&gt;&lt;Cite&gt;&lt;Author&gt;Soltis&lt;/Author&gt;&lt;Year&gt;2019&lt;/Year&gt;&lt;RecNum&gt;1154&lt;/RecNum&gt;&lt;record&gt;&lt;rec-number&gt;1154&lt;/rec-number&gt;&lt;foreign-keys&gt;&lt;key app="EN" db-id="a2x2tzszjfd2zjed0e8psfdtd0daafwwr002" timestamp="1548289764"&gt;1154&lt;/key&gt;&lt;/foreign-keys&gt;&lt;ref-type name="Journal Article"&gt;17&lt;/ref-type&gt;&lt;contributors&gt;&lt;authors&gt;&lt;author&gt;Soltis, Nicole E&lt;/author&gt;&lt;author&gt;Atwell, Susanna&lt;/author&gt;&lt;author&gt;Shi, Gongjun&lt;/author&gt;&lt;author&gt;Fordyce, Rachel F&lt;/author&gt;&lt;author&gt;Gwinner, Raoni&lt;/author&gt;&lt;author&gt;Gao, Dihan&lt;/author&gt;&lt;author&gt;Shafi, Aysha&lt;/author&gt;&lt;author&gt;Kliebenstein, Daniel J&lt;/author&gt;&lt;/authors&gt;&lt;/contributors&gt;&lt;titles&gt;&lt;title&gt;Interactions of tomato and Botrytis genetic diversity: Parsing the contributions of host differentiation, domestication and pathogen variation&lt;/title&gt;&lt;secondary-title&gt;The Plant Cell&lt;/secondary-title&gt;&lt;/titles&gt;&lt;periodical&gt;&lt;full-title&gt;The Plant Cell&lt;/full-title&gt;&lt;/periodical&gt;&lt;pages&gt;tpc. 00857.2018&lt;/pages&gt;&lt;dates&gt;&lt;year&gt;2019&lt;/year&gt;&lt;/dates&gt;&lt;isbn&gt;1040-4651&lt;/isbn&gt;&lt;urls&gt;&lt;/urls&gt;&lt;/record&gt;&lt;/Cite&gt;&lt;/EndNote&gt;</w:instrText>
      </w:r>
      <w:r w:rsidR="00361755">
        <w:rPr>
          <w:rFonts w:cstheme="minorHAnsi"/>
        </w:rPr>
        <w:fldChar w:fldCharType="separate"/>
      </w:r>
      <w:r w:rsidR="00361755">
        <w:rPr>
          <w:rFonts w:cstheme="minorHAnsi"/>
          <w:noProof/>
        </w:rPr>
        <w:t>(Atwell, Corwin et al. 2018, Soltis, Atwell et al. 2019)</w:t>
      </w:r>
      <w:r w:rsidR="00361755">
        <w:rPr>
          <w:rFonts w:cstheme="minorHAnsi"/>
        </w:rPr>
        <w:fldChar w:fldCharType="end"/>
      </w:r>
      <w:r w:rsidR="00844EE9">
        <w:rPr>
          <w:rFonts w:cstheme="minorHAnsi"/>
        </w:rPr>
        <w:t xml:space="preserve">. Further, the virulence outcome of the interaction is easily measured via high-throughput digital imaging allowing for a large body of molecular information </w:t>
      </w:r>
      <w:r w:rsidR="00361755">
        <w:rPr>
          <w:rFonts w:cstheme="minorHAnsi"/>
        </w:rPr>
        <w:t>to underpin any hypothesis generation from GWA</w:t>
      </w:r>
      <w:r w:rsidR="00844EE9">
        <w:rPr>
          <w:rFonts w:cstheme="minorHAnsi"/>
        </w:rPr>
        <w:t xml:space="preserve"> </w:t>
      </w:r>
      <w:r w:rsidR="00844EE9">
        <w:rPr>
          <w:rFonts w:cstheme="minorHAnsi"/>
        </w:rPr>
        <w:fldChar w:fldCharType="begin">
          <w:fldData xml:space="preserve">PEVuZE5vdGU+PENpdGU+PEF1dGhvcj5EZW5ieTwvQXV0aG9yPjxZZWFyPjIwMDQ8L1llYXI+PFJl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</w:fldData>
        </w:fldChar>
      </w:r>
      <w:r w:rsidR="00844EE9">
        <w:rPr>
          <w:rFonts w:cstheme="minorHAnsi"/>
        </w:rPr>
        <w:instrText xml:space="preserve"> ADDIN EN.CITE </w:instrText>
      </w:r>
      <w:r w:rsidR="00844EE9">
        <w:rPr>
          <w:rFonts w:cstheme="minorHAnsi"/>
        </w:rPr>
        <w:fldChar w:fldCharType="begin">
          <w:fldData xml:space="preserve">PEVuZE5vdGU+PENpdGU+PEF1dGhvcj5EZW5ieTwvQXV0aG9yPjxZZWFyPjIwMDQ8L1llYXI+PFJl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</w:fldData>
        </w:fldChar>
      </w:r>
      <w:r w:rsidR="00844EE9">
        <w:rPr>
          <w:rFonts w:cstheme="minorHAnsi"/>
        </w:rPr>
        <w:instrText xml:space="preserve"> ADDIN EN.CITE.DATA </w:instrText>
      </w:r>
      <w:r w:rsidR="00844EE9">
        <w:rPr>
          <w:rFonts w:cstheme="minorHAnsi"/>
        </w:rPr>
      </w:r>
      <w:r w:rsidR="00844EE9">
        <w:rPr>
          <w:rFonts w:cstheme="minorHAnsi"/>
        </w:rPr>
        <w:fldChar w:fldCharType="end"/>
      </w:r>
      <w:r w:rsidR="00844EE9">
        <w:rPr>
          <w:rFonts w:cstheme="minorHAnsi"/>
        </w:rPr>
      </w:r>
      <w:r w:rsidR="00844EE9">
        <w:rPr>
          <w:rFonts w:cstheme="minorHAnsi"/>
        </w:rPr>
        <w:fldChar w:fldCharType="separate"/>
      </w:r>
      <w:r w:rsidR="00844EE9">
        <w:rPr>
          <w:rFonts w:cstheme="minorHAnsi"/>
          <w:noProof/>
        </w:rPr>
        <w:t>(Denby, Kumar et al. 2004, Rowe and Kliebenstein 2008, Zhang, Corwin et al. 2017, Atwell, Corwin et al. 2018, Soltis, Atwell et al. 2019)</w:t>
      </w:r>
      <w:r w:rsidR="00844EE9">
        <w:rPr>
          <w:rFonts w:cstheme="minorHAnsi"/>
        </w:rPr>
        <w:fldChar w:fldCharType="end"/>
      </w:r>
      <w:r w:rsidR="00844EE9" w:rsidRPr="0035605C">
        <w:rPr>
          <w:rFonts w:cstheme="minorHAnsi"/>
        </w:rPr>
        <w:t>.</w:t>
      </w:r>
      <w:r w:rsidR="00361755">
        <w:rPr>
          <w:rFonts w:cstheme="minorHAnsi"/>
        </w:rPr>
        <w:t xml:space="preserve"> Finally, it is possible to measure both the host and pathogen transcriptomes in the same sample </w:t>
      </w:r>
      <w:r w:rsidR="00ED79CF">
        <w:rPr>
          <w:rFonts w:cstheme="minorHAnsi"/>
        </w:rPr>
        <w:t xml:space="preserve">{Zhang 2017; Zhang 2018}. </w:t>
      </w:r>
    </w:p>
    <w:p w14:paraId="48CA2E61" w14:textId="0EE106AE" w:rsidR="00245B23" w:rsidRPr="0035605C" w:rsidRDefault="00361755" w:rsidP="001F5026">
      <w:pPr>
        <w:spacing w:line="480" w:lineRule="auto"/>
        <w:ind w:firstLine="720"/>
        <w:rPr>
          <w:rFonts w:cstheme="minorHAnsi"/>
        </w:rPr>
      </w:pPr>
      <w:r>
        <w:rPr>
          <w:rFonts w:cstheme="minorHAnsi"/>
        </w:rPr>
        <w:lastRenderedPageBreak/>
        <w:t>Thus</w:t>
      </w:r>
      <w:r w:rsidR="00812EEF" w:rsidRPr="0035605C">
        <w:rPr>
          <w:rFonts w:cstheme="minorHAnsi"/>
        </w:rPr>
        <w:t xml:space="preserve">, we conducted </w:t>
      </w:r>
      <w:r>
        <w:rPr>
          <w:rFonts w:cstheme="minorHAnsi"/>
        </w:rPr>
        <w:t xml:space="preserve">a GWA analysis of the pathogen and host transcriptomes to identify </w:t>
      </w:r>
      <w:r w:rsidR="00812EEF" w:rsidRPr="0035605C">
        <w:rPr>
          <w:rFonts w:cstheme="minorHAnsi"/>
        </w:rPr>
        <w:t xml:space="preserve">loci in </w:t>
      </w:r>
      <w:r w:rsidR="00812EEF" w:rsidRPr="0035605C">
        <w:rPr>
          <w:rFonts w:cstheme="minorHAnsi"/>
          <w:i/>
        </w:rPr>
        <w:t>B. cinerea</w:t>
      </w:r>
      <w:r w:rsidR="00812EEF" w:rsidRPr="0035605C">
        <w:rPr>
          <w:rFonts w:cstheme="minorHAnsi"/>
        </w:rPr>
        <w:t xml:space="preserve"> that may be modulating </w:t>
      </w:r>
      <w:r w:rsidR="00ED79CF">
        <w:rPr>
          <w:rFonts w:cstheme="minorHAnsi"/>
        </w:rPr>
        <w:t>this interacti</w:t>
      </w:r>
      <w:r>
        <w:rPr>
          <w:rFonts w:cstheme="minorHAnsi"/>
        </w:rPr>
        <w:t>on</w:t>
      </w:r>
      <w:r w:rsidR="00812EEF" w:rsidRPr="0035605C">
        <w:rPr>
          <w:rFonts w:cstheme="minorHAnsi"/>
        </w:rPr>
        <w:t>.</w:t>
      </w:r>
      <w:r w:rsidR="001F5026">
        <w:rPr>
          <w:rFonts w:cstheme="minorHAnsi"/>
        </w:rPr>
        <w:t xml:space="preserve"> </w:t>
      </w:r>
      <w:r>
        <w:rPr>
          <w:rFonts w:cstheme="minorHAnsi"/>
        </w:rPr>
        <w:t xml:space="preserve"> We utilized a previous co-trans</w:t>
      </w:r>
      <w:r w:rsidR="00ED79CF">
        <w:rPr>
          <w:rFonts w:cstheme="minorHAnsi"/>
        </w:rPr>
        <w:t>crip</w:t>
      </w:r>
      <w:r>
        <w:rPr>
          <w:rFonts w:cstheme="minorHAnsi"/>
        </w:rPr>
        <w:t xml:space="preserve">tome dataset of </w:t>
      </w:r>
      <w:r w:rsidR="00245B23" w:rsidRPr="0035605C">
        <w:rPr>
          <w:rFonts w:cstheme="minorHAnsi"/>
        </w:rPr>
        <w:t>variation in individual transcript expression profiles</w:t>
      </w:r>
      <w:r>
        <w:rPr>
          <w:rFonts w:cstheme="minorHAnsi"/>
        </w:rPr>
        <w:t xml:space="preserve"> of diverse</w:t>
      </w:r>
      <w:r w:rsidR="00245B23" w:rsidRPr="0035605C">
        <w:rPr>
          <w:rFonts w:cstheme="minorHAnsi"/>
        </w:rPr>
        <w:t xml:space="preserve"> </w:t>
      </w:r>
      <w:r w:rsidRPr="0035605C">
        <w:rPr>
          <w:rFonts w:cstheme="minorHAnsi"/>
          <w:i/>
        </w:rPr>
        <w:t>B. cinerea</w:t>
      </w:r>
      <w:r w:rsidRPr="0035605C">
        <w:rPr>
          <w:rFonts w:cstheme="minorHAnsi"/>
        </w:rPr>
        <w:t xml:space="preserve"> </w:t>
      </w:r>
      <w:r>
        <w:rPr>
          <w:rFonts w:cstheme="minorHAnsi"/>
        </w:rPr>
        <w:t>isolates</w:t>
      </w:r>
      <w:r w:rsidRPr="0035605C">
        <w:rPr>
          <w:rFonts w:cstheme="minorHAnsi"/>
        </w:rPr>
        <w:t xml:space="preserve"> infecting the wildtype host Col-0 </w:t>
      </w:r>
      <w:r w:rsidRPr="0035605C">
        <w:rPr>
          <w:rFonts w:cstheme="minorHAnsi"/>
          <w:i/>
        </w:rPr>
        <w:t>A. thaliana</w:t>
      </w:r>
      <w:r w:rsidR="00FC434C">
        <w:rPr>
          <w:rFonts w:cstheme="minorHAnsi"/>
        </w:rPr>
        <w:t xml:space="preserve"> {Zhang 2017; Zhang 2018}</w:t>
      </w:r>
      <w:r w:rsidR="00245B23" w:rsidRPr="0035605C">
        <w:rPr>
          <w:rFonts w:cstheme="minorHAnsi"/>
        </w:rPr>
        <w:t xml:space="preserve">. </w:t>
      </w:r>
      <w:r>
        <w:rPr>
          <w:rFonts w:cstheme="minorHAnsi"/>
        </w:rPr>
        <w:t>These SNPs have an explicit directionality to them</w:t>
      </w:r>
      <w:r w:rsidR="00FC434C">
        <w:rPr>
          <w:rFonts w:cstheme="minorHAnsi"/>
        </w:rPr>
        <w:t>,</w:t>
      </w:r>
      <w:r>
        <w:rPr>
          <w:rFonts w:cstheme="minorHAnsi"/>
        </w:rPr>
        <w:t xml:space="preserve"> as causality must arise within the pathogen and then extend to the host</w:t>
      </w:r>
      <w:r w:rsidR="00245B23" w:rsidRPr="0035605C">
        <w:rPr>
          <w:rFonts w:cstheme="minorHAnsi"/>
        </w:rPr>
        <w:t xml:space="preserve">. </w:t>
      </w:r>
      <w:r>
        <w:rPr>
          <w:rFonts w:cstheme="minorHAnsi"/>
        </w:rPr>
        <w:t xml:space="preserve">This </w:t>
      </w:r>
      <w:r w:rsidR="004B49CF">
        <w:rPr>
          <w:rFonts w:cstheme="minorHAnsi"/>
        </w:rPr>
        <w:t>analysis</w:t>
      </w:r>
      <w:r w:rsidR="001F5026">
        <w:rPr>
          <w:rFonts w:cstheme="minorHAnsi"/>
        </w:rPr>
        <w:t xml:space="preserve"> found</w:t>
      </w:r>
      <w:r w:rsidR="004B49CF">
        <w:rPr>
          <w:rFonts w:cstheme="minorHAnsi"/>
        </w:rPr>
        <w:t xml:space="preserve"> mostly small-effect polymorphisms</w:t>
      </w:r>
      <w:r w:rsidR="00312A39">
        <w:rPr>
          <w:rFonts w:cstheme="minorHAnsi"/>
        </w:rPr>
        <w:t xml:space="preserve"> dispersed throughout the </w:t>
      </w:r>
      <w:r w:rsidR="00312A39" w:rsidRPr="00312A39">
        <w:rPr>
          <w:rFonts w:cstheme="minorHAnsi"/>
          <w:i/>
        </w:rPr>
        <w:t xml:space="preserve">B. cinerea </w:t>
      </w:r>
      <w:r w:rsidR="00312A39">
        <w:rPr>
          <w:rFonts w:cstheme="minorHAnsi"/>
        </w:rPr>
        <w:t xml:space="preserve">genome, with several hotspots of </w:t>
      </w:r>
      <w:r w:rsidR="00312A39" w:rsidRPr="00312A39">
        <w:rPr>
          <w:rFonts w:cstheme="minorHAnsi"/>
          <w:i/>
        </w:rPr>
        <w:t>trans</w:t>
      </w:r>
      <w:r w:rsidR="00312A39">
        <w:rPr>
          <w:rFonts w:cstheme="minorHAnsi"/>
        </w:rPr>
        <w:t xml:space="preserve">-eQTL activity. These hotspot loci </w:t>
      </w:r>
      <w:r>
        <w:rPr>
          <w:rFonts w:cstheme="minorHAnsi"/>
        </w:rPr>
        <w:t xml:space="preserve">could be linked to </w:t>
      </w:r>
      <w:r w:rsidR="00FC434C">
        <w:rPr>
          <w:rFonts w:cstheme="minorHAnsi"/>
        </w:rPr>
        <w:t>a</w:t>
      </w:r>
      <w:r>
        <w:rPr>
          <w:rFonts w:cstheme="minorHAnsi"/>
        </w:rPr>
        <w:t xml:space="preserve">ffecting specific host or pathogen transcript modules and </w:t>
      </w:r>
      <w:r w:rsidR="00FC434C">
        <w:rPr>
          <w:rFonts w:cstheme="minorHAnsi"/>
        </w:rPr>
        <w:t>to</w:t>
      </w:r>
      <w:r>
        <w:rPr>
          <w:rFonts w:cstheme="minorHAnsi"/>
        </w:rPr>
        <w:t xml:space="preserve"> variation in lesion size. There was no identifiable overlap in the hotspots that linked to the host or the pathogen</w:t>
      </w:r>
      <w:r w:rsidR="00312A39">
        <w:rPr>
          <w:rFonts w:cstheme="minorHAnsi"/>
        </w:rPr>
        <w:t xml:space="preserve">, suggesting a </w:t>
      </w:r>
      <w:r>
        <w:rPr>
          <w:rFonts w:cstheme="minorHAnsi"/>
        </w:rPr>
        <w:t xml:space="preserve">somewhat </w:t>
      </w:r>
      <w:r w:rsidR="00312A39">
        <w:rPr>
          <w:rFonts w:cstheme="minorHAnsi"/>
        </w:rPr>
        <w:t xml:space="preserve">independent basis of transcriptional regulation of host and pathogen by the </w:t>
      </w:r>
      <w:r w:rsidR="00312A39" w:rsidRPr="00312A39">
        <w:rPr>
          <w:rFonts w:cstheme="minorHAnsi"/>
          <w:i/>
        </w:rPr>
        <w:t>B. cinerea</w:t>
      </w:r>
      <w:r w:rsidR="00312A39">
        <w:rPr>
          <w:rFonts w:cstheme="minorHAnsi"/>
        </w:rPr>
        <w:t xml:space="preserve"> genome. </w:t>
      </w:r>
      <w:r w:rsidR="00345CA0">
        <w:rPr>
          <w:rFonts w:cstheme="minorHAnsi"/>
        </w:rPr>
        <w:t xml:space="preserve">Among these hotspot loci, all appeared to tag novel genes not previously identified as controlling plant-pathogen virulence interactions. Overall, we identify a mix of novel loci potentially controlling the interaction of </w:t>
      </w:r>
      <w:r w:rsidR="00345CA0" w:rsidRPr="00345CA0">
        <w:rPr>
          <w:rFonts w:cstheme="minorHAnsi"/>
          <w:i/>
        </w:rPr>
        <w:t>A. thaliana</w:t>
      </w:r>
      <w:r w:rsidR="00345CA0">
        <w:rPr>
          <w:rFonts w:cstheme="minorHAnsi"/>
        </w:rPr>
        <w:t xml:space="preserve"> and </w:t>
      </w:r>
      <w:r w:rsidR="00345CA0" w:rsidRPr="00345CA0">
        <w:rPr>
          <w:rFonts w:cstheme="minorHAnsi"/>
          <w:i/>
        </w:rPr>
        <w:t xml:space="preserve">B. cinerea </w:t>
      </w:r>
      <w:r w:rsidR="00345CA0">
        <w:rPr>
          <w:rFonts w:cstheme="minorHAnsi"/>
        </w:rPr>
        <w:t xml:space="preserve">via modulation of gene expression, with evidence for connections to virulence. </w:t>
      </w:r>
    </w:p>
    <w:p w14:paraId="652193F1" w14:textId="77777777" w:rsidR="00FE699F" w:rsidRPr="0035605C" w:rsidRDefault="00FE699F" w:rsidP="00245B23">
      <w:pPr>
        <w:spacing w:line="480" w:lineRule="auto"/>
        <w:rPr>
          <w:rFonts w:cstheme="minorHAnsi"/>
          <w:b/>
        </w:rPr>
      </w:pPr>
      <w:r w:rsidRPr="0035605C">
        <w:rPr>
          <w:rFonts w:cstheme="minorHAnsi"/>
          <w:b/>
        </w:rPr>
        <w:t xml:space="preserve">RESULTS </w:t>
      </w:r>
    </w:p>
    <w:p w14:paraId="3964CE43" w14:textId="2E3A0FD0" w:rsidR="00060ACB" w:rsidRPr="0035605C" w:rsidRDefault="00060ACB" w:rsidP="00245B23">
      <w:pPr>
        <w:spacing w:line="480" w:lineRule="auto"/>
        <w:rPr>
          <w:rFonts w:cstheme="minorHAnsi"/>
          <w:b/>
        </w:rPr>
      </w:pPr>
      <w:r w:rsidRPr="0035605C">
        <w:rPr>
          <w:rFonts w:cstheme="minorHAnsi"/>
          <w:b/>
        </w:rPr>
        <w:t>eQTL</w:t>
      </w:r>
      <w:r w:rsidR="00BF56F8" w:rsidRPr="0035605C">
        <w:rPr>
          <w:rFonts w:cstheme="minorHAnsi"/>
          <w:b/>
        </w:rPr>
        <w:t xml:space="preserve"> indicate polygenic transcriptome modulation</w:t>
      </w:r>
    </w:p>
    <w:p w14:paraId="2645F7F4" w14:textId="1F7A9341" w:rsidR="00726354" w:rsidRDefault="00A27DDA" w:rsidP="00B44937">
      <w:pPr>
        <w:spacing w:line="480" w:lineRule="auto"/>
        <w:ind w:firstLine="720"/>
        <w:rPr>
          <w:rFonts w:cstheme="minorHAnsi"/>
        </w:rPr>
      </w:pPr>
      <w:r>
        <w:rPr>
          <w:rFonts w:cstheme="minorHAnsi"/>
        </w:rPr>
        <w:t>To better understand how natural genetic variation in the pathogen influences both the host and pathogen transcriptomes, w</w:t>
      </w:r>
      <w:r w:rsidRPr="0035605C">
        <w:rPr>
          <w:rFonts w:cstheme="minorHAnsi"/>
        </w:rPr>
        <w:t xml:space="preserve">e </w:t>
      </w:r>
      <w:r w:rsidR="00952F7C" w:rsidRPr="0035605C">
        <w:rPr>
          <w:rFonts w:cstheme="minorHAnsi"/>
        </w:rPr>
        <w:t xml:space="preserve">performed </w:t>
      </w:r>
      <w:r w:rsidR="00ED6C2C">
        <w:rPr>
          <w:rFonts w:cstheme="minorHAnsi"/>
        </w:rPr>
        <w:t xml:space="preserve">expression </w:t>
      </w:r>
      <w:r w:rsidR="00E00308">
        <w:rPr>
          <w:rFonts w:cstheme="minorHAnsi"/>
        </w:rPr>
        <w:t xml:space="preserve">GWA </w:t>
      </w:r>
      <w:r w:rsidR="00952F7C" w:rsidRPr="0035605C">
        <w:rPr>
          <w:rFonts w:cstheme="minorHAnsi"/>
        </w:rPr>
        <w:t xml:space="preserve">across all genes expressed in </w:t>
      </w:r>
      <w:r>
        <w:rPr>
          <w:rFonts w:cstheme="minorHAnsi"/>
        </w:rPr>
        <w:t>both species within the</w:t>
      </w:r>
      <w:r w:rsidRPr="0035605C">
        <w:rPr>
          <w:rFonts w:cstheme="minorHAnsi"/>
        </w:rPr>
        <w:t xml:space="preserve"> </w:t>
      </w:r>
      <w:r w:rsidR="00952F7C" w:rsidRPr="0035605C">
        <w:rPr>
          <w:rFonts w:cstheme="minorHAnsi"/>
          <w:i/>
        </w:rPr>
        <w:t xml:space="preserve">B. cinerea </w:t>
      </w:r>
      <w:r w:rsidR="00952F7C" w:rsidRPr="0035605C">
        <w:rPr>
          <w:rFonts w:cstheme="minorHAnsi"/>
        </w:rPr>
        <w:t xml:space="preserve">- </w:t>
      </w:r>
      <w:r w:rsidR="00952F7C" w:rsidRPr="0035605C">
        <w:rPr>
          <w:rFonts w:cstheme="minorHAnsi"/>
          <w:i/>
        </w:rPr>
        <w:t>A. thaliana</w:t>
      </w:r>
      <w:r w:rsidR="00952F7C" w:rsidRPr="0035605C">
        <w:rPr>
          <w:rFonts w:cstheme="minorHAnsi"/>
        </w:rPr>
        <w:t xml:space="preserve"> pathosystem. </w:t>
      </w:r>
      <w:r>
        <w:rPr>
          <w:rFonts w:cstheme="minorHAnsi"/>
        </w:rPr>
        <w:t xml:space="preserve">This incorporated </w:t>
      </w:r>
      <w:r w:rsidR="005B2B5E" w:rsidRPr="0035605C">
        <w:rPr>
          <w:rFonts w:cstheme="minorHAnsi"/>
        </w:rPr>
        <w:t xml:space="preserve">the </w:t>
      </w:r>
      <w:r w:rsidR="00012302" w:rsidRPr="0035605C">
        <w:rPr>
          <w:rFonts w:cstheme="minorHAnsi"/>
        </w:rPr>
        <w:t>expression</w:t>
      </w:r>
      <w:r w:rsidR="005B2B5E" w:rsidRPr="0035605C">
        <w:rPr>
          <w:rFonts w:cstheme="minorHAnsi"/>
        </w:rPr>
        <w:t xml:space="preserve"> profiles of </w:t>
      </w:r>
      <w:r w:rsidR="003E1847" w:rsidRPr="0035605C">
        <w:rPr>
          <w:rFonts w:cstheme="minorHAnsi"/>
        </w:rPr>
        <w:t>9</w:t>
      </w:r>
      <w:r w:rsidR="002501D8" w:rsidRPr="0035605C">
        <w:rPr>
          <w:rFonts w:cstheme="minorHAnsi"/>
        </w:rPr>
        <w:t>,</w:t>
      </w:r>
      <w:r w:rsidR="003E1847" w:rsidRPr="0035605C">
        <w:rPr>
          <w:rFonts w:cstheme="minorHAnsi"/>
        </w:rPr>
        <w:t>267</w:t>
      </w:r>
      <w:r w:rsidR="005B2B5E" w:rsidRPr="0035605C">
        <w:rPr>
          <w:rFonts w:cstheme="minorHAnsi"/>
        </w:rPr>
        <w:t xml:space="preserve"> </w:t>
      </w:r>
      <w:r w:rsidR="00214E21" w:rsidRPr="0035605C">
        <w:rPr>
          <w:rFonts w:cstheme="minorHAnsi"/>
          <w:i/>
        </w:rPr>
        <w:t xml:space="preserve">B. cinerea </w:t>
      </w:r>
      <w:r w:rsidR="005B2B5E" w:rsidRPr="0035605C">
        <w:rPr>
          <w:rFonts w:cstheme="minorHAnsi"/>
        </w:rPr>
        <w:t xml:space="preserve">genes </w:t>
      </w:r>
      <w:r w:rsidR="00214E21" w:rsidRPr="0035605C">
        <w:rPr>
          <w:rFonts w:cstheme="minorHAnsi"/>
        </w:rPr>
        <w:t xml:space="preserve">and </w:t>
      </w:r>
      <w:r w:rsidR="00925468" w:rsidRPr="0035605C">
        <w:rPr>
          <w:rFonts w:cstheme="minorHAnsi"/>
        </w:rPr>
        <w:t>23,947</w:t>
      </w:r>
      <w:r w:rsidR="00214E21" w:rsidRPr="0035605C">
        <w:rPr>
          <w:rFonts w:cstheme="minorHAnsi"/>
        </w:rPr>
        <w:t xml:space="preserve"> </w:t>
      </w:r>
      <w:r w:rsidR="004D2A39">
        <w:rPr>
          <w:rFonts w:cstheme="minorHAnsi"/>
        </w:rPr>
        <w:t xml:space="preserve">Col-0 </w:t>
      </w:r>
      <w:r w:rsidR="00214E21" w:rsidRPr="0035605C">
        <w:rPr>
          <w:rFonts w:cstheme="minorHAnsi"/>
          <w:i/>
        </w:rPr>
        <w:t>A. thaliana</w:t>
      </w:r>
      <w:r w:rsidR="00B8405E">
        <w:rPr>
          <w:rFonts w:cstheme="minorHAnsi"/>
        </w:rPr>
        <w:t xml:space="preserve"> genes,</w:t>
      </w:r>
      <w:r w:rsidR="00214E21" w:rsidRPr="0035605C">
        <w:rPr>
          <w:rFonts w:cstheme="minorHAnsi"/>
          <w:i/>
        </w:rPr>
        <w:t xml:space="preserve"> </w:t>
      </w:r>
      <w:r>
        <w:rPr>
          <w:rFonts w:cstheme="minorHAnsi"/>
        </w:rPr>
        <w:t>each as individual traits</w:t>
      </w:r>
      <w:r w:rsidR="004D2A39">
        <w:rPr>
          <w:rFonts w:cstheme="minorHAnsi"/>
        </w:rPr>
        <w:t xml:space="preserve"> across 96 diverse </w:t>
      </w:r>
      <w:r w:rsidR="004D2A39" w:rsidRPr="004D2A39">
        <w:rPr>
          <w:rFonts w:cstheme="minorHAnsi"/>
          <w:i/>
        </w:rPr>
        <w:t>B. cinerea</w:t>
      </w:r>
      <w:r w:rsidR="004D2A39">
        <w:rPr>
          <w:rFonts w:cstheme="minorHAnsi"/>
        </w:rPr>
        <w:t xml:space="preserve"> isolates</w:t>
      </w:r>
      <w:r w:rsidR="005B2B5E" w:rsidRPr="0035605C">
        <w:rPr>
          <w:rFonts w:cstheme="minorHAnsi"/>
        </w:rPr>
        <w:t>.</w:t>
      </w:r>
      <w:r w:rsidR="00F10155" w:rsidRPr="0035605C">
        <w:rPr>
          <w:rFonts w:cstheme="minorHAnsi"/>
        </w:rPr>
        <w:t xml:space="preserve"> </w:t>
      </w:r>
      <w:r>
        <w:rPr>
          <w:rFonts w:cstheme="minorHAnsi"/>
        </w:rPr>
        <w:t xml:space="preserve">For each trait, we used a </w:t>
      </w:r>
      <w:r w:rsidR="00F10155" w:rsidRPr="0035605C">
        <w:rPr>
          <w:rFonts w:cstheme="minorHAnsi"/>
        </w:rPr>
        <w:t xml:space="preserve">used </w:t>
      </w:r>
      <w:r w:rsidRPr="0035605C">
        <w:rPr>
          <w:rFonts w:cstheme="minorHAnsi"/>
        </w:rPr>
        <w:t>Genome-wide Efficient Mixed Model Association (GEMMA)</w:t>
      </w:r>
      <w:r>
        <w:rPr>
          <w:rFonts w:cstheme="minorHAnsi"/>
        </w:rPr>
        <w:t xml:space="preserve"> mode with a</w:t>
      </w:r>
      <w:r w:rsidR="00F10155" w:rsidRPr="0035605C">
        <w:rPr>
          <w:rFonts w:cstheme="minorHAnsi"/>
        </w:rPr>
        <w:t xml:space="preserve"> previous genome</w:t>
      </w:r>
      <w:r w:rsidR="009006F4" w:rsidRPr="0035605C">
        <w:rPr>
          <w:rFonts w:cstheme="minorHAnsi"/>
        </w:rPr>
        <w:t>-</w:t>
      </w:r>
      <w:r w:rsidR="00F10155" w:rsidRPr="0035605C">
        <w:rPr>
          <w:rFonts w:cstheme="minorHAnsi"/>
        </w:rPr>
        <w:t xml:space="preserve">wide SNP dataset </w:t>
      </w:r>
      <w:r>
        <w:rPr>
          <w:rFonts w:cstheme="minorHAnsi"/>
        </w:rPr>
        <w:t>of</w:t>
      </w:r>
      <w:r w:rsidR="00F10155" w:rsidRPr="0035605C">
        <w:rPr>
          <w:rFonts w:cstheme="minorHAnsi"/>
        </w:rPr>
        <w:t xml:space="preserve"> </w:t>
      </w:r>
      <w:r w:rsidR="009006F4" w:rsidRPr="0035605C">
        <w:rPr>
          <w:rFonts w:cstheme="minorHAnsi"/>
        </w:rPr>
        <w:t>237,878</w:t>
      </w:r>
      <w:r w:rsidR="00F10155" w:rsidRPr="0035605C">
        <w:rPr>
          <w:rFonts w:cstheme="minorHAnsi"/>
        </w:rPr>
        <w:t xml:space="preserve"> SNPs with a minimum minor allele frequency of </w:t>
      </w:r>
      <w:r w:rsidR="009006F4" w:rsidRPr="0035605C">
        <w:rPr>
          <w:rFonts w:cstheme="minorHAnsi"/>
        </w:rPr>
        <w:t>0.20</w:t>
      </w:r>
      <w:r w:rsidR="00B8405E">
        <w:rPr>
          <w:rFonts w:cstheme="minorHAnsi"/>
        </w:rPr>
        <w:t xml:space="preserve"> </w:t>
      </w:r>
      <w:r w:rsidR="001F7B6F">
        <w:rPr>
          <w:rFonts w:cstheme="minorHAnsi"/>
        </w:rPr>
        <w:fldChar w:fldCharType="begin"/>
      </w:r>
      <w:r w:rsidR="001F7B6F">
        <w:rPr>
          <w:rFonts w:cstheme="minorHAnsi"/>
        </w:rPr>
        <w:instrText xml:space="preserve"> ADDIN EN.CITE &lt;EndNote&gt;&lt;Cite&gt;&lt;Author&gt;Zhou&lt;/Author&gt;&lt;Year&gt;2012&lt;/Year&gt;&lt;RecNum&gt;608&lt;/RecNum&gt;&lt;DisplayText&gt;(Zhou and Stephens 2012, Atwell, Corwin et al. 2018)&lt;/DisplayText&gt;&lt;record&gt;&lt;rec-number&gt;608&lt;/rec-number&gt;&lt;foreign-keys&gt;&lt;key app="EN" db-id="a2x2tzszjfd2zjed0e8psfdtd0daafwwr002" timestamp="0"&gt;608&lt;/key&gt;&lt;/foreign-keys&gt;&lt;ref-type name="Journal Article"&gt;17&lt;/ref-type&gt;&lt;contributors&gt;&lt;authors&gt;&lt;author&gt;Zhou, Xiang&lt;/author&gt;&lt;author&gt;Stephens, Matthew&lt;/author&gt;&lt;/authors&gt;&lt;/contributors&gt;&lt;titles&gt;&lt;title&gt;Genome-wide efficient mixed-model analysis for association studies&lt;/title&gt;&lt;secondary-title&gt;Nature genetics&lt;/secondary-title&gt;&lt;/titles&gt;&lt;pages&gt;821&lt;/pages&gt;&lt;volume&gt;44&lt;/volume&gt;&lt;number&gt;7&lt;/number&gt;&lt;dates&gt;&lt;year&gt;2012&lt;/year&gt;&lt;/dates&gt;&lt;isbn&gt;1546-1718&lt;/isbn&gt;&lt;urls&gt;&lt;/urls&gt;&lt;/record&gt;&lt;/Cite&gt;&lt;Cite&gt;&lt;Author&gt;Atwell&lt;/Author&gt;&lt;Year&gt;2018&lt;/Year&gt;&lt;RecNum&gt;1145&lt;/RecNum&gt;&lt;record&gt;&lt;rec-number&gt;1145&lt;/rec-number&gt;&lt;foreign-keys&gt;&lt;key app="EN" db-id="a2x2tzszjfd2zjed0e8psfdtd0daafwwr002" timestamp="1541529269"&gt;1145&lt;/key&gt;&lt;/foreign-keys&gt;&lt;ref-type name="Journal Article"&gt;17&lt;/ref-type&gt;&lt;contributors&gt;&lt;authors&gt;&lt;author&gt;Atwell, S.&lt;/author&gt;&lt;author&gt;Corwin, J.&lt;/author&gt;&lt;author&gt;Soltis, N.&lt;/author&gt;&lt;author&gt;Kliebenstein, D.&lt;/author&gt;&lt;/authors&gt;&lt;/contributors&gt;&lt;titles&gt;&lt;title&gt;Resequencing and association mapping of the generalist pathogen Botrytis cinerea&lt;/title&gt;&lt;secondary-title&gt;bioRxiv&lt;/secondary-title&gt;&lt;/titles&gt;&lt;periodical&gt;&lt;full-title&gt;bioRxiv&lt;/full-title&gt;&lt;/periodical&gt;&lt;dates&gt;&lt;year&gt;2018&lt;/year&gt;&lt;/dates&gt;&lt;urls&gt;&lt;/urls&gt;&lt;/record&gt;&lt;/Cite&gt;&lt;/EndNote&gt;</w:instrText>
      </w:r>
      <w:r w:rsidR="001F7B6F">
        <w:rPr>
          <w:rFonts w:cstheme="minorHAnsi"/>
        </w:rPr>
        <w:fldChar w:fldCharType="separate"/>
      </w:r>
      <w:r w:rsidR="001F7B6F">
        <w:rPr>
          <w:rFonts w:cstheme="minorHAnsi"/>
          <w:noProof/>
        </w:rPr>
        <w:t>(Zhou and Stephens 2012, Atwell, Corwin et al. 2018)</w:t>
      </w:r>
      <w:r w:rsidR="001F7B6F">
        <w:rPr>
          <w:rFonts w:cstheme="minorHAnsi"/>
        </w:rPr>
        <w:fldChar w:fldCharType="end"/>
      </w:r>
      <w:r w:rsidR="00C05EAA" w:rsidRPr="0035605C">
        <w:rPr>
          <w:rFonts w:cstheme="minorHAnsi"/>
        </w:rPr>
        <w:t xml:space="preserve">. </w:t>
      </w:r>
      <w:r>
        <w:rPr>
          <w:rFonts w:cstheme="minorHAnsi"/>
        </w:rPr>
        <w:t xml:space="preserve">GEMMA </w:t>
      </w:r>
      <w:r w:rsidRPr="0035605C">
        <w:rPr>
          <w:rFonts w:cstheme="minorHAnsi"/>
        </w:rPr>
        <w:t xml:space="preserve">estimates the significance of effects of each SNP on the focal trait as a p-value </w:t>
      </w:r>
      <w:r>
        <w:rPr>
          <w:rFonts w:cstheme="minorHAnsi"/>
        </w:rPr>
        <w:t>after accounting for</w:t>
      </w:r>
      <w:r w:rsidRPr="0035605C">
        <w:rPr>
          <w:rFonts w:cstheme="minorHAnsi"/>
        </w:rPr>
        <w:t xml:space="preserve"> </w:t>
      </w:r>
      <w:r>
        <w:rPr>
          <w:rFonts w:cstheme="minorHAnsi"/>
        </w:rPr>
        <w:t>potential</w:t>
      </w:r>
      <w:r w:rsidRPr="0035605C">
        <w:rPr>
          <w:rFonts w:cstheme="minorHAnsi"/>
        </w:rPr>
        <w:t xml:space="preserve"> </w:t>
      </w:r>
      <w:r w:rsidR="00C05EAA" w:rsidRPr="0035605C">
        <w:rPr>
          <w:rFonts w:cstheme="minorHAnsi"/>
        </w:rPr>
        <w:t xml:space="preserve">effects of </w:t>
      </w:r>
      <w:r w:rsidR="00C05EAA" w:rsidRPr="0035605C">
        <w:rPr>
          <w:rFonts w:cstheme="minorHAnsi"/>
        </w:rPr>
        <w:lastRenderedPageBreak/>
        <w:t xml:space="preserve">population structure within </w:t>
      </w:r>
      <w:r>
        <w:rPr>
          <w:rFonts w:cstheme="minorHAnsi"/>
        </w:rPr>
        <w:t>the</w:t>
      </w:r>
      <w:r w:rsidRPr="0035605C">
        <w:rPr>
          <w:rFonts w:cstheme="minorHAnsi"/>
        </w:rPr>
        <w:t xml:space="preserve"> </w:t>
      </w:r>
      <w:r w:rsidR="00C05EAA" w:rsidRPr="0035605C">
        <w:rPr>
          <w:rFonts w:cstheme="minorHAnsi"/>
          <w:i/>
        </w:rPr>
        <w:t>B. cinerea</w:t>
      </w:r>
      <w:r w:rsidR="00C05EAA" w:rsidRPr="0035605C">
        <w:rPr>
          <w:rFonts w:cstheme="minorHAnsi"/>
        </w:rPr>
        <w:t xml:space="preserve"> isolates. </w:t>
      </w:r>
      <w:r w:rsidR="00912EE3" w:rsidRPr="0035605C">
        <w:rPr>
          <w:rFonts w:cstheme="minorHAnsi"/>
        </w:rPr>
        <w:t xml:space="preserve">In total, </w:t>
      </w:r>
      <w:r w:rsidR="00494335">
        <w:rPr>
          <w:rFonts w:cstheme="minorHAnsi"/>
        </w:rPr>
        <w:t xml:space="preserve">GEMMA was able to </w:t>
      </w:r>
      <w:r w:rsidR="00912EE3">
        <w:rPr>
          <w:rFonts w:cstheme="minorHAnsi"/>
        </w:rPr>
        <w:t>identif</w:t>
      </w:r>
      <w:r w:rsidR="00B8405E">
        <w:rPr>
          <w:rFonts w:cstheme="minorHAnsi"/>
        </w:rPr>
        <w:t>y</w:t>
      </w:r>
      <w:r w:rsidR="00912EE3">
        <w:rPr>
          <w:rFonts w:cstheme="minorHAnsi"/>
        </w:rPr>
        <w:t xml:space="preserve"> </w:t>
      </w:r>
      <w:r w:rsidR="00912EE3" w:rsidRPr="0035605C">
        <w:rPr>
          <w:rFonts w:cstheme="minorHAnsi"/>
          <w:i/>
        </w:rPr>
        <w:t>B. cinerea</w:t>
      </w:r>
      <w:r w:rsidR="00912EE3">
        <w:rPr>
          <w:rFonts w:cstheme="minorHAnsi"/>
        </w:rPr>
        <w:t xml:space="preserve"> SNPs linked to transcriptional </w:t>
      </w:r>
      <w:r w:rsidR="00912EE3" w:rsidRPr="0035605C">
        <w:rPr>
          <w:rFonts w:cstheme="minorHAnsi"/>
        </w:rPr>
        <w:t xml:space="preserve">variation in </w:t>
      </w:r>
      <w:r w:rsidR="00912EE3">
        <w:rPr>
          <w:rFonts w:cstheme="minorHAnsi"/>
        </w:rPr>
        <w:t>5,213</w:t>
      </w:r>
      <w:r w:rsidR="00912EE3" w:rsidRPr="0035605C">
        <w:rPr>
          <w:rFonts w:cstheme="minorHAnsi"/>
        </w:rPr>
        <w:t xml:space="preserve"> </w:t>
      </w:r>
      <w:r w:rsidR="00912EE3" w:rsidRPr="0035605C">
        <w:rPr>
          <w:rFonts w:cstheme="minorHAnsi"/>
          <w:i/>
        </w:rPr>
        <w:t xml:space="preserve">A. thaliana </w:t>
      </w:r>
      <w:r w:rsidR="00912EE3" w:rsidRPr="0035605C">
        <w:rPr>
          <w:rFonts w:cstheme="minorHAnsi"/>
        </w:rPr>
        <w:t xml:space="preserve">genes and </w:t>
      </w:r>
      <w:r w:rsidR="00912EE3">
        <w:rPr>
          <w:rFonts w:cstheme="minorHAnsi"/>
        </w:rPr>
        <w:t>1,616</w:t>
      </w:r>
      <w:r w:rsidR="00912EE3" w:rsidRPr="0035605C">
        <w:rPr>
          <w:rFonts w:cstheme="minorHAnsi"/>
        </w:rPr>
        <w:t xml:space="preserve"> </w:t>
      </w:r>
      <w:r w:rsidR="00912EE3" w:rsidRPr="0035605C">
        <w:rPr>
          <w:rFonts w:cstheme="minorHAnsi"/>
          <w:i/>
        </w:rPr>
        <w:t>B. cinerea</w:t>
      </w:r>
      <w:r w:rsidR="00912EE3" w:rsidRPr="0035605C">
        <w:rPr>
          <w:rFonts w:cstheme="minorHAnsi"/>
        </w:rPr>
        <w:t xml:space="preserve"> genes</w:t>
      </w:r>
      <w:commentRangeStart w:id="14"/>
      <w:r w:rsidR="00912EE3" w:rsidRPr="0035605C">
        <w:rPr>
          <w:rFonts w:cstheme="minorHAnsi"/>
        </w:rPr>
        <w:t xml:space="preserve">. </w:t>
      </w:r>
      <w:commentRangeStart w:id="15"/>
      <w:ins w:id="16" w:author="Dan Kliebenstein" w:date="2019-02-21T10:45:00Z">
        <w:r w:rsidR="00912EE3">
          <w:rPr>
            <w:rFonts w:cstheme="minorHAnsi"/>
          </w:rPr>
          <w:t>For these genes with significant SNPs, there was a median of XX SNPs p</w:t>
        </w:r>
        <w:bookmarkStart w:id="17" w:name="_GoBack"/>
        <w:bookmarkEnd w:id="17"/>
        <w:r w:rsidR="00912EE3">
          <w:rPr>
            <w:rFonts w:cstheme="minorHAnsi"/>
          </w:rPr>
          <w:t xml:space="preserve">er transcript (Range 1 to 16,818 SNPs) for </w:t>
        </w:r>
      </w:ins>
      <w:r w:rsidR="0087068F" w:rsidRPr="0035605C">
        <w:rPr>
          <w:rFonts w:cstheme="minorHAnsi"/>
          <w:i/>
        </w:rPr>
        <w:t>B. cinerea</w:t>
      </w:r>
      <w:r w:rsidR="0087068F" w:rsidRPr="0035605C">
        <w:rPr>
          <w:rFonts w:cstheme="minorHAnsi"/>
        </w:rPr>
        <w:t>, and</w:t>
      </w:r>
      <w:ins w:id="18" w:author="Dan Kliebenstein" w:date="2019-02-21T10:46:00Z">
        <w:r w:rsidR="00912EE3">
          <w:rPr>
            <w:rFonts w:cstheme="minorHAnsi"/>
          </w:rPr>
          <w:t xml:space="preserve"> a median of XX SNPs per transcript (Range 1 to </w:t>
        </w:r>
      </w:ins>
      <w:ins w:id="19" w:author="Dan Kliebenstein" w:date="2019-02-21T10:47:00Z">
        <w:r w:rsidR="00912EE3">
          <w:rPr>
            <w:rFonts w:cstheme="minorHAnsi"/>
          </w:rPr>
          <w:t>24</w:t>
        </w:r>
      </w:ins>
      <w:ins w:id="20" w:author="Dan Kliebenstein" w:date="2019-02-21T10:46:00Z">
        <w:r w:rsidR="00912EE3">
          <w:rPr>
            <w:rFonts w:cstheme="minorHAnsi"/>
          </w:rPr>
          <w:t>,</w:t>
        </w:r>
      </w:ins>
      <w:ins w:id="21" w:author="Dan Kliebenstein" w:date="2019-02-21T10:47:00Z">
        <w:r w:rsidR="00912EE3">
          <w:rPr>
            <w:rFonts w:cstheme="minorHAnsi"/>
          </w:rPr>
          <w:t>623</w:t>
        </w:r>
      </w:ins>
      <w:ins w:id="22" w:author="Dan Kliebenstein" w:date="2019-02-21T10:46:00Z">
        <w:r w:rsidR="00912EE3">
          <w:rPr>
            <w:rFonts w:cstheme="minorHAnsi"/>
          </w:rPr>
          <w:t xml:space="preserve"> SNPs) </w:t>
        </w:r>
      </w:ins>
      <w:r w:rsidR="0087068F" w:rsidRPr="0035605C">
        <w:rPr>
          <w:rFonts w:cstheme="minorHAnsi"/>
        </w:rPr>
        <w:t xml:space="preserve">for </w:t>
      </w:r>
      <w:r w:rsidR="0087068F" w:rsidRPr="0035605C">
        <w:rPr>
          <w:rFonts w:cstheme="minorHAnsi"/>
          <w:i/>
        </w:rPr>
        <w:t>A. thaliana</w:t>
      </w:r>
      <w:r w:rsidR="0087068F" w:rsidRPr="0035605C">
        <w:rPr>
          <w:rFonts w:cstheme="minorHAnsi"/>
        </w:rPr>
        <w:t xml:space="preserve"> transcripts</w:t>
      </w:r>
      <w:r w:rsidR="002565CD" w:rsidRPr="0035605C">
        <w:rPr>
          <w:rFonts w:cstheme="minorHAnsi"/>
        </w:rPr>
        <w:t xml:space="preserve"> </w:t>
      </w:r>
      <w:r w:rsidR="00B013CD" w:rsidRPr="0035605C">
        <w:rPr>
          <w:rFonts w:cstheme="minorHAnsi"/>
        </w:rPr>
        <w:t>(Figure N1)</w:t>
      </w:r>
      <w:commentRangeEnd w:id="15"/>
      <w:r>
        <w:rPr>
          <w:rStyle w:val="CommentReference"/>
        </w:rPr>
        <w:commentReference w:id="15"/>
      </w:r>
      <w:r w:rsidR="0087068F" w:rsidRPr="0035605C">
        <w:rPr>
          <w:rFonts w:cstheme="minorHAnsi"/>
        </w:rPr>
        <w:t xml:space="preserve">. </w:t>
      </w:r>
      <w:commentRangeStart w:id="23"/>
      <w:commentRangeStart w:id="24"/>
      <w:r w:rsidR="00912EE3">
        <w:rPr>
          <w:rFonts w:cstheme="minorHAnsi"/>
        </w:rPr>
        <w:t>Further, the distribution of p-values for significant SNP</w:t>
      </w:r>
      <w:r w:rsidR="00C72EBD">
        <w:rPr>
          <w:rFonts w:cstheme="minorHAnsi"/>
        </w:rPr>
        <w:t>s</w:t>
      </w:r>
      <w:r w:rsidR="00912EE3">
        <w:rPr>
          <w:rFonts w:cstheme="minorHAnsi"/>
        </w:rPr>
        <w:t xml:space="preserve"> found little evidence for large effect polymorphisms suggesting </w:t>
      </w:r>
      <w:r w:rsidR="00B44937" w:rsidRPr="0035605C">
        <w:rPr>
          <w:rFonts w:cstheme="minorHAnsi"/>
        </w:rPr>
        <w:t>a highly polygenic basis of loci modulating transcriptome variation</w:t>
      </w:r>
      <w:r w:rsidR="0068388E">
        <w:rPr>
          <w:rFonts w:cstheme="minorHAnsi"/>
        </w:rPr>
        <w:t xml:space="preserve"> (Figure SR1)</w:t>
      </w:r>
      <w:r w:rsidR="00B44937" w:rsidRPr="0035605C">
        <w:rPr>
          <w:rFonts w:cstheme="minorHAnsi"/>
        </w:rPr>
        <w:t>.</w:t>
      </w:r>
      <w:commentRangeEnd w:id="23"/>
      <w:r w:rsidR="00912EE3">
        <w:rPr>
          <w:rStyle w:val="CommentReference"/>
        </w:rPr>
        <w:commentReference w:id="23"/>
      </w:r>
      <w:commentRangeEnd w:id="14"/>
      <w:commentRangeEnd w:id="24"/>
      <w:r w:rsidR="0068388E">
        <w:rPr>
          <w:rStyle w:val="CommentReference"/>
        </w:rPr>
        <w:commentReference w:id="24"/>
      </w:r>
      <w:r w:rsidR="00055628">
        <w:rPr>
          <w:rStyle w:val="CommentReference"/>
        </w:rPr>
        <w:commentReference w:id="14"/>
      </w:r>
    </w:p>
    <w:p w14:paraId="4ABD6389" w14:textId="6116FD48" w:rsidR="00726354" w:rsidRPr="00DC3286" w:rsidRDefault="00912EE3" w:rsidP="00CC07B9">
      <w:pPr>
        <w:spacing w:line="480" w:lineRule="auto"/>
        <w:ind w:firstLine="720"/>
        <w:rPr>
          <w:rFonts w:cstheme="minorHAnsi"/>
        </w:rPr>
      </w:pPr>
      <w:r>
        <w:rPr>
          <w:rFonts w:cstheme="minorHAnsi"/>
        </w:rPr>
        <w:t xml:space="preserve">Given the scale of this dataset, it was not viable to estimate empirical significance thresholds for </w:t>
      </w:r>
      <w:r w:rsidR="00C0675E">
        <w:rPr>
          <w:rFonts w:cstheme="minorHAnsi"/>
        </w:rPr>
        <w:t>every</w:t>
      </w:r>
      <w:r>
        <w:rPr>
          <w:rFonts w:cstheme="minorHAnsi"/>
        </w:rPr>
        <w:t xml:space="preserve"> transcript using 1,000 or more permutations. However, we permuted the whole dataset across </w:t>
      </w:r>
      <w:r w:rsidR="00C0675E">
        <w:rPr>
          <w:rFonts w:cstheme="minorHAnsi"/>
        </w:rPr>
        <w:t>each</w:t>
      </w:r>
      <w:r>
        <w:rPr>
          <w:rFonts w:cstheme="minorHAnsi"/>
        </w:rPr>
        <w:t xml:space="preserve"> of the </w:t>
      </w:r>
      <w:r w:rsidRPr="0035605C">
        <w:rPr>
          <w:rFonts w:cstheme="minorHAnsi"/>
        </w:rPr>
        <w:t>tens of thousands of traits</w:t>
      </w:r>
      <w:r>
        <w:rPr>
          <w:rFonts w:cstheme="minorHAnsi"/>
        </w:rPr>
        <w:t xml:space="preserve"> five times and repeated GEMMA to get a feel for the potential for dominant patterns that may exist randomly</w:t>
      </w:r>
      <w:r w:rsidRPr="0035605C">
        <w:rPr>
          <w:rFonts w:cstheme="minorHAnsi"/>
        </w:rPr>
        <w:t xml:space="preserve"> (individual expression profiles in </w:t>
      </w:r>
      <w:r w:rsidRPr="0035605C">
        <w:rPr>
          <w:rFonts w:cstheme="minorHAnsi"/>
          <w:i/>
        </w:rPr>
        <w:t>B. cinerea</w:t>
      </w:r>
      <w:r w:rsidRPr="0035605C">
        <w:rPr>
          <w:rFonts w:cstheme="minorHAnsi"/>
        </w:rPr>
        <w:t xml:space="preserve"> and </w:t>
      </w:r>
      <w:r w:rsidRPr="0035605C">
        <w:rPr>
          <w:rFonts w:cstheme="minorHAnsi"/>
          <w:i/>
        </w:rPr>
        <w:t>A. thaliana</w:t>
      </w:r>
      <w:r w:rsidRPr="0035605C">
        <w:rPr>
          <w:rFonts w:cstheme="minorHAnsi"/>
        </w:rPr>
        <w:t xml:space="preserve">). </w:t>
      </w:r>
      <w:r>
        <w:rPr>
          <w:rFonts w:cstheme="minorHAnsi"/>
        </w:rPr>
        <w:t xml:space="preserve">We then compared the permuted minimum p-value per transcript across all SNPs to the data obtained from </w:t>
      </w:r>
      <w:r w:rsidR="00550020">
        <w:rPr>
          <w:rFonts w:cstheme="minorHAnsi"/>
        </w:rPr>
        <w:t>real traits. This showed that</w:t>
      </w:r>
      <w:r w:rsidR="00CC07B9">
        <w:rPr>
          <w:rFonts w:cstheme="minorHAnsi"/>
        </w:rPr>
        <w:t xml:space="preserve"> the top </w:t>
      </w:r>
      <w:r w:rsidR="00726354">
        <w:rPr>
          <w:rFonts w:cstheme="minorHAnsi"/>
        </w:rPr>
        <w:t xml:space="preserve">SNP per trait </w:t>
      </w:r>
      <w:r w:rsidR="00550020">
        <w:rPr>
          <w:rFonts w:cstheme="minorHAnsi"/>
        </w:rPr>
        <w:t xml:space="preserve">for </w:t>
      </w:r>
      <w:r w:rsidR="00CC07B9">
        <w:rPr>
          <w:rFonts w:cstheme="minorHAnsi"/>
        </w:rPr>
        <w:t xml:space="preserve">most genes show a stronger association in our observed data than across any of the 5 permutations. In </w:t>
      </w:r>
      <w:r w:rsidR="00CC07B9" w:rsidRPr="00B8405E">
        <w:rPr>
          <w:rFonts w:cstheme="minorHAnsi"/>
          <w:i/>
        </w:rPr>
        <w:t>B. cinerea</w:t>
      </w:r>
      <w:r w:rsidR="00CC07B9">
        <w:rPr>
          <w:rFonts w:cstheme="minorHAnsi"/>
        </w:rPr>
        <w:t xml:space="preserve">, the observed p-value is lower for 69% of genes, and in </w:t>
      </w:r>
      <w:r w:rsidR="00CC07B9" w:rsidRPr="00B8405E">
        <w:rPr>
          <w:rFonts w:cstheme="minorHAnsi"/>
          <w:i/>
        </w:rPr>
        <w:t>A. thaliana</w:t>
      </w:r>
      <w:r w:rsidR="00CC07B9">
        <w:rPr>
          <w:rFonts w:cstheme="minorHAnsi"/>
        </w:rPr>
        <w:t xml:space="preserve"> the observed p-value is lower for 58% of genes. Thus,</w:t>
      </w:r>
      <w:r w:rsidR="00550020">
        <w:rPr>
          <w:rFonts w:cstheme="minorHAnsi"/>
        </w:rPr>
        <w:t xml:space="preserve"> to develop genomic images of the results, we focused on the top SNP per transcript</w:t>
      </w:r>
      <w:r w:rsidR="00CC07B9">
        <w:rPr>
          <w:rFonts w:cstheme="minorHAnsi"/>
        </w:rPr>
        <w:t xml:space="preserve"> for the remaining analysis.</w:t>
      </w:r>
    </w:p>
    <w:p w14:paraId="216DB24F" w14:textId="5F919F48" w:rsidR="00036E00" w:rsidRPr="0035605C" w:rsidRDefault="000E7AB7" w:rsidP="00036E00">
      <w:pPr>
        <w:pStyle w:val="CommentText"/>
        <w:spacing w:line="480" w:lineRule="auto"/>
        <w:rPr>
          <w:rFonts w:cstheme="minorHAnsi"/>
          <w:b/>
          <w:sz w:val="22"/>
          <w:szCs w:val="22"/>
        </w:rPr>
      </w:pPr>
      <w:r w:rsidRPr="0035605C">
        <w:rPr>
          <w:rFonts w:cstheme="minorHAnsi"/>
          <w:b/>
          <w:sz w:val="22"/>
          <w:szCs w:val="22"/>
        </w:rPr>
        <w:t xml:space="preserve">Absence of transcriptome cis-effect dominance </w:t>
      </w:r>
    </w:p>
    <w:p w14:paraId="709866D8" w14:textId="17959EB9" w:rsidR="009A49C4" w:rsidRPr="0035605C" w:rsidRDefault="00550020" w:rsidP="008E7729">
      <w:pPr>
        <w:spacing w:line="480" w:lineRule="auto"/>
        <w:ind w:firstLine="720"/>
        <w:rPr>
          <w:rFonts w:cstheme="minorHAnsi"/>
        </w:rPr>
      </w:pPr>
      <w:r>
        <w:rPr>
          <w:rFonts w:cstheme="minorHAnsi"/>
        </w:rPr>
        <w:t xml:space="preserve">A hallmark of </w:t>
      </w:r>
      <w:r w:rsidR="008E7729" w:rsidRPr="0035605C">
        <w:rPr>
          <w:rFonts w:cstheme="minorHAnsi"/>
        </w:rPr>
        <w:t xml:space="preserve">eQTL mapping studies using </w:t>
      </w:r>
      <w:r w:rsidR="00E00308">
        <w:rPr>
          <w:rFonts w:cstheme="minorHAnsi"/>
        </w:rPr>
        <w:t xml:space="preserve">either </w:t>
      </w:r>
      <w:r w:rsidR="008E7729" w:rsidRPr="0035605C">
        <w:rPr>
          <w:rFonts w:cstheme="minorHAnsi"/>
        </w:rPr>
        <w:t xml:space="preserve">GWA or structured mapping populations in a wide range of species </w:t>
      </w:r>
      <w:r>
        <w:rPr>
          <w:rFonts w:cstheme="minorHAnsi"/>
        </w:rPr>
        <w:t xml:space="preserve">is the occurrence of large-effect loci </w:t>
      </w:r>
      <w:r w:rsidR="008E7729" w:rsidRPr="0035605C">
        <w:rPr>
          <w:rFonts w:cstheme="minorHAnsi"/>
        </w:rPr>
        <w:t xml:space="preserve">that map to the gene itself, i.e. </w:t>
      </w:r>
      <w:r w:rsidR="008E7729" w:rsidRPr="0035605C">
        <w:rPr>
          <w:rFonts w:cstheme="minorHAnsi"/>
          <w:i/>
        </w:rPr>
        <w:t>cis-</w:t>
      </w:r>
      <w:r w:rsidR="008E7729" w:rsidRPr="0035605C">
        <w:rPr>
          <w:rFonts w:cstheme="minorHAnsi"/>
        </w:rPr>
        <w:t xml:space="preserve">eQTL </w:t>
      </w:r>
      <w:r w:rsidR="00E00308">
        <w:rPr>
          <w:rFonts w:cstheme="minorHAnsi"/>
        </w:rPr>
        <w:t xml:space="preserve">or </w:t>
      </w:r>
      <w:r w:rsidR="00E00308" w:rsidRPr="00E00308">
        <w:rPr>
          <w:rFonts w:cstheme="minorHAnsi"/>
          <w:i/>
        </w:rPr>
        <w:t>cis</w:t>
      </w:r>
      <w:r w:rsidR="00E00308">
        <w:rPr>
          <w:rFonts w:cstheme="minorHAnsi"/>
        </w:rPr>
        <w:t xml:space="preserve">-SNPs </w:t>
      </w:r>
      <w:r w:rsidR="00E00308">
        <w:rPr>
          <w:rFonts w:cstheme="minorHAnsi"/>
        </w:rPr>
        <w:fldChar w:fldCharType="begin">
          <w:fldData xml:space="preserve">PEVuZE5vdGU+PENpdGU+PEF1dGhvcj5CcmVtPC9BdXRob3I+PFllYXI+MjAwMjwvWWVhcj48UmVj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</w:fldData>
        </w:fldChar>
      </w:r>
      <w:r w:rsidR="00E00308">
        <w:rPr>
          <w:rFonts w:cstheme="minorHAnsi"/>
        </w:rPr>
        <w:instrText xml:space="preserve"> ADDIN EN.CITE </w:instrText>
      </w:r>
      <w:r w:rsidR="00E00308">
        <w:rPr>
          <w:rFonts w:cstheme="minorHAnsi"/>
        </w:rPr>
        <w:fldChar w:fldCharType="begin">
          <w:fldData xml:space="preserve">PEVuZE5vdGU+PENpdGU+PEF1dGhvcj5CcmVtPC9BdXRob3I+PFllYXI+MjAwMjwvWWVhcj48UmVj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</w:fldData>
        </w:fldChar>
      </w:r>
      <w:r w:rsidR="00E00308">
        <w:rPr>
          <w:rFonts w:cstheme="minorHAnsi"/>
        </w:rPr>
        <w:instrText xml:space="preserve"> ADDIN EN.CITE.DATA </w:instrText>
      </w:r>
      <w:r w:rsidR="00E00308">
        <w:rPr>
          <w:rFonts w:cstheme="minorHAnsi"/>
        </w:rPr>
      </w:r>
      <w:r w:rsidR="00E00308">
        <w:rPr>
          <w:rFonts w:cstheme="minorHAnsi"/>
        </w:rPr>
        <w:fldChar w:fldCharType="end"/>
      </w:r>
      <w:r w:rsidR="00E00308">
        <w:rPr>
          <w:rFonts w:cstheme="minorHAnsi"/>
        </w:rPr>
      </w:r>
      <w:r w:rsidR="00E00308">
        <w:rPr>
          <w:rFonts w:cstheme="minorHAnsi"/>
        </w:rPr>
        <w:fldChar w:fldCharType="separate"/>
      </w:r>
      <w:r w:rsidR="00E00308">
        <w:rPr>
          <w:rFonts w:cstheme="minorHAnsi"/>
          <w:noProof/>
        </w:rPr>
        <w:t>(Brem, Yvert et al. 2002, Schadt, Monks et al. 2003, Monks, Leonardson et al. 2004, Keurentjes, Fu et al. 2007, West, Kim et al. 2007, Zou, Chai et al. 2012)</w:t>
      </w:r>
      <w:r w:rsidR="00E00308">
        <w:rPr>
          <w:rFonts w:cstheme="minorHAnsi"/>
        </w:rPr>
        <w:fldChar w:fldCharType="end"/>
      </w:r>
      <w:r w:rsidR="008E7729" w:rsidRPr="0035605C">
        <w:rPr>
          <w:rFonts w:cstheme="minorHAnsi"/>
        </w:rPr>
        <w:t>.</w:t>
      </w:r>
      <w:r>
        <w:rPr>
          <w:rFonts w:cstheme="minorHAnsi"/>
        </w:rPr>
        <w:t xml:space="preserve"> </w:t>
      </w:r>
      <w:commentRangeStart w:id="25"/>
      <w:r>
        <w:rPr>
          <w:rFonts w:cstheme="minorHAnsi"/>
        </w:rPr>
        <w:t xml:space="preserve">However, we did not identify </w:t>
      </w:r>
      <w:proofErr w:type="gramStart"/>
      <w:r>
        <w:rPr>
          <w:rFonts w:cstheme="minorHAnsi"/>
        </w:rPr>
        <w:t>a large number of</w:t>
      </w:r>
      <w:proofErr w:type="gramEnd"/>
      <w:r>
        <w:rPr>
          <w:rFonts w:cstheme="minorHAnsi"/>
        </w:rPr>
        <w:t xml:space="preserve"> outlier p-values as would be expected if there were numerous large</w:t>
      </w:r>
      <w:r w:rsidR="00055628">
        <w:rPr>
          <w:rFonts w:cstheme="minorHAnsi"/>
        </w:rPr>
        <w:t>-</w:t>
      </w:r>
      <w:r>
        <w:rPr>
          <w:rFonts w:cstheme="minorHAnsi"/>
        </w:rPr>
        <w:t xml:space="preserve">effect </w:t>
      </w:r>
      <w:r w:rsidRPr="00B8405E">
        <w:rPr>
          <w:rFonts w:cstheme="minorHAnsi"/>
          <w:i/>
        </w:rPr>
        <w:t>cis</w:t>
      </w:r>
      <w:r>
        <w:rPr>
          <w:rFonts w:cstheme="minorHAnsi"/>
        </w:rPr>
        <w:t>-eQTL.</w:t>
      </w:r>
      <w:r w:rsidR="008E7729" w:rsidRPr="0035605C">
        <w:rPr>
          <w:rFonts w:cstheme="minorHAnsi"/>
        </w:rPr>
        <w:t xml:space="preserve"> </w:t>
      </w:r>
      <w:commentRangeEnd w:id="25"/>
      <w:r w:rsidR="003B4D6A">
        <w:rPr>
          <w:rStyle w:val="CommentReference"/>
        </w:rPr>
        <w:commentReference w:id="25"/>
      </w:r>
      <w:r w:rsidR="008E7729" w:rsidRPr="0035605C">
        <w:rPr>
          <w:rFonts w:cstheme="minorHAnsi"/>
        </w:rPr>
        <w:t xml:space="preserve">To test if the </w:t>
      </w:r>
      <w:r w:rsidR="00D90417">
        <w:rPr>
          <w:rFonts w:cstheme="minorHAnsi"/>
          <w:i/>
        </w:rPr>
        <w:t>B. cinerea</w:t>
      </w:r>
      <w:r w:rsidR="008E7729" w:rsidRPr="0035605C">
        <w:rPr>
          <w:rFonts w:cstheme="minorHAnsi"/>
        </w:rPr>
        <w:t xml:space="preserve"> transcriptome shows a similar </w:t>
      </w:r>
      <w:r w:rsidR="008E7729" w:rsidRPr="00BD4288">
        <w:rPr>
          <w:rFonts w:cstheme="minorHAnsi"/>
          <w:i/>
        </w:rPr>
        <w:t>cis-</w:t>
      </w:r>
      <w:r w:rsidR="008E7729" w:rsidRPr="0035605C">
        <w:rPr>
          <w:rFonts w:cstheme="minorHAnsi"/>
        </w:rPr>
        <w:t xml:space="preserve">eQTL </w:t>
      </w:r>
      <w:r>
        <w:rPr>
          <w:rFonts w:cstheme="minorHAnsi"/>
        </w:rPr>
        <w:t>pattern</w:t>
      </w:r>
      <w:r w:rsidR="008E7729" w:rsidRPr="0035605C">
        <w:rPr>
          <w:rFonts w:cstheme="minorHAnsi"/>
        </w:rPr>
        <w:t xml:space="preserve">, we </w:t>
      </w:r>
      <w:r>
        <w:rPr>
          <w:rFonts w:cstheme="minorHAnsi"/>
        </w:rPr>
        <w:t>plotted the position of the transcript</w:t>
      </w:r>
      <w:r w:rsidR="00B8405E">
        <w:rPr>
          <w:rFonts w:cstheme="minorHAnsi"/>
        </w:rPr>
        <w:t>’</w:t>
      </w:r>
      <w:r>
        <w:rPr>
          <w:rFonts w:cstheme="minorHAnsi"/>
        </w:rPr>
        <w:t xml:space="preserve">s </w:t>
      </w:r>
      <w:r>
        <w:rPr>
          <w:rFonts w:cstheme="minorHAnsi"/>
        </w:rPr>
        <w:lastRenderedPageBreak/>
        <w:t xml:space="preserve">genomic position against the top GWA SNP for all the </w:t>
      </w:r>
      <w:r w:rsidRPr="00B8405E">
        <w:rPr>
          <w:rFonts w:cstheme="minorHAnsi"/>
          <w:i/>
        </w:rPr>
        <w:t>B. cinerea</w:t>
      </w:r>
      <w:r>
        <w:rPr>
          <w:rFonts w:cstheme="minorHAnsi"/>
        </w:rPr>
        <w:t xml:space="preserve"> transcripts</w:t>
      </w:r>
      <w:r w:rsidR="008E7729" w:rsidRPr="0035605C">
        <w:rPr>
          <w:rFonts w:cstheme="minorHAnsi"/>
        </w:rPr>
        <w:t>. W</w:t>
      </w:r>
      <w:r w:rsidR="009A49C4" w:rsidRPr="0035605C">
        <w:rPr>
          <w:rFonts w:cstheme="minorHAnsi"/>
        </w:rPr>
        <w:t>e first focused on the single top SNP hit per transcript, with the highest probability (lowest p-value) of significant effect on expression in the gene of interest. If control of gene expression is localized to the gene itself or to</w:t>
      </w:r>
      <w:r w:rsidR="009A49C4" w:rsidRPr="0035605C">
        <w:rPr>
          <w:rFonts w:cstheme="minorHAnsi"/>
          <w:i/>
        </w:rPr>
        <w:t xml:space="preserve"> </w:t>
      </w:r>
      <w:r w:rsidR="008E7729" w:rsidRPr="0035605C">
        <w:rPr>
          <w:rFonts w:cstheme="minorHAnsi"/>
        </w:rPr>
        <w:t>proximate</w:t>
      </w:r>
      <w:r w:rsidR="009A49C4" w:rsidRPr="0035605C">
        <w:rPr>
          <w:rFonts w:cstheme="minorHAnsi"/>
        </w:rPr>
        <w:t xml:space="preserve"> loci, we would expect a strong linear (</w:t>
      </w:r>
      <w:r w:rsidR="009A49C4" w:rsidRPr="0035605C">
        <w:rPr>
          <w:rFonts w:cstheme="minorHAnsi"/>
          <w:i/>
        </w:rPr>
        <w:t>cis</w:t>
      </w:r>
      <w:r w:rsidR="009A49C4" w:rsidRPr="0035605C">
        <w:rPr>
          <w:rFonts w:cstheme="minorHAnsi"/>
        </w:rPr>
        <w:t xml:space="preserve">-diagonal) association between the center of each gene and the genomic location of its top SNP hit. However, </w:t>
      </w:r>
      <w:r w:rsidR="001835A7">
        <w:rPr>
          <w:rFonts w:cstheme="minorHAnsi"/>
        </w:rPr>
        <w:t>there was no evidence of any cis-diagonal</w:t>
      </w:r>
      <w:r w:rsidR="009A49C4" w:rsidRPr="0035605C">
        <w:rPr>
          <w:rFonts w:cstheme="minorHAnsi"/>
        </w:rPr>
        <w:t xml:space="preserve"> (Figure N2). </w:t>
      </w:r>
      <w:r w:rsidR="001835A7" w:rsidRPr="0035605C">
        <w:rPr>
          <w:rFonts w:cstheme="minorHAnsi"/>
        </w:rPr>
        <w:t xml:space="preserve">This pattern holds whether we examine the top 1 SNP per transcript (Figure N2a) or the top 10 SNPs per transcript (FigureN2b). </w:t>
      </w:r>
      <w:r w:rsidR="001835A7">
        <w:rPr>
          <w:rFonts w:cstheme="minorHAnsi"/>
        </w:rPr>
        <w:t xml:space="preserve">In contrast, there was evidence for </w:t>
      </w:r>
      <w:r w:rsidR="001835A7" w:rsidRPr="0035605C">
        <w:rPr>
          <w:rFonts w:cstheme="minorHAnsi"/>
          <w:i/>
        </w:rPr>
        <w:t>trans</w:t>
      </w:r>
      <w:r w:rsidR="001835A7" w:rsidRPr="0035605C">
        <w:rPr>
          <w:rFonts w:cstheme="minorHAnsi"/>
        </w:rPr>
        <w:t>-eQTL hotspots; loci which modulate expression variation across many of the pathogen genes (Figure N2)</w:t>
      </w:r>
      <w:r w:rsidR="009A49C4" w:rsidRPr="0035605C">
        <w:rPr>
          <w:rFonts w:cstheme="minorHAnsi"/>
        </w:rPr>
        <w:t xml:space="preserve">. </w:t>
      </w:r>
    </w:p>
    <w:p w14:paraId="756F82FD" w14:textId="591D5602" w:rsidR="00036E00" w:rsidRPr="0035605C" w:rsidRDefault="006110D0" w:rsidP="00C45E99">
      <w:pPr>
        <w:spacing w:line="480" w:lineRule="auto"/>
        <w:rPr>
          <w:rFonts w:cstheme="minorHAnsi"/>
        </w:rPr>
      </w:pPr>
      <w:r w:rsidRPr="0035605C">
        <w:rPr>
          <w:rFonts w:cstheme="minorHAnsi"/>
        </w:rPr>
        <w:tab/>
      </w:r>
      <w:r w:rsidR="007D1A48" w:rsidRPr="0035605C">
        <w:rPr>
          <w:rFonts w:cstheme="minorHAnsi"/>
        </w:rPr>
        <w:t xml:space="preserve">To </w:t>
      </w:r>
      <w:r w:rsidR="00D16988">
        <w:rPr>
          <w:rFonts w:cstheme="minorHAnsi"/>
        </w:rPr>
        <w:t xml:space="preserve">test if there might be a bias towards </w:t>
      </w:r>
      <w:r w:rsidR="00D16988" w:rsidRPr="009A61CD">
        <w:rPr>
          <w:rFonts w:cstheme="minorHAnsi"/>
          <w:i/>
        </w:rPr>
        <w:t>cis</w:t>
      </w:r>
      <w:r w:rsidR="00D16988">
        <w:rPr>
          <w:rFonts w:cstheme="minorHAnsi"/>
        </w:rPr>
        <w:t xml:space="preserve">-effects that may function at a </w:t>
      </w:r>
      <w:r w:rsidR="009A61CD">
        <w:rPr>
          <w:rFonts w:cstheme="minorHAnsi"/>
        </w:rPr>
        <w:t xml:space="preserve">close </w:t>
      </w:r>
      <w:r w:rsidR="00D16988">
        <w:rPr>
          <w:rFonts w:cstheme="minorHAnsi"/>
        </w:rPr>
        <w:t>distance,</w:t>
      </w:r>
      <w:r w:rsidR="00D16988" w:rsidRPr="0035605C" w:rsidDel="00D16988">
        <w:rPr>
          <w:rFonts w:cstheme="minorHAnsi"/>
        </w:rPr>
        <w:t xml:space="preserve"> </w:t>
      </w:r>
      <w:r w:rsidRPr="0035605C">
        <w:rPr>
          <w:rFonts w:cstheme="minorHAnsi"/>
        </w:rPr>
        <w:t xml:space="preserve">we calculated the distance between the center of each transcript and the top associated SNP. </w:t>
      </w:r>
      <w:r w:rsidR="00103483" w:rsidRPr="0035605C">
        <w:rPr>
          <w:rFonts w:cstheme="minorHAnsi"/>
        </w:rPr>
        <w:t xml:space="preserve">If </w:t>
      </w:r>
      <w:r w:rsidR="00103483" w:rsidRPr="0035605C">
        <w:rPr>
          <w:rFonts w:cstheme="minorHAnsi"/>
          <w:i/>
        </w:rPr>
        <w:t>cis</w:t>
      </w:r>
      <w:r w:rsidR="00103483" w:rsidRPr="0035605C">
        <w:rPr>
          <w:rFonts w:cstheme="minorHAnsi"/>
        </w:rPr>
        <w:t xml:space="preserve">- acting loci contribute the bulk of genetic control of expression variation, we would expect to see a high frequency of short-distance associations, and a rapid decline to a plateau </w:t>
      </w:r>
      <w:r w:rsidR="00DB7D12" w:rsidRPr="0035605C">
        <w:rPr>
          <w:rFonts w:cstheme="minorHAnsi"/>
        </w:rPr>
        <w:t>moving away from the gene of interest</w:t>
      </w:r>
      <w:r w:rsidR="00103483" w:rsidRPr="0035605C">
        <w:rPr>
          <w:rFonts w:cstheme="minorHAnsi"/>
        </w:rPr>
        <w:t xml:space="preserve">. However, we observe that distances between transcript center and top SNP as far as 2 Mb are common (Figure </w:t>
      </w:r>
      <w:r w:rsidR="00B013CD" w:rsidRPr="0035605C">
        <w:rPr>
          <w:rFonts w:cstheme="minorHAnsi"/>
        </w:rPr>
        <w:t>N3</w:t>
      </w:r>
      <w:r w:rsidR="00103483" w:rsidRPr="0035605C">
        <w:rPr>
          <w:rFonts w:cstheme="minorHAnsi"/>
        </w:rPr>
        <w:t xml:space="preserve">). </w:t>
      </w:r>
      <w:r w:rsidR="005C21BE" w:rsidRPr="0035605C">
        <w:rPr>
          <w:rFonts w:cstheme="minorHAnsi"/>
        </w:rPr>
        <w:t xml:space="preserve">These distances are </w:t>
      </w:r>
      <w:proofErr w:type="gramStart"/>
      <w:r w:rsidR="005C21BE" w:rsidRPr="0035605C">
        <w:rPr>
          <w:rFonts w:cstheme="minorHAnsi"/>
        </w:rPr>
        <w:t>similar to</w:t>
      </w:r>
      <w:proofErr w:type="gramEnd"/>
      <w:r w:rsidR="005C21BE" w:rsidRPr="0035605C">
        <w:rPr>
          <w:rFonts w:cstheme="minorHAnsi"/>
        </w:rPr>
        <w:t xml:space="preserve"> </w:t>
      </w:r>
      <w:r w:rsidR="00F11302">
        <w:rPr>
          <w:rFonts w:cstheme="minorHAnsi"/>
        </w:rPr>
        <w:t xml:space="preserve">what would happen if the causal SNPs had no </w:t>
      </w:r>
      <w:r w:rsidR="00F11302" w:rsidRPr="009A61CD">
        <w:rPr>
          <w:rFonts w:cstheme="minorHAnsi"/>
          <w:i/>
        </w:rPr>
        <w:t>cis</w:t>
      </w:r>
      <w:r w:rsidR="003B4D6A">
        <w:rPr>
          <w:rFonts w:cstheme="minorHAnsi"/>
          <w:i/>
        </w:rPr>
        <w:t>-</w:t>
      </w:r>
      <w:r w:rsidR="00F11302">
        <w:rPr>
          <w:rFonts w:cstheme="minorHAnsi"/>
        </w:rPr>
        <w:t xml:space="preserve"> association and were instead scattered across the genome</w:t>
      </w:r>
      <w:r w:rsidR="005C21BE" w:rsidRPr="0035605C">
        <w:rPr>
          <w:rFonts w:cstheme="minorHAnsi"/>
        </w:rPr>
        <w:t xml:space="preserve"> (Figure </w:t>
      </w:r>
      <w:r w:rsidR="00B013CD" w:rsidRPr="0035605C">
        <w:rPr>
          <w:rFonts w:cstheme="minorHAnsi"/>
        </w:rPr>
        <w:t>S</w:t>
      </w:r>
      <w:r w:rsidR="0068388E">
        <w:rPr>
          <w:rFonts w:cstheme="minorHAnsi"/>
        </w:rPr>
        <w:t>R2</w:t>
      </w:r>
      <w:r w:rsidR="00B013CD" w:rsidRPr="0035605C">
        <w:rPr>
          <w:rFonts w:cstheme="minorHAnsi"/>
        </w:rPr>
        <w:t>)</w:t>
      </w:r>
      <w:r w:rsidR="005C21BE" w:rsidRPr="0035605C">
        <w:rPr>
          <w:rFonts w:cstheme="minorHAnsi"/>
        </w:rPr>
        <w:t xml:space="preserve">. As such, we do not see evidence for </w:t>
      </w:r>
      <w:r w:rsidR="005C21BE" w:rsidRPr="0035605C">
        <w:rPr>
          <w:rFonts w:cstheme="minorHAnsi"/>
          <w:i/>
        </w:rPr>
        <w:t>cis</w:t>
      </w:r>
      <w:r w:rsidR="005C21BE" w:rsidRPr="0035605C">
        <w:rPr>
          <w:rFonts w:cstheme="minorHAnsi"/>
        </w:rPr>
        <w:t xml:space="preserve">-effect loci </w:t>
      </w:r>
      <w:r w:rsidR="00CA5461" w:rsidRPr="0035605C">
        <w:rPr>
          <w:rFonts w:cstheme="minorHAnsi"/>
        </w:rPr>
        <w:t>overrepresented in</w:t>
      </w:r>
      <w:r w:rsidR="005C21BE" w:rsidRPr="0035605C">
        <w:rPr>
          <w:rFonts w:cstheme="minorHAnsi"/>
        </w:rPr>
        <w:t xml:space="preserve"> the top candidates for control of expression variation.</w:t>
      </w:r>
      <w:r w:rsidR="00077708" w:rsidRPr="0035605C">
        <w:rPr>
          <w:rFonts w:cstheme="minorHAnsi"/>
        </w:rPr>
        <w:t xml:space="preserve"> Rather, most </w:t>
      </w:r>
      <w:r w:rsidR="00F11302">
        <w:rPr>
          <w:rFonts w:cstheme="minorHAnsi"/>
        </w:rPr>
        <w:t xml:space="preserve">of the loci that we can associate with potentially influencing </w:t>
      </w:r>
      <w:r w:rsidR="00077708" w:rsidRPr="0035605C">
        <w:rPr>
          <w:rFonts w:cstheme="minorHAnsi"/>
        </w:rPr>
        <w:t xml:space="preserve">gene expression variation in </w:t>
      </w:r>
      <w:r w:rsidR="00077708" w:rsidRPr="0035605C">
        <w:rPr>
          <w:rFonts w:cstheme="minorHAnsi"/>
          <w:i/>
        </w:rPr>
        <w:t xml:space="preserve">B. cinerea </w:t>
      </w:r>
      <w:r w:rsidR="00077708" w:rsidRPr="0035605C">
        <w:rPr>
          <w:rFonts w:cstheme="minorHAnsi"/>
        </w:rPr>
        <w:t xml:space="preserve">on </w:t>
      </w:r>
      <w:r w:rsidR="00077708" w:rsidRPr="0035605C">
        <w:rPr>
          <w:rFonts w:cstheme="minorHAnsi"/>
          <w:i/>
        </w:rPr>
        <w:t xml:space="preserve">A. thaliana </w:t>
      </w:r>
      <w:r w:rsidR="00F11302">
        <w:rPr>
          <w:rFonts w:cstheme="minorHAnsi"/>
        </w:rPr>
        <w:t>is</w:t>
      </w:r>
      <w:r w:rsidR="00077708" w:rsidRPr="0035605C">
        <w:rPr>
          <w:rFonts w:cstheme="minorHAnsi"/>
        </w:rPr>
        <w:t xml:space="preserve"> </w:t>
      </w:r>
      <w:r w:rsidR="00077708" w:rsidRPr="0035605C">
        <w:rPr>
          <w:rFonts w:cstheme="minorHAnsi"/>
          <w:i/>
        </w:rPr>
        <w:t>trans</w:t>
      </w:r>
      <w:r w:rsidR="00077708" w:rsidRPr="0035605C">
        <w:rPr>
          <w:rFonts w:cstheme="minorHAnsi"/>
        </w:rPr>
        <w:t xml:space="preserve">-acting. </w:t>
      </w:r>
    </w:p>
    <w:p w14:paraId="4475E9D2" w14:textId="659A410C" w:rsidR="002514F3" w:rsidRPr="0035605C" w:rsidRDefault="002514F3" w:rsidP="002514F3">
      <w:pPr>
        <w:spacing w:line="480" w:lineRule="auto"/>
        <w:rPr>
          <w:rFonts w:cstheme="minorHAnsi"/>
          <w:b/>
        </w:rPr>
      </w:pPr>
      <w:r w:rsidRPr="0035605C">
        <w:rPr>
          <w:rFonts w:cstheme="minorHAnsi"/>
          <w:b/>
        </w:rPr>
        <w:t xml:space="preserve">Search for </w:t>
      </w:r>
      <w:r w:rsidRPr="004B1431">
        <w:rPr>
          <w:rFonts w:cstheme="minorHAnsi"/>
          <w:b/>
          <w:i/>
        </w:rPr>
        <w:t>cis</w:t>
      </w:r>
      <w:r w:rsidR="004B1431">
        <w:rPr>
          <w:rFonts w:cstheme="minorHAnsi"/>
          <w:b/>
        </w:rPr>
        <w:t>-</w:t>
      </w:r>
      <w:r w:rsidRPr="0035605C">
        <w:rPr>
          <w:rFonts w:cstheme="minorHAnsi"/>
          <w:b/>
        </w:rPr>
        <w:t>effects through focus on gene networks with presence-absence polymorphism</w:t>
      </w:r>
    </w:p>
    <w:p w14:paraId="21C8D4D0" w14:textId="362F3BFA" w:rsidR="00F85CC3" w:rsidRDefault="001F12EE" w:rsidP="001F12EE">
      <w:pPr>
        <w:spacing w:line="480" w:lineRule="auto"/>
        <w:rPr>
          <w:rFonts w:cstheme="minorHAnsi"/>
        </w:rPr>
      </w:pPr>
      <w:r w:rsidRPr="0035605C">
        <w:rPr>
          <w:rFonts w:cstheme="minorHAnsi"/>
        </w:rPr>
        <w:tab/>
      </w:r>
      <w:r w:rsidR="00D16988">
        <w:rPr>
          <w:rFonts w:cstheme="minorHAnsi"/>
        </w:rPr>
        <w:t xml:space="preserve">The absence of a dominant </w:t>
      </w:r>
      <w:r w:rsidR="00D16988" w:rsidRPr="009A61CD">
        <w:rPr>
          <w:rFonts w:cstheme="minorHAnsi"/>
          <w:i/>
        </w:rPr>
        <w:t>cis</w:t>
      </w:r>
      <w:r w:rsidR="00D16988">
        <w:rPr>
          <w:rFonts w:cstheme="minorHAnsi"/>
        </w:rPr>
        <w:t>- pattern i</w:t>
      </w:r>
      <w:r w:rsidR="00D16988" w:rsidRPr="0035605C">
        <w:rPr>
          <w:rFonts w:cstheme="minorHAnsi"/>
        </w:rPr>
        <w:t>n the</w:t>
      </w:r>
      <w:r w:rsidR="00D16988">
        <w:rPr>
          <w:rFonts w:cstheme="minorHAnsi"/>
        </w:rPr>
        <w:t xml:space="preserve"> </w:t>
      </w:r>
      <w:r w:rsidR="00D16988" w:rsidRPr="0035605C">
        <w:rPr>
          <w:rFonts w:cstheme="minorHAnsi"/>
        </w:rPr>
        <w:t>genome-wide transcript-to-SNP associations</w:t>
      </w:r>
      <w:r w:rsidR="00D16988">
        <w:rPr>
          <w:rFonts w:cstheme="minorHAnsi"/>
        </w:rPr>
        <w:t xml:space="preserve"> could be caused by a relative absence of </w:t>
      </w:r>
      <w:r w:rsidR="00D16988" w:rsidRPr="00A623FF">
        <w:rPr>
          <w:rFonts w:cstheme="minorHAnsi"/>
          <w:i/>
        </w:rPr>
        <w:t>cis</w:t>
      </w:r>
      <w:r w:rsidR="00A623FF">
        <w:rPr>
          <w:rFonts w:cstheme="minorHAnsi"/>
          <w:i/>
        </w:rPr>
        <w:t>-</w:t>
      </w:r>
      <w:r w:rsidR="00D16988">
        <w:rPr>
          <w:rFonts w:cstheme="minorHAnsi"/>
        </w:rPr>
        <w:t xml:space="preserve"> variation. </w:t>
      </w:r>
      <w:r w:rsidR="00045BD4">
        <w:rPr>
          <w:rFonts w:cstheme="minorHAnsi"/>
        </w:rPr>
        <w:t>Alternatively,</w:t>
      </w:r>
      <w:r w:rsidR="00D16988">
        <w:rPr>
          <w:rFonts w:cstheme="minorHAnsi"/>
        </w:rPr>
        <w:t xml:space="preserve"> haplotype heterogeneity or allele frequency may complicate the ability to accurately identify </w:t>
      </w:r>
      <w:r w:rsidR="00D16988" w:rsidRPr="009A61CD">
        <w:rPr>
          <w:rFonts w:cstheme="minorHAnsi"/>
          <w:i/>
        </w:rPr>
        <w:t>cis</w:t>
      </w:r>
      <w:r w:rsidR="00D16988">
        <w:rPr>
          <w:rFonts w:cstheme="minorHAnsi"/>
        </w:rPr>
        <w:t>-</w:t>
      </w:r>
      <w:commentRangeStart w:id="26"/>
      <w:commentRangeStart w:id="27"/>
      <w:r w:rsidR="00D16988">
        <w:rPr>
          <w:rFonts w:cstheme="minorHAnsi"/>
        </w:rPr>
        <w:t xml:space="preserve">polymorphisms </w:t>
      </w:r>
      <w:commentRangeEnd w:id="26"/>
      <w:r w:rsidR="00656AC4">
        <w:rPr>
          <w:rStyle w:val="CommentReference"/>
        </w:rPr>
        <w:commentReference w:id="26"/>
      </w:r>
      <w:commentRangeEnd w:id="27"/>
      <w:r w:rsidR="00892324">
        <w:rPr>
          <w:rStyle w:val="CommentReference"/>
        </w:rPr>
        <w:commentReference w:id="27"/>
      </w:r>
      <w:r w:rsidR="009A61CD">
        <w:rPr>
          <w:rFonts w:cstheme="minorHAnsi"/>
        </w:rPr>
        <w:t xml:space="preserve"> </w:t>
      </w:r>
      <w:r w:rsidR="001F7B6F">
        <w:rPr>
          <w:rFonts w:cstheme="minorHAnsi"/>
        </w:rPr>
        <w:fldChar w:fldCharType="begin"/>
      </w:r>
      <w:r w:rsidR="001F7B6F">
        <w:rPr>
          <w:rFonts w:cstheme="minorHAnsi"/>
        </w:rPr>
        <w:instrText xml:space="preserve"> ADDIN EN.CITE &lt;EndNote&gt;&lt;Cite&gt;&lt;Author&gt;Chan&lt;/Author&gt;&lt;Year&gt;2010&lt;/Year&gt;&lt;RecNum&gt;418&lt;/RecNum&gt;&lt;DisplayText&gt;(Chan, Rowe et al. 2010)&lt;/DisplayText&gt;&lt;record&gt;&lt;rec-number&gt;418&lt;/rec-number&gt;&lt;foreign-keys&gt;&lt;key app="EN" db-id="a2x2tzszjfd2zjed0e8psfdtd0daafwwr002" timestamp="0"&gt;418&lt;/key&gt;&lt;/foreign-keys&gt;&lt;ref-type name="Journal Article"&gt;17&lt;/ref-type&gt;&lt;contributors&gt;&lt;authors&gt;&lt;author&gt;Chan, E. K.&lt;/author&gt;&lt;author&gt;Rowe, H. C.&lt;/author&gt;&lt;author&gt;Kliebenstein, D. J.&lt;/author&gt;&lt;/authors&gt;&lt;/contributors&gt;&lt;auth-address&gt;Department of Plant Sciences, University of California, Davis, California 95616, USA.&lt;/auth-address&gt;&lt;titles&gt;&lt;title&gt;Understanding the evolution of defense metabolites in Arabidopsis thaliana using genome-wide association mapping&lt;/title&gt;&lt;secondary-title&gt;Genetics&lt;/secondary-title&gt;&lt;alt-title&gt;Genetics&lt;/alt-title&gt;&lt;/titles&gt;&lt;periodical&gt;&lt;full-title&gt;Genetics&lt;/full-title&gt;&lt;/periodical&gt;&lt;alt-periodical&gt;&lt;full-title&gt;Genetics&lt;/full-title&gt;&lt;/alt-periodical&gt;&lt;pages&gt;991-1007&lt;/pages&gt;&lt;volume&gt;185&lt;/volume&gt;&lt;number&gt;3&lt;/number&gt;&lt;keywords&gt;&lt;keyword&gt;Arabidopsis/*genetics/metabolism&lt;/keyword&gt;&lt;keyword&gt;Biological Evolution&lt;/keyword&gt;&lt;keyword&gt;*Chromosome Mapping&lt;/keyword&gt;&lt;keyword&gt;*Genetic Association Studies&lt;/keyword&gt;&lt;keyword&gt;*Genome, Plant&lt;/keyword&gt;&lt;keyword&gt;*Genome-Wide Association Study&lt;/keyword&gt;&lt;keyword&gt;Genotype&lt;/keyword&gt;&lt;keyword&gt;Glucosinolates/*metabolism&lt;/keyword&gt;&lt;keyword&gt;Linkage Disequilibrium&lt;/keyword&gt;&lt;keyword&gt;Phenotype&lt;/keyword&gt;&lt;keyword&gt;Polymorphism, Single Nucleotide/genetics&lt;/keyword&gt;&lt;keyword&gt;*Quantitative Trait Loci&lt;/keyword&gt;&lt;/keywords&gt;&lt;dates&gt;&lt;year&gt;2010&lt;/year&gt;&lt;pub-dates&gt;&lt;date&gt;Jul&lt;/date&gt;&lt;/pub-dates&gt;&lt;/dates&gt;&lt;isbn&gt;1943-2631 (Electronic)&amp;#xD;0016-6731 (Linking)&lt;/isbn&gt;&lt;accession-num&gt;19737743&lt;/accession-num&gt;&lt;urls&gt;&lt;related-urls&gt;&lt;url&gt;http://www.ncbi.nlm.nih.gov/pubmed/19737743&lt;/url&gt;&lt;/related-urls&gt;&lt;/urls&gt;&lt;custom2&gt;2907214&lt;/custom2&gt;&lt;electronic-resource-num&gt;10.1534/genetics.109.108522&lt;/electronic-resource-num&gt;&lt;/record&gt;&lt;/Cite&gt;&lt;/EndNote&gt;</w:instrText>
      </w:r>
      <w:r w:rsidR="001F7B6F">
        <w:rPr>
          <w:rFonts w:cstheme="minorHAnsi"/>
        </w:rPr>
        <w:fldChar w:fldCharType="separate"/>
      </w:r>
      <w:r w:rsidR="001F7B6F">
        <w:rPr>
          <w:rFonts w:cstheme="minorHAnsi"/>
          <w:noProof/>
        </w:rPr>
        <w:t>(Chan, Rowe et al. 2010)</w:t>
      </w:r>
      <w:r w:rsidR="001F7B6F">
        <w:rPr>
          <w:rFonts w:cstheme="minorHAnsi"/>
        </w:rPr>
        <w:fldChar w:fldCharType="end"/>
      </w:r>
      <w:r w:rsidR="00282FBB" w:rsidRPr="0035605C">
        <w:rPr>
          <w:rFonts w:cstheme="minorHAnsi"/>
        </w:rPr>
        <w:t>. To test between these possibilities</w:t>
      </w:r>
      <w:r w:rsidR="00ED203D" w:rsidRPr="0035605C">
        <w:rPr>
          <w:rFonts w:cstheme="minorHAnsi"/>
        </w:rPr>
        <w:t xml:space="preserve">, we </w:t>
      </w:r>
      <w:r w:rsidR="00656AC4">
        <w:rPr>
          <w:rFonts w:cstheme="minorHAnsi"/>
        </w:rPr>
        <w:t>conducted a more focused analysis on</w:t>
      </w:r>
      <w:r w:rsidR="00282FBB" w:rsidRPr="0035605C">
        <w:rPr>
          <w:rFonts w:cstheme="minorHAnsi"/>
        </w:rPr>
        <w:t xml:space="preserve"> three</w:t>
      </w:r>
      <w:r w:rsidR="007D1A48" w:rsidRPr="0035605C">
        <w:rPr>
          <w:rFonts w:cstheme="minorHAnsi"/>
        </w:rPr>
        <w:t xml:space="preserve"> </w:t>
      </w:r>
      <w:r w:rsidR="0087553C" w:rsidRPr="0035605C">
        <w:rPr>
          <w:rFonts w:cstheme="minorHAnsi"/>
        </w:rPr>
        <w:t xml:space="preserve">biosynthetic </w:t>
      </w:r>
      <w:r w:rsidR="00282FBB" w:rsidRPr="0035605C">
        <w:rPr>
          <w:rFonts w:cstheme="minorHAnsi"/>
        </w:rPr>
        <w:lastRenderedPageBreak/>
        <w:t>pathways that exist as gene clusters</w:t>
      </w:r>
      <w:r w:rsidR="00656AC4">
        <w:rPr>
          <w:rFonts w:cstheme="minorHAnsi"/>
        </w:rPr>
        <w:t xml:space="preserve">. </w:t>
      </w:r>
      <w:r w:rsidR="005B2B5E" w:rsidRPr="0035605C">
        <w:rPr>
          <w:rFonts w:cstheme="minorHAnsi"/>
        </w:rPr>
        <w:t xml:space="preserve">These </w:t>
      </w:r>
      <w:r w:rsidR="00282FBB" w:rsidRPr="0035605C">
        <w:rPr>
          <w:rFonts w:cstheme="minorHAnsi"/>
        </w:rPr>
        <w:t xml:space="preserve">biosynthetic pathways contribute to </w:t>
      </w:r>
      <w:r w:rsidR="005B2B5E" w:rsidRPr="0035605C">
        <w:rPr>
          <w:rFonts w:cstheme="minorHAnsi"/>
          <w:i/>
        </w:rPr>
        <w:t>B. cinerea</w:t>
      </w:r>
      <w:r w:rsidR="005B2B5E" w:rsidRPr="0035605C">
        <w:rPr>
          <w:rFonts w:cstheme="minorHAnsi"/>
        </w:rPr>
        <w:t xml:space="preserve"> </w:t>
      </w:r>
      <w:r w:rsidR="00282FBB" w:rsidRPr="0035605C">
        <w:rPr>
          <w:rFonts w:cstheme="minorHAnsi"/>
        </w:rPr>
        <w:t>virulence and</w:t>
      </w:r>
      <w:r w:rsidR="007D1A48" w:rsidRPr="0035605C">
        <w:rPr>
          <w:rFonts w:cstheme="minorHAnsi"/>
        </w:rPr>
        <w:t xml:space="preserve"> </w:t>
      </w:r>
      <w:r w:rsidR="00ED203D" w:rsidRPr="0035605C">
        <w:rPr>
          <w:rFonts w:cstheme="minorHAnsi"/>
        </w:rPr>
        <w:t>the botc</w:t>
      </w:r>
      <w:r w:rsidR="00EC1F7B">
        <w:rPr>
          <w:rFonts w:cstheme="minorHAnsi"/>
        </w:rPr>
        <w:t>i</w:t>
      </w:r>
      <w:r w:rsidR="00ED203D" w:rsidRPr="0035605C">
        <w:rPr>
          <w:rFonts w:cstheme="minorHAnsi"/>
        </w:rPr>
        <w:t>nic acid biosynthetic pathway (</w:t>
      </w:r>
      <w:r w:rsidR="00AF205C" w:rsidRPr="0035605C">
        <w:rPr>
          <w:rFonts w:cstheme="minorHAnsi"/>
        </w:rPr>
        <w:t>13</w:t>
      </w:r>
      <w:r w:rsidR="00ED203D" w:rsidRPr="0035605C">
        <w:rPr>
          <w:rFonts w:cstheme="minorHAnsi"/>
        </w:rPr>
        <w:t xml:space="preserve"> genes, </w:t>
      </w:r>
      <w:r w:rsidR="008024EB" w:rsidRPr="0035605C">
        <w:rPr>
          <w:rFonts w:cstheme="minorHAnsi"/>
        </w:rPr>
        <w:t xml:space="preserve">55.8 </w:t>
      </w:r>
      <w:r w:rsidR="00E01038" w:rsidRPr="0035605C">
        <w:rPr>
          <w:rFonts w:cstheme="minorHAnsi"/>
        </w:rPr>
        <w:t>k</w:t>
      </w:r>
      <w:r w:rsidR="00ED203D" w:rsidRPr="0035605C">
        <w:rPr>
          <w:rFonts w:cstheme="minorHAnsi"/>
        </w:rPr>
        <w:t xml:space="preserve">b), botrydial </w:t>
      </w:r>
      <w:r w:rsidR="00282FBB" w:rsidRPr="0035605C">
        <w:rPr>
          <w:rFonts w:cstheme="minorHAnsi"/>
        </w:rPr>
        <w:t xml:space="preserve">biosynthetic pathway </w:t>
      </w:r>
      <w:r w:rsidR="00ED203D" w:rsidRPr="0035605C">
        <w:rPr>
          <w:rFonts w:cstheme="minorHAnsi"/>
        </w:rPr>
        <w:t>(</w:t>
      </w:r>
      <w:r w:rsidR="00AF205C" w:rsidRPr="0035605C">
        <w:rPr>
          <w:rFonts w:cstheme="minorHAnsi"/>
        </w:rPr>
        <w:t>7</w:t>
      </w:r>
      <w:r w:rsidR="00ED203D" w:rsidRPr="0035605C">
        <w:rPr>
          <w:rFonts w:cstheme="minorHAnsi"/>
        </w:rPr>
        <w:t xml:space="preserve"> genes, </w:t>
      </w:r>
      <w:r w:rsidR="00E01038" w:rsidRPr="0035605C">
        <w:rPr>
          <w:rFonts w:cstheme="minorHAnsi"/>
        </w:rPr>
        <w:t>26</w:t>
      </w:r>
      <w:r w:rsidR="00ED203D" w:rsidRPr="0035605C">
        <w:rPr>
          <w:rFonts w:cstheme="minorHAnsi"/>
        </w:rPr>
        <w:t xml:space="preserve"> </w:t>
      </w:r>
      <w:r w:rsidR="00E01038" w:rsidRPr="0035605C">
        <w:rPr>
          <w:rFonts w:cstheme="minorHAnsi"/>
        </w:rPr>
        <w:t>k</w:t>
      </w:r>
      <w:r w:rsidR="00ED203D" w:rsidRPr="0035605C">
        <w:rPr>
          <w:rFonts w:cstheme="minorHAnsi"/>
        </w:rPr>
        <w:t xml:space="preserve">b), and </w:t>
      </w:r>
      <w:r w:rsidR="00282FBB" w:rsidRPr="0035605C">
        <w:rPr>
          <w:rFonts w:cstheme="minorHAnsi"/>
        </w:rPr>
        <w:t>a putative cyclic peptide pathway</w:t>
      </w:r>
      <w:r w:rsidR="007D1A48" w:rsidRPr="0035605C">
        <w:rPr>
          <w:rFonts w:cstheme="minorHAnsi"/>
          <w:noProof/>
        </w:rPr>
        <w:t xml:space="preserve"> </w:t>
      </w:r>
      <w:r w:rsidR="00ED203D" w:rsidRPr="0035605C">
        <w:rPr>
          <w:rFonts w:cstheme="minorHAnsi"/>
        </w:rPr>
        <w:t>(</w:t>
      </w:r>
      <w:r w:rsidR="00AF205C" w:rsidRPr="0035605C">
        <w:rPr>
          <w:rFonts w:cstheme="minorHAnsi"/>
        </w:rPr>
        <w:t>10</w:t>
      </w:r>
      <w:r w:rsidR="00ED203D" w:rsidRPr="0035605C">
        <w:rPr>
          <w:rFonts w:cstheme="minorHAnsi"/>
        </w:rPr>
        <w:t xml:space="preserve"> genes, </w:t>
      </w:r>
      <w:r w:rsidR="003F6BDD" w:rsidRPr="0035605C">
        <w:rPr>
          <w:rFonts w:cstheme="minorHAnsi"/>
        </w:rPr>
        <w:t>46.5</w:t>
      </w:r>
      <w:r w:rsidR="00ED203D" w:rsidRPr="0035605C">
        <w:rPr>
          <w:rFonts w:cstheme="minorHAnsi"/>
        </w:rPr>
        <w:t xml:space="preserve"> </w:t>
      </w:r>
      <w:r w:rsidR="003F6BDD" w:rsidRPr="0035605C">
        <w:rPr>
          <w:rFonts w:cstheme="minorHAnsi"/>
        </w:rPr>
        <w:t>k</w:t>
      </w:r>
      <w:r w:rsidR="00ED203D" w:rsidRPr="0035605C">
        <w:rPr>
          <w:rFonts w:cstheme="minorHAnsi"/>
        </w:rPr>
        <w:t>b)</w:t>
      </w:r>
      <w:r w:rsidR="00AA7054">
        <w:rPr>
          <w:rFonts w:cstheme="minorHAnsi"/>
        </w:rPr>
        <w:t xml:space="preserve"> </w:t>
      </w:r>
      <w:r w:rsidR="002A0BE9">
        <w:rPr>
          <w:rFonts w:cstheme="minorHAnsi"/>
        </w:rPr>
        <w:fldChar w:fldCharType="begin">
          <w:fldData xml:space="preserve">PEVuZE5vdGU+PENpdGU+PEF1dGhvcj5EZWlnaHRvbjwvQXV0aG9yPjxZZWFyPjIwMDE8L1llYXI+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</w:fldData>
        </w:fldChar>
      </w:r>
      <w:r w:rsidR="002A0BE9">
        <w:rPr>
          <w:rFonts w:cstheme="minorHAnsi"/>
        </w:rPr>
        <w:instrText xml:space="preserve"> ADDIN EN.CITE </w:instrText>
      </w:r>
      <w:r w:rsidR="002A0BE9">
        <w:rPr>
          <w:rFonts w:cstheme="minorHAnsi"/>
        </w:rPr>
        <w:fldChar w:fldCharType="begin">
          <w:fldData xml:space="preserve">PEVuZE5vdGU+PENpdGU+PEF1dGhvcj5EZWlnaHRvbjwvQXV0aG9yPjxZZWFyPjIwMDE8L1llYXI+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</w:fldData>
        </w:fldChar>
      </w:r>
      <w:r w:rsidR="002A0BE9">
        <w:rPr>
          <w:rFonts w:cstheme="minorHAnsi"/>
        </w:rPr>
        <w:instrText xml:space="preserve"> ADDIN EN.CITE.DATA </w:instrText>
      </w:r>
      <w:r w:rsidR="002A0BE9">
        <w:rPr>
          <w:rFonts w:cstheme="minorHAnsi"/>
        </w:rPr>
      </w:r>
      <w:r w:rsidR="002A0BE9">
        <w:rPr>
          <w:rFonts w:cstheme="minorHAnsi"/>
        </w:rPr>
        <w:fldChar w:fldCharType="end"/>
      </w:r>
      <w:r w:rsidR="002A0BE9">
        <w:rPr>
          <w:rFonts w:cstheme="minorHAnsi"/>
        </w:rPr>
      </w:r>
      <w:r w:rsidR="002A0BE9">
        <w:rPr>
          <w:rFonts w:cstheme="minorHAnsi"/>
        </w:rPr>
        <w:fldChar w:fldCharType="separate"/>
      </w:r>
      <w:r w:rsidR="002A0BE9">
        <w:rPr>
          <w:rFonts w:cstheme="minorHAnsi"/>
          <w:noProof/>
        </w:rPr>
        <w:t>(Deighton, Muckenschnabel et al. 2001, Colmenares, Aleu et al. 2002, Porquier, Morgant et al. 2016, Zhang, Corwin et al. 2018)</w:t>
      </w:r>
      <w:r w:rsidR="002A0BE9">
        <w:rPr>
          <w:rFonts w:cstheme="minorHAnsi"/>
        </w:rPr>
        <w:fldChar w:fldCharType="end"/>
      </w:r>
      <w:r w:rsidR="00ED203D" w:rsidRPr="0035605C">
        <w:rPr>
          <w:rFonts w:cstheme="minorHAnsi"/>
        </w:rPr>
        <w:t>.</w:t>
      </w:r>
      <w:r w:rsidR="001750AD" w:rsidRPr="0035605C">
        <w:rPr>
          <w:rFonts w:cstheme="minorHAnsi"/>
        </w:rPr>
        <w:t xml:space="preserve"> </w:t>
      </w:r>
      <w:r w:rsidR="00656AC4">
        <w:rPr>
          <w:rFonts w:cstheme="minorHAnsi"/>
        </w:rPr>
        <w:t>These pathways</w:t>
      </w:r>
      <w:r w:rsidR="00656AC4" w:rsidRPr="0035605C">
        <w:rPr>
          <w:rFonts w:cstheme="minorHAnsi"/>
        </w:rPr>
        <w:t xml:space="preserve"> have known presence-absence polymorphisms</w:t>
      </w:r>
      <w:r w:rsidR="00656AC4">
        <w:rPr>
          <w:rFonts w:cstheme="minorHAnsi"/>
        </w:rPr>
        <w:t xml:space="preserve"> and should have </w:t>
      </w:r>
      <w:r w:rsidR="00656AC4" w:rsidRPr="009A61CD">
        <w:rPr>
          <w:rFonts w:cstheme="minorHAnsi"/>
          <w:i/>
        </w:rPr>
        <w:t>cis</w:t>
      </w:r>
      <w:r w:rsidR="00656AC4">
        <w:rPr>
          <w:rFonts w:cstheme="minorHAnsi"/>
        </w:rPr>
        <w:t xml:space="preserve">-eQTL but </w:t>
      </w:r>
      <w:r w:rsidR="00907886">
        <w:rPr>
          <w:rFonts w:cstheme="minorHAnsi"/>
        </w:rPr>
        <w:t xml:space="preserve">none were detected </w:t>
      </w:r>
      <w:r w:rsidR="00ED76BC">
        <w:rPr>
          <w:rFonts w:cstheme="minorHAnsi"/>
        </w:rPr>
        <w:t xml:space="preserve">by our analysis </w:t>
      </w:r>
      <w:r w:rsidR="00907886">
        <w:rPr>
          <w:rFonts w:cstheme="minorHAnsi"/>
        </w:rPr>
        <w:fldChar w:fldCharType="begin">
          <w:fldData xml:space="preserve">PEVuZE5vdGU+PENpdGU+PEF1dGhvcj5TaWV3ZXJzPC9BdXRob3I+PFllYXI+MjAwNTwvWWVhcj48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=
</w:fldData>
        </w:fldChar>
      </w:r>
      <w:r w:rsidR="00907886">
        <w:rPr>
          <w:rFonts w:cstheme="minorHAnsi"/>
        </w:rPr>
        <w:instrText xml:space="preserve"> ADDIN EN.CITE </w:instrText>
      </w:r>
      <w:r w:rsidR="00907886">
        <w:rPr>
          <w:rFonts w:cstheme="minorHAnsi"/>
        </w:rPr>
        <w:fldChar w:fldCharType="begin">
          <w:fldData xml:space="preserve">PEVuZE5vdGU+PENpdGU+PEF1dGhvcj5TaWV3ZXJzPC9BdXRob3I+PFllYXI+MjAwNTwvWWVhcj48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=
</w:fldData>
        </w:fldChar>
      </w:r>
      <w:r w:rsidR="00907886">
        <w:rPr>
          <w:rFonts w:cstheme="minorHAnsi"/>
        </w:rPr>
        <w:instrText xml:space="preserve"> ADDIN EN.CITE.DATA </w:instrText>
      </w:r>
      <w:r w:rsidR="00907886">
        <w:rPr>
          <w:rFonts w:cstheme="minorHAnsi"/>
        </w:rPr>
      </w:r>
      <w:r w:rsidR="00907886">
        <w:rPr>
          <w:rFonts w:cstheme="minorHAnsi"/>
        </w:rPr>
        <w:fldChar w:fldCharType="end"/>
      </w:r>
      <w:r w:rsidR="00907886">
        <w:rPr>
          <w:rFonts w:cstheme="minorHAnsi"/>
        </w:rPr>
      </w:r>
      <w:r w:rsidR="00907886">
        <w:rPr>
          <w:rFonts w:cstheme="minorHAnsi"/>
        </w:rPr>
        <w:fldChar w:fldCharType="separate"/>
      </w:r>
      <w:r w:rsidR="00907886">
        <w:rPr>
          <w:rFonts w:cstheme="minorHAnsi"/>
          <w:noProof/>
        </w:rPr>
        <w:t>(Siewers, Viaud et al. 2005, Pinedo, Wang et al. 2008, Zhang, Corwin et al. 2018)</w:t>
      </w:r>
      <w:r w:rsidR="00907886">
        <w:rPr>
          <w:rFonts w:cstheme="minorHAnsi"/>
        </w:rPr>
        <w:fldChar w:fldCharType="end"/>
      </w:r>
      <w:r w:rsidR="00656AC4" w:rsidRPr="0035605C">
        <w:rPr>
          <w:rFonts w:cstheme="minorHAnsi"/>
        </w:rPr>
        <w:t xml:space="preserve">. </w:t>
      </w:r>
      <w:r w:rsidR="001750AD" w:rsidRPr="0035605C">
        <w:rPr>
          <w:rFonts w:cstheme="minorHAnsi"/>
        </w:rPr>
        <w:t>Critically, the transcripts within each of these pathways are highly correlated across the isolates</w:t>
      </w:r>
      <w:r w:rsidR="009A61CD">
        <w:rPr>
          <w:rFonts w:cstheme="minorHAnsi"/>
        </w:rPr>
        <w:t>,</w:t>
      </w:r>
      <w:r w:rsidR="001750AD" w:rsidRPr="0035605C">
        <w:rPr>
          <w:rFonts w:cstheme="minorHAnsi"/>
        </w:rPr>
        <w:t xml:space="preserve"> suggesting that their</w:t>
      </w:r>
      <w:r w:rsidR="009A61CD">
        <w:rPr>
          <w:rFonts w:cstheme="minorHAnsi"/>
        </w:rPr>
        <w:t xml:space="preserve"> expression</w:t>
      </w:r>
      <w:r w:rsidR="00097440" w:rsidRPr="0035605C">
        <w:rPr>
          <w:rFonts w:cstheme="minorHAnsi"/>
        </w:rPr>
        <w:t xml:space="preserve"> </w:t>
      </w:r>
      <w:r w:rsidR="001750AD" w:rsidRPr="0035605C">
        <w:rPr>
          <w:rFonts w:cstheme="minorHAnsi"/>
        </w:rPr>
        <w:t>variation is controlled by pathway</w:t>
      </w:r>
      <w:r w:rsidR="00085526" w:rsidRPr="0035605C">
        <w:rPr>
          <w:rFonts w:cstheme="minorHAnsi"/>
        </w:rPr>
        <w:t>-</w:t>
      </w:r>
      <w:r w:rsidR="001750AD" w:rsidRPr="0035605C">
        <w:rPr>
          <w:rFonts w:cstheme="minorHAnsi"/>
        </w:rPr>
        <w:t>specific variation</w:t>
      </w:r>
      <w:r w:rsidR="00085526" w:rsidRPr="0035605C">
        <w:rPr>
          <w:rFonts w:cstheme="minorHAnsi"/>
        </w:rPr>
        <w:t xml:space="preserve"> </w:t>
      </w:r>
      <w:r w:rsidR="002A0BE9">
        <w:rPr>
          <w:rFonts w:cstheme="minorHAnsi"/>
        </w:rPr>
        <w:fldChar w:fldCharType="begin"/>
      </w:r>
      <w:r w:rsidR="002A0BE9">
        <w:rPr>
          <w:rFonts w:cstheme="minorHAnsi"/>
        </w:rPr>
        <w:instrText xml:space="preserve"> ADDIN EN.CITE &lt;EndNote&gt;&lt;Cite&gt;&lt;Author&gt;Zhang&lt;/Author&gt;&lt;Year&gt;2018&lt;/Year&gt;&lt;RecNum&gt;1142&lt;/RecNum&gt;&lt;DisplayText&gt;(Zhang, Corwin et al. 2018)&lt;/DisplayText&gt;&lt;record&gt;&lt;rec-number&gt;1142&lt;/rec-number&gt;&lt;foreign-keys&gt;&lt;key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002A0BE9">
        <w:rPr>
          <w:rFonts w:cstheme="minorHAnsi"/>
        </w:rPr>
        <w:fldChar w:fldCharType="separate"/>
      </w:r>
      <w:r w:rsidR="002A0BE9">
        <w:rPr>
          <w:rFonts w:cstheme="minorHAnsi"/>
          <w:noProof/>
        </w:rPr>
        <w:t>(Zhang, Corwin et al. 2018)</w:t>
      </w:r>
      <w:r w:rsidR="002A0BE9">
        <w:rPr>
          <w:rFonts w:cstheme="minorHAnsi"/>
        </w:rPr>
        <w:fldChar w:fldCharType="end"/>
      </w:r>
      <w:r w:rsidR="001750AD" w:rsidRPr="0035605C">
        <w:rPr>
          <w:rFonts w:cstheme="minorHAnsi"/>
        </w:rPr>
        <w:t>.</w:t>
      </w:r>
      <w:r w:rsidR="00097440">
        <w:rPr>
          <w:rFonts w:cstheme="minorHAnsi"/>
        </w:rPr>
        <w:t xml:space="preserve"> Thus, these loci m</w:t>
      </w:r>
      <w:r w:rsidR="009A61CD">
        <w:rPr>
          <w:rFonts w:cstheme="minorHAnsi"/>
        </w:rPr>
        <w:t>ay</w:t>
      </w:r>
      <w:r w:rsidR="00097440">
        <w:rPr>
          <w:rFonts w:cstheme="minorHAnsi"/>
        </w:rPr>
        <w:t xml:space="preserve"> have false-negative issues that prevented the detection of real </w:t>
      </w:r>
      <w:r w:rsidR="00097440" w:rsidRPr="009A61CD">
        <w:rPr>
          <w:rFonts w:cstheme="minorHAnsi"/>
          <w:i/>
        </w:rPr>
        <w:t>cis</w:t>
      </w:r>
      <w:r w:rsidR="00097440">
        <w:rPr>
          <w:rFonts w:cstheme="minorHAnsi"/>
        </w:rPr>
        <w:t>-eQTL.</w:t>
      </w:r>
    </w:p>
    <w:p w14:paraId="45307E37" w14:textId="488B6F27" w:rsidR="00D23608" w:rsidRDefault="00ED203D" w:rsidP="000009B5">
      <w:pPr>
        <w:spacing w:line="480" w:lineRule="auto"/>
        <w:rPr>
          <w:rFonts w:cstheme="minorHAnsi"/>
        </w:rPr>
      </w:pPr>
      <w:r w:rsidRPr="0035605C">
        <w:rPr>
          <w:rFonts w:cstheme="minorHAnsi"/>
        </w:rPr>
        <w:tab/>
      </w:r>
      <w:r w:rsidR="001750AD" w:rsidRPr="0035605C">
        <w:rPr>
          <w:rFonts w:cstheme="minorHAnsi"/>
        </w:rPr>
        <w:t xml:space="preserve">To test if </w:t>
      </w:r>
      <w:r w:rsidR="00907886">
        <w:rPr>
          <w:rFonts w:cstheme="minorHAnsi"/>
        </w:rPr>
        <w:t xml:space="preserve">these </w:t>
      </w:r>
      <w:r w:rsidR="00D23608">
        <w:rPr>
          <w:rFonts w:cstheme="minorHAnsi"/>
        </w:rPr>
        <w:t>pathways</w:t>
      </w:r>
      <w:r w:rsidR="00907886">
        <w:rPr>
          <w:rFonts w:cstheme="minorHAnsi"/>
        </w:rPr>
        <w:t xml:space="preserve"> have undetected </w:t>
      </w:r>
      <w:r w:rsidR="00907886" w:rsidRPr="00806D25">
        <w:rPr>
          <w:rFonts w:cstheme="minorHAnsi"/>
          <w:i/>
        </w:rPr>
        <w:t>cis</w:t>
      </w:r>
      <w:r w:rsidR="00907886">
        <w:rPr>
          <w:rFonts w:cstheme="minorHAnsi"/>
        </w:rPr>
        <w:t>-eQTL w</w:t>
      </w:r>
      <w:r w:rsidR="00907886" w:rsidRPr="0035605C">
        <w:rPr>
          <w:rFonts w:cstheme="minorHAnsi"/>
        </w:rPr>
        <w:t xml:space="preserve">e </w:t>
      </w:r>
      <w:r w:rsidR="00907886">
        <w:rPr>
          <w:rFonts w:cstheme="minorHAnsi"/>
        </w:rPr>
        <w:t>used</w:t>
      </w:r>
      <w:r w:rsidR="00907886" w:rsidRPr="0035605C">
        <w:rPr>
          <w:rFonts w:cstheme="minorHAnsi"/>
        </w:rPr>
        <w:t xml:space="preserve"> </w:t>
      </w:r>
      <w:r w:rsidR="001750AD" w:rsidRPr="0035605C">
        <w:rPr>
          <w:rFonts w:cstheme="minorHAnsi"/>
        </w:rPr>
        <w:t>all</w:t>
      </w:r>
      <w:r w:rsidR="00085526" w:rsidRPr="0035605C">
        <w:rPr>
          <w:rFonts w:cstheme="minorHAnsi"/>
        </w:rPr>
        <w:t xml:space="preserve"> of</w:t>
      </w:r>
      <w:r w:rsidR="001750AD" w:rsidRPr="0035605C">
        <w:rPr>
          <w:rFonts w:cstheme="minorHAnsi"/>
        </w:rPr>
        <w:t xml:space="preserve"> the SNPs for </w:t>
      </w:r>
      <w:r w:rsidR="00907886">
        <w:rPr>
          <w:rFonts w:cstheme="minorHAnsi"/>
        </w:rPr>
        <w:t>each</w:t>
      </w:r>
      <w:r w:rsidR="00907886" w:rsidRPr="0035605C">
        <w:rPr>
          <w:rFonts w:cstheme="minorHAnsi"/>
        </w:rPr>
        <w:t xml:space="preserve"> </w:t>
      </w:r>
      <w:r w:rsidR="001750AD" w:rsidRPr="0035605C">
        <w:rPr>
          <w:rFonts w:cstheme="minorHAnsi"/>
        </w:rPr>
        <w:t xml:space="preserve">biosynthetic cluster </w:t>
      </w:r>
      <w:r w:rsidR="00907886">
        <w:rPr>
          <w:rFonts w:cstheme="minorHAnsi"/>
        </w:rPr>
        <w:t xml:space="preserve">to align </w:t>
      </w:r>
      <w:r w:rsidR="001750AD" w:rsidRPr="0035605C">
        <w:rPr>
          <w:rFonts w:cstheme="minorHAnsi"/>
        </w:rPr>
        <w:t xml:space="preserve">the </w:t>
      </w:r>
      <w:r w:rsidR="001750AD" w:rsidRPr="0035605C">
        <w:rPr>
          <w:rFonts w:cstheme="minorHAnsi"/>
          <w:i/>
        </w:rPr>
        <w:t>B. cinerea</w:t>
      </w:r>
      <w:r w:rsidR="001750AD" w:rsidRPr="0035605C">
        <w:rPr>
          <w:rFonts w:cstheme="minorHAnsi"/>
        </w:rPr>
        <w:t xml:space="preserve"> isolates</w:t>
      </w:r>
      <w:r w:rsidR="00907886">
        <w:rPr>
          <w:rFonts w:cstheme="minorHAnsi"/>
        </w:rPr>
        <w:t xml:space="preserve"> and investigate haplotype diversity</w:t>
      </w:r>
      <w:r w:rsidR="001750AD" w:rsidRPr="0035605C">
        <w:rPr>
          <w:rFonts w:cstheme="minorHAnsi"/>
        </w:rPr>
        <w:t xml:space="preserve">.  </w:t>
      </w:r>
      <w:r w:rsidR="00907886">
        <w:rPr>
          <w:rFonts w:cstheme="minorHAnsi"/>
        </w:rPr>
        <w:t xml:space="preserve">We first investigated the </w:t>
      </w:r>
      <w:r w:rsidR="00D23608">
        <w:rPr>
          <w:rFonts w:cstheme="minorHAnsi"/>
        </w:rPr>
        <w:t>b</w:t>
      </w:r>
      <w:r w:rsidR="00907886">
        <w:rPr>
          <w:rFonts w:cstheme="minorHAnsi"/>
        </w:rPr>
        <w:t xml:space="preserve">otcinic acid cluster which identified a </w:t>
      </w:r>
      <w:r w:rsidR="001750AD" w:rsidRPr="0035605C">
        <w:rPr>
          <w:rFonts w:cstheme="minorHAnsi"/>
        </w:rPr>
        <w:t xml:space="preserve">number of distinct haplotypes with </w:t>
      </w:r>
      <w:r w:rsidR="00907886">
        <w:rPr>
          <w:rFonts w:cstheme="minorHAnsi"/>
        </w:rPr>
        <w:t>a few individual outlier</w:t>
      </w:r>
      <w:r w:rsidR="001750AD" w:rsidRPr="0035605C">
        <w:rPr>
          <w:rFonts w:cstheme="minorHAnsi"/>
        </w:rPr>
        <w:t xml:space="preserve"> isolates (e.g. B05.10, Fd1) (Figure N4a). </w:t>
      </w:r>
      <w:r w:rsidR="00D23608">
        <w:rPr>
          <w:rFonts w:cstheme="minorHAnsi"/>
        </w:rPr>
        <w:t>We then utilized the haplotypes to test for specific effects on transcript expression</w:t>
      </w:r>
      <w:r w:rsidR="001750AD" w:rsidRPr="0035605C">
        <w:rPr>
          <w:rFonts w:cstheme="minorHAnsi"/>
        </w:rPr>
        <w:t xml:space="preserve"> for the biosynthetic pathway</w:t>
      </w:r>
      <w:r w:rsidR="00D23608">
        <w:rPr>
          <w:rFonts w:cstheme="minorHAnsi"/>
        </w:rPr>
        <w:t>. This identified</w:t>
      </w:r>
      <w:r w:rsidR="001750AD" w:rsidRPr="0035605C">
        <w:rPr>
          <w:rFonts w:cstheme="minorHAnsi"/>
        </w:rPr>
        <w:t xml:space="preserve"> a single clade </w:t>
      </w:r>
      <w:r w:rsidR="00D23608">
        <w:rPr>
          <w:rFonts w:cstheme="minorHAnsi"/>
        </w:rPr>
        <w:t xml:space="preserve">of isolates with </w:t>
      </w:r>
      <w:r w:rsidR="001750AD" w:rsidRPr="0035605C">
        <w:rPr>
          <w:rFonts w:cstheme="minorHAnsi"/>
        </w:rPr>
        <w:t>a distinctly lower level of expression than the other clusters</w:t>
      </w:r>
      <w:r w:rsidR="00D23608">
        <w:rPr>
          <w:rFonts w:cstheme="minorHAnsi"/>
        </w:rPr>
        <w:t xml:space="preserve"> (Figure N4b)</w:t>
      </w:r>
      <w:r w:rsidR="001750AD" w:rsidRPr="0035605C">
        <w:rPr>
          <w:rFonts w:cstheme="minorHAnsi"/>
        </w:rPr>
        <w:t xml:space="preserve">. </w:t>
      </w:r>
      <w:r w:rsidR="00D23608">
        <w:rPr>
          <w:rFonts w:cstheme="minorHAnsi"/>
        </w:rPr>
        <w:t>Investigating the short-reads and SNP calls showed that</w:t>
      </w:r>
      <w:r w:rsidR="001750AD" w:rsidRPr="0035605C">
        <w:rPr>
          <w:rFonts w:cstheme="minorHAnsi"/>
        </w:rPr>
        <w:t xml:space="preserve"> these</w:t>
      </w:r>
      <w:r w:rsidR="00EF7CD1" w:rsidRPr="0035605C">
        <w:rPr>
          <w:rFonts w:cstheme="minorHAnsi"/>
        </w:rPr>
        <w:t xml:space="preserve"> 12 </w:t>
      </w:r>
      <w:r w:rsidR="001750AD" w:rsidRPr="0035605C">
        <w:rPr>
          <w:rFonts w:cstheme="minorHAnsi"/>
        </w:rPr>
        <w:t xml:space="preserve">isolates share </w:t>
      </w:r>
      <w:r w:rsidR="00685CE1" w:rsidRPr="0035605C">
        <w:rPr>
          <w:rFonts w:cstheme="minorHAnsi"/>
        </w:rPr>
        <w:t xml:space="preserve">a </w:t>
      </w:r>
      <w:r w:rsidR="00EF7CD1" w:rsidRPr="0035605C">
        <w:rPr>
          <w:rFonts w:cstheme="minorHAnsi"/>
        </w:rPr>
        <w:t xml:space="preserve">53.5 kb </w:t>
      </w:r>
      <w:r w:rsidR="00685CE1" w:rsidRPr="0035605C">
        <w:rPr>
          <w:rFonts w:cstheme="minorHAnsi"/>
        </w:rPr>
        <w:t>deletion</w:t>
      </w:r>
      <w:r w:rsidR="00EF7CD1" w:rsidRPr="0035605C">
        <w:rPr>
          <w:rFonts w:cstheme="minorHAnsi"/>
        </w:rPr>
        <w:t xml:space="preserve"> that removes the entire biosynthetic cluster</w:t>
      </w:r>
      <w:r w:rsidR="00F74A96">
        <w:rPr>
          <w:rFonts w:cstheme="minorHAnsi"/>
        </w:rPr>
        <w:t xml:space="preserve"> </w:t>
      </w:r>
      <w:r w:rsidR="009E4B0F" w:rsidRPr="0035605C">
        <w:rPr>
          <w:rFonts w:cstheme="minorHAnsi"/>
        </w:rPr>
        <w:t>(Figure</w:t>
      </w:r>
      <w:r w:rsidR="00FF64FE" w:rsidRPr="0035605C">
        <w:rPr>
          <w:rFonts w:cstheme="minorHAnsi"/>
        </w:rPr>
        <w:t xml:space="preserve"> N4c</w:t>
      </w:r>
      <w:r w:rsidR="009E4B0F" w:rsidRPr="0035605C">
        <w:rPr>
          <w:rFonts w:cstheme="minorHAnsi"/>
        </w:rPr>
        <w:t>)</w:t>
      </w:r>
      <w:r w:rsidR="00685CE1" w:rsidRPr="0035605C">
        <w:rPr>
          <w:rFonts w:cstheme="minorHAnsi"/>
        </w:rPr>
        <w:t>.</w:t>
      </w:r>
      <w:r w:rsidR="00EF7CD1" w:rsidRPr="0035605C">
        <w:rPr>
          <w:rFonts w:cstheme="minorHAnsi"/>
        </w:rPr>
        <w:t xml:space="preserve"> After removing the major deletion, we </w:t>
      </w:r>
      <w:r w:rsidR="00A02CCD" w:rsidRPr="0035605C">
        <w:rPr>
          <w:rFonts w:cstheme="minorHAnsi"/>
        </w:rPr>
        <w:t xml:space="preserve">found no </w:t>
      </w:r>
      <w:r w:rsidR="00EF7CD1" w:rsidRPr="0035605C">
        <w:rPr>
          <w:rFonts w:cstheme="minorHAnsi"/>
        </w:rPr>
        <w:t xml:space="preserve">remaining </w:t>
      </w:r>
      <w:r w:rsidR="00A02CCD" w:rsidRPr="0035605C">
        <w:rPr>
          <w:rFonts w:cstheme="minorHAnsi"/>
        </w:rPr>
        <w:t xml:space="preserve">significant effect of </w:t>
      </w:r>
      <w:r w:rsidR="00D95D57" w:rsidRPr="0035605C">
        <w:rPr>
          <w:rFonts w:cstheme="minorHAnsi"/>
        </w:rPr>
        <w:t>cluster</w:t>
      </w:r>
      <w:r w:rsidR="00A02CCD" w:rsidRPr="0035605C">
        <w:rPr>
          <w:rFonts w:cstheme="minorHAnsi"/>
        </w:rPr>
        <w:t xml:space="preserve"> membership</w:t>
      </w:r>
      <w:r w:rsidR="00D23608">
        <w:rPr>
          <w:rFonts w:cstheme="minorHAnsi"/>
        </w:rPr>
        <w:t xml:space="preserve"> in the remaining 3 major clusters</w:t>
      </w:r>
      <w:r w:rsidR="00A02CCD" w:rsidRPr="0035605C">
        <w:rPr>
          <w:rFonts w:cstheme="minorHAnsi"/>
        </w:rPr>
        <w:t xml:space="preserve"> on expression profile (</w:t>
      </w:r>
      <w:proofErr w:type="gramStart"/>
      <w:r w:rsidR="00A02CCD" w:rsidRPr="0035605C">
        <w:rPr>
          <w:rFonts w:cstheme="minorHAnsi"/>
        </w:rPr>
        <w:t>F(</w:t>
      </w:r>
      <w:proofErr w:type="gramEnd"/>
      <w:r w:rsidR="004F6955" w:rsidRPr="0035605C">
        <w:rPr>
          <w:rFonts w:cstheme="minorHAnsi"/>
        </w:rPr>
        <w:t>1</w:t>
      </w:r>
      <w:r w:rsidR="00A02CCD" w:rsidRPr="0035605C">
        <w:rPr>
          <w:rFonts w:cstheme="minorHAnsi"/>
        </w:rPr>
        <w:t>,</w:t>
      </w:r>
      <w:r w:rsidR="004F6955" w:rsidRPr="0035605C">
        <w:rPr>
          <w:rFonts w:cstheme="minorHAnsi"/>
        </w:rPr>
        <w:t>74</w:t>
      </w:r>
      <w:r w:rsidR="00A02CCD" w:rsidRPr="0035605C">
        <w:rPr>
          <w:rFonts w:cstheme="minorHAnsi"/>
        </w:rPr>
        <w:t>)=</w:t>
      </w:r>
      <w:r w:rsidR="00BD10FC" w:rsidRPr="0035605C">
        <w:rPr>
          <w:rFonts w:cstheme="minorHAnsi"/>
        </w:rPr>
        <w:t>0.36</w:t>
      </w:r>
      <w:r w:rsidR="00A02CCD" w:rsidRPr="0035605C">
        <w:rPr>
          <w:rFonts w:cstheme="minorHAnsi"/>
        </w:rPr>
        <w:t>, p=</w:t>
      </w:r>
      <w:r w:rsidR="00BD10FC" w:rsidRPr="0035605C">
        <w:rPr>
          <w:rFonts w:cstheme="minorHAnsi"/>
        </w:rPr>
        <w:t>0.55</w:t>
      </w:r>
      <w:r w:rsidR="00A02CCD" w:rsidRPr="0035605C">
        <w:rPr>
          <w:rFonts w:cstheme="minorHAnsi"/>
        </w:rPr>
        <w:t xml:space="preserve">). </w:t>
      </w:r>
      <w:r w:rsidR="00D23608">
        <w:rPr>
          <w:rFonts w:cstheme="minorHAnsi"/>
        </w:rPr>
        <w:t>However,</w:t>
      </w:r>
      <w:r w:rsidR="00D23608" w:rsidRPr="0035605C">
        <w:rPr>
          <w:rFonts w:cstheme="minorHAnsi"/>
        </w:rPr>
        <w:t xml:space="preserve"> </w:t>
      </w:r>
      <w:r w:rsidR="00EF7CD1" w:rsidRPr="0035605C">
        <w:rPr>
          <w:rFonts w:cstheme="minorHAnsi"/>
        </w:rPr>
        <w:t xml:space="preserve">within each of these clusters there are independent isolates </w:t>
      </w:r>
      <w:r w:rsidR="00437B38" w:rsidRPr="0035605C">
        <w:rPr>
          <w:rFonts w:cstheme="minorHAnsi"/>
        </w:rPr>
        <w:t>with</w:t>
      </w:r>
      <w:r w:rsidR="00D23608">
        <w:rPr>
          <w:rFonts w:cstheme="minorHAnsi"/>
        </w:rPr>
        <w:t xml:space="preserve"> very</w:t>
      </w:r>
      <w:r w:rsidR="00437B38" w:rsidRPr="0035605C">
        <w:rPr>
          <w:rFonts w:cstheme="minorHAnsi"/>
        </w:rPr>
        <w:t xml:space="preserve"> low pathway expression</w:t>
      </w:r>
      <w:r w:rsidR="007E3E49">
        <w:rPr>
          <w:rFonts w:cstheme="minorHAnsi"/>
        </w:rPr>
        <w:t>,</w:t>
      </w:r>
      <w:r w:rsidR="00437B38" w:rsidRPr="0035605C">
        <w:rPr>
          <w:rFonts w:cstheme="minorHAnsi"/>
        </w:rPr>
        <w:t xml:space="preserve"> </w:t>
      </w:r>
      <w:r w:rsidR="00D23608">
        <w:rPr>
          <w:rFonts w:cstheme="minorHAnsi"/>
        </w:rPr>
        <w:t>suggesting loss-of-expression polymorphisms</w:t>
      </w:r>
      <w:r w:rsidR="00D23608" w:rsidRPr="0035605C">
        <w:rPr>
          <w:rFonts w:cstheme="minorHAnsi"/>
        </w:rPr>
        <w:t xml:space="preserve"> </w:t>
      </w:r>
      <w:r w:rsidR="00437B38" w:rsidRPr="0035605C">
        <w:rPr>
          <w:rFonts w:cstheme="minorHAnsi"/>
        </w:rPr>
        <w:t>(Noble Rot, 01.04.03, Apple 517, 02.04.09) (Figure N4b</w:t>
      </w:r>
      <w:r w:rsidR="00D23608" w:rsidRPr="0035605C">
        <w:rPr>
          <w:rFonts w:cstheme="minorHAnsi"/>
        </w:rPr>
        <w:t>)</w:t>
      </w:r>
      <w:r w:rsidR="00D23608">
        <w:rPr>
          <w:rFonts w:cstheme="minorHAnsi"/>
        </w:rPr>
        <w:t>. While</w:t>
      </w:r>
      <w:r w:rsidR="00D23608" w:rsidRPr="0035605C">
        <w:rPr>
          <w:rFonts w:cstheme="minorHAnsi"/>
        </w:rPr>
        <w:t xml:space="preserve"> </w:t>
      </w:r>
      <w:r w:rsidR="00E56078" w:rsidRPr="0035605C">
        <w:rPr>
          <w:rFonts w:cstheme="minorHAnsi"/>
        </w:rPr>
        <w:t>t</w:t>
      </w:r>
      <w:r w:rsidR="00437B38" w:rsidRPr="0035605C">
        <w:rPr>
          <w:rFonts w:cstheme="minorHAnsi"/>
        </w:rPr>
        <w:t xml:space="preserve">hese isolates each contain smaller deletions that </w:t>
      </w:r>
      <w:r w:rsidR="00D23608">
        <w:rPr>
          <w:rFonts w:cstheme="minorHAnsi"/>
        </w:rPr>
        <w:t>are independent of each other, it is not clear what is functionally leading to the loss of</w:t>
      </w:r>
      <w:r w:rsidR="00437B38" w:rsidRPr="0035605C">
        <w:rPr>
          <w:rFonts w:cstheme="minorHAnsi"/>
        </w:rPr>
        <w:t xml:space="preserve"> botc</w:t>
      </w:r>
      <w:r w:rsidR="00EC1F7B">
        <w:rPr>
          <w:rFonts w:cstheme="minorHAnsi"/>
        </w:rPr>
        <w:t>i</w:t>
      </w:r>
      <w:r w:rsidR="00437B38" w:rsidRPr="0035605C">
        <w:rPr>
          <w:rFonts w:cstheme="minorHAnsi"/>
        </w:rPr>
        <w:t>nic acid biosynthetic pathway</w:t>
      </w:r>
      <w:r w:rsidR="00D23608">
        <w:rPr>
          <w:rFonts w:cstheme="minorHAnsi"/>
        </w:rPr>
        <w:t xml:space="preserve"> expression</w:t>
      </w:r>
      <w:r w:rsidR="00437B38" w:rsidRPr="0035605C">
        <w:rPr>
          <w:rFonts w:cstheme="minorHAnsi"/>
        </w:rPr>
        <w:t xml:space="preserve"> (Figure N4c). </w:t>
      </w:r>
      <w:r w:rsidR="00A02CCD" w:rsidRPr="0035605C">
        <w:rPr>
          <w:rFonts w:cstheme="minorHAnsi"/>
        </w:rPr>
        <w:t xml:space="preserve">This suggests that </w:t>
      </w:r>
      <w:r w:rsidR="00EF7CD1" w:rsidRPr="0035605C">
        <w:rPr>
          <w:rFonts w:cstheme="minorHAnsi"/>
        </w:rPr>
        <w:t xml:space="preserve">for this </w:t>
      </w:r>
      <w:r w:rsidR="00D23608">
        <w:rPr>
          <w:rFonts w:cstheme="minorHAnsi"/>
        </w:rPr>
        <w:t xml:space="preserve">clustered pathway, there are undetected </w:t>
      </w:r>
      <w:r w:rsidR="00D23608" w:rsidRPr="000113CA">
        <w:rPr>
          <w:rFonts w:cstheme="minorHAnsi"/>
          <w:i/>
        </w:rPr>
        <w:t>cis</w:t>
      </w:r>
      <w:r w:rsidR="00D23608">
        <w:rPr>
          <w:rFonts w:cstheme="minorHAnsi"/>
        </w:rPr>
        <w:t>-effect polymorphisms</w:t>
      </w:r>
      <w:r w:rsidR="00EF7CD1" w:rsidRPr="0035605C">
        <w:rPr>
          <w:rFonts w:cstheme="minorHAnsi"/>
        </w:rPr>
        <w:t xml:space="preserve">, a </w:t>
      </w:r>
      <w:r w:rsidR="00D23608">
        <w:rPr>
          <w:rFonts w:cstheme="minorHAnsi"/>
        </w:rPr>
        <w:t>large common</w:t>
      </w:r>
      <w:r w:rsidR="00D95D57" w:rsidRPr="0035605C">
        <w:rPr>
          <w:rFonts w:cstheme="minorHAnsi"/>
        </w:rPr>
        <w:t xml:space="preserve"> </w:t>
      </w:r>
      <w:r w:rsidR="00EF7CD1" w:rsidRPr="0035605C">
        <w:rPr>
          <w:rFonts w:cstheme="minorHAnsi"/>
        </w:rPr>
        <w:t>deletion</w:t>
      </w:r>
      <w:r w:rsidR="00437B38" w:rsidRPr="0035605C">
        <w:rPr>
          <w:rFonts w:cstheme="minorHAnsi"/>
        </w:rPr>
        <w:t xml:space="preserve"> and </w:t>
      </w:r>
      <w:r w:rsidR="000113CA">
        <w:rPr>
          <w:rFonts w:cstheme="minorHAnsi"/>
        </w:rPr>
        <w:t>r</w:t>
      </w:r>
      <w:r w:rsidR="00437B38" w:rsidRPr="0035605C">
        <w:rPr>
          <w:rFonts w:cstheme="minorHAnsi"/>
        </w:rPr>
        <w:t xml:space="preserve">arer additional </w:t>
      </w:r>
      <w:r w:rsidR="00D23608">
        <w:rPr>
          <w:rFonts w:cstheme="minorHAnsi"/>
        </w:rPr>
        <w:t>events</w:t>
      </w:r>
      <w:r w:rsidR="00437B38" w:rsidRPr="0035605C">
        <w:rPr>
          <w:rFonts w:cstheme="minorHAnsi"/>
        </w:rPr>
        <w:t>.</w:t>
      </w:r>
    </w:p>
    <w:p w14:paraId="30743950" w14:textId="2E309A01" w:rsidR="00D23608" w:rsidRDefault="00D23608" w:rsidP="00D23608">
      <w:pPr>
        <w:spacing w:line="480" w:lineRule="auto"/>
        <w:ind w:firstLine="720"/>
        <w:rPr>
          <w:rFonts w:cstheme="minorHAnsi"/>
        </w:rPr>
      </w:pPr>
      <w:r>
        <w:rPr>
          <w:rFonts w:cstheme="minorHAnsi"/>
        </w:rPr>
        <w:lastRenderedPageBreak/>
        <w:t>W</w:t>
      </w:r>
      <w:r w:rsidR="00437B38" w:rsidRPr="0035605C">
        <w:rPr>
          <w:rFonts w:cstheme="minorHAnsi"/>
        </w:rPr>
        <w:t>e</w:t>
      </w:r>
      <w:r>
        <w:rPr>
          <w:rFonts w:cstheme="minorHAnsi"/>
        </w:rPr>
        <w:t xml:space="preserve"> then</w:t>
      </w:r>
      <w:r w:rsidR="00437B38" w:rsidRPr="0035605C">
        <w:rPr>
          <w:rFonts w:cstheme="minorHAnsi"/>
        </w:rPr>
        <w:t xml:space="preserve"> investigated the other two biosynthetic pathway</w:t>
      </w:r>
      <w:r w:rsidR="008846D7" w:rsidRPr="0035605C">
        <w:rPr>
          <w:rFonts w:cstheme="minorHAnsi"/>
        </w:rPr>
        <w:t>s</w:t>
      </w:r>
      <w:r w:rsidR="00437B38" w:rsidRPr="0035605C">
        <w:rPr>
          <w:rFonts w:cstheme="minorHAnsi"/>
        </w:rPr>
        <w:t xml:space="preserve"> for additional </w:t>
      </w:r>
      <w:r w:rsidR="008846D7" w:rsidRPr="0035605C">
        <w:rPr>
          <w:rFonts w:cstheme="minorHAnsi"/>
        </w:rPr>
        <w:t>evidence of</w:t>
      </w:r>
      <w:r>
        <w:rPr>
          <w:rFonts w:cstheme="minorHAnsi"/>
        </w:rPr>
        <w:t xml:space="preserve"> missed</w:t>
      </w:r>
      <w:r w:rsidR="008846D7" w:rsidRPr="0035605C">
        <w:rPr>
          <w:rFonts w:cstheme="minorHAnsi"/>
        </w:rPr>
        <w:t xml:space="preserve"> </w:t>
      </w:r>
      <w:r w:rsidR="008846D7" w:rsidRPr="0035605C">
        <w:rPr>
          <w:rFonts w:cstheme="minorHAnsi"/>
          <w:i/>
        </w:rPr>
        <w:t>cis</w:t>
      </w:r>
      <w:r w:rsidR="008846D7" w:rsidRPr="0035605C">
        <w:rPr>
          <w:rFonts w:cstheme="minorHAnsi"/>
        </w:rPr>
        <w:t>-acting genetic variation.</w:t>
      </w:r>
      <w:r>
        <w:rPr>
          <w:rFonts w:cstheme="minorHAnsi"/>
        </w:rPr>
        <w:t xml:space="preserve"> </w:t>
      </w:r>
      <w:r w:rsidR="00437B38" w:rsidRPr="0035605C">
        <w:rPr>
          <w:rFonts w:cstheme="minorHAnsi"/>
        </w:rPr>
        <w:t>T</w:t>
      </w:r>
      <w:r w:rsidR="00CE102F" w:rsidRPr="0035605C">
        <w:rPr>
          <w:rFonts w:cstheme="minorHAnsi"/>
        </w:rPr>
        <w:t xml:space="preserve">he botrydial biosynthetic network, and </w:t>
      </w:r>
      <w:r w:rsidR="008846D7" w:rsidRPr="0035605C">
        <w:rPr>
          <w:rFonts w:cstheme="minorHAnsi"/>
        </w:rPr>
        <w:t>the cyclic peptide pathway</w:t>
      </w:r>
      <w:r w:rsidR="00CE102F" w:rsidRPr="0035605C">
        <w:rPr>
          <w:rFonts w:cstheme="minorHAnsi"/>
        </w:rPr>
        <w:t xml:space="preserve">, exhibit </w:t>
      </w:r>
      <w:r w:rsidR="00D515D8">
        <w:rPr>
          <w:rFonts w:cstheme="minorHAnsi"/>
        </w:rPr>
        <w:t>a lack of dominant</w:t>
      </w:r>
      <w:r w:rsidR="00CE102F" w:rsidRPr="0035605C">
        <w:rPr>
          <w:rFonts w:cstheme="minorHAnsi"/>
        </w:rPr>
        <w:t xml:space="preserve"> </w:t>
      </w:r>
      <w:r w:rsidR="00CE102F" w:rsidRPr="00D515D8">
        <w:rPr>
          <w:rFonts w:cstheme="minorHAnsi"/>
          <w:i/>
        </w:rPr>
        <w:t>cis</w:t>
      </w:r>
      <w:r w:rsidR="00CE102F" w:rsidRPr="0035605C">
        <w:rPr>
          <w:rFonts w:cstheme="minorHAnsi"/>
        </w:rPr>
        <w:t xml:space="preserve">-effect </w:t>
      </w:r>
      <w:r w:rsidR="00F74A96">
        <w:rPr>
          <w:rFonts w:cstheme="minorHAnsi"/>
        </w:rPr>
        <w:t xml:space="preserve">SNP </w:t>
      </w:r>
      <w:r w:rsidR="00CE102F" w:rsidRPr="0035605C">
        <w:rPr>
          <w:rFonts w:cstheme="minorHAnsi"/>
        </w:rPr>
        <w:t xml:space="preserve">patterns </w:t>
      </w:r>
      <w:r w:rsidR="00573FAE">
        <w:rPr>
          <w:rFonts w:cstheme="minorHAnsi"/>
        </w:rPr>
        <w:t xml:space="preserve">much like the </w:t>
      </w:r>
      <w:r w:rsidR="00CE102F" w:rsidRPr="0035605C">
        <w:rPr>
          <w:rFonts w:cstheme="minorHAnsi"/>
        </w:rPr>
        <w:t>botc</w:t>
      </w:r>
      <w:r w:rsidR="00EC1F7B">
        <w:rPr>
          <w:rFonts w:cstheme="minorHAnsi"/>
        </w:rPr>
        <w:t>i</w:t>
      </w:r>
      <w:r w:rsidR="00CE102F" w:rsidRPr="0035605C">
        <w:rPr>
          <w:rFonts w:cstheme="minorHAnsi"/>
        </w:rPr>
        <w:t xml:space="preserve">nic acid biosynthetic network. </w:t>
      </w:r>
      <w:r w:rsidR="004C3C51" w:rsidRPr="0035605C">
        <w:rPr>
          <w:rFonts w:cstheme="minorHAnsi"/>
        </w:rPr>
        <w:t>Hierarchical clustering within each of these networks by genic SNP variation divides the isolate population into two groups</w:t>
      </w:r>
      <w:r>
        <w:rPr>
          <w:rFonts w:cstheme="minorHAnsi"/>
        </w:rPr>
        <w:t xml:space="preserve"> that are not associated with</w:t>
      </w:r>
      <w:r w:rsidR="004C3C51" w:rsidRPr="0035605C">
        <w:rPr>
          <w:rFonts w:cstheme="minorHAnsi"/>
        </w:rPr>
        <w:t xml:space="preserve"> mean pathway expression (Figure S1, Figure S2)</w:t>
      </w:r>
      <w:r w:rsidR="00CE102F" w:rsidRPr="0035605C">
        <w:rPr>
          <w:rFonts w:cstheme="minorHAnsi"/>
        </w:rPr>
        <w:t xml:space="preserve">. </w:t>
      </w:r>
      <w:r>
        <w:rPr>
          <w:rFonts w:cstheme="minorHAnsi"/>
        </w:rPr>
        <w:t xml:space="preserve">However, within the cyclic peptide pathway, minor deletions within the intergenic regions correlate with low expression, and two isolates with partial deletions within the genes early in the pathway exhibit very low pathway expression (1.05.16, 1.05.22) (Figure S4). In contrast, there was no evidence for </w:t>
      </w:r>
      <w:r w:rsidR="00573FAE">
        <w:rPr>
          <w:rFonts w:cstheme="minorHAnsi"/>
        </w:rPr>
        <w:t xml:space="preserve">SNP </w:t>
      </w:r>
      <w:r w:rsidRPr="00DE16D8">
        <w:rPr>
          <w:rFonts w:cstheme="minorHAnsi"/>
          <w:i/>
        </w:rPr>
        <w:t>cis-</w:t>
      </w:r>
      <w:r>
        <w:rPr>
          <w:rFonts w:cstheme="minorHAnsi"/>
        </w:rPr>
        <w:t>effects</w:t>
      </w:r>
      <w:r w:rsidR="003600C6">
        <w:rPr>
          <w:rFonts w:cstheme="minorHAnsi"/>
        </w:rPr>
        <w:t>,</w:t>
      </w:r>
      <w:r>
        <w:rPr>
          <w:rFonts w:cstheme="minorHAnsi"/>
        </w:rPr>
        <w:t xml:space="preserve"> </w:t>
      </w:r>
      <w:r w:rsidR="008172F4">
        <w:rPr>
          <w:rFonts w:cstheme="minorHAnsi"/>
        </w:rPr>
        <w:t xml:space="preserve">and </w:t>
      </w:r>
      <w:r>
        <w:rPr>
          <w:rFonts w:cstheme="minorHAnsi"/>
        </w:rPr>
        <w:t xml:space="preserve">this pathway did not </w:t>
      </w:r>
      <w:r w:rsidR="00806D25">
        <w:rPr>
          <w:rFonts w:cstheme="minorHAnsi"/>
        </w:rPr>
        <w:t xml:space="preserve">harbor </w:t>
      </w:r>
      <w:r>
        <w:rPr>
          <w:rFonts w:cstheme="minorHAnsi"/>
        </w:rPr>
        <w:t>any obvious loss-of-expression events (</w:t>
      </w:r>
      <w:r w:rsidR="00FF459F">
        <w:rPr>
          <w:rFonts w:cstheme="minorHAnsi"/>
        </w:rPr>
        <w:t>Figure S3)</w:t>
      </w:r>
      <w:r w:rsidR="00F74A96">
        <w:rPr>
          <w:rFonts w:cstheme="minorHAnsi"/>
        </w:rPr>
        <w:t xml:space="preserve">. As such, we </w:t>
      </w:r>
      <w:r w:rsidR="00A37803">
        <w:rPr>
          <w:rFonts w:cstheme="minorHAnsi"/>
        </w:rPr>
        <w:t>can</w:t>
      </w:r>
      <w:r w:rsidR="00F74A96">
        <w:rPr>
          <w:rFonts w:cstheme="minorHAnsi"/>
        </w:rPr>
        <w:t xml:space="preserve"> detect cis-acting variation in the form of deletions for two of the biosynthetic pathways. </w:t>
      </w:r>
      <w:r>
        <w:rPr>
          <w:rFonts w:cstheme="minorHAnsi"/>
        </w:rPr>
        <w:t>This suggests that there ar</w:t>
      </w:r>
      <w:r w:rsidR="00280F87">
        <w:rPr>
          <w:rFonts w:cstheme="minorHAnsi"/>
        </w:rPr>
        <w:t xml:space="preserve">e missing </w:t>
      </w:r>
      <w:r w:rsidR="00280F87" w:rsidRPr="00DE16D8">
        <w:rPr>
          <w:rFonts w:cstheme="minorHAnsi"/>
          <w:i/>
        </w:rPr>
        <w:t>cis</w:t>
      </w:r>
      <w:r w:rsidR="00DE16D8">
        <w:rPr>
          <w:rFonts w:cstheme="minorHAnsi"/>
        </w:rPr>
        <w:t>-</w:t>
      </w:r>
      <w:r w:rsidR="00280F87">
        <w:rPr>
          <w:rFonts w:cstheme="minorHAnsi"/>
        </w:rPr>
        <w:t xml:space="preserve">effects within the </w:t>
      </w:r>
      <w:r w:rsidR="00280F87" w:rsidRPr="00DE16D8">
        <w:rPr>
          <w:rFonts w:cstheme="minorHAnsi"/>
          <w:i/>
        </w:rPr>
        <w:t>B. cinerea</w:t>
      </w:r>
      <w:r w:rsidR="00280F87">
        <w:rPr>
          <w:rFonts w:cstheme="minorHAnsi"/>
        </w:rPr>
        <w:t xml:space="preserve"> GWA</w:t>
      </w:r>
      <w:r w:rsidR="00806D25">
        <w:rPr>
          <w:rFonts w:cstheme="minorHAnsi"/>
        </w:rPr>
        <w:t>,</w:t>
      </w:r>
      <w:r w:rsidR="00280F87">
        <w:rPr>
          <w:rFonts w:cstheme="minorHAnsi"/>
        </w:rPr>
        <w:t xml:space="preserve"> </w:t>
      </w:r>
      <w:r w:rsidR="00806D25">
        <w:rPr>
          <w:rFonts w:cstheme="minorHAnsi"/>
        </w:rPr>
        <w:t xml:space="preserve">likely </w:t>
      </w:r>
      <w:r w:rsidR="00280F87">
        <w:rPr>
          <w:rFonts w:cstheme="minorHAnsi"/>
        </w:rPr>
        <w:t>missed due to SNP data not incorporating structural variation</w:t>
      </w:r>
      <w:r w:rsidR="00DE16D8">
        <w:rPr>
          <w:rFonts w:cstheme="minorHAnsi"/>
        </w:rPr>
        <w:t>,</w:t>
      </w:r>
      <w:r w:rsidR="00280F87">
        <w:rPr>
          <w:rFonts w:cstheme="minorHAnsi"/>
        </w:rPr>
        <w:t xml:space="preserve"> as well as th</w:t>
      </w:r>
      <w:r w:rsidR="00806D25">
        <w:rPr>
          <w:rFonts w:cstheme="minorHAnsi"/>
        </w:rPr>
        <w:t>e frequency of</w:t>
      </w:r>
      <w:r w:rsidR="00280F87">
        <w:rPr>
          <w:rFonts w:cstheme="minorHAnsi"/>
        </w:rPr>
        <w:t xml:space="preserve"> structural varia</w:t>
      </w:r>
      <w:r w:rsidR="00806D25">
        <w:rPr>
          <w:rFonts w:cstheme="minorHAnsi"/>
        </w:rPr>
        <w:t>nts</w:t>
      </w:r>
      <w:r w:rsidR="00280F87">
        <w:rPr>
          <w:rFonts w:cstheme="minorHAnsi"/>
        </w:rPr>
        <w:t xml:space="preserve"> often </w:t>
      </w:r>
      <w:r w:rsidR="00806D25">
        <w:rPr>
          <w:rFonts w:cstheme="minorHAnsi"/>
        </w:rPr>
        <w:t>falling</w:t>
      </w:r>
      <w:r w:rsidR="00280F87">
        <w:rPr>
          <w:rFonts w:cstheme="minorHAnsi"/>
        </w:rPr>
        <w:t xml:space="preserve"> below the minor allele cutoffs. Testing</w:t>
      </w:r>
      <w:r w:rsidRPr="0035605C">
        <w:rPr>
          <w:rFonts w:cstheme="minorHAnsi"/>
        </w:rPr>
        <w:t xml:space="preserve"> </w:t>
      </w:r>
      <w:r w:rsidR="00DE16D8">
        <w:rPr>
          <w:rFonts w:cstheme="minorHAnsi"/>
        </w:rPr>
        <w:t xml:space="preserve">whether </w:t>
      </w:r>
      <w:r w:rsidRPr="0035605C">
        <w:rPr>
          <w:rFonts w:cstheme="minorHAnsi"/>
        </w:rPr>
        <w:t>insertion and deletion events account for the majority of localized control of expression variation</w:t>
      </w:r>
      <w:r w:rsidR="00280F87">
        <w:rPr>
          <w:rFonts w:cstheme="minorHAnsi"/>
        </w:rPr>
        <w:t xml:space="preserve"> would require long-read sequencing to accurately identify these structural variants and computational approaches that can blend SNP and indel information</w:t>
      </w:r>
      <w:r w:rsidR="00DE16D8">
        <w:rPr>
          <w:rFonts w:cstheme="minorHAnsi"/>
        </w:rPr>
        <w:t xml:space="preserve"> </w:t>
      </w:r>
      <w:r w:rsidR="001F7B6F">
        <w:rPr>
          <w:rFonts w:cstheme="minorHAnsi"/>
        </w:rPr>
        <w:fldChar w:fldCharType="begin"/>
      </w:r>
      <w:r w:rsidR="001F7B6F">
        <w:rPr>
          <w:rFonts w:cstheme="minorHAnsi"/>
        </w:rPr>
        <w:instrText xml:space="preserve"> ADDIN EN.CITE &lt;EndNote&gt;&lt;Cite&gt;&lt;Author&gt;Wang&lt;/Author&gt;&lt;Year&gt;2018&lt;/Year&gt;&lt;RecNum&gt;1174&lt;/RecNum&gt;&lt;DisplayText&gt;(Wang, Roux et al. 2018)&lt;/DisplayText&gt;&lt;record&gt;&lt;rec-number&gt;1174&lt;/rec-number&gt;&lt;foreign-keys&gt;&lt;key app="EN" db-id="a2x2tzszjfd2zjed0e8psfdtd0daafwwr002" timestamp="1550619301"&gt;1174&lt;/key&gt;&lt;/foreign-keys&gt;&lt;ref-type name="Journal Article"&gt;17&lt;/ref-type&gt;&lt;contributors&gt;&lt;authors&gt;&lt;author&gt;Wang, Miaoyan&lt;/author&gt;&lt;author&gt;Roux, Fabrice&lt;/author&gt;&lt;author&gt;Bartoli, Claudia&lt;/author&gt;&lt;author&gt;Huard-Chauveau, Carine&lt;/author&gt;&lt;author&gt;Meyer, Christopher&lt;/author&gt;&lt;author&gt;Lee, Hana&lt;/author&gt;&lt;author&gt;Roby, Dominique&lt;/author&gt;&lt;author&gt;McPeek, Mary Sara&lt;/author&gt;&lt;author&gt;Bergelson, Joy&lt;/author&gt;&lt;/authors&gt;&lt;/contributors&gt;&lt;titles&gt;&lt;title&gt;Two-way mixed-effects methods for joint association analysis using both host and pathogen genomes&lt;/title&gt;&lt;secondary-title&gt;Proceedings of the National Academy of Sciences&lt;/secondary-title&gt;&lt;/titles&gt;&lt;periodical&gt;&lt;full-title&gt;Proceedings of the National Academy of Sciences&lt;/full-title&gt;&lt;/periodical&gt;&lt;pages&gt;E5440-E5449&lt;/pages&gt;&lt;volume&gt;115&lt;/volume&gt;&lt;number&gt;24&lt;/number&gt;&lt;dates&gt;&lt;year&gt;2018&lt;/year&gt;&lt;/dates&gt;&lt;isbn&gt;0027-8424&lt;/isbn&gt;&lt;urls&gt;&lt;/urls&gt;&lt;/record&gt;&lt;/Cite&gt;&lt;/EndNote&gt;</w:instrText>
      </w:r>
      <w:r w:rsidR="001F7B6F">
        <w:rPr>
          <w:rFonts w:cstheme="minorHAnsi"/>
        </w:rPr>
        <w:fldChar w:fldCharType="separate"/>
      </w:r>
      <w:r w:rsidR="001F7B6F">
        <w:rPr>
          <w:rFonts w:cstheme="minorHAnsi"/>
          <w:noProof/>
        </w:rPr>
        <w:t>(Wang, Roux et al. 2018)</w:t>
      </w:r>
      <w:r w:rsidR="001F7B6F">
        <w:rPr>
          <w:rFonts w:cstheme="minorHAnsi"/>
        </w:rPr>
        <w:fldChar w:fldCharType="end"/>
      </w:r>
      <w:r w:rsidRPr="0035605C">
        <w:rPr>
          <w:rFonts w:cstheme="minorHAnsi"/>
        </w:rPr>
        <w:t>.</w:t>
      </w:r>
    </w:p>
    <w:p w14:paraId="17EAD2C2" w14:textId="281D5A92" w:rsidR="00803BCB" w:rsidRPr="0035605C" w:rsidRDefault="00803BCB" w:rsidP="00803BCB">
      <w:pPr>
        <w:spacing w:line="480" w:lineRule="auto"/>
        <w:rPr>
          <w:rFonts w:cstheme="minorHAnsi"/>
          <w:b/>
        </w:rPr>
      </w:pPr>
      <w:r w:rsidRPr="0035605C">
        <w:rPr>
          <w:rFonts w:cstheme="minorHAnsi"/>
          <w:b/>
        </w:rPr>
        <w:t xml:space="preserve">Detection of </w:t>
      </w:r>
      <w:r w:rsidRPr="0035605C">
        <w:rPr>
          <w:rFonts w:cstheme="minorHAnsi"/>
          <w:b/>
          <w:i/>
        </w:rPr>
        <w:t>trans</w:t>
      </w:r>
      <w:r w:rsidRPr="0035605C">
        <w:rPr>
          <w:rFonts w:cstheme="minorHAnsi"/>
          <w:b/>
        </w:rPr>
        <w:t>-eQTL hotspots</w:t>
      </w:r>
    </w:p>
    <w:p w14:paraId="70D57DBE" w14:textId="42A9631A" w:rsidR="00C14213" w:rsidRPr="0035605C" w:rsidRDefault="00C14213" w:rsidP="00C14213">
      <w:pPr>
        <w:spacing w:line="480" w:lineRule="auto"/>
        <w:ind w:firstLine="720"/>
        <w:rPr>
          <w:rFonts w:cstheme="minorHAnsi"/>
        </w:rPr>
      </w:pPr>
      <w:r>
        <w:rPr>
          <w:rFonts w:cstheme="minorHAnsi"/>
        </w:rPr>
        <w:t xml:space="preserve">While </w:t>
      </w:r>
      <w:r w:rsidRPr="00DE16D8">
        <w:rPr>
          <w:rFonts w:cstheme="minorHAnsi"/>
          <w:i/>
        </w:rPr>
        <w:t>cis</w:t>
      </w:r>
      <w:r>
        <w:rPr>
          <w:rFonts w:cstheme="minorHAnsi"/>
        </w:rPr>
        <w:t xml:space="preserve">-effects are difficult to identify, there was a strong signature of SNPs that appeared to </w:t>
      </w:r>
      <w:r w:rsidR="00DE16D8">
        <w:rPr>
          <w:rFonts w:cstheme="minorHAnsi"/>
        </w:rPr>
        <w:t>a</w:t>
      </w:r>
      <w:r>
        <w:rPr>
          <w:rFonts w:cstheme="minorHAnsi"/>
        </w:rPr>
        <w:t xml:space="preserve">ffect more transcripts than expected by chance (Figure N2). </w:t>
      </w:r>
      <w:r w:rsidRPr="0035605C">
        <w:rPr>
          <w:rFonts w:cstheme="minorHAnsi"/>
        </w:rPr>
        <w:t xml:space="preserve">These are considered positions where there is a causal polymorphism that influences the regulation of numerous genes in </w:t>
      </w:r>
      <w:r w:rsidRPr="0035605C">
        <w:rPr>
          <w:rFonts w:cstheme="minorHAnsi"/>
          <w:i/>
        </w:rPr>
        <w:t>trans</w:t>
      </w:r>
      <w:r w:rsidRPr="0035605C">
        <w:rPr>
          <w:rFonts w:cstheme="minorHAnsi"/>
        </w:rPr>
        <w:t>, i.e. a</w:t>
      </w:r>
      <w:r w:rsidRPr="0035605C">
        <w:rPr>
          <w:rFonts w:cstheme="minorHAnsi"/>
          <w:i/>
        </w:rPr>
        <w:t xml:space="preserve"> trans</w:t>
      </w:r>
      <w:r w:rsidRPr="0035605C">
        <w:rPr>
          <w:rFonts w:cstheme="minorHAnsi"/>
        </w:rPr>
        <w:t>-eQTL hotspot. In this dataset, we can extend this analysis to look for</w:t>
      </w:r>
      <w:r w:rsidRPr="0035605C">
        <w:rPr>
          <w:rFonts w:cstheme="minorHAnsi"/>
          <w:i/>
        </w:rPr>
        <w:t xml:space="preserve"> trans</w:t>
      </w:r>
      <w:r w:rsidRPr="0035605C">
        <w:rPr>
          <w:rFonts w:cstheme="minorHAnsi"/>
        </w:rPr>
        <w:t xml:space="preserve">-eQTL hotspots that extend beyond </w:t>
      </w:r>
      <w:r w:rsidRPr="0035605C">
        <w:rPr>
          <w:rFonts w:cstheme="minorHAnsi"/>
          <w:i/>
        </w:rPr>
        <w:t>B. cinerea</w:t>
      </w:r>
      <w:r w:rsidRPr="0035605C">
        <w:rPr>
          <w:rFonts w:cstheme="minorHAnsi"/>
        </w:rPr>
        <w:t xml:space="preserve"> and influence the expression of genes in the host, </w:t>
      </w:r>
      <w:r w:rsidRPr="0035605C">
        <w:rPr>
          <w:rFonts w:cstheme="minorHAnsi"/>
          <w:i/>
        </w:rPr>
        <w:t>A. thaliana</w:t>
      </w:r>
      <w:r w:rsidRPr="0035605C">
        <w:rPr>
          <w:rFonts w:cstheme="minorHAnsi"/>
        </w:rPr>
        <w:t xml:space="preserve">.  </w:t>
      </w:r>
      <w:r>
        <w:rPr>
          <w:rFonts w:cstheme="minorHAnsi"/>
        </w:rPr>
        <w:t>W</w:t>
      </w:r>
      <w:r w:rsidRPr="0035605C">
        <w:rPr>
          <w:rFonts w:cstheme="minorHAnsi"/>
        </w:rPr>
        <w:t xml:space="preserve">e queried for hotspots </w:t>
      </w:r>
      <w:r>
        <w:rPr>
          <w:rFonts w:cstheme="minorHAnsi"/>
        </w:rPr>
        <w:t xml:space="preserve">in both the </w:t>
      </w:r>
      <w:r w:rsidRPr="0035605C">
        <w:rPr>
          <w:rFonts w:cstheme="minorHAnsi"/>
          <w:i/>
        </w:rPr>
        <w:t>B. cinerea</w:t>
      </w:r>
      <w:r w:rsidRPr="0035605C">
        <w:rPr>
          <w:rFonts w:cstheme="minorHAnsi"/>
        </w:rPr>
        <w:t xml:space="preserve"> and </w:t>
      </w:r>
      <w:r w:rsidRPr="0035605C">
        <w:rPr>
          <w:rFonts w:cstheme="minorHAnsi"/>
          <w:i/>
        </w:rPr>
        <w:t>A. thaliana</w:t>
      </w:r>
      <w:r w:rsidRPr="0035605C">
        <w:rPr>
          <w:rFonts w:cstheme="minorHAnsi"/>
        </w:rPr>
        <w:t xml:space="preserve"> transcriptome </w:t>
      </w:r>
      <w:r>
        <w:rPr>
          <w:rFonts w:cstheme="minorHAnsi"/>
        </w:rPr>
        <w:t>by using</w:t>
      </w:r>
      <w:r w:rsidR="00AB4353">
        <w:rPr>
          <w:rFonts w:cstheme="minorHAnsi"/>
        </w:rPr>
        <w:t xml:space="preserve"> overlaps in</w:t>
      </w:r>
      <w:r>
        <w:rPr>
          <w:rFonts w:cstheme="minorHAnsi"/>
        </w:rPr>
        <w:t xml:space="preserve"> the top SNP per transcript </w:t>
      </w:r>
      <w:r w:rsidRPr="0035605C">
        <w:rPr>
          <w:rFonts w:cstheme="minorHAnsi"/>
        </w:rPr>
        <w:t>(Figure N6). By permuting the SNP positions, we identified maximum permuted hotspot</w:t>
      </w:r>
      <w:r w:rsidR="00AB4353">
        <w:rPr>
          <w:rFonts w:cstheme="minorHAnsi"/>
        </w:rPr>
        <w:t xml:space="preserve"> sizes</w:t>
      </w:r>
      <w:r>
        <w:rPr>
          <w:rFonts w:cstheme="minorHAnsi"/>
        </w:rPr>
        <w:t xml:space="preserve"> as </w:t>
      </w:r>
      <w:r w:rsidR="00AB4353">
        <w:rPr>
          <w:rFonts w:cstheme="minorHAnsi"/>
        </w:rPr>
        <w:t xml:space="preserve">a </w:t>
      </w:r>
      <w:r>
        <w:rPr>
          <w:rFonts w:cstheme="minorHAnsi"/>
        </w:rPr>
        <w:t>SNP associated with 11</w:t>
      </w:r>
      <w:r w:rsidRPr="0035605C">
        <w:rPr>
          <w:rFonts w:cstheme="minorHAnsi"/>
        </w:rPr>
        <w:t xml:space="preserve"> </w:t>
      </w:r>
      <w:r w:rsidRPr="0035605C">
        <w:rPr>
          <w:rFonts w:cstheme="minorHAnsi"/>
          <w:i/>
        </w:rPr>
        <w:t>B. cinerea</w:t>
      </w:r>
      <w:r w:rsidRPr="0035605C">
        <w:rPr>
          <w:rFonts w:cstheme="minorHAnsi"/>
        </w:rPr>
        <w:t xml:space="preserve"> </w:t>
      </w:r>
      <w:r>
        <w:rPr>
          <w:rFonts w:cstheme="minorHAnsi"/>
        </w:rPr>
        <w:t xml:space="preserve">transcripts or 80 </w:t>
      </w:r>
      <w:r w:rsidRPr="00267F60">
        <w:rPr>
          <w:rFonts w:cstheme="minorHAnsi"/>
          <w:i/>
        </w:rPr>
        <w:t>A. thaliana</w:t>
      </w:r>
      <w:r>
        <w:rPr>
          <w:rFonts w:cstheme="minorHAnsi"/>
        </w:rPr>
        <w:t xml:space="preserve"> transcripts</w:t>
      </w:r>
      <w:r w:rsidRPr="0035605C">
        <w:rPr>
          <w:rFonts w:cstheme="minorHAnsi"/>
        </w:rPr>
        <w:t xml:space="preserve">. For further analysis of </w:t>
      </w:r>
      <w:r w:rsidRPr="0035605C">
        <w:rPr>
          <w:rFonts w:cstheme="minorHAnsi"/>
        </w:rPr>
        <w:lastRenderedPageBreak/>
        <w:t xml:space="preserve">hotspots, we utilized a conservative threshold of 20 linked transcripts for </w:t>
      </w:r>
      <w:r w:rsidRPr="0035605C">
        <w:rPr>
          <w:rFonts w:cstheme="minorHAnsi"/>
          <w:i/>
        </w:rPr>
        <w:t xml:space="preserve">B. cinerea </w:t>
      </w:r>
      <w:r w:rsidRPr="0035605C">
        <w:rPr>
          <w:rFonts w:cstheme="minorHAnsi"/>
        </w:rPr>
        <w:t xml:space="preserve">and 150 transcripts for </w:t>
      </w:r>
      <w:r w:rsidRPr="0035605C">
        <w:rPr>
          <w:rFonts w:cstheme="minorHAnsi"/>
          <w:i/>
        </w:rPr>
        <w:t>A. thaliana</w:t>
      </w:r>
      <w:r w:rsidRPr="0035605C">
        <w:rPr>
          <w:rFonts w:cstheme="minorHAnsi"/>
        </w:rPr>
        <w:t>.</w:t>
      </w:r>
      <w:r w:rsidRPr="00C14213">
        <w:rPr>
          <w:rFonts w:cstheme="minorHAnsi"/>
        </w:rPr>
        <w:t xml:space="preserve"> </w:t>
      </w:r>
      <w:r w:rsidRPr="0035605C">
        <w:rPr>
          <w:rFonts w:cstheme="minorHAnsi"/>
        </w:rPr>
        <w:t>This analysis identified 13 SNPs as potential</w:t>
      </w:r>
      <w:r w:rsidRPr="0035605C">
        <w:rPr>
          <w:rFonts w:cstheme="minorHAnsi"/>
          <w:i/>
        </w:rPr>
        <w:t xml:space="preserve"> trans</w:t>
      </w:r>
      <w:r w:rsidRPr="0035605C">
        <w:rPr>
          <w:rFonts w:cstheme="minorHAnsi"/>
        </w:rPr>
        <w:t xml:space="preserve">-eQTL hotspots for the </w:t>
      </w:r>
      <w:r w:rsidRPr="0035605C">
        <w:rPr>
          <w:rFonts w:cstheme="minorHAnsi"/>
          <w:i/>
        </w:rPr>
        <w:t>B. cinerea</w:t>
      </w:r>
      <w:r w:rsidRPr="0035605C">
        <w:rPr>
          <w:rFonts w:cstheme="minorHAnsi"/>
        </w:rPr>
        <w:t xml:space="preserve"> transcriptome and 12 SNPs as potential cross-species</w:t>
      </w:r>
      <w:r w:rsidRPr="0035605C">
        <w:rPr>
          <w:rFonts w:cstheme="minorHAnsi"/>
          <w:i/>
        </w:rPr>
        <w:t xml:space="preserve"> trans</w:t>
      </w:r>
      <w:r w:rsidRPr="0035605C">
        <w:rPr>
          <w:rFonts w:cstheme="minorHAnsi"/>
        </w:rPr>
        <w:t xml:space="preserve">-eQTL influencing </w:t>
      </w:r>
      <w:r w:rsidRPr="0035605C">
        <w:rPr>
          <w:rFonts w:cstheme="minorHAnsi"/>
          <w:i/>
        </w:rPr>
        <w:t>the A. thaliana</w:t>
      </w:r>
      <w:r w:rsidRPr="0035605C">
        <w:rPr>
          <w:rFonts w:cstheme="minorHAnsi"/>
        </w:rPr>
        <w:t xml:space="preserve"> transcriptome (Figure N6, Figure N7).  The </w:t>
      </w:r>
      <w:r w:rsidRPr="0035605C">
        <w:rPr>
          <w:rFonts w:cstheme="minorHAnsi"/>
          <w:i/>
        </w:rPr>
        <w:t>trans</w:t>
      </w:r>
      <w:r w:rsidRPr="0035605C">
        <w:rPr>
          <w:rFonts w:cstheme="minorHAnsi"/>
        </w:rPr>
        <w:t xml:space="preserve">-eQTL </w:t>
      </w:r>
      <w:r>
        <w:rPr>
          <w:rFonts w:cstheme="minorHAnsi"/>
        </w:rPr>
        <w:t>hotspots</w:t>
      </w:r>
      <w:r w:rsidRPr="0035605C">
        <w:rPr>
          <w:rFonts w:cstheme="minorHAnsi"/>
        </w:rPr>
        <w:t xml:space="preserve"> are spread throughout the genome (Figure N6, Table N1). </w:t>
      </w:r>
    </w:p>
    <w:p w14:paraId="7AC3298D" w14:textId="0BC9FD0E" w:rsidR="00DB1DF4" w:rsidRPr="0035605C" w:rsidRDefault="00C14213" w:rsidP="00F85ACF">
      <w:pPr>
        <w:spacing w:line="480" w:lineRule="auto"/>
        <w:ind w:firstLine="720"/>
        <w:rPr>
          <w:rFonts w:cstheme="minorHAnsi"/>
        </w:rPr>
      </w:pPr>
      <w:r>
        <w:rPr>
          <w:rFonts w:cstheme="minorHAnsi"/>
        </w:rPr>
        <w:t xml:space="preserve">The benefit of a co-transcriptome is that it should be possible to map how polymorphisms cause effects in the pathogen and </w:t>
      </w:r>
      <w:r w:rsidR="007706A4">
        <w:rPr>
          <w:rFonts w:cstheme="minorHAnsi"/>
        </w:rPr>
        <w:t xml:space="preserve">how these effects transmit </w:t>
      </w:r>
      <w:r>
        <w:rPr>
          <w:rFonts w:cstheme="minorHAnsi"/>
        </w:rPr>
        <w:t>to an altered transcriptome in the host. This would suggest</w:t>
      </w:r>
      <w:r w:rsidR="004720D9" w:rsidRPr="0035605C">
        <w:rPr>
          <w:rFonts w:cstheme="minorHAnsi"/>
        </w:rPr>
        <w:t xml:space="preserve"> that a </w:t>
      </w:r>
      <w:r w:rsidR="004720D9" w:rsidRPr="0035605C">
        <w:rPr>
          <w:rFonts w:cstheme="minorHAnsi"/>
          <w:i/>
        </w:rPr>
        <w:t>trans</w:t>
      </w:r>
      <w:r w:rsidR="00CD337D" w:rsidRPr="0035605C">
        <w:rPr>
          <w:rFonts w:cstheme="minorHAnsi"/>
        </w:rPr>
        <w:t>-</w:t>
      </w:r>
      <w:r w:rsidR="004720D9" w:rsidRPr="0035605C">
        <w:rPr>
          <w:rFonts w:cstheme="minorHAnsi"/>
        </w:rPr>
        <w:t>eQTL hot</w:t>
      </w:r>
      <w:r w:rsidR="00DE16D8">
        <w:rPr>
          <w:rFonts w:cstheme="minorHAnsi"/>
        </w:rPr>
        <w:t>spot</w:t>
      </w:r>
      <w:r w:rsidR="004720D9" w:rsidRPr="0035605C">
        <w:rPr>
          <w:rFonts w:cstheme="minorHAnsi"/>
        </w:rPr>
        <w:t xml:space="preserve"> for </w:t>
      </w:r>
      <w:r w:rsidR="004720D9" w:rsidRPr="0035605C">
        <w:rPr>
          <w:rFonts w:cstheme="minorHAnsi"/>
          <w:i/>
        </w:rPr>
        <w:t>B. cinerea</w:t>
      </w:r>
      <w:r w:rsidR="004720D9" w:rsidRPr="0035605C">
        <w:rPr>
          <w:rFonts w:cstheme="minorHAnsi"/>
        </w:rPr>
        <w:t xml:space="preserve"> transcripts may control virulence pathways and thus cause an associated </w:t>
      </w:r>
      <w:r w:rsidR="004720D9" w:rsidRPr="0035605C">
        <w:rPr>
          <w:rFonts w:cstheme="minorHAnsi"/>
          <w:i/>
        </w:rPr>
        <w:t>trans</w:t>
      </w:r>
      <w:r w:rsidR="00CD337D" w:rsidRPr="0035605C">
        <w:rPr>
          <w:rFonts w:cstheme="minorHAnsi"/>
        </w:rPr>
        <w:t>-</w:t>
      </w:r>
      <w:r w:rsidR="004720D9" w:rsidRPr="0035605C">
        <w:rPr>
          <w:rFonts w:cstheme="minorHAnsi"/>
        </w:rPr>
        <w:t>eQTL hot</w:t>
      </w:r>
      <w:r w:rsidR="00DE16D8">
        <w:rPr>
          <w:rFonts w:cstheme="minorHAnsi"/>
        </w:rPr>
        <w:t>spot</w:t>
      </w:r>
      <w:r w:rsidR="004720D9" w:rsidRPr="0035605C">
        <w:rPr>
          <w:rFonts w:cstheme="minorHAnsi"/>
        </w:rPr>
        <w:t xml:space="preserve"> in the </w:t>
      </w:r>
      <w:r w:rsidR="004720D9" w:rsidRPr="0035605C">
        <w:rPr>
          <w:rFonts w:cstheme="minorHAnsi"/>
          <w:i/>
        </w:rPr>
        <w:t>A. thaliana</w:t>
      </w:r>
      <w:r w:rsidR="004720D9" w:rsidRPr="0035605C">
        <w:rPr>
          <w:rFonts w:cstheme="minorHAnsi"/>
        </w:rPr>
        <w:t xml:space="preserve"> response. </w:t>
      </w:r>
      <w:r w:rsidR="00202F91" w:rsidRPr="0035605C">
        <w:rPr>
          <w:rFonts w:cstheme="minorHAnsi"/>
        </w:rPr>
        <w:t xml:space="preserve">However, we found no overlap in eQTL hotspots across the two </w:t>
      </w:r>
      <w:r>
        <w:rPr>
          <w:rFonts w:cstheme="minorHAnsi"/>
        </w:rPr>
        <w:t>transcriptomes</w:t>
      </w:r>
      <w:r w:rsidR="00202F91" w:rsidRPr="0035605C">
        <w:rPr>
          <w:rFonts w:cstheme="minorHAnsi"/>
        </w:rPr>
        <w:t>; hot</w:t>
      </w:r>
      <w:r w:rsidR="00FF05C9">
        <w:rPr>
          <w:rFonts w:cstheme="minorHAnsi"/>
        </w:rPr>
        <w:t>spot</w:t>
      </w:r>
      <w:r w:rsidR="00202F91" w:rsidRPr="0035605C">
        <w:rPr>
          <w:rFonts w:cstheme="minorHAnsi"/>
        </w:rPr>
        <w:t xml:space="preserve">s targeting </w:t>
      </w:r>
      <w:r w:rsidR="00202F91" w:rsidRPr="0035605C">
        <w:rPr>
          <w:rFonts w:cstheme="minorHAnsi"/>
          <w:i/>
        </w:rPr>
        <w:t>B. cinerea</w:t>
      </w:r>
      <w:r w:rsidR="00202F91" w:rsidRPr="0035605C">
        <w:rPr>
          <w:rFonts w:cstheme="minorHAnsi"/>
        </w:rPr>
        <w:t xml:space="preserve"> gene expression linked to 0 to 56 transcripts in </w:t>
      </w:r>
      <w:r w:rsidR="00202F91" w:rsidRPr="0035605C">
        <w:rPr>
          <w:rFonts w:cstheme="minorHAnsi"/>
          <w:i/>
        </w:rPr>
        <w:t>A. thaliana</w:t>
      </w:r>
      <w:r w:rsidR="00202F91" w:rsidRPr="0035605C">
        <w:rPr>
          <w:rFonts w:cstheme="minorHAnsi"/>
        </w:rPr>
        <w:t>, and hot</w:t>
      </w:r>
      <w:r w:rsidR="00FF05C9">
        <w:rPr>
          <w:rFonts w:cstheme="minorHAnsi"/>
        </w:rPr>
        <w:t>spot</w:t>
      </w:r>
      <w:r w:rsidR="00202F91" w:rsidRPr="0035605C">
        <w:rPr>
          <w:rFonts w:cstheme="minorHAnsi"/>
        </w:rPr>
        <w:t xml:space="preserve">s targeting </w:t>
      </w:r>
      <w:r w:rsidR="00202F91" w:rsidRPr="0035605C">
        <w:rPr>
          <w:rFonts w:cstheme="minorHAnsi"/>
          <w:i/>
        </w:rPr>
        <w:t>A. thaliana</w:t>
      </w:r>
      <w:r w:rsidR="00202F91" w:rsidRPr="0035605C">
        <w:rPr>
          <w:rFonts w:cstheme="minorHAnsi"/>
        </w:rPr>
        <w:t xml:space="preserve"> gene expression linked to 0 to 3 </w:t>
      </w:r>
      <w:r w:rsidR="00202F91" w:rsidRPr="0035605C">
        <w:rPr>
          <w:rFonts w:cstheme="minorHAnsi"/>
          <w:i/>
        </w:rPr>
        <w:t xml:space="preserve">B. cinerea </w:t>
      </w:r>
      <w:r w:rsidR="00202F91" w:rsidRPr="0035605C">
        <w:rPr>
          <w:rFonts w:cstheme="minorHAnsi"/>
        </w:rPr>
        <w:t>transcripts.</w:t>
      </w:r>
      <w:r w:rsidR="00F85ACF" w:rsidRPr="0035605C">
        <w:rPr>
          <w:rFonts w:cstheme="minorHAnsi"/>
        </w:rPr>
        <w:t xml:space="preserve"> </w:t>
      </w:r>
      <w:r>
        <w:rPr>
          <w:rFonts w:cstheme="minorHAnsi"/>
        </w:rPr>
        <w:t xml:space="preserve">All </w:t>
      </w:r>
      <w:r w:rsidR="00FF05C9">
        <w:rPr>
          <w:rFonts w:cstheme="minorHAnsi"/>
        </w:rPr>
        <w:t xml:space="preserve">of these are </w:t>
      </w:r>
      <w:r>
        <w:rPr>
          <w:rFonts w:cstheme="minorHAnsi"/>
        </w:rPr>
        <w:t xml:space="preserve">values that are below the permutation threshold. </w:t>
      </w:r>
      <w:r w:rsidR="00BE57D1" w:rsidRPr="0035605C">
        <w:rPr>
          <w:rFonts w:cstheme="minorHAnsi"/>
        </w:rPr>
        <w:t xml:space="preserve">To </w:t>
      </w:r>
      <w:r w:rsidR="00E659F4" w:rsidRPr="0035605C">
        <w:rPr>
          <w:rFonts w:cstheme="minorHAnsi"/>
        </w:rPr>
        <w:t xml:space="preserve">test </w:t>
      </w:r>
      <w:r>
        <w:rPr>
          <w:rFonts w:cstheme="minorHAnsi"/>
        </w:rPr>
        <w:t xml:space="preserve">if this is caused by </w:t>
      </w:r>
      <w:r w:rsidR="00E51637" w:rsidRPr="0035605C">
        <w:rPr>
          <w:rFonts w:cstheme="minorHAnsi"/>
        </w:rPr>
        <w:t>using</w:t>
      </w:r>
      <w:r w:rsidR="00E659F4" w:rsidRPr="0035605C">
        <w:rPr>
          <w:rFonts w:cstheme="minorHAnsi"/>
        </w:rPr>
        <w:t xml:space="preserve"> solely the top SNP</w:t>
      </w:r>
      <w:r>
        <w:rPr>
          <w:rFonts w:cstheme="minorHAnsi"/>
        </w:rPr>
        <w:t xml:space="preserve"> per transcript</w:t>
      </w:r>
      <w:r w:rsidR="00E659F4" w:rsidRPr="0035605C">
        <w:rPr>
          <w:rFonts w:cstheme="minorHAnsi"/>
        </w:rPr>
        <w:t xml:space="preserve">, </w:t>
      </w:r>
      <w:r w:rsidR="00BE57D1" w:rsidRPr="0035605C">
        <w:rPr>
          <w:rFonts w:cstheme="minorHAnsi"/>
        </w:rPr>
        <w:t xml:space="preserve">we repeated the full analysis by selecting the top 10 SNPs per transcript. </w:t>
      </w:r>
      <w:r w:rsidR="00E659F4" w:rsidRPr="0035605C">
        <w:rPr>
          <w:rFonts w:cstheme="minorHAnsi"/>
        </w:rPr>
        <w:t xml:space="preserve">This again identified a limited number of </w:t>
      </w:r>
      <w:r w:rsidR="00E659F4" w:rsidRPr="0035605C">
        <w:rPr>
          <w:rFonts w:cstheme="minorHAnsi"/>
          <w:i/>
        </w:rPr>
        <w:t>trans</w:t>
      </w:r>
      <w:r w:rsidR="00E659F4" w:rsidRPr="0035605C">
        <w:rPr>
          <w:rFonts w:cstheme="minorHAnsi"/>
        </w:rPr>
        <w:t>-eQTL hot</w:t>
      </w:r>
      <w:r w:rsidR="00FF05C9">
        <w:rPr>
          <w:rFonts w:cstheme="minorHAnsi"/>
        </w:rPr>
        <w:t>spot</w:t>
      </w:r>
      <w:r w:rsidR="00E659F4" w:rsidRPr="0035605C">
        <w:rPr>
          <w:rFonts w:cstheme="minorHAnsi"/>
        </w:rPr>
        <w:t>s with little overlap between the two species</w:t>
      </w:r>
      <w:r w:rsidR="00F85ACF" w:rsidRPr="0035605C">
        <w:rPr>
          <w:rFonts w:cstheme="minorHAnsi"/>
        </w:rPr>
        <w:t>’</w:t>
      </w:r>
      <w:r w:rsidR="00E659F4" w:rsidRPr="0035605C">
        <w:rPr>
          <w:rFonts w:cstheme="minorHAnsi"/>
        </w:rPr>
        <w:t xml:space="preserve"> transcriptomes</w:t>
      </w:r>
      <w:r w:rsidR="00BE57D1" w:rsidRPr="0035605C">
        <w:rPr>
          <w:rFonts w:cstheme="minorHAnsi"/>
        </w:rPr>
        <w:t xml:space="preserve"> (Table SX1; Figure SX3). </w:t>
      </w:r>
      <w:r w:rsidR="00E659F4" w:rsidRPr="0035605C">
        <w:rPr>
          <w:rFonts w:cstheme="minorHAnsi"/>
        </w:rPr>
        <w:t>This suggests that the pathogen</w:t>
      </w:r>
      <w:r w:rsidR="00213801" w:rsidRPr="0035605C">
        <w:rPr>
          <w:rFonts w:cstheme="minorHAnsi"/>
        </w:rPr>
        <w:t>’</w:t>
      </w:r>
      <w:r w:rsidR="00E659F4" w:rsidRPr="0035605C">
        <w:rPr>
          <w:rFonts w:cstheme="minorHAnsi"/>
        </w:rPr>
        <w:t>s influence on the host</w:t>
      </w:r>
      <w:r w:rsidR="00213801" w:rsidRPr="0035605C">
        <w:rPr>
          <w:rFonts w:cstheme="minorHAnsi"/>
        </w:rPr>
        <w:t>’</w:t>
      </w:r>
      <w:r w:rsidR="00E659F4" w:rsidRPr="0035605C">
        <w:rPr>
          <w:rFonts w:cstheme="minorHAnsi"/>
        </w:rPr>
        <w:t xml:space="preserve">s transcriptome is not solely limited to major interactions between </w:t>
      </w:r>
      <w:r w:rsidR="00E659F4" w:rsidRPr="0035605C">
        <w:rPr>
          <w:rFonts w:cstheme="minorHAnsi"/>
          <w:i/>
        </w:rPr>
        <w:t>tran</w:t>
      </w:r>
      <w:r w:rsidR="00E659F4" w:rsidRPr="0035605C">
        <w:rPr>
          <w:rFonts w:cstheme="minorHAnsi"/>
        </w:rPr>
        <w:t>s-eQTL hot</w:t>
      </w:r>
      <w:r w:rsidR="00FF05C9">
        <w:rPr>
          <w:rFonts w:cstheme="minorHAnsi"/>
        </w:rPr>
        <w:t>spot</w:t>
      </w:r>
      <w:r w:rsidR="00E659F4" w:rsidRPr="0035605C">
        <w:rPr>
          <w:rFonts w:cstheme="minorHAnsi"/>
        </w:rPr>
        <w:t xml:space="preserve">s but can involve </w:t>
      </w:r>
      <w:r w:rsidR="00C135E5">
        <w:rPr>
          <w:rFonts w:cstheme="minorHAnsi"/>
        </w:rPr>
        <w:t>narrower</w:t>
      </w:r>
      <w:r w:rsidR="00E659F4" w:rsidRPr="0035605C">
        <w:rPr>
          <w:rFonts w:cstheme="minorHAnsi"/>
        </w:rPr>
        <w:t xml:space="preserve"> changes in the pathogen that are magnified in the host</w:t>
      </w:r>
      <w:r w:rsidR="00213801" w:rsidRPr="0035605C">
        <w:rPr>
          <w:rFonts w:cstheme="minorHAnsi"/>
        </w:rPr>
        <w:t>’</w:t>
      </w:r>
      <w:r w:rsidR="00E659F4" w:rsidRPr="0035605C">
        <w:rPr>
          <w:rFonts w:cstheme="minorHAnsi"/>
        </w:rPr>
        <w:t>s response.</w:t>
      </w:r>
    </w:p>
    <w:p w14:paraId="02CB3647" w14:textId="05828685" w:rsidR="007E7466" w:rsidRDefault="00FF05C9" w:rsidP="00782740">
      <w:pPr>
        <w:spacing w:line="480" w:lineRule="auto"/>
        <w:rPr>
          <w:rFonts w:cstheme="minorHAnsi"/>
          <w:b/>
        </w:rPr>
      </w:pPr>
      <w:r>
        <w:rPr>
          <w:rFonts w:cstheme="minorHAnsi"/>
          <w:b/>
        </w:rPr>
        <w:t>eQTL</w:t>
      </w:r>
      <w:r w:rsidR="007E7466" w:rsidRPr="0035605C">
        <w:rPr>
          <w:rFonts w:cstheme="minorHAnsi"/>
          <w:b/>
        </w:rPr>
        <w:t xml:space="preserve"> </w:t>
      </w:r>
      <w:r w:rsidR="00F85ACF" w:rsidRPr="0035605C">
        <w:rPr>
          <w:rFonts w:cstheme="minorHAnsi"/>
          <w:b/>
        </w:rPr>
        <w:t>hot</w:t>
      </w:r>
      <w:r>
        <w:rPr>
          <w:rFonts w:cstheme="minorHAnsi"/>
          <w:b/>
        </w:rPr>
        <w:t>spot</w:t>
      </w:r>
      <w:r w:rsidR="00361755">
        <w:rPr>
          <w:rFonts w:cstheme="minorHAnsi"/>
          <w:b/>
        </w:rPr>
        <w:t xml:space="preserve"> modules</w:t>
      </w:r>
    </w:p>
    <w:p w14:paraId="54805332" w14:textId="7114B4C3" w:rsidR="00F93990" w:rsidRDefault="00F93990" w:rsidP="00394D77">
      <w:pPr>
        <w:spacing w:line="480" w:lineRule="auto"/>
        <w:ind w:firstLine="720"/>
        <w:rPr>
          <w:rFonts w:cstheme="minorHAnsi"/>
        </w:rPr>
      </w:pPr>
      <w:r>
        <w:rPr>
          <w:rFonts w:cstheme="minorHAnsi"/>
        </w:rPr>
        <w:t xml:space="preserve">To better understand the transcriptome modules that are being influenced by these hotspots, we examined the genes influenced by each hotspot. We first utilized the </w:t>
      </w:r>
      <w:r w:rsidR="0019329E">
        <w:rPr>
          <w:rFonts w:cstheme="minorHAnsi"/>
        </w:rPr>
        <w:t>gene ontology (</w:t>
      </w:r>
      <w:r>
        <w:rPr>
          <w:rFonts w:cstheme="minorHAnsi"/>
        </w:rPr>
        <w:t>GO</w:t>
      </w:r>
      <w:r w:rsidR="0019329E">
        <w:rPr>
          <w:rFonts w:cstheme="minorHAnsi"/>
        </w:rPr>
        <w:t xml:space="preserve">) </w:t>
      </w:r>
      <w:r>
        <w:rPr>
          <w:rFonts w:cstheme="minorHAnsi"/>
        </w:rPr>
        <w:t xml:space="preserve">annotations within each species to better assess if there was any common functionality. The </w:t>
      </w:r>
      <w:r w:rsidR="0019329E" w:rsidRPr="0019329E">
        <w:rPr>
          <w:rFonts w:cstheme="minorHAnsi"/>
          <w:i/>
        </w:rPr>
        <w:t>B. cinerea</w:t>
      </w:r>
      <w:r w:rsidR="0019329E">
        <w:rPr>
          <w:rFonts w:cstheme="minorHAnsi"/>
        </w:rPr>
        <w:t xml:space="preserve"> </w:t>
      </w:r>
      <w:r>
        <w:rPr>
          <w:rFonts w:cstheme="minorHAnsi"/>
        </w:rPr>
        <w:t xml:space="preserve">GO annotations showed a preponderance of enzyme and transcription factor annotations but no specific molecular insights arose largely because </w:t>
      </w:r>
      <w:proofErr w:type="gramStart"/>
      <w:r>
        <w:rPr>
          <w:rFonts w:cstheme="minorHAnsi"/>
        </w:rPr>
        <w:t>the majority of</w:t>
      </w:r>
      <w:proofErr w:type="gramEnd"/>
      <w:r>
        <w:rPr>
          <w:rFonts w:cstheme="minorHAnsi"/>
        </w:rPr>
        <w:t xml:space="preserve"> genes had no annotation (Table N1 and N2).  In </w:t>
      </w:r>
      <w:r>
        <w:rPr>
          <w:rFonts w:cstheme="minorHAnsi"/>
        </w:rPr>
        <w:lastRenderedPageBreak/>
        <w:t xml:space="preserve">contrast, GO analysis of the </w:t>
      </w:r>
      <w:r w:rsidRPr="0019329E">
        <w:rPr>
          <w:rFonts w:cstheme="minorHAnsi"/>
          <w:i/>
        </w:rPr>
        <w:t xml:space="preserve">A. thaliana </w:t>
      </w:r>
      <w:r>
        <w:rPr>
          <w:rFonts w:cstheme="minorHAnsi"/>
        </w:rPr>
        <w:t>transcripts showed that three of the hotspots have an overrepresentation of photosynthesis-related functions within their targeted genes (Table N1 and N3).</w:t>
      </w:r>
      <w:ins w:id="28" w:author="Daniel James Kliebenstein" w:date="2019-03-04T16:03:00Z">
        <w:r w:rsidRPr="00F93990">
          <w:rPr>
            <w:rFonts w:cstheme="minorHAnsi"/>
          </w:rPr>
          <w:t xml:space="preserve"> </w:t>
        </w:r>
      </w:ins>
      <w:r>
        <w:rPr>
          <w:rFonts w:cstheme="minorHAnsi"/>
        </w:rPr>
        <w:t xml:space="preserve">Two of the hotspots predominantly affect </w:t>
      </w:r>
      <w:r w:rsidRPr="0019329E">
        <w:rPr>
          <w:rFonts w:cstheme="minorHAnsi"/>
          <w:i/>
        </w:rPr>
        <w:t>A. thaliana</w:t>
      </w:r>
      <w:r>
        <w:rPr>
          <w:rFonts w:cstheme="minorHAnsi"/>
        </w:rPr>
        <w:t xml:space="preserve"> genes associated with abiotic stress responses. Only two of the hotspots are linked to expected plant defense loci, including chitin response and microbe defenses. This suggests that the </w:t>
      </w:r>
      <w:r w:rsidRPr="0019329E">
        <w:rPr>
          <w:rFonts w:cstheme="minorHAnsi"/>
          <w:i/>
        </w:rPr>
        <w:t>B. cinerea</w:t>
      </w:r>
      <w:r>
        <w:rPr>
          <w:rFonts w:cstheme="minorHAnsi"/>
        </w:rPr>
        <w:t xml:space="preserve"> genes underlying these hotspots have specific effects on defined networks within the host and are not causing </w:t>
      </w:r>
      <w:r w:rsidR="0019329E">
        <w:rPr>
          <w:rFonts w:cstheme="minorHAnsi"/>
        </w:rPr>
        <w:t>non</w:t>
      </w:r>
      <w:r>
        <w:rPr>
          <w:rFonts w:cstheme="minorHAnsi"/>
        </w:rPr>
        <w:t>specific responses.</w:t>
      </w:r>
    </w:p>
    <w:p w14:paraId="1F9F0D87" w14:textId="581CDC94" w:rsidR="00361755" w:rsidRPr="00FB329B" w:rsidRDefault="00B978F1" w:rsidP="00FB329B">
      <w:pPr>
        <w:spacing w:line="480" w:lineRule="auto"/>
        <w:ind w:firstLine="720"/>
        <w:rPr>
          <w:rFonts w:cstheme="minorHAnsi"/>
        </w:rPr>
      </w:pPr>
      <w:r>
        <w:rPr>
          <w:rFonts w:cstheme="minorHAnsi"/>
        </w:rPr>
        <w:t xml:space="preserve">In previous work, we had defined key transcript modules within both the host and pathogen transcriptomes that could be linked to virulence. Thus we proceeded to test if any of these trans-eQTL hotspots were associated with the previously defined transcript modules </w:t>
      </w:r>
      <w:r w:rsidR="00482E25">
        <w:rPr>
          <w:rFonts w:cstheme="minorHAnsi"/>
        </w:rPr>
        <w:fldChar w:fldCharType="begin">
          <w:fldData xml:space="preserve">PEVuZE5vdGU+PENpdGU+PEF1dGhvcj5aaGFuZzwvQXV0aG9yPjxZZWFyPjIwMTc8L1llYXI+PFJl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</w:fldData>
        </w:fldChar>
      </w:r>
      <w:r w:rsidR="00482E25">
        <w:rPr>
          <w:rFonts w:cstheme="minorHAnsi"/>
        </w:rPr>
        <w:instrText xml:space="preserve"> ADDIN EN.CITE </w:instrText>
      </w:r>
      <w:r w:rsidR="00482E25">
        <w:rPr>
          <w:rFonts w:cstheme="minorHAnsi"/>
        </w:rPr>
        <w:fldChar w:fldCharType="begin">
          <w:fldData xml:space="preserve">PEVuZE5vdGU+PENpdGU+PEF1dGhvcj5aaGFuZzwvQXV0aG9yPjxZZWFyPjIwMTc8L1llYXI+PFJl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</w:fldData>
        </w:fldChar>
      </w:r>
      <w:r w:rsidR="00482E25">
        <w:rPr>
          <w:rFonts w:cstheme="minorHAnsi"/>
        </w:rPr>
        <w:instrText xml:space="preserve"> ADDIN EN.CITE.DATA </w:instrText>
      </w:r>
      <w:r w:rsidR="00482E25">
        <w:rPr>
          <w:rFonts w:cstheme="minorHAnsi"/>
        </w:rPr>
      </w:r>
      <w:r w:rsidR="00482E25">
        <w:rPr>
          <w:rFonts w:cstheme="minorHAnsi"/>
        </w:rPr>
        <w:fldChar w:fldCharType="end"/>
      </w:r>
      <w:r w:rsidR="00482E25">
        <w:rPr>
          <w:rFonts w:cstheme="minorHAnsi"/>
        </w:rPr>
      </w:r>
      <w:r w:rsidR="00482E25">
        <w:rPr>
          <w:rFonts w:cstheme="minorHAnsi"/>
        </w:rPr>
        <w:fldChar w:fldCharType="separate"/>
      </w:r>
      <w:r w:rsidR="00482E25">
        <w:rPr>
          <w:rFonts w:cstheme="minorHAnsi"/>
          <w:noProof/>
        </w:rPr>
        <w:t>(Zhang, Corwin et al. 2017, Atwell, Corwin et al. 2018, Zhang, Corwin et al. 2018)</w:t>
      </w:r>
      <w:r w:rsidR="00482E25">
        <w:rPr>
          <w:rFonts w:cstheme="minorHAnsi"/>
        </w:rPr>
        <w:fldChar w:fldCharType="end"/>
      </w:r>
      <w:r w:rsidR="00482E25">
        <w:rPr>
          <w:rFonts w:cstheme="minorHAnsi"/>
        </w:rPr>
        <w:t xml:space="preserve"> </w:t>
      </w:r>
      <w:r w:rsidR="00482E25" w:rsidRPr="0035605C">
        <w:rPr>
          <w:rFonts w:cstheme="minorHAnsi"/>
        </w:rPr>
        <w:t xml:space="preserve">(Table X1). Nine of the 11 </w:t>
      </w:r>
      <w:r w:rsidR="00482E25" w:rsidRPr="0035605C">
        <w:rPr>
          <w:rFonts w:cstheme="minorHAnsi"/>
          <w:i/>
        </w:rPr>
        <w:t xml:space="preserve">B. cinerea </w:t>
      </w:r>
      <w:r w:rsidR="00482E25" w:rsidRPr="0035605C">
        <w:rPr>
          <w:rFonts w:cstheme="minorHAnsi"/>
        </w:rPr>
        <w:t>eQTL hot</w:t>
      </w:r>
      <w:r w:rsidR="00482E25">
        <w:rPr>
          <w:rFonts w:cstheme="minorHAnsi"/>
        </w:rPr>
        <w:t>spot</w:t>
      </w:r>
      <w:r w:rsidR="00C47DD2">
        <w:rPr>
          <w:rFonts w:cstheme="minorHAnsi"/>
        </w:rPr>
        <w:t>s</w:t>
      </w:r>
      <w:r w:rsidR="00482E25">
        <w:rPr>
          <w:rFonts w:cstheme="minorHAnsi"/>
        </w:rPr>
        <w:t xml:space="preserve"> </w:t>
      </w:r>
      <w:ins w:id="29" w:author="Daniel James Kliebenstein" w:date="2019-03-04T16:13:00Z">
        <w:r>
          <w:rPr>
            <w:rFonts w:cstheme="minorHAnsi"/>
          </w:rPr>
          <w:t xml:space="preserve">were </w:t>
        </w:r>
        <w:commentRangeStart w:id="30"/>
        <w:r>
          <w:rPr>
            <w:rFonts w:cstheme="minorHAnsi"/>
          </w:rPr>
          <w:t xml:space="preserve">enriched </w:t>
        </w:r>
      </w:ins>
      <w:commentRangeEnd w:id="30"/>
      <w:ins w:id="31" w:author="Daniel James Kliebenstein" w:date="2019-03-04T16:14:00Z">
        <w:r>
          <w:rPr>
            <w:rStyle w:val="CommentReference"/>
          </w:rPr>
          <w:commentReference w:id="30"/>
        </w:r>
      </w:ins>
      <w:ins w:id="32" w:author="Daniel James Kliebenstein" w:date="2019-03-04T16:13:00Z">
        <w:r>
          <w:rPr>
            <w:rFonts w:cstheme="minorHAnsi"/>
          </w:rPr>
          <w:t>for transcripts</w:t>
        </w:r>
        <w:r w:rsidRPr="0035605C">
          <w:rPr>
            <w:rFonts w:cstheme="minorHAnsi"/>
          </w:rPr>
          <w:t xml:space="preserve"> </w:t>
        </w:r>
        <w:r>
          <w:rPr>
            <w:rFonts w:cstheme="minorHAnsi"/>
          </w:rPr>
          <w:t>present</w:t>
        </w:r>
      </w:ins>
      <w:r w:rsidR="00482E25" w:rsidRPr="0035605C">
        <w:rPr>
          <w:rFonts w:cstheme="minorHAnsi"/>
        </w:rPr>
        <w:t xml:space="preserve"> in one or more of </w:t>
      </w:r>
      <w:commentRangeStart w:id="33"/>
      <w:commentRangeStart w:id="34"/>
      <w:r w:rsidR="00482E25" w:rsidRPr="0035605C">
        <w:rPr>
          <w:rFonts w:cstheme="minorHAnsi"/>
        </w:rPr>
        <w:t xml:space="preserve">four major </w:t>
      </w:r>
      <w:r w:rsidR="00482E25" w:rsidRPr="0035605C">
        <w:rPr>
          <w:rFonts w:cstheme="minorHAnsi"/>
          <w:i/>
        </w:rPr>
        <w:t>B. cinerea</w:t>
      </w:r>
      <w:r w:rsidR="00482E25" w:rsidRPr="0035605C">
        <w:rPr>
          <w:rFonts w:cstheme="minorHAnsi"/>
        </w:rPr>
        <w:t xml:space="preserve"> </w:t>
      </w:r>
      <w:commentRangeEnd w:id="33"/>
      <w:r>
        <w:rPr>
          <w:rStyle w:val="CommentReference"/>
        </w:rPr>
        <w:commentReference w:id="33"/>
      </w:r>
      <w:commentRangeEnd w:id="34"/>
      <w:r w:rsidR="00436252">
        <w:rPr>
          <w:rStyle w:val="CommentReference"/>
        </w:rPr>
        <w:commentReference w:id="34"/>
      </w:r>
      <w:r w:rsidR="00482E25" w:rsidRPr="0035605C">
        <w:rPr>
          <w:rFonts w:cstheme="minorHAnsi"/>
        </w:rPr>
        <w:t xml:space="preserve">co-expression networks on </w:t>
      </w:r>
      <w:r w:rsidR="00482E25" w:rsidRPr="0035605C">
        <w:rPr>
          <w:rFonts w:cstheme="minorHAnsi"/>
          <w:i/>
        </w:rPr>
        <w:t>A. thaliana</w:t>
      </w:r>
      <w:r w:rsidR="00482E25" w:rsidRPr="0035605C">
        <w:rPr>
          <w:rFonts w:cstheme="minorHAnsi"/>
        </w:rPr>
        <w:t xml:space="preserve"> (Figure N8). In particular, two of these were host-specific networks functionally associated with virulence, with 7 of the 11 </w:t>
      </w:r>
      <w:r w:rsidR="00482E25" w:rsidRPr="0035605C">
        <w:rPr>
          <w:rFonts w:cstheme="minorHAnsi"/>
          <w:i/>
        </w:rPr>
        <w:t xml:space="preserve">B. cinerea </w:t>
      </w:r>
      <w:r w:rsidR="00482E25" w:rsidRPr="0035605C">
        <w:rPr>
          <w:rFonts w:cstheme="minorHAnsi"/>
        </w:rPr>
        <w:t>hot</w:t>
      </w:r>
      <w:r w:rsidR="00482E25">
        <w:rPr>
          <w:rFonts w:cstheme="minorHAnsi"/>
        </w:rPr>
        <w:t>spot genes</w:t>
      </w:r>
      <w:r w:rsidR="00482E25" w:rsidRPr="0035605C">
        <w:rPr>
          <w:rFonts w:cstheme="minorHAnsi"/>
        </w:rPr>
        <w:t xml:space="preserve"> associated with one of these virulence co-expression networks. </w:t>
      </w:r>
      <w:r>
        <w:rPr>
          <w:rFonts w:cstheme="minorHAnsi"/>
        </w:rPr>
        <w:t>Similarly, n</w:t>
      </w:r>
      <w:r w:rsidR="00482E25" w:rsidRPr="0035605C">
        <w:rPr>
          <w:rFonts w:cstheme="minorHAnsi"/>
        </w:rPr>
        <w:t xml:space="preserve">ine of the </w:t>
      </w:r>
      <w:r w:rsidR="00482E25" w:rsidRPr="0035605C">
        <w:rPr>
          <w:rFonts w:cstheme="minorHAnsi"/>
          <w:i/>
        </w:rPr>
        <w:t xml:space="preserve">A. thaliana </w:t>
      </w:r>
      <w:r w:rsidR="00482E25" w:rsidRPr="0035605C">
        <w:rPr>
          <w:rFonts w:cstheme="minorHAnsi"/>
        </w:rPr>
        <w:t>eQTL hotspots</w:t>
      </w:r>
      <w:r>
        <w:rPr>
          <w:rFonts w:cstheme="minorHAnsi"/>
        </w:rPr>
        <w:t xml:space="preserve"> were enriched for transcripts from two of the major</w:t>
      </w:r>
      <w:r w:rsidR="00482E25" w:rsidRPr="0035605C">
        <w:rPr>
          <w:rFonts w:cstheme="minorHAnsi"/>
        </w:rPr>
        <w:t xml:space="preserve"> </w:t>
      </w:r>
      <w:r w:rsidR="00482E25" w:rsidRPr="0035605C">
        <w:rPr>
          <w:rFonts w:cstheme="minorHAnsi"/>
          <w:i/>
        </w:rPr>
        <w:t>A. thaliana</w:t>
      </w:r>
      <w:r w:rsidR="00482E25" w:rsidRPr="0035605C">
        <w:rPr>
          <w:rFonts w:cstheme="minorHAnsi"/>
        </w:rPr>
        <w:t xml:space="preserve"> co-expression networks when infected with</w:t>
      </w:r>
      <w:r w:rsidR="00482E25" w:rsidRPr="0035605C">
        <w:rPr>
          <w:rFonts w:cstheme="minorHAnsi"/>
          <w:i/>
        </w:rPr>
        <w:t xml:space="preserve"> B. cinerea </w:t>
      </w:r>
      <w:r w:rsidR="00482E25" w:rsidRPr="0035605C">
        <w:rPr>
          <w:rFonts w:cstheme="minorHAnsi"/>
        </w:rPr>
        <w:t xml:space="preserve">(Figure N8). These </w:t>
      </w:r>
      <w:r>
        <w:rPr>
          <w:rFonts w:cstheme="minorHAnsi"/>
        </w:rPr>
        <w:t>two modules</w:t>
      </w:r>
      <w:r w:rsidRPr="0035605C">
        <w:rPr>
          <w:rFonts w:cstheme="minorHAnsi"/>
        </w:rPr>
        <w:t xml:space="preserve"> </w:t>
      </w:r>
      <w:r w:rsidR="00482E25" w:rsidRPr="0035605C">
        <w:rPr>
          <w:rFonts w:cstheme="minorHAnsi"/>
        </w:rPr>
        <w:t xml:space="preserve">contain genes </w:t>
      </w:r>
      <w:r>
        <w:rPr>
          <w:rFonts w:cstheme="minorHAnsi"/>
        </w:rPr>
        <w:t>that</w:t>
      </w:r>
      <w:r w:rsidR="00482E25" w:rsidRPr="0035605C">
        <w:rPr>
          <w:rFonts w:cstheme="minorHAnsi"/>
        </w:rPr>
        <w:t xml:space="preserve"> function in </w:t>
      </w:r>
      <w:proofErr w:type="spellStart"/>
      <w:r w:rsidR="00482E25" w:rsidRPr="0035605C">
        <w:rPr>
          <w:rFonts w:cstheme="minorHAnsi"/>
        </w:rPr>
        <w:t>jasmonate</w:t>
      </w:r>
      <w:proofErr w:type="spellEnd"/>
      <w:r w:rsidR="00482E25" w:rsidRPr="0035605C">
        <w:rPr>
          <w:rFonts w:cstheme="minorHAnsi"/>
        </w:rPr>
        <w:t xml:space="preserve"> and salicylic acid signaling processes and camalexin biosynthesis (Network I), or photosynthesis (Network IV).</w:t>
      </w:r>
      <w:r w:rsidR="00482E25">
        <w:rPr>
          <w:rFonts w:cstheme="minorHAnsi"/>
        </w:rPr>
        <w:t xml:space="preserve"> </w:t>
      </w:r>
      <w:r>
        <w:rPr>
          <w:rFonts w:cstheme="minorHAnsi"/>
        </w:rPr>
        <w:t>Interestingly, these links are not limited to a single hotspot</w:t>
      </w:r>
      <w:r w:rsidR="00C47DD2">
        <w:rPr>
          <w:rFonts w:cstheme="minorHAnsi"/>
        </w:rPr>
        <w:t>,</w:t>
      </w:r>
      <w:r>
        <w:rPr>
          <w:rFonts w:cstheme="minorHAnsi"/>
        </w:rPr>
        <w:t xml:space="preserve"> but are </w:t>
      </w:r>
      <w:r w:rsidR="004342C7">
        <w:rPr>
          <w:rFonts w:cstheme="minorHAnsi"/>
        </w:rPr>
        <w:t xml:space="preserve">strong connections </w:t>
      </w:r>
      <w:r w:rsidR="00C47DD2">
        <w:rPr>
          <w:rFonts w:cstheme="minorHAnsi"/>
        </w:rPr>
        <w:t xml:space="preserve">across </w:t>
      </w:r>
      <w:proofErr w:type="gramStart"/>
      <w:r>
        <w:rPr>
          <w:rFonts w:cstheme="minorHAnsi"/>
        </w:rPr>
        <w:t>a number of</w:t>
      </w:r>
      <w:proofErr w:type="gramEnd"/>
      <w:r>
        <w:rPr>
          <w:rFonts w:cstheme="minorHAnsi"/>
        </w:rPr>
        <w:t xml:space="preserve"> different hotspots suggesting that these modules have a polygenic architecture underlying them</w:t>
      </w:r>
      <w:r w:rsidR="00482E25" w:rsidRPr="0035605C">
        <w:rPr>
          <w:rFonts w:cstheme="minorHAnsi"/>
          <w:i/>
        </w:rPr>
        <w:t xml:space="preserve"> </w:t>
      </w:r>
      <w:r w:rsidR="00482E25" w:rsidRPr="0035605C">
        <w:rPr>
          <w:rFonts w:cstheme="minorHAnsi"/>
        </w:rPr>
        <w:t xml:space="preserve">(Figure N8). These frequent links suggest that </w:t>
      </w:r>
      <w:r>
        <w:rPr>
          <w:rFonts w:cstheme="minorHAnsi"/>
        </w:rPr>
        <w:t>the identif</w:t>
      </w:r>
      <w:r w:rsidR="0082717F">
        <w:rPr>
          <w:rFonts w:cstheme="minorHAnsi"/>
        </w:rPr>
        <w:t>i</w:t>
      </w:r>
      <w:r>
        <w:rPr>
          <w:rFonts w:cstheme="minorHAnsi"/>
        </w:rPr>
        <w:t>ed</w:t>
      </w:r>
      <w:r w:rsidRPr="0035605C">
        <w:rPr>
          <w:rFonts w:cstheme="minorHAnsi"/>
        </w:rPr>
        <w:t xml:space="preserve"> </w:t>
      </w:r>
      <w:r w:rsidR="00482E25" w:rsidRPr="0035605C">
        <w:rPr>
          <w:rFonts w:cstheme="minorHAnsi"/>
        </w:rPr>
        <w:t>eQTL hotspots may exhibit regulatory control over co</w:t>
      </w:r>
      <w:r w:rsidR="00482E25">
        <w:rPr>
          <w:rFonts w:cstheme="minorHAnsi"/>
        </w:rPr>
        <w:t>-</w:t>
      </w:r>
      <w:r w:rsidR="00482E25" w:rsidRPr="0035605C">
        <w:rPr>
          <w:rFonts w:cstheme="minorHAnsi"/>
        </w:rPr>
        <w:t xml:space="preserve">expressed modules of genes active in virulence interactions between </w:t>
      </w:r>
      <w:r w:rsidR="00482E25" w:rsidRPr="0035605C">
        <w:rPr>
          <w:rFonts w:cstheme="minorHAnsi"/>
          <w:i/>
        </w:rPr>
        <w:t>B. cinerea</w:t>
      </w:r>
      <w:r w:rsidR="00482E25" w:rsidRPr="0035605C">
        <w:rPr>
          <w:rFonts w:cstheme="minorHAnsi"/>
        </w:rPr>
        <w:t xml:space="preserve"> and its host. If these eQTL</w:t>
      </w:r>
      <w:r w:rsidR="00482E25">
        <w:rPr>
          <w:rFonts w:cstheme="minorHAnsi"/>
        </w:rPr>
        <w:t xml:space="preserve"> hotspots</w:t>
      </w:r>
      <w:r w:rsidR="00482E25" w:rsidRPr="0035605C">
        <w:rPr>
          <w:rFonts w:cstheme="minorHAnsi"/>
        </w:rPr>
        <w:t xml:space="preserve"> are modulating expression of many genes, and affecting lesion size, they may be major </w:t>
      </w:r>
      <w:r w:rsidR="00482E25" w:rsidRPr="0035605C">
        <w:rPr>
          <w:rFonts w:cstheme="minorHAnsi"/>
          <w:i/>
        </w:rPr>
        <w:t xml:space="preserve">B. cinerea </w:t>
      </w:r>
      <w:r w:rsidR="00482E25" w:rsidRPr="0035605C">
        <w:rPr>
          <w:rFonts w:cstheme="minorHAnsi"/>
        </w:rPr>
        <w:t xml:space="preserve">control points in the plant-pathogen interaction. </w:t>
      </w:r>
    </w:p>
    <w:p w14:paraId="33D6BC33" w14:textId="2081C720" w:rsidR="00361755" w:rsidRPr="0035605C" w:rsidRDefault="00361755" w:rsidP="00782740">
      <w:pPr>
        <w:spacing w:line="480" w:lineRule="auto"/>
        <w:rPr>
          <w:rFonts w:cstheme="minorHAnsi"/>
          <w:b/>
        </w:rPr>
      </w:pPr>
      <w:r>
        <w:rPr>
          <w:rFonts w:cstheme="minorHAnsi"/>
          <w:b/>
        </w:rPr>
        <w:t>eQTL</w:t>
      </w:r>
      <w:r w:rsidRPr="0035605C">
        <w:rPr>
          <w:rFonts w:cstheme="minorHAnsi"/>
          <w:b/>
        </w:rPr>
        <w:t xml:space="preserve"> hot</w:t>
      </w:r>
      <w:r>
        <w:rPr>
          <w:rFonts w:cstheme="minorHAnsi"/>
          <w:b/>
        </w:rPr>
        <w:t>spot candidate genes</w:t>
      </w:r>
    </w:p>
    <w:p w14:paraId="3208CF58" w14:textId="147CB64E" w:rsidR="00361755" w:rsidRDefault="00361755" w:rsidP="00FB329B">
      <w:pPr>
        <w:spacing w:line="480" w:lineRule="auto"/>
        <w:ind w:firstLine="720"/>
        <w:rPr>
          <w:rFonts w:cstheme="minorHAnsi"/>
        </w:rPr>
      </w:pPr>
      <w:r>
        <w:rPr>
          <w:rFonts w:cstheme="minorHAnsi"/>
        </w:rPr>
        <w:lastRenderedPageBreak/>
        <w:t>To better understand what</w:t>
      </w:r>
      <w:r w:rsidR="00482E25">
        <w:rPr>
          <w:rFonts w:cstheme="minorHAnsi"/>
        </w:rPr>
        <w:t xml:space="preserve"> </w:t>
      </w:r>
      <w:r w:rsidR="004342C7">
        <w:rPr>
          <w:rFonts w:cstheme="minorHAnsi"/>
        </w:rPr>
        <w:t>the causal basis of these hotspots might be</w:t>
      </w:r>
      <w:r w:rsidR="00482E25">
        <w:rPr>
          <w:rFonts w:cstheme="minorHAnsi"/>
        </w:rPr>
        <w:t>, we investigated the candidate genes associated with the SNPs.</w:t>
      </w:r>
      <w:r w:rsidR="00977D5C" w:rsidRPr="0035605C">
        <w:rPr>
          <w:rFonts w:cstheme="minorHAnsi"/>
        </w:rPr>
        <w:t xml:space="preserve"> </w:t>
      </w:r>
      <w:r w:rsidR="00123E77">
        <w:rPr>
          <w:rFonts w:cstheme="minorHAnsi"/>
        </w:rPr>
        <w:t>The</w:t>
      </w:r>
      <w:r w:rsidR="00D020F8" w:rsidRPr="0035605C">
        <w:rPr>
          <w:rFonts w:cstheme="minorHAnsi"/>
        </w:rPr>
        <w:t xml:space="preserve"> 1</w:t>
      </w:r>
      <w:r w:rsidR="007706A4">
        <w:rPr>
          <w:rFonts w:cstheme="minorHAnsi"/>
        </w:rPr>
        <w:t>2</w:t>
      </w:r>
      <w:r w:rsidR="00D020F8" w:rsidRPr="0035605C">
        <w:rPr>
          <w:rFonts w:cstheme="minorHAnsi"/>
        </w:rPr>
        <w:t xml:space="preserve"> </w:t>
      </w:r>
      <w:r w:rsidR="00482E25" w:rsidRPr="0082717F">
        <w:rPr>
          <w:rFonts w:cstheme="minorHAnsi"/>
          <w:i/>
        </w:rPr>
        <w:t>B. cinerea</w:t>
      </w:r>
      <w:r w:rsidR="00482E25">
        <w:rPr>
          <w:rFonts w:cstheme="minorHAnsi"/>
        </w:rPr>
        <w:t xml:space="preserve"> hotspots linked to </w:t>
      </w:r>
      <w:r w:rsidR="00123E77" w:rsidRPr="00123E77">
        <w:rPr>
          <w:rFonts w:cstheme="minorHAnsi"/>
          <w:i/>
        </w:rPr>
        <w:t xml:space="preserve">A. thaliana </w:t>
      </w:r>
      <w:r w:rsidR="00482E25">
        <w:rPr>
          <w:rFonts w:cstheme="minorHAnsi"/>
        </w:rPr>
        <w:t>transcripts</w:t>
      </w:r>
      <w:r w:rsidR="007706A4">
        <w:rPr>
          <w:rFonts w:cstheme="minorHAnsi"/>
        </w:rPr>
        <w:t>, annotated to 11</w:t>
      </w:r>
      <w:r w:rsidR="00D020F8" w:rsidRPr="0035605C">
        <w:rPr>
          <w:rFonts w:cstheme="minorHAnsi"/>
        </w:rPr>
        <w:t xml:space="preserve"> gene</w:t>
      </w:r>
      <w:r w:rsidR="007706A4">
        <w:rPr>
          <w:rFonts w:cstheme="minorHAnsi"/>
        </w:rPr>
        <w:t xml:space="preserve">s, </w:t>
      </w:r>
      <w:r w:rsidR="00D020F8" w:rsidRPr="0035605C">
        <w:rPr>
          <w:rFonts w:cstheme="minorHAnsi"/>
        </w:rPr>
        <w:t xml:space="preserve">included 4 enzymes and 2 genes associated with isolate compatibility (Table N1). </w:t>
      </w:r>
      <w:r w:rsidR="00482E25">
        <w:rPr>
          <w:rFonts w:cstheme="minorHAnsi"/>
        </w:rPr>
        <w:t>The 13</w:t>
      </w:r>
      <w:r w:rsidR="00482E25" w:rsidRPr="0035605C">
        <w:rPr>
          <w:rFonts w:cstheme="minorHAnsi"/>
        </w:rPr>
        <w:t xml:space="preserve"> </w:t>
      </w:r>
      <w:r w:rsidR="00D020F8" w:rsidRPr="0035605C">
        <w:rPr>
          <w:rFonts w:cstheme="minorHAnsi"/>
          <w:i/>
        </w:rPr>
        <w:t xml:space="preserve">B. cinerea </w:t>
      </w:r>
      <w:r w:rsidR="00482E25">
        <w:rPr>
          <w:rFonts w:cstheme="minorHAnsi"/>
        </w:rPr>
        <w:t xml:space="preserve">hotspots linked to </w:t>
      </w:r>
      <w:r w:rsidR="00482E25">
        <w:rPr>
          <w:rFonts w:cstheme="minorHAnsi"/>
          <w:i/>
        </w:rPr>
        <w:t xml:space="preserve">B. cinerea </w:t>
      </w:r>
      <w:r w:rsidR="00D020F8" w:rsidRPr="0035605C">
        <w:rPr>
          <w:rFonts w:cstheme="minorHAnsi"/>
        </w:rPr>
        <w:t>expression profiles</w:t>
      </w:r>
      <w:r w:rsidR="00482E25">
        <w:rPr>
          <w:rFonts w:cstheme="minorHAnsi"/>
        </w:rPr>
        <w:t xml:space="preserve"> were associated to</w:t>
      </w:r>
      <w:r w:rsidR="007706A4">
        <w:rPr>
          <w:rFonts w:cstheme="minorHAnsi"/>
        </w:rPr>
        <w:t xml:space="preserve"> 11</w:t>
      </w:r>
      <w:r w:rsidR="00D020F8" w:rsidRPr="0035605C">
        <w:rPr>
          <w:rFonts w:cstheme="minorHAnsi"/>
        </w:rPr>
        <w:t xml:space="preserve"> gene</w:t>
      </w:r>
      <w:r w:rsidR="007706A4">
        <w:rPr>
          <w:rFonts w:cstheme="minorHAnsi"/>
        </w:rPr>
        <w:t>s</w:t>
      </w:r>
      <w:r w:rsidR="004342C7">
        <w:rPr>
          <w:rFonts w:cstheme="minorHAnsi"/>
        </w:rPr>
        <w:t>,</w:t>
      </w:r>
      <w:r w:rsidR="007706A4">
        <w:rPr>
          <w:rFonts w:cstheme="minorHAnsi"/>
        </w:rPr>
        <w:t xml:space="preserve"> </w:t>
      </w:r>
      <w:r w:rsidR="00D020F8" w:rsidRPr="0035605C">
        <w:rPr>
          <w:rFonts w:cstheme="minorHAnsi"/>
        </w:rPr>
        <w:t>includ</w:t>
      </w:r>
      <w:r w:rsidR="004342C7">
        <w:rPr>
          <w:rFonts w:cstheme="minorHAnsi"/>
        </w:rPr>
        <w:t xml:space="preserve">ing </w:t>
      </w:r>
      <w:r w:rsidR="00D020F8" w:rsidRPr="0035605C">
        <w:rPr>
          <w:rFonts w:cstheme="minorHAnsi"/>
        </w:rPr>
        <w:t>4 enzymes (Table N1</w:t>
      </w:r>
      <w:r w:rsidR="00482E25">
        <w:rPr>
          <w:rFonts w:cstheme="minorHAnsi"/>
        </w:rPr>
        <w:t xml:space="preserve">). However, </w:t>
      </w:r>
      <w:r w:rsidR="004342C7">
        <w:rPr>
          <w:rFonts w:cstheme="minorHAnsi"/>
        </w:rPr>
        <w:t>only one</w:t>
      </w:r>
      <w:r w:rsidR="00482E25">
        <w:rPr>
          <w:rFonts w:cstheme="minorHAnsi"/>
        </w:rPr>
        <w:t xml:space="preserve"> of these 22 genes had any previous published information linking them to virulence functions in </w:t>
      </w:r>
      <w:r w:rsidR="00482E25">
        <w:rPr>
          <w:rFonts w:cstheme="minorHAnsi"/>
          <w:i/>
        </w:rPr>
        <w:t xml:space="preserve">B. cinerea </w:t>
      </w:r>
      <w:r w:rsidR="00482E25">
        <w:rPr>
          <w:rFonts w:cstheme="minorHAnsi"/>
        </w:rPr>
        <w:t>or other fungi</w:t>
      </w:r>
      <w:r w:rsidR="004342C7">
        <w:rPr>
          <w:rFonts w:cstheme="minorHAnsi"/>
        </w:rPr>
        <w:t xml:space="preserve">; a glycoside hydrolase whose homolog shows increased expression in virulent strains of </w:t>
      </w:r>
      <w:proofErr w:type="spellStart"/>
      <w:r w:rsidR="004342C7" w:rsidRPr="004342C7">
        <w:rPr>
          <w:rFonts w:cstheme="minorHAnsi"/>
          <w:i/>
        </w:rPr>
        <w:t>Ustilago</w:t>
      </w:r>
      <w:proofErr w:type="spellEnd"/>
      <w:r w:rsidR="004342C7" w:rsidRPr="004342C7">
        <w:rPr>
          <w:rFonts w:cstheme="minorHAnsi"/>
          <w:i/>
        </w:rPr>
        <w:t xml:space="preserve"> maydis </w:t>
      </w:r>
      <w:r w:rsidR="004342C7">
        <w:rPr>
          <w:rFonts w:cstheme="minorHAnsi"/>
        </w:rPr>
        <w:t xml:space="preserve">on </w:t>
      </w:r>
      <w:r w:rsidR="004342C7" w:rsidRPr="004342C7">
        <w:rPr>
          <w:rFonts w:cstheme="minorHAnsi"/>
          <w:i/>
        </w:rPr>
        <w:t>A. thaliana</w:t>
      </w:r>
      <w:r w:rsidR="004342C7">
        <w:rPr>
          <w:rFonts w:cstheme="minorHAnsi"/>
        </w:rPr>
        <w:t xml:space="preserve"> (Bccwh41) {Martinez-Soto 2013}</w:t>
      </w:r>
      <w:r w:rsidR="00482E25">
        <w:rPr>
          <w:rFonts w:cstheme="minorHAnsi"/>
        </w:rPr>
        <w:t>.  To test if any of these 22 eQTL hotspot genes may have a link with virulence</w:t>
      </w:r>
      <w:r w:rsidR="004342C7">
        <w:rPr>
          <w:rFonts w:cstheme="minorHAnsi"/>
        </w:rPr>
        <w:t xml:space="preserve"> in </w:t>
      </w:r>
      <w:r w:rsidR="004342C7" w:rsidRPr="004342C7">
        <w:rPr>
          <w:rFonts w:cstheme="minorHAnsi"/>
          <w:i/>
        </w:rPr>
        <w:t>B. cinerea</w:t>
      </w:r>
      <w:r w:rsidR="00482E25">
        <w:rPr>
          <w:rFonts w:cstheme="minorHAnsi"/>
        </w:rPr>
        <w:t>, we compared their expression in the co-transcriptome data to existing virulence measurements. The virulence was measured on different leaves</w:t>
      </w:r>
      <w:r w:rsidR="00C73D95">
        <w:rPr>
          <w:rFonts w:cstheme="minorHAnsi"/>
        </w:rPr>
        <w:t>,</w:t>
      </w:r>
      <w:r w:rsidR="00482E25">
        <w:rPr>
          <w:rFonts w:cstheme="minorHAnsi"/>
        </w:rPr>
        <w:t xml:space="preserve"> and not on the same leaves as the co-transcriptome. T</w:t>
      </w:r>
      <w:r w:rsidR="00482E25" w:rsidRPr="0035605C">
        <w:rPr>
          <w:rFonts w:cstheme="minorHAnsi"/>
        </w:rPr>
        <w:t>hree of the</w:t>
      </w:r>
      <w:r w:rsidR="00482E25">
        <w:rPr>
          <w:rFonts w:cstheme="minorHAnsi"/>
        </w:rPr>
        <w:t xml:space="preserve"> </w:t>
      </w:r>
      <w:r w:rsidR="00482E25" w:rsidRPr="00123E77">
        <w:rPr>
          <w:rFonts w:cstheme="minorHAnsi"/>
          <w:i/>
        </w:rPr>
        <w:t xml:space="preserve">B. cinerea </w:t>
      </w:r>
      <w:r w:rsidR="00482E25">
        <w:rPr>
          <w:rFonts w:cstheme="minorHAnsi"/>
        </w:rPr>
        <w:t>hotspot</w:t>
      </w:r>
      <w:r w:rsidR="00482E25" w:rsidRPr="0035605C">
        <w:rPr>
          <w:rFonts w:cstheme="minorHAnsi"/>
        </w:rPr>
        <w:t xml:space="preserve"> genes </w:t>
      </w:r>
      <w:r w:rsidR="00482E25">
        <w:rPr>
          <w:rFonts w:cstheme="minorHAnsi"/>
        </w:rPr>
        <w:t xml:space="preserve">and two of the </w:t>
      </w:r>
      <w:r w:rsidR="00482E25" w:rsidRPr="00123E77">
        <w:rPr>
          <w:rFonts w:cstheme="minorHAnsi"/>
          <w:i/>
        </w:rPr>
        <w:t>A. thaliana</w:t>
      </w:r>
      <w:r w:rsidR="00482E25">
        <w:rPr>
          <w:rFonts w:cstheme="minorHAnsi"/>
        </w:rPr>
        <w:t xml:space="preserve"> hotspot genes are strongly positively correlated to</w:t>
      </w:r>
      <w:r w:rsidR="00482E25" w:rsidRPr="0035605C">
        <w:rPr>
          <w:rFonts w:cstheme="minorHAnsi"/>
        </w:rPr>
        <w:t xml:space="preserve"> lesion size variation</w:t>
      </w:r>
      <w:r w:rsidR="00C73D95">
        <w:rPr>
          <w:rFonts w:cstheme="minorHAnsi"/>
        </w:rPr>
        <w:t>, and none are negatively correlated with lesion size</w:t>
      </w:r>
      <w:r w:rsidR="00482E25" w:rsidRPr="0035605C">
        <w:rPr>
          <w:rFonts w:cstheme="minorHAnsi"/>
        </w:rPr>
        <w:t xml:space="preserve"> </w:t>
      </w:r>
      <w:r w:rsidR="00482E25">
        <w:rPr>
          <w:rFonts w:cstheme="minorHAnsi"/>
        </w:rPr>
        <w:t xml:space="preserve">(Table N1) </w:t>
      </w:r>
      <w:r w:rsidR="00482E25">
        <w:rPr>
          <w:rFonts w:cstheme="minorHAnsi"/>
        </w:rPr>
        <w:fldChar w:fldCharType="begin"/>
      </w:r>
      <w:r w:rsidR="00482E25">
        <w:rPr>
          <w:rFonts w:cstheme="minorHAnsi"/>
        </w:rPr>
        <w:instrText xml:space="preserve"> ADDIN EN.CITE &lt;EndNote&gt;&lt;Cite&gt;&lt;Author&gt;Zhang&lt;/Author&gt;&lt;Year&gt;2018&lt;/Year&gt;&lt;RecNum&gt;1142&lt;/RecNum&gt;&lt;DisplayText&gt;(Zhang, Corwin et al. 2018)&lt;/DisplayText&gt;&lt;record&gt;&lt;rec-number&gt;1142&lt;/rec-number&gt;&lt;foreign-keys&gt;&lt;key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00482E25">
        <w:rPr>
          <w:rFonts w:cstheme="minorHAnsi"/>
        </w:rPr>
        <w:fldChar w:fldCharType="separate"/>
      </w:r>
      <w:r w:rsidR="00482E25">
        <w:rPr>
          <w:rFonts w:cstheme="minorHAnsi"/>
          <w:noProof/>
        </w:rPr>
        <w:t>(Zhang, Corwin et al. 2018)</w:t>
      </w:r>
      <w:r w:rsidR="00482E25">
        <w:rPr>
          <w:rFonts w:cstheme="minorHAnsi"/>
        </w:rPr>
        <w:fldChar w:fldCharType="end"/>
      </w:r>
      <w:r w:rsidR="00482E25" w:rsidRPr="0035605C">
        <w:rPr>
          <w:rFonts w:cstheme="minorHAnsi"/>
        </w:rPr>
        <w:t>.</w:t>
      </w:r>
      <w:r w:rsidR="00482E25">
        <w:rPr>
          <w:rFonts w:cstheme="minorHAnsi"/>
        </w:rPr>
        <w:t xml:space="preserve"> Further, we utilized a previous GWA of virulence of these same isolates on </w:t>
      </w:r>
      <w:r w:rsidR="00C73D95" w:rsidRPr="00C73D95">
        <w:rPr>
          <w:rFonts w:cstheme="minorHAnsi"/>
          <w:i/>
        </w:rPr>
        <w:t>A. thaliana</w:t>
      </w:r>
      <w:r w:rsidR="00C73D95">
        <w:rPr>
          <w:rFonts w:cstheme="minorHAnsi"/>
        </w:rPr>
        <w:t xml:space="preserve"> </w:t>
      </w:r>
      <w:r w:rsidR="00482E25">
        <w:rPr>
          <w:rFonts w:cstheme="minorHAnsi"/>
        </w:rPr>
        <w:t xml:space="preserve">to test if there was any overlap. A </w:t>
      </w:r>
      <w:commentRangeStart w:id="35"/>
      <w:r w:rsidR="00482E25">
        <w:rPr>
          <w:rFonts w:cstheme="minorHAnsi"/>
        </w:rPr>
        <w:t xml:space="preserve">fourth </w:t>
      </w:r>
      <w:r w:rsidR="00482E25" w:rsidRPr="001E4CEC">
        <w:rPr>
          <w:rFonts w:cstheme="minorHAnsi"/>
          <w:i/>
        </w:rPr>
        <w:t>B. cinerea</w:t>
      </w:r>
      <w:r w:rsidR="00482E25">
        <w:rPr>
          <w:rFonts w:cstheme="minorHAnsi"/>
        </w:rPr>
        <w:t xml:space="preserve"> </w:t>
      </w:r>
      <w:commentRangeEnd w:id="35"/>
      <w:r w:rsidR="00482E25">
        <w:rPr>
          <w:rStyle w:val="CommentReference"/>
        </w:rPr>
        <w:commentReference w:id="35"/>
      </w:r>
      <w:r w:rsidR="00482E25">
        <w:rPr>
          <w:rFonts w:cstheme="minorHAnsi"/>
        </w:rPr>
        <w:t xml:space="preserve">hotspot gene is consistently identified as a top GWA hit controlling lesion size across host genotypes and association methods (Table N1) </w:t>
      </w:r>
      <w:r w:rsidR="00482E25">
        <w:rPr>
          <w:rFonts w:cstheme="minorHAnsi"/>
        </w:rPr>
        <w:fldChar w:fldCharType="begin"/>
      </w:r>
      <w:r w:rsidR="00482E25">
        <w:rPr>
          <w:rFonts w:cstheme="minorHAnsi"/>
        </w:rPr>
        <w:instrText xml:space="preserve"> ADDIN EN.CITE &lt;EndNote&gt;&lt;Cite&gt;&lt;Author&gt;Atwell&lt;/Author&gt;&lt;Year&gt;2018&lt;/Year&gt;&lt;RecNum&gt;1145&lt;/RecNum&gt;&lt;DisplayText&gt;(Atwell, Corwin et al. 2018)&lt;/DisplayText&gt;&lt;record&gt;&lt;rec-number&gt;1145&lt;/rec-number&gt;&lt;foreign-keys&gt;&lt;key app="EN" db-id="a2x2tzszjfd2zjed0e8psfdtd0daafwwr002" timestamp="1541529269"&gt;1145&lt;/key&gt;&lt;/foreign-keys&gt;&lt;ref-type name="Journal Article"&gt;17&lt;/ref-type&gt;&lt;contributors&gt;&lt;authors&gt;&lt;author&gt;Atwell, S.&lt;/author&gt;&lt;author&gt;Corwin, J.&lt;/author&gt;&lt;author&gt;Soltis, N.&lt;/author&gt;&lt;author&gt;Kliebenstein, D.&lt;/author&gt;&lt;/authors&gt;&lt;/contributors&gt;&lt;titles&gt;&lt;title&gt;Resequencing and association mapping of the generalist pathogen Botrytis cinerea&lt;/title&gt;&lt;secondary-title&gt;bioRxiv&lt;/secondary-title&gt;&lt;/titles&gt;&lt;periodical&gt;&lt;full-title&gt;bioRxiv&lt;/full-title&gt;&lt;/periodical&gt;&lt;dates&gt;&lt;year&gt;2018&lt;/year&gt;&lt;/dates&gt;&lt;urls&gt;&lt;/urls&gt;&lt;/record&gt;&lt;/Cite&gt;&lt;/EndNote&gt;</w:instrText>
      </w:r>
      <w:r w:rsidR="00482E25">
        <w:rPr>
          <w:rFonts w:cstheme="minorHAnsi"/>
        </w:rPr>
        <w:fldChar w:fldCharType="separate"/>
      </w:r>
      <w:r w:rsidR="00482E25">
        <w:rPr>
          <w:rFonts w:cstheme="minorHAnsi"/>
          <w:noProof/>
        </w:rPr>
        <w:t>(Atwell, Corwin et al. 2018)</w:t>
      </w:r>
      <w:r w:rsidR="00482E25">
        <w:rPr>
          <w:rFonts w:cstheme="minorHAnsi"/>
        </w:rPr>
        <w:fldChar w:fldCharType="end"/>
      </w:r>
      <w:r w:rsidR="00482E25">
        <w:rPr>
          <w:rFonts w:cstheme="minorHAnsi"/>
        </w:rPr>
        <w:t>. Together, this suggests that these genes are likely candidates for controlling transcriptome responses in both the host and pathogen.</w:t>
      </w:r>
    </w:p>
    <w:p w14:paraId="17072FDE" w14:textId="77777777" w:rsidR="00361755" w:rsidRDefault="00361755" w:rsidP="005E5DC0">
      <w:pPr>
        <w:spacing w:line="480" w:lineRule="auto"/>
        <w:ind w:firstLine="720"/>
        <w:rPr>
          <w:rFonts w:cstheme="minorHAnsi"/>
        </w:rPr>
      </w:pPr>
    </w:p>
    <w:p w14:paraId="6516CBDC" w14:textId="0D255219" w:rsidR="00031EA7" w:rsidRDefault="00031EA7" w:rsidP="00031EA7">
      <w:pPr>
        <w:spacing w:line="480" w:lineRule="auto"/>
        <w:rPr>
          <w:rFonts w:cstheme="minorHAnsi"/>
          <w:b/>
        </w:rPr>
      </w:pPr>
      <w:r w:rsidRPr="0035605C">
        <w:rPr>
          <w:rFonts w:cstheme="minorHAnsi"/>
          <w:b/>
        </w:rPr>
        <w:t>DISCUSSION</w:t>
      </w:r>
    </w:p>
    <w:p w14:paraId="6BCB53EF" w14:textId="3F478F10" w:rsidR="00C67343" w:rsidRDefault="00C67343" w:rsidP="00031EA7">
      <w:pPr>
        <w:spacing w:line="480" w:lineRule="auto"/>
        <w:rPr>
          <w:rFonts w:cstheme="minorHAnsi"/>
          <w:b/>
        </w:rPr>
      </w:pPr>
      <w:bookmarkStart w:id="36" w:name="_Hlk1554520"/>
      <w:r>
        <w:rPr>
          <w:rFonts w:cstheme="minorHAnsi"/>
          <w:b/>
        </w:rPr>
        <w:t>Dispersed interactions across host and pathogen genomes</w:t>
      </w:r>
    </w:p>
    <w:p w14:paraId="6155FF7F" w14:textId="7169C426" w:rsidR="005A7B03" w:rsidRDefault="00B978F1" w:rsidP="002F3C32">
      <w:pPr>
        <w:spacing w:line="480" w:lineRule="auto"/>
        <w:ind w:firstLine="720"/>
        <w:rPr>
          <w:rFonts w:cstheme="minorHAnsi"/>
        </w:rPr>
      </w:pPr>
      <w:r>
        <w:rPr>
          <w:rFonts w:cstheme="minorHAnsi"/>
        </w:rPr>
        <w:t xml:space="preserve">Using co-transcriptome GWA, we </w:t>
      </w:r>
      <w:r w:rsidR="00280DBB">
        <w:rPr>
          <w:rFonts w:cstheme="minorHAnsi"/>
        </w:rPr>
        <w:t xml:space="preserve">identified </w:t>
      </w:r>
      <w:r w:rsidR="00651A53">
        <w:rPr>
          <w:rFonts w:cstheme="minorHAnsi"/>
        </w:rPr>
        <w:t xml:space="preserve">25 </w:t>
      </w:r>
      <w:r>
        <w:rPr>
          <w:rFonts w:cstheme="minorHAnsi"/>
          <w:i/>
        </w:rPr>
        <w:t>trans-</w:t>
      </w:r>
      <w:r w:rsidR="00651A53">
        <w:rPr>
          <w:rFonts w:cstheme="minorHAnsi"/>
        </w:rPr>
        <w:t xml:space="preserve">eQTL hotspots dispersed across the genome, with half the chromosomes in the </w:t>
      </w:r>
      <w:r w:rsidR="00651A53">
        <w:rPr>
          <w:rFonts w:cstheme="minorHAnsi"/>
          <w:i/>
        </w:rPr>
        <w:t>B. cinerea</w:t>
      </w:r>
      <w:r w:rsidR="00651A53">
        <w:rPr>
          <w:rFonts w:cstheme="minorHAnsi"/>
        </w:rPr>
        <w:t xml:space="preserve"> genome harboring one or more</w:t>
      </w:r>
      <w:r w:rsidR="00280DBB">
        <w:rPr>
          <w:rFonts w:cstheme="minorHAnsi"/>
        </w:rPr>
        <w:t xml:space="preserve"> </w:t>
      </w:r>
      <w:r w:rsidR="00651A53">
        <w:rPr>
          <w:rFonts w:cstheme="minorHAnsi"/>
        </w:rPr>
        <w:t xml:space="preserve">loci </w:t>
      </w:r>
      <w:r>
        <w:rPr>
          <w:rFonts w:cstheme="minorHAnsi"/>
        </w:rPr>
        <w:t>that modulate either the host or pathogen</w:t>
      </w:r>
      <w:r w:rsidR="00CA5A17">
        <w:rPr>
          <w:rFonts w:cstheme="minorHAnsi"/>
        </w:rPr>
        <w:t xml:space="preserve"> </w:t>
      </w:r>
      <w:r>
        <w:rPr>
          <w:rFonts w:cstheme="minorHAnsi"/>
        </w:rPr>
        <w:t>transcriptomes</w:t>
      </w:r>
      <w:r w:rsidR="00651A53">
        <w:t xml:space="preserve">. </w:t>
      </w:r>
      <w:r w:rsidR="00B43E06">
        <w:t xml:space="preserve">This contrasts with previous studies in cross-species eQTL, </w:t>
      </w:r>
      <w:r w:rsidR="00CA5A17">
        <w:lastRenderedPageBreak/>
        <w:t xml:space="preserve">which </w:t>
      </w:r>
      <w:r w:rsidR="00FA464C">
        <w:t>identified one or only a few</w:t>
      </w:r>
      <w:r w:rsidR="00B43E06">
        <w:rPr>
          <w:rFonts w:cstheme="minorHAnsi"/>
        </w:rPr>
        <w:t xml:space="preserve"> cross-species eQTL hotspots </w:t>
      </w:r>
      <w:r w:rsidR="001F7B6F">
        <w:rPr>
          <w:rFonts w:cstheme="minorHAnsi"/>
        </w:rPr>
        <w:fldChar w:fldCharType="begin"/>
      </w:r>
      <w:r w:rsidR="001F7B6F">
        <w:rPr>
          <w:rFonts w:cstheme="minorHAnsi"/>
        </w:rPr>
        <w:instrText xml:space="preserve"> ADDIN EN.CITE &lt;EndNote&gt;&lt;Cite&gt;&lt;Author&gt;Guo&lt;/Author&gt;&lt;Year&gt;2017&lt;/Year&gt;&lt;RecNum&gt;1156&lt;/RecNum&gt;&lt;DisplayText&gt;(Guo, Fudali et al. 2017)&lt;/DisplayText&gt;&lt;record&gt;&lt;rec-number&gt;1156&lt;/rec-number&gt;&lt;foreign-keys&gt;&lt;key app="EN" db-id="a2x2tzszjfd2zjed0e8psfdtd0daafwwr002" timestamp="1548893496"&gt;1156&lt;/key&gt;&lt;/foreign-keys&gt;&lt;ref-type name="Journal Article"&gt;17&lt;/ref-type&gt;&lt;contributors&gt;&lt;authors&gt;&lt;author&gt;Guo, Yuelong&lt;/author&gt;&lt;author&gt;Fudali, Sylwia&lt;/author&gt;&lt;author&gt;Gimeno, Jacinta&lt;/author&gt;&lt;author&gt;DiGennaro, Peter&lt;/author&gt;&lt;author&gt;Chang, Stella&lt;/author&gt;&lt;author&gt;Williamson, Valerie M&lt;/author&gt;&lt;author&gt;Bird, David McK&lt;/author&gt;&lt;author&gt;Nielsen, Dahlia M&lt;/author&gt;&lt;/authors&gt;&lt;/contributors&gt;&lt;titles&gt;&lt;title&gt;Networks underpinning symbiosis revealed through cross-species eQTL mapping&lt;/title&gt;&lt;secondary-title&gt;Genetics&lt;/secondary-title&gt;&lt;/titles&gt;&lt;periodical&gt;&lt;full-title&gt;Genetics&lt;/full-title&gt;&lt;/periodical&gt;&lt;pages&gt;genetics. 117.202531&lt;/pages&gt;&lt;dates&gt;&lt;year&gt;2017&lt;/year&gt;&lt;/dates&gt;&lt;isbn&gt;0016-6731&lt;/isbn&gt;&lt;urls&gt;&lt;/urls&gt;&lt;/record&gt;&lt;/Cite&gt;&lt;/EndNote&gt;</w:instrText>
      </w:r>
      <w:r w:rsidR="001F7B6F">
        <w:rPr>
          <w:rFonts w:cstheme="minorHAnsi"/>
        </w:rPr>
        <w:fldChar w:fldCharType="separate"/>
      </w:r>
      <w:r w:rsidR="001F7B6F">
        <w:rPr>
          <w:rFonts w:cstheme="minorHAnsi"/>
          <w:noProof/>
        </w:rPr>
        <w:t>(Guo, Fudali et al. 2017)</w:t>
      </w:r>
      <w:r w:rsidR="001F7B6F">
        <w:rPr>
          <w:rFonts w:cstheme="minorHAnsi"/>
        </w:rPr>
        <w:fldChar w:fldCharType="end"/>
      </w:r>
      <w:r w:rsidR="00B43E06">
        <w:rPr>
          <w:rFonts w:cstheme="minorHAnsi"/>
        </w:rPr>
        <w:t xml:space="preserve">. </w:t>
      </w:r>
      <w:r w:rsidR="005C79A7">
        <w:rPr>
          <w:rFonts w:cstheme="minorHAnsi"/>
        </w:rPr>
        <w:t xml:space="preserve">Further, most of the controlling variation detected in our study is distant from the affected transcripts, </w:t>
      </w:r>
      <w:r w:rsidR="003C54D4">
        <w:rPr>
          <w:rFonts w:cstheme="minorHAnsi"/>
        </w:rPr>
        <w:t>located in</w:t>
      </w:r>
      <w:r w:rsidR="005C79A7">
        <w:rPr>
          <w:rFonts w:cstheme="minorHAnsi"/>
        </w:rPr>
        <w:t xml:space="preserve"> </w:t>
      </w:r>
      <w:r w:rsidR="005C79A7" w:rsidRPr="002D12D1">
        <w:rPr>
          <w:rFonts w:cstheme="minorHAnsi"/>
          <w:i/>
        </w:rPr>
        <w:t>trans</w:t>
      </w:r>
      <w:r w:rsidR="005C79A7">
        <w:rPr>
          <w:rFonts w:cstheme="minorHAnsi"/>
        </w:rPr>
        <w:t>-eQTL hot</w:t>
      </w:r>
      <w:r w:rsidR="00E862E5">
        <w:rPr>
          <w:rFonts w:cstheme="minorHAnsi"/>
        </w:rPr>
        <w:t>spot</w:t>
      </w:r>
      <w:r w:rsidR="005C79A7">
        <w:rPr>
          <w:rFonts w:cstheme="minorHAnsi"/>
        </w:rPr>
        <w:t xml:space="preserve">s. Previous co-expression studies in </w:t>
      </w:r>
      <w:r w:rsidR="005C79A7" w:rsidRPr="00D369C1">
        <w:rPr>
          <w:rFonts w:cstheme="minorHAnsi"/>
          <w:i/>
        </w:rPr>
        <w:t>B. cinerea</w:t>
      </w:r>
      <w:r w:rsidR="005C79A7">
        <w:rPr>
          <w:rFonts w:cstheme="minorHAnsi"/>
        </w:rPr>
        <w:t xml:space="preserve"> also identified five major</w:t>
      </w:r>
      <w:r w:rsidR="005C79A7" w:rsidRPr="00A333E4">
        <w:rPr>
          <w:rFonts w:cstheme="minorHAnsi"/>
          <w:i/>
        </w:rPr>
        <w:t xml:space="preserve"> </w:t>
      </w:r>
      <w:r w:rsidR="00A333E4" w:rsidRPr="00A333E4">
        <w:rPr>
          <w:rFonts w:cstheme="minorHAnsi"/>
          <w:i/>
        </w:rPr>
        <w:t>trans</w:t>
      </w:r>
      <w:r w:rsidR="00A333E4">
        <w:rPr>
          <w:rFonts w:cstheme="minorHAnsi"/>
          <w:i/>
        </w:rPr>
        <w:t>-</w:t>
      </w:r>
      <w:r w:rsidR="00A333E4">
        <w:rPr>
          <w:rFonts w:cstheme="minorHAnsi"/>
        </w:rPr>
        <w:t xml:space="preserve"> </w:t>
      </w:r>
      <w:r w:rsidR="005C79A7">
        <w:rPr>
          <w:rFonts w:cstheme="minorHAnsi"/>
        </w:rPr>
        <w:t>co-expression networks with genes dispersed across the genome of</w:t>
      </w:r>
      <w:r w:rsidR="005C79A7" w:rsidRPr="00D369C1">
        <w:rPr>
          <w:rFonts w:cstheme="minorHAnsi"/>
          <w:i/>
        </w:rPr>
        <w:t xml:space="preserve"> B. cinerea </w:t>
      </w:r>
      <w:r w:rsidR="005C79A7">
        <w:rPr>
          <w:rFonts w:cstheme="minorHAnsi"/>
        </w:rPr>
        <w:fldChar w:fldCharType="begin"/>
      </w:r>
      <w:r w:rsidR="005C79A7">
        <w:rPr>
          <w:rFonts w:cstheme="minorHAnsi"/>
        </w:rPr>
        <w:instrText xml:space="preserve"> ADDIN EN.CITE &lt;EndNote&gt;&lt;Cite&gt;&lt;Author&gt;Zhang&lt;/Author&gt;&lt;Year&gt;2018&lt;/Year&gt;&lt;RecNum&gt;1142&lt;/RecNum&gt;&lt;DisplayText&gt;(Zhang, Corwin et al. 2018)&lt;/DisplayText&gt;&lt;record&gt;&lt;rec-number&gt;1142&lt;/rec-number&gt;&lt;foreign-keys&gt;&lt;key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005C79A7">
        <w:rPr>
          <w:rFonts w:cstheme="minorHAnsi"/>
        </w:rPr>
        <w:fldChar w:fldCharType="separate"/>
      </w:r>
      <w:r w:rsidR="005C79A7">
        <w:rPr>
          <w:rFonts w:cstheme="minorHAnsi"/>
          <w:noProof/>
        </w:rPr>
        <w:t>(Zhang, Corwin et al. 2018)</w:t>
      </w:r>
      <w:r w:rsidR="005C79A7">
        <w:rPr>
          <w:rFonts w:cstheme="minorHAnsi"/>
        </w:rPr>
        <w:fldChar w:fldCharType="end"/>
      </w:r>
      <w:r w:rsidR="005C79A7">
        <w:rPr>
          <w:rFonts w:cstheme="minorHAnsi"/>
        </w:rPr>
        <w:t xml:space="preserve">. </w:t>
      </w:r>
      <w:r w:rsidR="00A333E4">
        <w:rPr>
          <w:rFonts w:cstheme="minorHAnsi"/>
        </w:rPr>
        <w:t>These findings together provide</w:t>
      </w:r>
      <w:r w:rsidR="005C79A7">
        <w:rPr>
          <w:rFonts w:cstheme="minorHAnsi"/>
        </w:rPr>
        <w:t xml:space="preserve"> evidence for </w:t>
      </w:r>
      <w:r w:rsidR="005C79A7" w:rsidRPr="00B43E06">
        <w:rPr>
          <w:rFonts w:cstheme="minorHAnsi"/>
          <w:i/>
        </w:rPr>
        <w:t>trans</w:t>
      </w:r>
      <w:r w:rsidR="005C79A7">
        <w:rPr>
          <w:rFonts w:cstheme="minorHAnsi"/>
        </w:rPr>
        <w:t xml:space="preserve">-regulation of gene expression in </w:t>
      </w:r>
      <w:r w:rsidR="005C79A7" w:rsidRPr="00D369C1">
        <w:rPr>
          <w:rFonts w:cstheme="minorHAnsi"/>
          <w:i/>
        </w:rPr>
        <w:t>B. cinerea</w:t>
      </w:r>
      <w:r w:rsidR="005C79A7">
        <w:rPr>
          <w:rFonts w:cstheme="minorHAnsi"/>
        </w:rPr>
        <w:t xml:space="preserve"> virulence interactions. </w:t>
      </w:r>
      <w:proofErr w:type="gramStart"/>
      <w:r w:rsidR="005C79A7">
        <w:rPr>
          <w:rFonts w:cstheme="minorHAnsi"/>
        </w:rPr>
        <w:t>In particular</w:t>
      </w:r>
      <w:r w:rsidR="00B43E06">
        <w:rPr>
          <w:rFonts w:cstheme="minorHAnsi"/>
        </w:rPr>
        <w:t>,</w:t>
      </w:r>
      <w:r w:rsidR="005C79A7">
        <w:rPr>
          <w:rFonts w:cstheme="minorHAnsi"/>
        </w:rPr>
        <w:t xml:space="preserve"> our</w:t>
      </w:r>
      <w:proofErr w:type="gramEnd"/>
      <w:r w:rsidR="005C79A7">
        <w:rPr>
          <w:rFonts w:cstheme="minorHAnsi"/>
        </w:rPr>
        <w:t xml:space="preserve"> eQTL hotspots contained many genes from the </w:t>
      </w:r>
      <w:r w:rsidR="005C79A7" w:rsidRPr="002D12D1">
        <w:rPr>
          <w:rFonts w:cstheme="minorHAnsi"/>
          <w:i/>
        </w:rPr>
        <w:t>trans</w:t>
      </w:r>
      <w:r w:rsidR="005C79A7">
        <w:rPr>
          <w:rFonts w:cstheme="minorHAnsi"/>
        </w:rPr>
        <w:t>-</w:t>
      </w:r>
      <w:r w:rsidR="0045157A">
        <w:rPr>
          <w:rFonts w:cstheme="minorHAnsi"/>
        </w:rPr>
        <w:t>co-</w:t>
      </w:r>
      <w:r w:rsidR="00FA464C">
        <w:rPr>
          <w:rFonts w:cstheme="minorHAnsi"/>
        </w:rPr>
        <w:t>expression</w:t>
      </w:r>
      <w:r w:rsidR="0045157A">
        <w:rPr>
          <w:rFonts w:cstheme="minorHAnsi"/>
        </w:rPr>
        <w:t xml:space="preserve"> </w:t>
      </w:r>
      <w:r w:rsidR="005C79A7">
        <w:rPr>
          <w:rFonts w:cstheme="minorHAnsi"/>
        </w:rPr>
        <w:t>networks (vesicle/virulence, translation/growth, exocytosis regulation, peptidase).</w:t>
      </w:r>
      <w:r w:rsidR="001B4E15">
        <w:rPr>
          <w:rFonts w:cstheme="minorHAnsi"/>
        </w:rPr>
        <w:t xml:space="preserve"> This distributed spread of candidate polymorphisms </w:t>
      </w:r>
      <w:r w:rsidR="00E13AB8">
        <w:rPr>
          <w:rFonts w:cstheme="minorHAnsi"/>
        </w:rPr>
        <w:t xml:space="preserve">shows no evidence for clustering of </w:t>
      </w:r>
      <w:r w:rsidR="001B4E15">
        <w:rPr>
          <w:rFonts w:cstheme="minorHAnsi"/>
        </w:rPr>
        <w:t xml:space="preserve">the genetic variation in </w:t>
      </w:r>
      <w:r w:rsidR="001B4E15" w:rsidRPr="007C52CB">
        <w:rPr>
          <w:rFonts w:cstheme="minorHAnsi"/>
          <w:i/>
        </w:rPr>
        <w:t>B. cinerea</w:t>
      </w:r>
      <w:r w:rsidR="001B4E15">
        <w:rPr>
          <w:rFonts w:cstheme="minorHAnsi"/>
        </w:rPr>
        <w:t xml:space="preserve">. This contrasts with </w:t>
      </w:r>
      <w:r w:rsidR="00487CE7">
        <w:rPr>
          <w:rFonts w:cstheme="minorHAnsi"/>
        </w:rPr>
        <w:t xml:space="preserve">the expectation that </w:t>
      </w:r>
      <w:r w:rsidR="001B4E15">
        <w:rPr>
          <w:rFonts w:cstheme="minorHAnsi"/>
        </w:rPr>
        <w:t xml:space="preserve">most filamentous fungi </w:t>
      </w:r>
      <w:r w:rsidR="00487CE7">
        <w:rPr>
          <w:rFonts w:cstheme="minorHAnsi"/>
        </w:rPr>
        <w:t xml:space="preserve">have </w:t>
      </w:r>
      <w:r w:rsidR="001B4E15">
        <w:rPr>
          <w:rFonts w:cstheme="minorHAnsi"/>
        </w:rPr>
        <w:t>multiple-speed genomes</w:t>
      </w:r>
      <w:r w:rsidR="00FA464C">
        <w:rPr>
          <w:rFonts w:cstheme="minorHAnsi"/>
        </w:rPr>
        <w:t xml:space="preserve">, in which diverse fungal virulence effectors are enriched in regions of the genome containing repetitive sequences and transposable elements </w:t>
      </w:r>
      <w:r w:rsidR="00FA464C">
        <w:rPr>
          <w:rFonts w:cstheme="minorHAnsi"/>
        </w:rPr>
        <w:fldChar w:fldCharType="begin"/>
      </w:r>
      <w:r w:rsidR="00FA464C">
        <w:rPr>
          <w:rFonts w:cstheme="minorHAnsi"/>
        </w:rPr>
        <w:instrText xml:space="preserve"> ADDIN EN.CITE &lt;EndNote&gt;&lt;Cite&gt;&lt;Author&gt;Dong&lt;/Author&gt;&lt;Year&gt;2015&lt;/Year&gt;&lt;RecNum&gt;1177&lt;/RecNum&gt;&lt;DisplayText&gt;(Dong, Raffaele et al. 2015)&lt;/DisplayText&gt;&lt;record&gt;&lt;rec-number&gt;1177&lt;/rec-number&gt;&lt;foreign-keys&gt;&lt;key app="EN" db-id="a2x2tzszjfd2zjed0e8psfdtd0daafwwr002" timestamp="1550699077"&gt;1177&lt;/key&gt;&lt;/foreign-keys&gt;&lt;ref-type name="Journal Article"&gt;17&lt;/ref-type&gt;&lt;contributors&gt;&lt;authors&gt;&lt;author&gt;Dong, Suomeng&lt;/author&gt;&lt;author&gt;Raffaele, Sylvain&lt;/author&gt;&lt;author&gt;Kamoun, Sophien&lt;/author&gt;&lt;/authors&gt;&lt;/contributors&gt;&lt;titles&gt;&lt;title&gt;The two-speed genomes of filamentous pathogens: waltz with plants&lt;/title&gt;&lt;secondary-title&gt;Current opinion in genetics &amp;amp; development&lt;/secondary-title&gt;&lt;/titles&gt;&lt;periodical&gt;&lt;full-title&gt;Current opinion in genetics &amp;amp; development&lt;/full-title&gt;&lt;/periodical&gt;&lt;pages&gt;57-65&lt;/pages&gt;&lt;volume&gt;35&lt;/volume&gt;&lt;dates&gt;&lt;year&gt;2015&lt;/year&gt;&lt;/dates&gt;&lt;isbn&gt;0959-437X&lt;/isbn&gt;&lt;urls&gt;&lt;/urls&gt;&lt;/record&gt;&lt;/Cite&gt;&lt;/EndNote&gt;</w:instrText>
      </w:r>
      <w:r w:rsidR="00FA464C">
        <w:rPr>
          <w:rFonts w:cstheme="minorHAnsi"/>
        </w:rPr>
        <w:fldChar w:fldCharType="separate"/>
      </w:r>
      <w:r w:rsidR="00FA464C">
        <w:rPr>
          <w:rFonts w:cstheme="minorHAnsi"/>
          <w:noProof/>
        </w:rPr>
        <w:t>(Dong, Raffaele et al. 2015)</w:t>
      </w:r>
      <w:r w:rsidR="00FA464C">
        <w:rPr>
          <w:rFonts w:cstheme="minorHAnsi"/>
        </w:rPr>
        <w:fldChar w:fldCharType="end"/>
      </w:r>
      <w:r w:rsidR="00FA464C">
        <w:rPr>
          <w:rFonts w:cstheme="minorHAnsi"/>
        </w:rPr>
        <w:t xml:space="preserve">. This predicts patterns of virulence loci in small regions of the genome with high mutation rates, and slower evolution in the rest of the genome, with little virulence effect. </w:t>
      </w:r>
      <w:r w:rsidR="005A7B03">
        <w:rPr>
          <w:rFonts w:cstheme="minorHAnsi"/>
        </w:rPr>
        <w:t>It will require conducting a similar analysis in the</w:t>
      </w:r>
      <w:r w:rsidR="00712D08">
        <w:rPr>
          <w:rFonts w:cstheme="minorHAnsi"/>
        </w:rPr>
        <w:t xml:space="preserve"> multi-speed genome filamentous fungi</w:t>
      </w:r>
      <w:r w:rsidR="005A7B03">
        <w:rPr>
          <w:rFonts w:cstheme="minorHAnsi"/>
        </w:rPr>
        <w:t xml:space="preserve"> to test </w:t>
      </w:r>
      <w:r w:rsidR="00A112C4">
        <w:rPr>
          <w:rFonts w:cstheme="minorHAnsi"/>
        </w:rPr>
        <w:t xml:space="preserve">whether </w:t>
      </w:r>
      <w:r w:rsidR="005A7B03">
        <w:rPr>
          <w:rFonts w:cstheme="minorHAnsi"/>
        </w:rPr>
        <w:t>eQTL in a</w:t>
      </w:r>
      <w:r w:rsidR="00A112C4">
        <w:rPr>
          <w:rFonts w:cstheme="minorHAnsi"/>
        </w:rPr>
        <w:t xml:space="preserve"> pathogen with a</w:t>
      </w:r>
      <w:r w:rsidR="005A7B03">
        <w:rPr>
          <w:rFonts w:cstheme="minorHAnsi"/>
        </w:rPr>
        <w:t xml:space="preserve"> multi-speed genome cluster within the highly polymorphic regions. </w:t>
      </w:r>
    </w:p>
    <w:p w14:paraId="40B18201" w14:textId="0FB18A89" w:rsidR="00C7382C" w:rsidRDefault="00A112C4" w:rsidP="00031EA7">
      <w:pPr>
        <w:spacing w:line="480" w:lineRule="auto"/>
        <w:rPr>
          <w:rFonts w:cstheme="minorHAnsi"/>
          <w:b/>
        </w:rPr>
      </w:pPr>
      <w:r>
        <w:rPr>
          <w:rFonts w:cstheme="minorHAnsi"/>
          <w:b/>
        </w:rPr>
        <w:t xml:space="preserve">Complications in detection of </w:t>
      </w:r>
      <w:r w:rsidR="001B4E15" w:rsidRPr="00A112C4">
        <w:rPr>
          <w:rFonts w:cstheme="minorHAnsi"/>
          <w:b/>
          <w:i/>
        </w:rPr>
        <w:t>cis</w:t>
      </w:r>
      <w:r w:rsidR="001B4E15" w:rsidRPr="00A112C4">
        <w:rPr>
          <w:rFonts w:cstheme="minorHAnsi"/>
          <w:b/>
        </w:rPr>
        <w:t>-acting loci</w:t>
      </w:r>
      <w:r w:rsidR="001B4E15" w:rsidRPr="001B4E15">
        <w:rPr>
          <w:rFonts w:cstheme="minorHAnsi"/>
          <w:b/>
        </w:rPr>
        <w:t xml:space="preserve"> </w:t>
      </w:r>
    </w:p>
    <w:p w14:paraId="0A653244" w14:textId="3B127D88" w:rsidR="006169EE" w:rsidRPr="008B741A" w:rsidRDefault="001B4E15" w:rsidP="008B741A">
      <w:pPr>
        <w:spacing w:line="480" w:lineRule="auto"/>
        <w:ind w:firstLine="360"/>
        <w:rPr>
          <w:ins w:id="37" w:author="Daniel James Kliebenstein" w:date="2019-03-04T16:50:00Z"/>
          <w:rFonts w:cstheme="minorHAnsi"/>
        </w:rPr>
      </w:pPr>
      <w:r>
        <w:rPr>
          <w:rFonts w:cstheme="minorHAnsi"/>
        </w:rPr>
        <w:t xml:space="preserve">In most eQTL studies, there is a dominant signature of </w:t>
      </w:r>
      <w:r w:rsidRPr="00A112C4">
        <w:rPr>
          <w:rFonts w:cstheme="minorHAnsi"/>
          <w:i/>
        </w:rPr>
        <w:t>cis</w:t>
      </w:r>
      <w:r>
        <w:rPr>
          <w:rFonts w:cstheme="minorHAnsi"/>
        </w:rPr>
        <w:t xml:space="preserve">-acting loci. However, in this pathogen, the dominant pattern was one of </w:t>
      </w:r>
      <w:r w:rsidR="005C79A7" w:rsidRPr="00287DA2">
        <w:rPr>
          <w:rFonts w:cstheme="minorHAnsi"/>
          <w:i/>
        </w:rPr>
        <w:t>trans</w:t>
      </w:r>
      <w:r w:rsidR="005C79A7">
        <w:rPr>
          <w:rFonts w:cstheme="minorHAnsi"/>
        </w:rPr>
        <w:t>-</w:t>
      </w:r>
      <w:r w:rsidR="00115274">
        <w:rPr>
          <w:rFonts w:cstheme="minorHAnsi"/>
        </w:rPr>
        <w:t>eQTL</w:t>
      </w:r>
      <w:r w:rsidR="00762A1B">
        <w:rPr>
          <w:rFonts w:cstheme="minorHAnsi"/>
        </w:rPr>
        <w:t xml:space="preserve"> </w:t>
      </w:r>
      <w:r>
        <w:rPr>
          <w:rFonts w:cstheme="minorHAnsi"/>
        </w:rPr>
        <w:t xml:space="preserve">with </w:t>
      </w:r>
      <w:r w:rsidR="005C79A7">
        <w:rPr>
          <w:rFonts w:cstheme="minorHAnsi"/>
        </w:rPr>
        <w:t xml:space="preserve">few </w:t>
      </w:r>
      <w:r w:rsidR="005C79A7" w:rsidRPr="00287DA2">
        <w:rPr>
          <w:rFonts w:cstheme="minorHAnsi"/>
          <w:i/>
        </w:rPr>
        <w:t>cis</w:t>
      </w:r>
      <w:r w:rsidR="005C79A7">
        <w:rPr>
          <w:rFonts w:cstheme="minorHAnsi"/>
        </w:rPr>
        <w:t>-</w:t>
      </w:r>
      <w:r w:rsidR="00115274">
        <w:rPr>
          <w:rFonts w:cstheme="minorHAnsi"/>
        </w:rPr>
        <w:t>eQTL</w:t>
      </w:r>
      <w:r w:rsidR="005C79A7">
        <w:rPr>
          <w:rFonts w:cstheme="minorHAnsi"/>
        </w:rPr>
        <w:t xml:space="preserve">. </w:t>
      </w:r>
      <w:r>
        <w:rPr>
          <w:rFonts w:cstheme="minorHAnsi"/>
        </w:rPr>
        <w:t xml:space="preserve">A deeper investigation suggested that this may be </w:t>
      </w:r>
      <w:r w:rsidR="008B741A">
        <w:rPr>
          <w:rFonts w:cstheme="minorHAnsi"/>
        </w:rPr>
        <w:t xml:space="preserve">due to </w:t>
      </w:r>
      <w:r>
        <w:rPr>
          <w:rFonts w:cstheme="minorHAnsi"/>
        </w:rPr>
        <w:t xml:space="preserve">genetic factors that complicate our ability to identify the </w:t>
      </w:r>
      <w:r w:rsidRPr="008B741A">
        <w:rPr>
          <w:rFonts w:cstheme="minorHAnsi"/>
          <w:i/>
        </w:rPr>
        <w:t>cis</w:t>
      </w:r>
      <w:r>
        <w:rPr>
          <w:rFonts w:cstheme="minorHAnsi"/>
        </w:rPr>
        <w:t xml:space="preserve">-acting SNPs. </w:t>
      </w:r>
      <w:r>
        <w:rPr>
          <w:rFonts w:cstheme="minorHAnsi"/>
          <w:i/>
        </w:rPr>
        <w:t xml:space="preserve">B. </w:t>
      </w:r>
      <w:r w:rsidRPr="001B4E15">
        <w:rPr>
          <w:rFonts w:cstheme="minorHAnsi"/>
          <w:i/>
        </w:rPr>
        <w:t>cinerea</w:t>
      </w:r>
      <w:r>
        <w:rPr>
          <w:rFonts w:cstheme="minorHAnsi"/>
        </w:rPr>
        <w:t xml:space="preserve"> has </w:t>
      </w:r>
      <w:r w:rsidR="005A7B03">
        <w:rPr>
          <w:rFonts w:cstheme="minorHAnsi"/>
        </w:rPr>
        <w:t>high</w:t>
      </w:r>
      <w:r>
        <w:rPr>
          <w:rFonts w:cstheme="minorHAnsi"/>
        </w:rPr>
        <w:t xml:space="preserve"> haplotype diversity, and in the three gene clusters investigated, there were potential rare </w:t>
      </w:r>
      <w:r w:rsidRPr="00986500">
        <w:rPr>
          <w:rFonts w:cstheme="minorHAnsi"/>
          <w:i/>
        </w:rPr>
        <w:t>cis</w:t>
      </w:r>
      <w:r>
        <w:rPr>
          <w:rFonts w:cstheme="minorHAnsi"/>
        </w:rPr>
        <w:t>-acting variants</w:t>
      </w:r>
      <w:r w:rsidR="008B741A">
        <w:rPr>
          <w:rFonts w:cstheme="minorHAnsi"/>
        </w:rPr>
        <w:t xml:space="preserve"> that</w:t>
      </w:r>
      <w:r>
        <w:rPr>
          <w:rFonts w:cstheme="minorHAnsi"/>
        </w:rPr>
        <w:t xml:space="preserve"> fall below the minor allele cutoff for GWA. Further, the identified </w:t>
      </w:r>
      <w:r w:rsidRPr="00986500">
        <w:rPr>
          <w:rFonts w:cstheme="minorHAnsi"/>
          <w:i/>
        </w:rPr>
        <w:t>cis</w:t>
      </w:r>
      <w:r>
        <w:rPr>
          <w:rFonts w:cstheme="minorHAnsi"/>
        </w:rPr>
        <w:t>-acting variants were often deletions tha</w:t>
      </w:r>
      <w:r w:rsidR="008B741A">
        <w:rPr>
          <w:rFonts w:cstheme="minorHAnsi"/>
        </w:rPr>
        <w:t xml:space="preserve">t </w:t>
      </w:r>
      <w:r w:rsidR="00150A39">
        <w:rPr>
          <w:rFonts w:cstheme="minorHAnsi"/>
        </w:rPr>
        <w:t xml:space="preserve">create </w:t>
      </w:r>
      <w:r>
        <w:rPr>
          <w:rFonts w:cstheme="minorHAnsi"/>
        </w:rPr>
        <w:t xml:space="preserve">allelic heterogeneity and </w:t>
      </w:r>
      <w:r w:rsidR="00150A39">
        <w:rPr>
          <w:rFonts w:cstheme="minorHAnsi"/>
        </w:rPr>
        <w:t>are not</w:t>
      </w:r>
      <w:r>
        <w:rPr>
          <w:rFonts w:cstheme="minorHAnsi"/>
        </w:rPr>
        <w:t xml:space="preserve"> incorporated into the GWA algorithm</w:t>
      </w:r>
      <w:r w:rsidR="00150A39">
        <w:rPr>
          <w:rFonts w:cstheme="minorHAnsi"/>
        </w:rPr>
        <w:t>, thus complicating the GWA analysis of these regions</w:t>
      </w:r>
      <w:r>
        <w:rPr>
          <w:rFonts w:cstheme="minorHAnsi"/>
        </w:rPr>
        <w:t xml:space="preserve">. To fully understand the pattern of potential </w:t>
      </w:r>
      <w:r w:rsidRPr="00530D8B">
        <w:rPr>
          <w:rFonts w:cstheme="minorHAnsi"/>
          <w:i/>
        </w:rPr>
        <w:t>cis</w:t>
      </w:r>
      <w:r>
        <w:rPr>
          <w:rFonts w:cstheme="minorHAnsi"/>
        </w:rPr>
        <w:t>-acting loci</w:t>
      </w:r>
      <w:r w:rsidDel="001B4E15">
        <w:rPr>
          <w:rFonts w:cstheme="minorHAnsi"/>
        </w:rPr>
        <w:t xml:space="preserve"> </w:t>
      </w:r>
      <w:r>
        <w:rPr>
          <w:rFonts w:cstheme="minorHAnsi"/>
        </w:rPr>
        <w:t xml:space="preserve">in </w:t>
      </w:r>
      <w:r>
        <w:rPr>
          <w:rFonts w:cstheme="minorHAnsi"/>
          <w:i/>
        </w:rPr>
        <w:t xml:space="preserve">B. </w:t>
      </w:r>
      <w:r w:rsidRPr="001B4E15">
        <w:rPr>
          <w:rFonts w:cstheme="minorHAnsi"/>
          <w:i/>
        </w:rPr>
        <w:t>cinerea</w:t>
      </w:r>
      <w:r>
        <w:rPr>
          <w:rFonts w:cstheme="minorHAnsi"/>
        </w:rPr>
        <w:t xml:space="preserve"> would require a deeper investigation of structural variation by incorporating long-read </w:t>
      </w:r>
      <w:r>
        <w:rPr>
          <w:rFonts w:cstheme="minorHAnsi"/>
        </w:rPr>
        <w:lastRenderedPageBreak/>
        <w:t>sequencing. Additionally, the GWA algorithms would need to be recoded to allow for simultaneous use</w:t>
      </w:r>
      <w:r w:rsidR="005C79A7">
        <w:rPr>
          <w:rFonts w:cstheme="minorHAnsi"/>
        </w:rPr>
        <w:t xml:space="preserve"> of both SNP and presence/ absence polymorphism data</w:t>
      </w:r>
      <w:r w:rsidR="00732A06">
        <w:rPr>
          <w:rFonts w:cstheme="minorHAnsi"/>
        </w:rPr>
        <w:t xml:space="preserve"> </w:t>
      </w:r>
      <w:r w:rsidR="001F7B6F">
        <w:rPr>
          <w:rFonts w:cstheme="minorHAnsi"/>
        </w:rPr>
        <w:fldChar w:fldCharType="begin"/>
      </w:r>
      <w:r w:rsidR="001F7B6F">
        <w:rPr>
          <w:rFonts w:cstheme="minorHAnsi"/>
        </w:rPr>
        <w:instrText xml:space="preserve"> ADDIN EN.CITE &lt;EndNote&gt;&lt;Cite&gt;&lt;Author&gt;Wang&lt;/Author&gt;&lt;Year&gt;2018&lt;/Year&gt;&lt;RecNum&gt;1174&lt;/RecNum&gt;&lt;DisplayText&gt;(Wang, Roux et al. 2018)&lt;/DisplayText&gt;&lt;record&gt;&lt;rec-number&gt;1174&lt;/rec-number&gt;&lt;foreign-keys&gt;&lt;key app="EN" db-id="a2x2tzszjfd2zjed0e8psfdtd0daafwwr002" timestamp="1550619301"&gt;1174&lt;/key&gt;&lt;/foreign-keys&gt;&lt;ref-type name="Journal Article"&gt;17&lt;/ref-type&gt;&lt;contributors&gt;&lt;authors&gt;&lt;author&gt;Wang, Miaoyan&lt;/author&gt;&lt;author&gt;Roux, Fabrice&lt;/author&gt;&lt;author&gt;Bartoli, Claudia&lt;/author&gt;&lt;author&gt;Huard-Chauveau, Carine&lt;/author&gt;&lt;author&gt;Meyer, Christopher&lt;/author&gt;&lt;author&gt;Lee, Hana&lt;/author&gt;&lt;author&gt;Roby, Dominique&lt;/author&gt;&lt;author&gt;McPeek, Mary Sara&lt;/author&gt;&lt;author&gt;Bergelson, Joy&lt;/author&gt;&lt;/authors&gt;&lt;/contributors&gt;&lt;titles&gt;&lt;title&gt;Two-way mixed-effects methods for joint association analysis using both host and pathogen genomes&lt;/title&gt;&lt;secondary-title&gt;Proceedings of the National Academy of Sciences&lt;/secondary-title&gt;&lt;/titles&gt;&lt;periodical&gt;&lt;full-title&gt;Proceedings of the National Academy of Sciences&lt;/full-title&gt;&lt;/periodical&gt;&lt;pages&gt;E5440-E5449&lt;/pages&gt;&lt;volume&gt;115&lt;/volume&gt;&lt;number&gt;24&lt;/number&gt;&lt;dates&gt;&lt;year&gt;2018&lt;/year&gt;&lt;/dates&gt;&lt;isbn&gt;0027-8424&lt;/isbn&gt;&lt;urls&gt;&lt;/urls&gt;&lt;/record&gt;&lt;/Cite&gt;&lt;/EndNote&gt;</w:instrText>
      </w:r>
      <w:r w:rsidR="001F7B6F">
        <w:rPr>
          <w:rFonts w:cstheme="minorHAnsi"/>
        </w:rPr>
        <w:fldChar w:fldCharType="separate"/>
      </w:r>
      <w:r w:rsidR="001F7B6F">
        <w:rPr>
          <w:rFonts w:cstheme="minorHAnsi"/>
          <w:noProof/>
        </w:rPr>
        <w:t>(Wang, Roux et al. 2018)</w:t>
      </w:r>
      <w:r w:rsidR="001F7B6F">
        <w:rPr>
          <w:rFonts w:cstheme="minorHAnsi"/>
        </w:rPr>
        <w:fldChar w:fldCharType="end"/>
      </w:r>
      <w:r w:rsidR="005C79A7">
        <w:rPr>
          <w:rFonts w:cstheme="minorHAnsi"/>
        </w:rPr>
        <w:t>.</w:t>
      </w:r>
      <w:r w:rsidR="00986500">
        <w:rPr>
          <w:rFonts w:cstheme="minorHAnsi"/>
        </w:rPr>
        <w:t xml:space="preserve"> </w:t>
      </w:r>
    </w:p>
    <w:p w14:paraId="644E4B3D" w14:textId="4ADA864A" w:rsidR="001B4E15" w:rsidRPr="00530D8B" w:rsidRDefault="001B4E15" w:rsidP="00530D8B">
      <w:pPr>
        <w:spacing w:line="480" w:lineRule="auto"/>
        <w:rPr>
          <w:rFonts w:cstheme="minorHAnsi"/>
          <w:b/>
        </w:rPr>
      </w:pPr>
      <w:commentRangeStart w:id="38"/>
      <w:commentRangeStart w:id="39"/>
      <w:ins w:id="40" w:author="Daniel James Kliebenstein" w:date="2019-03-04T16:35:00Z">
        <w:r>
          <w:rPr>
            <w:rFonts w:cstheme="minorHAnsi"/>
            <w:b/>
          </w:rPr>
          <w:t>Polygenic modules</w:t>
        </w:r>
      </w:ins>
      <w:commentRangeEnd w:id="38"/>
      <w:ins w:id="41" w:author="Daniel James Kliebenstein" w:date="2019-03-04T16:51:00Z">
        <w:r w:rsidR="006169EE">
          <w:rPr>
            <w:rStyle w:val="CommentReference"/>
          </w:rPr>
          <w:commentReference w:id="38"/>
        </w:r>
      </w:ins>
      <w:r w:rsidR="007D4071">
        <w:rPr>
          <w:rFonts w:cstheme="minorHAnsi"/>
          <w:b/>
        </w:rPr>
        <w:t xml:space="preserve"> </w:t>
      </w:r>
      <w:commentRangeEnd w:id="39"/>
      <w:r w:rsidR="00A144FB">
        <w:rPr>
          <w:rStyle w:val="CommentReference"/>
        </w:rPr>
        <w:commentReference w:id="39"/>
      </w:r>
      <w:r w:rsidR="00A144FB">
        <w:rPr>
          <w:rFonts w:cstheme="minorHAnsi"/>
          <w:b/>
        </w:rPr>
        <w:t xml:space="preserve">in cross-species eQTL </w:t>
      </w:r>
    </w:p>
    <w:p w14:paraId="1FE1B01A" w14:textId="1A9645D6" w:rsidR="00A144FB" w:rsidRDefault="005C79A7" w:rsidP="00A144FB">
      <w:pPr>
        <w:spacing w:line="480" w:lineRule="auto"/>
        <w:ind w:firstLine="360"/>
        <w:rPr>
          <w:rFonts w:cstheme="minorHAnsi"/>
        </w:rPr>
      </w:pPr>
      <w:r>
        <w:rPr>
          <w:rFonts w:cstheme="minorHAnsi"/>
        </w:rPr>
        <w:t xml:space="preserve">Individual genes in </w:t>
      </w:r>
      <w:r w:rsidR="00A144FB">
        <w:rPr>
          <w:rFonts w:cstheme="minorHAnsi"/>
        </w:rPr>
        <w:t>the host</w:t>
      </w:r>
      <w:r>
        <w:rPr>
          <w:rFonts w:cstheme="minorHAnsi"/>
        </w:rPr>
        <w:t xml:space="preserve"> displayed a polygenic basis of expression modulation from many significant transcript-SNP associations. </w:t>
      </w:r>
      <w:r w:rsidR="001F0497">
        <w:rPr>
          <w:rFonts w:cstheme="minorHAnsi"/>
        </w:rPr>
        <w:t>This contrasts</w:t>
      </w:r>
      <w:r w:rsidR="001F0497">
        <w:rPr>
          <w:rFonts w:cstheme="minorHAnsi"/>
        </w:rPr>
        <w:t xml:space="preserve"> with</w:t>
      </w:r>
      <w:r w:rsidR="001F0497">
        <w:rPr>
          <w:rFonts w:cstheme="minorHAnsi"/>
        </w:rPr>
        <w:t xml:space="preserve"> previous studies in which each host expression profile was explained by only a single major-effect pathogen locus</w:t>
      </w:r>
      <w:r w:rsidR="001F0497">
        <w:rPr>
          <w:rFonts w:cstheme="minorHAnsi"/>
        </w:rPr>
        <w:t xml:space="preserve"> {Guo 2017}. </w:t>
      </w:r>
      <w:r w:rsidR="00A144FB">
        <w:rPr>
          <w:rFonts w:cstheme="minorHAnsi"/>
        </w:rPr>
        <w:t xml:space="preserve">This suggests that the modulation of host genes by pathogen genetics </w:t>
      </w:r>
      <w:r w:rsidR="005903B0">
        <w:rPr>
          <w:rFonts w:cstheme="minorHAnsi"/>
        </w:rPr>
        <w:t xml:space="preserve">are robust to variation or silencing of individual pathogen genes. </w:t>
      </w:r>
    </w:p>
    <w:p w14:paraId="277C35E8" w14:textId="598F9D38" w:rsidR="000533C6" w:rsidRDefault="00A144FB" w:rsidP="00A144FB">
      <w:pPr>
        <w:spacing w:line="480" w:lineRule="auto"/>
        <w:ind w:firstLine="360"/>
        <w:rPr>
          <w:rFonts w:cstheme="minorHAnsi"/>
        </w:rPr>
      </w:pPr>
      <w:r>
        <w:rPr>
          <w:rFonts w:cstheme="minorHAnsi"/>
        </w:rPr>
        <w:t xml:space="preserve">Further, many pathogen eQTL hotspots targeted several genes with each host network. Previous studies also </w:t>
      </w:r>
      <w:r w:rsidR="001C7116">
        <w:rPr>
          <w:rFonts w:cstheme="minorHAnsi"/>
        </w:rPr>
        <w:t xml:space="preserve">identified multiple targets within a host network per each pathogen eQTL {Wu 2015}. </w:t>
      </w:r>
      <w:r>
        <w:rPr>
          <w:rFonts w:cstheme="minorHAnsi"/>
        </w:rPr>
        <w:t xml:space="preserve">This suggests that the modulating effects of pathogen genetics on the host networks are robust to mutations and deletions of individual host genes. </w:t>
      </w:r>
    </w:p>
    <w:p w14:paraId="6BDD11E6" w14:textId="77777777" w:rsidR="00973F40" w:rsidRDefault="00973F40" w:rsidP="00973F40">
      <w:pPr>
        <w:spacing w:line="480" w:lineRule="auto"/>
        <w:ind w:firstLine="360"/>
        <w:rPr>
          <w:rFonts w:cstheme="minorHAnsi"/>
        </w:rPr>
      </w:pPr>
      <w:r>
        <w:rPr>
          <w:rFonts w:cstheme="minorHAnsi"/>
        </w:rPr>
        <w:t xml:space="preserve">This gives us an overarching pattern of polygenic and pleiotropic genetic regulation, as both the host and pathogen appear to draw from extensive genetic variation to determine disease outcomes. </w:t>
      </w:r>
    </w:p>
    <w:p w14:paraId="3CA0FA18" w14:textId="1B048D62" w:rsidR="005903B0" w:rsidRDefault="00065A08" w:rsidP="00973F40">
      <w:pPr>
        <w:spacing w:line="480" w:lineRule="auto"/>
        <w:ind w:firstLine="360"/>
        <w:rPr>
          <w:rFonts w:cstheme="minorHAnsi"/>
        </w:rPr>
      </w:pPr>
      <w:r>
        <w:rPr>
          <w:rFonts w:cstheme="minorHAnsi"/>
        </w:rPr>
        <w:t>In effect, we see polygenicity of host expression regulation by the pathogen at the gene level, and at the network level</w:t>
      </w:r>
      <w:r w:rsidR="005903B0">
        <w:rPr>
          <w:rFonts w:cstheme="minorHAnsi"/>
        </w:rPr>
        <w:t xml:space="preserve">, suggesting robustness in these connections in the face of changes to the pathogen or host genetics. </w:t>
      </w:r>
    </w:p>
    <w:p w14:paraId="69556C36" w14:textId="72832652" w:rsidR="00C67343" w:rsidRDefault="00C67343" w:rsidP="00031EA7">
      <w:pPr>
        <w:spacing w:line="480" w:lineRule="auto"/>
        <w:rPr>
          <w:rFonts w:cstheme="minorHAnsi"/>
          <w:b/>
        </w:rPr>
      </w:pPr>
      <w:commentRangeStart w:id="42"/>
      <w:r>
        <w:rPr>
          <w:rFonts w:cstheme="minorHAnsi"/>
          <w:b/>
        </w:rPr>
        <w:t xml:space="preserve">Detection of </w:t>
      </w:r>
      <w:r w:rsidR="00684B6A">
        <w:rPr>
          <w:rFonts w:cstheme="minorHAnsi"/>
          <w:b/>
        </w:rPr>
        <w:t xml:space="preserve">known </w:t>
      </w:r>
      <w:r>
        <w:rPr>
          <w:rFonts w:cstheme="minorHAnsi"/>
          <w:b/>
        </w:rPr>
        <w:t>pathogenicity genes and novel loci</w:t>
      </w:r>
      <w:commentRangeEnd w:id="42"/>
      <w:r w:rsidR="006169EE">
        <w:rPr>
          <w:rStyle w:val="CommentReference"/>
        </w:rPr>
        <w:commentReference w:id="42"/>
      </w:r>
    </w:p>
    <w:p w14:paraId="203D4C2F" w14:textId="7E24E214" w:rsidR="00F0412C" w:rsidRDefault="00F0412C" w:rsidP="00867254">
      <w:pPr>
        <w:spacing w:line="480" w:lineRule="auto"/>
        <w:ind w:firstLine="360"/>
        <w:rPr>
          <w:rFonts w:cstheme="minorHAnsi"/>
        </w:rPr>
      </w:pPr>
      <w:r>
        <w:rPr>
          <w:rFonts w:cstheme="minorHAnsi"/>
        </w:rPr>
        <w:t xml:space="preserve">The detected eQTL hotspots often showed strong links to </w:t>
      </w:r>
      <w:r w:rsidR="00097541">
        <w:rPr>
          <w:rFonts w:cstheme="minorHAnsi"/>
        </w:rPr>
        <w:t>co-expression networks and showed signs of functional enrichment in their sets of genetic targets. T</w:t>
      </w:r>
      <w:r w:rsidR="009635E6">
        <w:rPr>
          <w:rFonts w:cstheme="minorHAnsi"/>
        </w:rPr>
        <w:t>his points toward</w:t>
      </w:r>
      <w:r w:rsidR="00097541">
        <w:rPr>
          <w:rFonts w:cstheme="minorHAnsi"/>
        </w:rPr>
        <w:t xml:space="preserve"> specificity in the targets of each eQTL, </w:t>
      </w:r>
      <w:r w:rsidR="009635E6">
        <w:rPr>
          <w:rFonts w:cstheme="minorHAnsi"/>
        </w:rPr>
        <w:t xml:space="preserve">and specificity in the responses to this expression modulation. </w:t>
      </w:r>
    </w:p>
    <w:p w14:paraId="2A191D33" w14:textId="019A8718" w:rsidR="00EE1B68" w:rsidRDefault="00EE1B68" w:rsidP="00867254">
      <w:pPr>
        <w:spacing w:line="480" w:lineRule="auto"/>
        <w:ind w:firstLine="360"/>
        <w:rPr>
          <w:rFonts w:cstheme="minorHAnsi"/>
        </w:rPr>
      </w:pPr>
      <w:r>
        <w:rPr>
          <w:rFonts w:cstheme="minorHAnsi"/>
        </w:rPr>
        <w:lastRenderedPageBreak/>
        <w:t>The</w:t>
      </w:r>
      <w:r w:rsidRPr="00E47ED5">
        <w:rPr>
          <w:rFonts w:cstheme="minorHAnsi"/>
        </w:rPr>
        <w:t xml:space="preserve"> 13 </w:t>
      </w:r>
      <w:r w:rsidRPr="00E47ED5">
        <w:rPr>
          <w:rFonts w:cstheme="minorHAnsi"/>
          <w:i/>
        </w:rPr>
        <w:t>B. cinerea</w:t>
      </w:r>
      <w:r w:rsidRPr="00E47ED5">
        <w:rPr>
          <w:rFonts w:cstheme="minorHAnsi"/>
        </w:rPr>
        <w:t xml:space="preserve"> hot</w:t>
      </w:r>
      <w:r>
        <w:rPr>
          <w:rFonts w:cstheme="minorHAnsi"/>
        </w:rPr>
        <w:t>spot</w:t>
      </w:r>
      <w:r w:rsidRPr="00E47ED5">
        <w:rPr>
          <w:rFonts w:cstheme="minorHAnsi"/>
        </w:rPr>
        <w:t>s</w:t>
      </w:r>
      <w:r>
        <w:rPr>
          <w:rFonts w:cstheme="minorHAnsi"/>
        </w:rPr>
        <w:t xml:space="preserve"> were annotated to 7 gene functions</w:t>
      </w:r>
      <w:r w:rsidRPr="00E47ED5">
        <w:rPr>
          <w:rFonts w:cstheme="minorHAnsi"/>
        </w:rPr>
        <w:t xml:space="preserve">, 4 </w:t>
      </w:r>
      <w:r>
        <w:rPr>
          <w:rFonts w:cstheme="minorHAnsi"/>
        </w:rPr>
        <w:t>of which were enzymes</w:t>
      </w:r>
      <w:r w:rsidRPr="00E47ED5">
        <w:rPr>
          <w:rFonts w:cstheme="minorHAnsi"/>
        </w:rPr>
        <w:t xml:space="preserve"> (Table N1). Further, the targets of these hot</w:t>
      </w:r>
      <w:r>
        <w:rPr>
          <w:rFonts w:cstheme="minorHAnsi"/>
        </w:rPr>
        <w:t>spot</w:t>
      </w:r>
      <w:r w:rsidRPr="00E47ED5">
        <w:rPr>
          <w:rFonts w:cstheme="minorHAnsi"/>
        </w:rPr>
        <w:t>s are often enzymes</w:t>
      </w:r>
      <w:r>
        <w:rPr>
          <w:rFonts w:cstheme="minorHAnsi"/>
        </w:rPr>
        <w:t xml:space="preserve">, suggesting a major role of </w:t>
      </w:r>
      <w:r>
        <w:rPr>
          <w:rFonts w:cstheme="minorHAnsi"/>
          <w:i/>
        </w:rPr>
        <w:t>B. cinerea</w:t>
      </w:r>
      <w:r>
        <w:rPr>
          <w:rFonts w:cstheme="minorHAnsi"/>
        </w:rPr>
        <w:t xml:space="preserve"> metabolic shifts as the fungal infection progresses </w:t>
      </w:r>
      <w:r>
        <w:rPr>
          <w:rFonts w:cstheme="minorHAnsi"/>
          <w:i/>
        </w:rPr>
        <w:t>in planta</w:t>
      </w:r>
      <w:r w:rsidRPr="00E47ED5">
        <w:rPr>
          <w:rFonts w:cstheme="minorHAnsi"/>
        </w:rPr>
        <w:t xml:space="preserve"> (Table N2). These hot</w:t>
      </w:r>
      <w:r>
        <w:rPr>
          <w:rFonts w:cstheme="minorHAnsi"/>
        </w:rPr>
        <w:t>spot</w:t>
      </w:r>
      <w:r w:rsidRPr="00E47ED5">
        <w:rPr>
          <w:rFonts w:cstheme="minorHAnsi"/>
        </w:rPr>
        <w:t xml:space="preserve"> enzymes may alter major branches of the </w:t>
      </w:r>
      <w:r w:rsidRPr="00E47ED5">
        <w:rPr>
          <w:rFonts w:cstheme="minorHAnsi"/>
          <w:i/>
        </w:rPr>
        <w:t xml:space="preserve">B. cinerea </w:t>
      </w:r>
      <w:r w:rsidRPr="00E47ED5">
        <w:rPr>
          <w:rFonts w:cstheme="minorHAnsi"/>
        </w:rPr>
        <w:t xml:space="preserve">metabolic pathways active during the infection of </w:t>
      </w:r>
      <w:r w:rsidRPr="00E47ED5">
        <w:rPr>
          <w:rFonts w:cstheme="minorHAnsi"/>
          <w:i/>
        </w:rPr>
        <w:t>A. thaliana</w:t>
      </w:r>
      <w:r w:rsidRPr="00E47ED5">
        <w:rPr>
          <w:rFonts w:cstheme="minorHAnsi"/>
        </w:rPr>
        <w:t>.</w:t>
      </w:r>
    </w:p>
    <w:p w14:paraId="23EA53A4" w14:textId="3D9289D6" w:rsidR="00867254" w:rsidRPr="00E47ED5" w:rsidRDefault="00867254" w:rsidP="00867254">
      <w:pPr>
        <w:spacing w:line="480" w:lineRule="auto"/>
        <w:ind w:firstLine="360"/>
        <w:rPr>
          <w:rFonts w:cstheme="minorHAnsi"/>
        </w:rPr>
      </w:pPr>
      <w:r w:rsidRPr="00E47ED5">
        <w:rPr>
          <w:rFonts w:cstheme="minorHAnsi"/>
        </w:rPr>
        <w:t>The 12</w:t>
      </w:r>
      <w:r w:rsidRPr="00E47ED5">
        <w:rPr>
          <w:rFonts w:cstheme="minorHAnsi"/>
          <w:i/>
        </w:rPr>
        <w:t xml:space="preserve"> A. thaliana </w:t>
      </w:r>
      <w:r w:rsidRPr="00E47ED5">
        <w:rPr>
          <w:rFonts w:cstheme="minorHAnsi"/>
        </w:rPr>
        <w:t>hot</w:t>
      </w:r>
      <w:r>
        <w:rPr>
          <w:rFonts w:cstheme="minorHAnsi"/>
        </w:rPr>
        <w:t>spot</w:t>
      </w:r>
      <w:r w:rsidRPr="00E47ED5">
        <w:rPr>
          <w:rFonts w:cstheme="minorHAnsi"/>
        </w:rPr>
        <w:t xml:space="preserve">s were annotated to 11 gene functions (Table N1). Among these, </w:t>
      </w:r>
      <w:r w:rsidR="00EE1B68">
        <w:rPr>
          <w:rFonts w:cstheme="minorHAnsi"/>
        </w:rPr>
        <w:t>four</w:t>
      </w:r>
      <w:r w:rsidRPr="00E47ED5">
        <w:rPr>
          <w:rFonts w:cstheme="minorHAnsi"/>
        </w:rPr>
        <w:t xml:space="preserve"> </w:t>
      </w:r>
      <w:r>
        <w:rPr>
          <w:rFonts w:cstheme="minorHAnsi"/>
        </w:rPr>
        <w:t xml:space="preserve">are </w:t>
      </w:r>
      <w:r w:rsidRPr="00E47ED5">
        <w:rPr>
          <w:rFonts w:cstheme="minorHAnsi"/>
        </w:rPr>
        <w:t xml:space="preserve">enzymatic. These </w:t>
      </w:r>
      <w:r w:rsidRPr="00E47ED5">
        <w:rPr>
          <w:rFonts w:cstheme="minorHAnsi"/>
          <w:i/>
        </w:rPr>
        <w:t xml:space="preserve">B. cinerea </w:t>
      </w:r>
      <w:r w:rsidRPr="00E47ED5">
        <w:rPr>
          <w:rFonts w:cstheme="minorHAnsi"/>
        </w:rPr>
        <w:t>enzymes may alter pathogen metabolism to elicit host responses, detected here as transcriptional regulation. Alternately, a more direct effect is possible if any of these enzymes are secreted, and function in the digestion of host polysaccharides or other metabolites.</w:t>
      </w:r>
      <w:r w:rsidR="00EE1B68">
        <w:rPr>
          <w:rFonts w:cstheme="minorHAnsi"/>
        </w:rPr>
        <w:t xml:space="preserve"> Further, three of the hotspots showed an overrepresentation of photosynthesis functions among their </w:t>
      </w:r>
      <w:r w:rsidR="00EE1B68" w:rsidRPr="00EE1B68">
        <w:rPr>
          <w:rFonts w:cstheme="minorHAnsi"/>
          <w:i/>
        </w:rPr>
        <w:t>A. thaliana</w:t>
      </w:r>
      <w:r w:rsidR="00EE1B68">
        <w:rPr>
          <w:rFonts w:cstheme="minorHAnsi"/>
        </w:rPr>
        <w:t xml:space="preserve"> target genes.</w:t>
      </w:r>
      <w:r w:rsidRPr="00E47ED5">
        <w:rPr>
          <w:rFonts w:cstheme="minorHAnsi"/>
        </w:rPr>
        <w:t xml:space="preserve"> </w:t>
      </w:r>
      <w:r>
        <w:rPr>
          <w:rFonts w:cstheme="minorHAnsi"/>
        </w:rPr>
        <w:t xml:space="preserve">Future studies into proteomics of </w:t>
      </w:r>
      <w:r w:rsidRPr="00684B6A">
        <w:rPr>
          <w:rFonts w:cstheme="minorHAnsi"/>
          <w:i/>
        </w:rPr>
        <w:t>B. cinerea</w:t>
      </w:r>
      <w:r>
        <w:rPr>
          <w:rFonts w:cstheme="minorHAnsi"/>
        </w:rPr>
        <w:t xml:space="preserve"> may elucidate direct vs. indirect effects of pathogen genes on host metabolism</w:t>
      </w:r>
      <w:r w:rsidR="00EE1B68">
        <w:rPr>
          <w:rFonts w:cstheme="minorHAnsi"/>
        </w:rPr>
        <w:t xml:space="preserve"> and physiology.</w:t>
      </w:r>
    </w:p>
    <w:p w14:paraId="2AF50B20" w14:textId="303F2902" w:rsidR="00E7467A" w:rsidRDefault="00436252" w:rsidP="00867254">
      <w:pPr>
        <w:spacing w:line="480" w:lineRule="auto"/>
        <w:ind w:firstLine="360"/>
        <w:rPr>
          <w:rFonts w:cstheme="minorHAnsi"/>
        </w:rPr>
      </w:pPr>
      <w:r>
        <w:rPr>
          <w:rFonts w:cstheme="minorHAnsi"/>
        </w:rPr>
        <w:t xml:space="preserve">Additional </w:t>
      </w:r>
      <w:r w:rsidRPr="00E7467A">
        <w:rPr>
          <w:rFonts w:cstheme="minorHAnsi"/>
          <w:i/>
        </w:rPr>
        <w:t xml:space="preserve">B. cinerea </w:t>
      </w:r>
      <w:r>
        <w:rPr>
          <w:rFonts w:cstheme="minorHAnsi"/>
        </w:rPr>
        <w:t>hotspots may alter the transcript</w:t>
      </w:r>
      <w:r w:rsidR="00E7467A">
        <w:rPr>
          <w:rFonts w:cstheme="minorHAnsi"/>
        </w:rPr>
        <w:t>i</w:t>
      </w:r>
      <w:r>
        <w:rPr>
          <w:rFonts w:cstheme="minorHAnsi"/>
        </w:rPr>
        <w:t xml:space="preserve">on machinery or affect the number of </w:t>
      </w:r>
      <w:r w:rsidR="00E7467A">
        <w:rPr>
          <w:rFonts w:cstheme="minorHAnsi"/>
        </w:rPr>
        <w:t xml:space="preserve">nuclei per </w:t>
      </w:r>
      <w:r w:rsidR="00E7467A" w:rsidRPr="00E47ED5">
        <w:rPr>
          <w:rFonts w:cstheme="minorHAnsi"/>
          <w:i/>
        </w:rPr>
        <w:t>B. cinerea</w:t>
      </w:r>
      <w:r w:rsidR="00E7467A" w:rsidRPr="00E47ED5">
        <w:rPr>
          <w:rFonts w:cstheme="minorHAnsi"/>
        </w:rPr>
        <w:t xml:space="preserve"> mycelial cell, potentially altering the virulence of the pathogen</w:t>
      </w:r>
      <w:r w:rsidR="00E7467A" w:rsidRPr="00E47ED5">
        <w:rPr>
          <w:rFonts w:cstheme="minorHAnsi"/>
        </w:rPr>
        <w:t xml:space="preserve"> </w:t>
      </w:r>
      <w:r w:rsidR="00867254" w:rsidRPr="00E47ED5">
        <w:rPr>
          <w:rFonts w:cstheme="minorHAnsi"/>
        </w:rPr>
        <w:t>(Bcin12g00330, Topoisomerase II-associated protein PAT1; Bcin09g06590, Helicase)</w:t>
      </w:r>
      <w:r w:rsidR="00046A9D">
        <w:rPr>
          <w:rFonts w:cstheme="minorHAnsi"/>
        </w:rPr>
        <w:t xml:space="preserve"> </w:t>
      </w:r>
      <w:r w:rsidR="00867254" w:rsidRPr="00E47ED5">
        <w:rPr>
          <w:rFonts w:cstheme="minorHAnsi"/>
        </w:rPr>
        <w:t xml:space="preserve">(Table N1). </w:t>
      </w:r>
    </w:p>
    <w:p w14:paraId="6F9781D5" w14:textId="0B38BAF0" w:rsidR="00867254" w:rsidRPr="00514140" w:rsidRDefault="00867254" w:rsidP="00867254">
      <w:pPr>
        <w:spacing w:line="480" w:lineRule="auto"/>
        <w:ind w:firstLine="360"/>
        <w:rPr>
          <w:rFonts w:cstheme="minorHAnsi"/>
        </w:rPr>
      </w:pPr>
      <w:r>
        <w:rPr>
          <w:rFonts w:cstheme="minorHAnsi"/>
        </w:rPr>
        <w:t>Some loci show clearer links to virulence, including eQTL hotspots whose expression is positively correlated with lesion size, or whose targets include members of major virulence co-expression networks, and genes with known virulence mechanisms</w:t>
      </w:r>
      <w:r w:rsidR="00973F40">
        <w:rPr>
          <w:rFonts w:cstheme="minorHAnsi"/>
        </w:rPr>
        <w:t xml:space="preserve"> (Table N1, Table N2)</w:t>
      </w:r>
      <w:r>
        <w:rPr>
          <w:rFonts w:cstheme="minorHAnsi"/>
        </w:rPr>
        <w:t xml:space="preserve">. </w:t>
      </w:r>
      <w:r w:rsidR="00336472">
        <w:rPr>
          <w:rFonts w:cstheme="minorHAnsi"/>
        </w:rPr>
        <w:t>Approximately</w:t>
      </w:r>
      <w:r>
        <w:rPr>
          <w:rFonts w:cstheme="minorHAnsi"/>
        </w:rPr>
        <w:t xml:space="preserve"> 1/3 of our hotspot loci and 1/5 of the hotspot target genes currently lack gene ontology information (Table N1, Table N2). As such, this study identifies a large number of novel virulence-associated loci within </w:t>
      </w:r>
      <w:r w:rsidRPr="00EB111C">
        <w:rPr>
          <w:rFonts w:cstheme="minorHAnsi"/>
          <w:i/>
        </w:rPr>
        <w:t>B. cinerea</w:t>
      </w:r>
      <w:r>
        <w:rPr>
          <w:rFonts w:cstheme="minorHAnsi"/>
        </w:rPr>
        <w:t xml:space="preserve">. </w:t>
      </w:r>
    </w:p>
    <w:p w14:paraId="421E5C00" w14:textId="0FAE237D" w:rsidR="00C67343" w:rsidRDefault="00720FAF" w:rsidP="00031EA7">
      <w:pPr>
        <w:spacing w:line="480" w:lineRule="auto"/>
        <w:rPr>
          <w:rFonts w:cstheme="minorHAnsi"/>
          <w:b/>
        </w:rPr>
      </w:pPr>
      <w:commentRangeStart w:id="43"/>
      <w:r>
        <w:rPr>
          <w:rFonts w:cstheme="minorHAnsi"/>
          <w:b/>
        </w:rPr>
        <w:t>Drawing connections from genome to phenotype</w:t>
      </w:r>
      <w:commentRangeEnd w:id="43"/>
      <w:r w:rsidR="009635E6">
        <w:rPr>
          <w:rStyle w:val="CommentReference"/>
        </w:rPr>
        <w:commentReference w:id="43"/>
      </w:r>
    </w:p>
    <w:p w14:paraId="51AE8236" w14:textId="15D4A6D9" w:rsidR="00514140" w:rsidRDefault="00514140" w:rsidP="00514140">
      <w:pPr>
        <w:spacing w:line="480" w:lineRule="auto"/>
        <w:ind w:firstLine="360"/>
        <w:rPr>
          <w:rFonts w:cstheme="minorHAnsi"/>
        </w:rPr>
      </w:pPr>
      <w:r w:rsidRPr="0035605C">
        <w:rPr>
          <w:rFonts w:cstheme="minorHAnsi"/>
        </w:rPr>
        <w:t xml:space="preserve">Previous work in the </w:t>
      </w:r>
      <w:r w:rsidRPr="00AE61F4">
        <w:rPr>
          <w:rFonts w:cstheme="minorHAnsi"/>
          <w:i/>
        </w:rPr>
        <w:t>B. cinerea</w:t>
      </w:r>
      <w:r w:rsidRPr="0035605C">
        <w:rPr>
          <w:rFonts w:cstheme="minorHAnsi"/>
        </w:rPr>
        <w:t xml:space="preserve"> – </w:t>
      </w:r>
      <w:r w:rsidRPr="00AE61F4">
        <w:rPr>
          <w:rFonts w:cstheme="minorHAnsi"/>
          <w:i/>
        </w:rPr>
        <w:t xml:space="preserve">A. thaliana </w:t>
      </w:r>
      <w:r w:rsidRPr="0035605C">
        <w:rPr>
          <w:rFonts w:cstheme="minorHAnsi"/>
        </w:rPr>
        <w:t xml:space="preserve">pathosystem established connections between host polymorphisms and lesion growth, between gene expression and lesion size, and between </w:t>
      </w:r>
      <w:r w:rsidRPr="0035605C">
        <w:rPr>
          <w:rFonts w:cstheme="minorHAnsi"/>
        </w:rPr>
        <w:lastRenderedPageBreak/>
        <w:t xml:space="preserve">transcriptomes of the host and pathogen </w:t>
      </w:r>
      <w:r>
        <w:rPr>
          <w:rFonts w:cstheme="minorHAnsi"/>
        </w:rPr>
        <w:fldChar w:fldCharType="begin">
          <w:fldData xml:space="preserve">PEVuZE5vdGU+PENpdGU+PEF1dGhvcj5Db3J3aW48L0F1dGhvcj48WWVhcj4yMDE2PC9ZZWFyPjxS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</w:fldData>
        </w:fldChar>
      </w:r>
      <w:r>
        <w:rPr>
          <w:rFonts w:cstheme="minorHAnsi"/>
        </w:rPr>
        <w:instrText xml:space="preserve"> ADDIN EN.CITE </w:instrText>
      </w:r>
      <w:r>
        <w:rPr>
          <w:rFonts w:cstheme="minorHAnsi"/>
        </w:rPr>
        <w:fldChar w:fldCharType="begin">
          <w:fldData xml:space="preserve">PEVuZE5vdGU+PENpdGU+PEF1dGhvcj5Db3J3aW48L0F1dGhvcj48WWVhcj4yMDE2PC9ZZWFyPjxS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</w:fldData>
        </w:fldChar>
      </w:r>
      <w:r>
        <w:rPr>
          <w:rFonts w:cstheme="minorHAnsi"/>
        </w:rPr>
        <w:instrText xml:space="preserve"> ADDIN EN.CITE.DATA </w:instrText>
      </w:r>
      <w:r>
        <w:rPr>
          <w:rFonts w:cstheme="minorHAnsi"/>
        </w:rPr>
      </w:r>
      <w:r>
        <w:rPr>
          <w:rFonts w:cstheme="minorHAnsi"/>
        </w:rPr>
        <w:fldChar w:fldCharType="end"/>
      </w:r>
      <w:r>
        <w:rPr>
          <w:rFonts w:cstheme="minorHAnsi"/>
        </w:rPr>
      </w:r>
      <w:r>
        <w:rPr>
          <w:rFonts w:cstheme="minorHAnsi"/>
        </w:rPr>
        <w:fldChar w:fldCharType="separate"/>
      </w:r>
      <w:r>
        <w:rPr>
          <w:rFonts w:cstheme="minorHAnsi"/>
          <w:noProof/>
        </w:rPr>
        <w:t>(Corwin, Subedy et al. 2016, Zhang, Corwin et al. 2017, Fordyce, Soltis et al. 2018, Zhang, Corwin et al. 2018)</w:t>
      </w:r>
      <w:r>
        <w:rPr>
          <w:rFonts w:cstheme="minorHAnsi"/>
        </w:rPr>
        <w:fldChar w:fldCharType="end"/>
      </w:r>
      <w:r w:rsidRPr="0035605C">
        <w:rPr>
          <w:rFonts w:cstheme="minorHAnsi"/>
        </w:rPr>
        <w:t>.</w:t>
      </w:r>
      <w:r>
        <w:rPr>
          <w:rFonts w:cstheme="minorHAnsi"/>
        </w:rPr>
        <w:t xml:space="preserve"> </w:t>
      </w:r>
      <w:r w:rsidRPr="0035605C">
        <w:rPr>
          <w:rFonts w:cstheme="minorHAnsi"/>
        </w:rPr>
        <w:t>To begin establishing causal inference from genome to</w:t>
      </w:r>
      <w:r>
        <w:rPr>
          <w:rFonts w:cstheme="minorHAnsi"/>
        </w:rPr>
        <w:t xml:space="preserve"> transcriptome to</w:t>
      </w:r>
      <w:r w:rsidRPr="0035605C">
        <w:rPr>
          <w:rFonts w:cstheme="minorHAnsi"/>
        </w:rPr>
        <w:t xml:space="preserve"> phenotype, the results of this work fill the gap of connecting genetic variation in the pathogen to expression changes in the interacting transcriptomes. </w:t>
      </w:r>
      <w:r>
        <w:rPr>
          <w:rFonts w:cstheme="minorHAnsi"/>
        </w:rPr>
        <w:t>This work builds our functional knowledge of cross-kingdom communication between host and pathogen.</w:t>
      </w:r>
    </w:p>
    <w:p w14:paraId="1A117D2B" w14:textId="7021DD3D" w:rsidR="009635E6" w:rsidRDefault="009635E6" w:rsidP="009635E6">
      <w:pPr>
        <w:spacing w:line="480" w:lineRule="auto"/>
        <w:ind w:firstLine="360"/>
        <w:rPr>
          <w:rFonts w:cstheme="minorHAnsi"/>
        </w:rPr>
      </w:pPr>
      <w:r>
        <w:rPr>
          <w:rFonts w:cstheme="minorHAnsi"/>
        </w:rPr>
        <w:t xml:space="preserve">This work provides some directionality in interspecific genetic interactions, as we detect pathogen loci modulating host and pathogen gene expression. However, future validation work will be required to further understand the directionality and mechanism of this crosstalk. For pathogen eQTL affecting host networks, mutants in the eQTL and the host target genes could elucidate whether the pathogen is specifically targeting host networks, or whether the host is sensing and countering the pathogen attack in response to </w:t>
      </w:r>
      <w:proofErr w:type="gramStart"/>
      <w:r>
        <w:rPr>
          <w:rFonts w:cstheme="minorHAnsi"/>
        </w:rPr>
        <w:t>particular signals</w:t>
      </w:r>
      <w:proofErr w:type="gramEnd"/>
      <w:r>
        <w:rPr>
          <w:rFonts w:cstheme="minorHAnsi"/>
        </w:rPr>
        <w:t xml:space="preserve">. </w:t>
      </w:r>
    </w:p>
    <w:p w14:paraId="0065715C" w14:textId="02B8901F" w:rsidR="00514140" w:rsidRDefault="00514140" w:rsidP="00031EA7">
      <w:pPr>
        <w:spacing w:line="480" w:lineRule="auto"/>
        <w:rPr>
          <w:rFonts w:cstheme="minorHAnsi"/>
          <w:b/>
        </w:rPr>
      </w:pPr>
      <w:r>
        <w:rPr>
          <w:rFonts w:cstheme="minorHAnsi"/>
          <w:b/>
        </w:rPr>
        <w:t>Conclusion</w:t>
      </w:r>
    </w:p>
    <w:p w14:paraId="7D7DB65F" w14:textId="18E1A8C6" w:rsidR="00A20C1B" w:rsidRDefault="00720FAF" w:rsidP="00FA464C">
      <w:pPr>
        <w:spacing w:line="480" w:lineRule="auto"/>
        <w:ind w:firstLine="720"/>
      </w:pPr>
      <w:r>
        <w:t xml:space="preserve">This study, to our knowledge, </w:t>
      </w:r>
      <w:r w:rsidR="00FA464C">
        <w:t xml:space="preserve">is one of the first to conduct a genome-wide mapping of loci controlling variation in the transcriptomes of both the host and the pathogen. This showed a preponderance of </w:t>
      </w:r>
      <w:r w:rsidR="00FA464C" w:rsidRPr="00FB329B">
        <w:rPr>
          <w:i/>
        </w:rPr>
        <w:t>trans</w:t>
      </w:r>
      <w:r w:rsidR="00FA464C">
        <w:t>-acting polymorphisms with predominantly moderate to small effects suggesting that a polygenic architecture underlies the transcriptome variation</w:t>
      </w:r>
      <w:r w:rsidR="009F105D">
        <w:t>,</w:t>
      </w:r>
      <w:r w:rsidR="00FA464C">
        <w:t xml:space="preserve"> </w:t>
      </w:r>
      <w:proofErr w:type="gramStart"/>
      <w:r w:rsidR="00FA464C">
        <w:t>similar to</w:t>
      </w:r>
      <w:proofErr w:type="gramEnd"/>
      <w:r w:rsidR="00FA464C">
        <w:t xml:space="preserve"> the virulence interaction. Using previously defined transcriptome modules showed that there may be a modular structure to these effects</w:t>
      </w:r>
      <w:r w:rsidR="009F105D">
        <w:t>,</w:t>
      </w:r>
      <w:r w:rsidR="00FA464C">
        <w:t xml:space="preserve"> with specific </w:t>
      </w:r>
      <w:r w:rsidR="0016138F">
        <w:t xml:space="preserve">pathogen </w:t>
      </w:r>
      <w:r w:rsidR="00FA464C">
        <w:t>SNPs linking to specific modules</w:t>
      </w:r>
      <w:r w:rsidR="0016138F">
        <w:t xml:space="preserve"> in either the host or the pathogen</w:t>
      </w:r>
      <w:r w:rsidR="00FA464C">
        <w:t>.</w:t>
      </w:r>
      <w:r w:rsidR="0016138F">
        <w:t xml:space="preserve"> These SNPs identify key candidate genes that may be modulating the host-pathogen interaction and future studies will need to assess if this is the case and how these cross-species regulatory interactions are being mediated.</w:t>
      </w:r>
      <w:r w:rsidR="00FA464C">
        <w:t xml:space="preserve"> </w:t>
      </w:r>
    </w:p>
    <w:p w14:paraId="241460E4" w14:textId="77777777" w:rsidR="009F105D" w:rsidRPr="00A20C1B" w:rsidRDefault="009F105D" w:rsidP="00FA464C">
      <w:pPr>
        <w:spacing w:line="480" w:lineRule="auto"/>
        <w:ind w:firstLine="720"/>
      </w:pPr>
    </w:p>
    <w:bookmarkEnd w:id="36"/>
    <w:p w14:paraId="642D3715" w14:textId="3A1E0B68" w:rsidR="009011CD" w:rsidRPr="0035605C" w:rsidRDefault="009011CD" w:rsidP="000A3A44">
      <w:pPr>
        <w:spacing w:line="480" w:lineRule="auto"/>
        <w:rPr>
          <w:rFonts w:cstheme="minorHAnsi"/>
          <w:b/>
        </w:rPr>
      </w:pPr>
      <w:r w:rsidRPr="0035605C">
        <w:rPr>
          <w:rFonts w:cstheme="minorHAnsi"/>
          <w:b/>
        </w:rPr>
        <w:t>METHODS</w:t>
      </w:r>
    </w:p>
    <w:p w14:paraId="1CCC4528" w14:textId="76BB30DE" w:rsidR="004441A8" w:rsidRPr="0035605C" w:rsidRDefault="00B87592" w:rsidP="004441A8">
      <w:pPr>
        <w:spacing w:line="480" w:lineRule="auto"/>
        <w:rPr>
          <w:rFonts w:cstheme="minorHAnsi"/>
          <w:b/>
        </w:rPr>
      </w:pPr>
      <w:r w:rsidRPr="0035605C">
        <w:rPr>
          <w:rFonts w:cstheme="minorHAnsi"/>
          <w:b/>
        </w:rPr>
        <w:lastRenderedPageBreak/>
        <w:t>Experimental design</w:t>
      </w:r>
    </w:p>
    <w:p w14:paraId="0515EF9F" w14:textId="5325891E" w:rsidR="004441A8" w:rsidRPr="0035605C" w:rsidRDefault="004441A8" w:rsidP="00B87592">
      <w:pPr>
        <w:spacing w:line="480" w:lineRule="auto"/>
        <w:ind w:firstLine="720"/>
        <w:rPr>
          <w:rFonts w:cstheme="minorHAnsi"/>
        </w:rPr>
      </w:pPr>
      <w:r w:rsidRPr="0035605C">
        <w:rPr>
          <w:rFonts w:cstheme="minorHAnsi"/>
        </w:rPr>
        <w:t xml:space="preserve">We used a previously described collection of </w:t>
      </w:r>
      <w:r w:rsidRPr="0035605C">
        <w:rPr>
          <w:rFonts w:cstheme="minorHAnsi"/>
          <w:i/>
        </w:rPr>
        <w:t>B. cinerea</w:t>
      </w:r>
      <w:r w:rsidR="00700561" w:rsidRPr="0035605C">
        <w:rPr>
          <w:rFonts w:cstheme="minorHAnsi"/>
          <w:i/>
        </w:rPr>
        <w:t xml:space="preserve"> </w:t>
      </w:r>
      <w:r w:rsidR="00700561" w:rsidRPr="0035605C">
        <w:rPr>
          <w:rFonts w:cstheme="minorHAnsi"/>
        </w:rPr>
        <w:t>genotypes</w:t>
      </w:r>
      <w:r w:rsidRPr="0035605C">
        <w:rPr>
          <w:rFonts w:cstheme="minorHAnsi"/>
        </w:rPr>
        <w:t xml:space="preserve"> that were </w:t>
      </w:r>
      <w:r w:rsidR="00700561" w:rsidRPr="0035605C">
        <w:rPr>
          <w:rFonts w:cstheme="minorHAnsi"/>
        </w:rPr>
        <w:t xml:space="preserve">isolated </w:t>
      </w:r>
      <w:r w:rsidRPr="0035605C">
        <w:rPr>
          <w:rFonts w:cstheme="minorHAnsi"/>
        </w:rPr>
        <w:t xml:space="preserve">as single spores from natural infections of fruit and vegetable tissues collected in California and internationally </w:t>
      </w:r>
      <w:r w:rsidR="00DF42C5" w:rsidRPr="0035605C">
        <w:rPr>
          <w:rFonts w:cstheme="minorHAnsi"/>
        </w:rPr>
        <w:fldChar w:fldCharType="begin">
          <w:fldData xml:space="preserve">PEVuZE5vdGU+PENpdGU+PEF1dGhvcj5BdHdlbGw8L0F1dGhvcj48WWVhcj4yMDE1PC9ZZWFyPjxS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</w:fldData>
        </w:fldChar>
      </w:r>
      <w:r w:rsidR="0039103B" w:rsidRPr="0035605C">
        <w:rPr>
          <w:rFonts w:cstheme="minorHAnsi"/>
        </w:rPr>
        <w:instrText xml:space="preserve"> ADDIN EN.CITE </w:instrText>
      </w:r>
      <w:r w:rsidR="0039103B" w:rsidRPr="0035605C">
        <w:rPr>
          <w:rFonts w:cstheme="minorHAnsi"/>
        </w:rPr>
        <w:fldChar w:fldCharType="begin">
          <w:fldData xml:space="preserve">PEVuZE5vdGU+PENpdGU+PEF1dGhvcj5BdHdlbGw8L0F1dGhvcj48WWVhcj4yMDE1PC9ZZWFyPjxS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</w:fldData>
        </w:fldChar>
      </w:r>
      <w:r w:rsidR="0039103B" w:rsidRPr="0035605C">
        <w:rPr>
          <w:rFonts w:cstheme="minorHAnsi"/>
        </w:rPr>
        <w:instrText xml:space="preserve"> ADDIN EN.CITE.DATA </w:instrText>
      </w:r>
      <w:r w:rsidR="0039103B" w:rsidRPr="0035605C">
        <w:rPr>
          <w:rFonts w:cstheme="minorHAnsi"/>
        </w:rPr>
      </w:r>
      <w:r w:rsidR="0039103B" w:rsidRPr="0035605C">
        <w:rPr>
          <w:rFonts w:cstheme="minorHAnsi"/>
        </w:rPr>
        <w:fldChar w:fldCharType="end"/>
      </w:r>
      <w:r w:rsidR="00DF42C5" w:rsidRPr="0035605C">
        <w:rPr>
          <w:rFonts w:cstheme="minorHAnsi"/>
        </w:rPr>
      </w:r>
      <w:r w:rsidR="00DF42C5" w:rsidRPr="0035605C">
        <w:rPr>
          <w:rFonts w:cstheme="minorHAnsi"/>
        </w:rPr>
        <w:fldChar w:fldCharType="separate"/>
      </w:r>
      <w:r w:rsidR="00DF42C5" w:rsidRPr="0035605C">
        <w:rPr>
          <w:rFonts w:cstheme="minorHAnsi"/>
          <w:noProof/>
        </w:rPr>
        <w:t>(Atwell, Corwin et al. 2015, Zhang, Corwin et al. 2017, Fordyce, Soltis et al. 2018, Zhang, Corwin et al. 2018)</w:t>
      </w:r>
      <w:r w:rsidR="00DF42C5" w:rsidRPr="0035605C">
        <w:rPr>
          <w:rFonts w:cstheme="minorHAnsi"/>
        </w:rPr>
        <w:fldChar w:fldCharType="end"/>
      </w:r>
      <w:r w:rsidRPr="0035605C">
        <w:rPr>
          <w:rFonts w:cstheme="minorHAnsi"/>
        </w:rPr>
        <w:t>.</w:t>
      </w:r>
      <w:r w:rsidR="00B87592" w:rsidRPr="0035605C">
        <w:rPr>
          <w:rFonts w:cstheme="minorHAnsi"/>
        </w:rPr>
        <w:t xml:space="preserve"> </w:t>
      </w:r>
      <w:r w:rsidRPr="0035605C">
        <w:rPr>
          <w:rFonts w:cstheme="minorHAnsi"/>
        </w:rPr>
        <w:t xml:space="preserve">We focused analysis on the </w:t>
      </w:r>
      <w:r w:rsidRPr="0035605C">
        <w:rPr>
          <w:rFonts w:cstheme="minorHAnsi"/>
          <w:i/>
        </w:rPr>
        <w:t>A. thaliana</w:t>
      </w:r>
      <w:r w:rsidRPr="0035605C">
        <w:rPr>
          <w:rFonts w:cstheme="minorHAnsi"/>
        </w:rPr>
        <w:t xml:space="preserve"> accession Columbia-0 (Col-0), and all plants were grown as described in a previous study, with </w:t>
      </w:r>
      <w:r w:rsidR="00D10556" w:rsidRPr="0035605C">
        <w:rPr>
          <w:rFonts w:cstheme="minorHAnsi"/>
        </w:rPr>
        <w:t>4</w:t>
      </w:r>
      <w:r w:rsidRPr="0035605C">
        <w:rPr>
          <w:rFonts w:cstheme="minorHAnsi"/>
        </w:rPr>
        <w:t xml:space="preserve">-fold replication of the full </w:t>
      </w:r>
      <w:r w:rsidR="00B87592" w:rsidRPr="0035605C">
        <w:rPr>
          <w:rFonts w:cstheme="minorHAnsi"/>
        </w:rPr>
        <w:t xml:space="preserve">randomized complete block experimental </w:t>
      </w:r>
      <w:r w:rsidRPr="0035605C">
        <w:rPr>
          <w:rFonts w:cstheme="minorHAnsi"/>
        </w:rPr>
        <w:t>design across two independent experiments</w:t>
      </w:r>
      <w:r w:rsidR="00EF19E7" w:rsidRPr="0035605C">
        <w:rPr>
          <w:rFonts w:cstheme="minorHAnsi"/>
        </w:rPr>
        <w:t xml:space="preserve"> </w:t>
      </w:r>
      <w:r w:rsidR="00EF19E7" w:rsidRPr="0035605C">
        <w:rPr>
          <w:rFonts w:cstheme="minorHAnsi"/>
        </w:rPr>
        <w:fldChar w:fldCharType="begin"/>
      </w:r>
      <w:r w:rsidR="00EF19E7" w:rsidRPr="0035605C">
        <w:rPr>
          <w:rFonts w:cstheme="minorHAnsi"/>
        </w:rPr>
        <w:instrText xml:space="preserve"> ADDIN EN.CITE &lt;EndNote&gt;&lt;Cite&gt;&lt;Author&gt;Zhang&lt;/Author&gt;&lt;Year&gt;2017&lt;/Year&gt;&lt;RecNum&gt;1135&lt;/RecNum&gt;&lt;DisplayText&gt;(Zhang, Corwin et al. 2017, Zhang, Corwin et al. 2018)&lt;/DisplayText&gt;&lt;record&gt;&lt;rec-number&gt;1135&lt;/rec-number&gt;&lt;foreign-keys&gt;&lt;key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Cite&gt;&lt;Author&gt;Zhang&lt;/Author&gt;&lt;Year&gt;2018&lt;/Year&gt;&lt;RecNum&gt;1142&lt;/RecNum&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00EF19E7" w:rsidRPr="0035605C">
        <w:rPr>
          <w:rFonts w:cstheme="minorHAnsi"/>
        </w:rPr>
        <w:fldChar w:fldCharType="separate"/>
      </w:r>
      <w:r w:rsidR="00EF19E7" w:rsidRPr="0035605C">
        <w:rPr>
          <w:rFonts w:cstheme="minorHAnsi"/>
          <w:noProof/>
        </w:rPr>
        <w:t>(Zhang, Corwin et al. 2017, Zhang, Corwin et al. 2018)</w:t>
      </w:r>
      <w:r w:rsidR="00EF19E7" w:rsidRPr="0035605C">
        <w:rPr>
          <w:rFonts w:cstheme="minorHAnsi"/>
        </w:rPr>
        <w:fldChar w:fldCharType="end"/>
      </w:r>
      <w:r w:rsidRPr="0035605C">
        <w:rPr>
          <w:rFonts w:cstheme="minorHAnsi"/>
        </w:rPr>
        <w:t xml:space="preserve">. </w:t>
      </w:r>
      <w:r w:rsidR="006B2BE6" w:rsidRPr="0035605C">
        <w:rPr>
          <w:rFonts w:cstheme="minorHAnsi"/>
        </w:rPr>
        <w:t xml:space="preserve">The original study included wildtype Col-0 </w:t>
      </w:r>
      <w:r w:rsidR="006B2BE6" w:rsidRPr="00E1424E">
        <w:rPr>
          <w:rFonts w:cstheme="minorHAnsi"/>
          <w:i/>
        </w:rPr>
        <w:t xml:space="preserve">A. thaliana </w:t>
      </w:r>
      <w:r w:rsidR="006B2BE6" w:rsidRPr="0035605C">
        <w:rPr>
          <w:rFonts w:cstheme="minorHAnsi"/>
        </w:rPr>
        <w:t>hosts, as well as knockouts to the salicylic acid pathway (</w:t>
      </w:r>
      <w:r w:rsidR="006B2BE6" w:rsidRPr="0035605C">
        <w:rPr>
          <w:rFonts w:cstheme="minorHAnsi"/>
          <w:i/>
        </w:rPr>
        <w:t>npr1-1</w:t>
      </w:r>
      <w:r w:rsidR="006B2BE6" w:rsidRPr="0035605C">
        <w:rPr>
          <w:rFonts w:cstheme="minorHAnsi"/>
        </w:rPr>
        <w:t>) and to jasmonic acid sensitivity (</w:t>
      </w:r>
      <w:r w:rsidR="006B2BE6" w:rsidRPr="0035605C">
        <w:rPr>
          <w:rFonts w:cstheme="minorHAnsi"/>
          <w:i/>
        </w:rPr>
        <w:t>coi1-1</w:t>
      </w:r>
      <w:r w:rsidR="006B2BE6" w:rsidRPr="0035605C">
        <w:rPr>
          <w:rFonts w:cstheme="minorHAnsi"/>
        </w:rPr>
        <w:t xml:space="preserve">). </w:t>
      </w:r>
      <w:r w:rsidR="00B87592" w:rsidRPr="0035605C">
        <w:rPr>
          <w:rFonts w:cstheme="minorHAnsi"/>
        </w:rPr>
        <w:t xml:space="preserve">Leaves were harvested 5 weeks after sowing, and inoculated in a detached leaf assay with spores of each of 96 </w:t>
      </w:r>
      <w:r w:rsidR="00B87592" w:rsidRPr="0035605C">
        <w:rPr>
          <w:rFonts w:cstheme="minorHAnsi"/>
          <w:i/>
        </w:rPr>
        <w:t>B. cinerea</w:t>
      </w:r>
      <w:r w:rsidR="00B87592" w:rsidRPr="0035605C">
        <w:rPr>
          <w:rFonts w:cstheme="minorHAnsi"/>
        </w:rPr>
        <w:t xml:space="preserve"> isolates</w:t>
      </w:r>
      <w:r w:rsidR="00EF19E7" w:rsidRPr="0035605C">
        <w:rPr>
          <w:rFonts w:cstheme="minorHAnsi"/>
        </w:rPr>
        <w:t xml:space="preserve"> </w:t>
      </w:r>
      <w:r w:rsidR="00EF19E7" w:rsidRPr="0035605C">
        <w:rPr>
          <w:rFonts w:cstheme="minorHAnsi"/>
        </w:rPr>
        <w:fldChar w:fldCharType="begin"/>
      </w:r>
      <w:r w:rsidR="00EF19E7" w:rsidRPr="0035605C">
        <w:rPr>
          <w:rFonts w:cstheme="minorHAnsi"/>
        </w:rPr>
        <w:instrText xml:space="preserve"> ADDIN EN.CITE &lt;EndNote&gt;&lt;Cite&gt;&lt;Author&gt;Zhang&lt;/Author&gt;&lt;Year&gt;2017&lt;/Year&gt;&lt;RecNum&gt;1135&lt;/RecNum&gt;&lt;DisplayText&gt;(Zhang, Corwin et al. 2017, Zhang, Corwin et al. 2018)&lt;/DisplayText&gt;&lt;record&gt;&lt;rec-number&gt;1135&lt;/rec-number&gt;&lt;foreign-keys&gt;&lt;key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Cite&gt;&lt;Author&gt;Zhang&lt;/Author&gt;&lt;Year&gt;2018&lt;/Year&gt;&lt;RecNum&gt;1142&lt;/RecNum&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00EF19E7" w:rsidRPr="0035605C">
        <w:rPr>
          <w:rFonts w:cstheme="minorHAnsi"/>
        </w:rPr>
        <w:fldChar w:fldCharType="separate"/>
      </w:r>
      <w:r w:rsidR="00EF19E7" w:rsidRPr="0035605C">
        <w:rPr>
          <w:rFonts w:cstheme="minorHAnsi"/>
          <w:noProof/>
        </w:rPr>
        <w:t>(Zhang, Corwin et al. 2017, Zhang, Corwin et al. 2018)</w:t>
      </w:r>
      <w:r w:rsidR="00EF19E7" w:rsidRPr="0035605C">
        <w:rPr>
          <w:rFonts w:cstheme="minorHAnsi"/>
        </w:rPr>
        <w:fldChar w:fldCharType="end"/>
      </w:r>
      <w:r w:rsidR="00B87592" w:rsidRPr="0035605C">
        <w:rPr>
          <w:rFonts w:cstheme="minorHAnsi"/>
        </w:rPr>
        <w:t xml:space="preserve">. </w:t>
      </w:r>
    </w:p>
    <w:p w14:paraId="35966A6C" w14:textId="77777777" w:rsidR="004441A8" w:rsidRPr="0035605C" w:rsidRDefault="004441A8" w:rsidP="004441A8">
      <w:pPr>
        <w:spacing w:line="480" w:lineRule="auto"/>
        <w:rPr>
          <w:rFonts w:cstheme="minorHAnsi"/>
          <w:b/>
        </w:rPr>
      </w:pPr>
      <w:r w:rsidRPr="0035605C">
        <w:rPr>
          <w:rFonts w:cstheme="minorHAnsi"/>
          <w:b/>
        </w:rPr>
        <w:t>Expression analysis</w:t>
      </w:r>
    </w:p>
    <w:p w14:paraId="727B10F4" w14:textId="7E887F42" w:rsidR="00672EEF" w:rsidRPr="0035605C" w:rsidRDefault="00622302" w:rsidP="00672EEF">
      <w:pPr>
        <w:spacing w:line="480" w:lineRule="auto"/>
        <w:ind w:firstLine="720"/>
        <w:rPr>
          <w:rFonts w:cstheme="minorHAnsi"/>
        </w:rPr>
      </w:pPr>
      <w:proofErr w:type="spellStart"/>
      <w:r w:rsidRPr="0035605C">
        <w:rPr>
          <w:rFonts w:cstheme="minorHAnsi"/>
        </w:rPr>
        <w:t>RNASeq</w:t>
      </w:r>
      <w:proofErr w:type="spellEnd"/>
      <w:r w:rsidRPr="0035605C">
        <w:rPr>
          <w:rFonts w:cstheme="minorHAnsi"/>
        </w:rPr>
        <w:t xml:space="preserve"> libraries were prepared as previously described </w:t>
      </w:r>
      <w:r w:rsidR="00EF19E7" w:rsidRPr="0035605C">
        <w:rPr>
          <w:rFonts w:cstheme="minorHAnsi"/>
        </w:rPr>
        <w:fldChar w:fldCharType="begin">
          <w:fldData xml:space="preserve">PEVuZE5vdGU+PENpdGU+PEF1dGhvcj5LdW1hcjwvQXV0aG9yPjxZZWFyPjIwMTI8L1llYXI+PFJl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</w:fldData>
        </w:fldChar>
      </w:r>
      <w:r w:rsidR="00EF19E7" w:rsidRPr="0035605C">
        <w:rPr>
          <w:rFonts w:cstheme="minorHAnsi"/>
        </w:rPr>
        <w:instrText xml:space="preserve"> ADDIN EN.CITE </w:instrText>
      </w:r>
      <w:r w:rsidR="00EF19E7" w:rsidRPr="0035605C">
        <w:rPr>
          <w:rFonts w:cstheme="minorHAnsi"/>
        </w:rPr>
        <w:fldChar w:fldCharType="begin">
          <w:fldData xml:space="preserve">PEVuZE5vdGU+PENpdGU+PEF1dGhvcj5LdW1hcjwvQXV0aG9yPjxZZWFyPjIwMTI8L1llYXI+PFJl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</w:fldData>
        </w:fldChar>
      </w:r>
      <w:r w:rsidR="00EF19E7" w:rsidRPr="0035605C">
        <w:rPr>
          <w:rFonts w:cstheme="minorHAnsi"/>
        </w:rPr>
        <w:instrText xml:space="preserve"> ADDIN EN.CITE.DATA </w:instrText>
      </w:r>
      <w:r w:rsidR="00EF19E7" w:rsidRPr="0035605C">
        <w:rPr>
          <w:rFonts w:cstheme="minorHAnsi"/>
        </w:rPr>
      </w:r>
      <w:r w:rsidR="00EF19E7" w:rsidRPr="0035605C">
        <w:rPr>
          <w:rFonts w:cstheme="minorHAnsi"/>
        </w:rPr>
        <w:fldChar w:fldCharType="end"/>
      </w:r>
      <w:r w:rsidR="00EF19E7" w:rsidRPr="0035605C">
        <w:rPr>
          <w:rFonts w:cstheme="minorHAnsi"/>
        </w:rPr>
      </w:r>
      <w:r w:rsidR="00EF19E7" w:rsidRPr="0035605C">
        <w:rPr>
          <w:rFonts w:cstheme="minorHAnsi"/>
        </w:rPr>
        <w:fldChar w:fldCharType="separate"/>
      </w:r>
      <w:r w:rsidR="00EF19E7" w:rsidRPr="0035605C">
        <w:rPr>
          <w:rFonts w:cstheme="minorHAnsi"/>
          <w:noProof/>
        </w:rPr>
        <w:t>(Kumar, Ichihashi et al. 2012, Zhang, Corwin et al. 2017, Zhang, Corwin et al. 2018)</w:t>
      </w:r>
      <w:r w:rsidR="00EF19E7" w:rsidRPr="0035605C">
        <w:rPr>
          <w:rFonts w:cstheme="minorHAnsi"/>
        </w:rPr>
        <w:fldChar w:fldCharType="end"/>
      </w:r>
      <w:r w:rsidRPr="0035605C">
        <w:rPr>
          <w:rFonts w:cstheme="minorHAnsi"/>
        </w:rPr>
        <w:t xml:space="preserve">. </w:t>
      </w:r>
      <w:r w:rsidR="00672EEF" w:rsidRPr="0035605C">
        <w:rPr>
          <w:rFonts w:cstheme="minorHAnsi"/>
        </w:rPr>
        <w:t>Briefly, w</w:t>
      </w:r>
      <w:r w:rsidRPr="0035605C">
        <w:rPr>
          <w:rFonts w:cstheme="minorHAnsi"/>
        </w:rPr>
        <w:t xml:space="preserve">e prepared mRNA from </w:t>
      </w:r>
      <w:r w:rsidR="00672EEF" w:rsidRPr="0035605C">
        <w:rPr>
          <w:rFonts w:cstheme="minorHAnsi"/>
        </w:rPr>
        <w:t xml:space="preserve">leaves frozen at </w:t>
      </w:r>
      <w:r w:rsidR="00D10556" w:rsidRPr="0035605C">
        <w:rPr>
          <w:rFonts w:cstheme="minorHAnsi"/>
        </w:rPr>
        <w:t>16</w:t>
      </w:r>
      <w:r w:rsidR="00672EEF" w:rsidRPr="0035605C">
        <w:rPr>
          <w:rFonts w:cstheme="minorHAnsi"/>
        </w:rPr>
        <w:t xml:space="preserve"> hours post inoculation, and pooled amplified, size-selected libraries into four replicate groups of 96 barcoded libraries. Sequencing was completed on a single Illumina </w:t>
      </w:r>
      <w:proofErr w:type="spellStart"/>
      <w:r w:rsidR="00672EEF" w:rsidRPr="0035605C">
        <w:rPr>
          <w:rFonts w:cstheme="minorHAnsi"/>
        </w:rPr>
        <w:t>HiSeq</w:t>
      </w:r>
      <w:proofErr w:type="spellEnd"/>
      <w:r w:rsidR="00672EEF" w:rsidRPr="0035605C">
        <w:rPr>
          <w:rFonts w:cstheme="minorHAnsi"/>
        </w:rPr>
        <w:t xml:space="preserve"> 2500 (San Diego, CA) lane as single 50bp reads at the U.C. Davis Genome Center- DNA Technologies Core (Davis, CA). Individual libraries were then separated by adapter index from </w:t>
      </w:r>
      <w:proofErr w:type="spellStart"/>
      <w:r w:rsidR="00672EEF" w:rsidRPr="0035605C">
        <w:rPr>
          <w:rFonts w:cstheme="minorHAnsi"/>
        </w:rPr>
        <w:t>fastq</w:t>
      </w:r>
      <w:proofErr w:type="spellEnd"/>
      <w:r w:rsidR="00672EEF" w:rsidRPr="0035605C">
        <w:rPr>
          <w:rFonts w:cstheme="minorHAnsi"/>
        </w:rPr>
        <w:t xml:space="preserve"> files, evaluated for read quality and overrepresentation (</w:t>
      </w:r>
      <w:proofErr w:type="spellStart"/>
      <w:r w:rsidR="00672EEF" w:rsidRPr="0035605C">
        <w:rPr>
          <w:rFonts w:cstheme="minorHAnsi"/>
        </w:rPr>
        <w:t>FastQC</w:t>
      </w:r>
      <w:proofErr w:type="spellEnd"/>
      <w:r w:rsidR="00672EEF" w:rsidRPr="0035605C">
        <w:rPr>
          <w:rFonts w:cstheme="minorHAnsi"/>
        </w:rPr>
        <w:t xml:space="preserve"> Version 0.11.3, </w:t>
      </w:r>
      <w:r w:rsidR="00672EEF" w:rsidRPr="0035605C">
        <w:rPr>
          <w:rStyle w:val="Hyperlink"/>
          <w:rFonts w:cstheme="minorHAnsi"/>
          <w:color w:val="auto"/>
          <w:u w:val="none"/>
        </w:rPr>
        <w:t>www.bioinformatics.babraham.ac.uk/projects/</w:t>
      </w:r>
      <w:r w:rsidR="00672EEF" w:rsidRPr="0035605C">
        <w:rPr>
          <w:rFonts w:cstheme="minorHAnsi"/>
        </w:rPr>
        <w:t>), and trimmed (</w:t>
      </w:r>
      <w:proofErr w:type="spellStart"/>
      <w:r w:rsidR="00672EEF" w:rsidRPr="0035605C">
        <w:rPr>
          <w:rFonts w:cstheme="minorHAnsi"/>
        </w:rPr>
        <w:t>fastx</w:t>
      </w:r>
      <w:proofErr w:type="spellEnd"/>
      <w:r w:rsidR="00672EEF" w:rsidRPr="0035605C">
        <w:rPr>
          <w:rFonts w:cstheme="minorHAnsi"/>
        </w:rPr>
        <w:t>, http://hannonlab.cshl.edu/fastx_toolkit/commandline.html). Reads were aligned</w:t>
      </w:r>
      <w:r w:rsidR="0080151C" w:rsidRPr="0035605C">
        <w:rPr>
          <w:rFonts w:cstheme="minorHAnsi"/>
        </w:rPr>
        <w:t xml:space="preserve"> to the </w:t>
      </w:r>
      <w:r w:rsidR="0080151C" w:rsidRPr="0035605C">
        <w:rPr>
          <w:rFonts w:cstheme="minorHAnsi"/>
          <w:i/>
        </w:rPr>
        <w:t>A</w:t>
      </w:r>
      <w:r w:rsidR="00EF19E7" w:rsidRPr="0035605C">
        <w:rPr>
          <w:rFonts w:cstheme="minorHAnsi"/>
          <w:i/>
        </w:rPr>
        <w:t>. thaliana</w:t>
      </w:r>
      <w:r w:rsidR="0080151C" w:rsidRPr="0035605C">
        <w:rPr>
          <w:rFonts w:cstheme="minorHAnsi"/>
        </w:rPr>
        <w:t xml:space="preserve"> TAIR10.25 cDNA reference genome</w:t>
      </w:r>
      <w:r w:rsidR="00EF19E7" w:rsidRPr="0035605C">
        <w:rPr>
          <w:rFonts w:cstheme="minorHAnsi"/>
        </w:rPr>
        <w:t xml:space="preserve">, followed by the </w:t>
      </w:r>
      <w:r w:rsidR="00EF19E7" w:rsidRPr="0035605C">
        <w:rPr>
          <w:rFonts w:cstheme="minorHAnsi"/>
          <w:i/>
        </w:rPr>
        <w:t>B. cinerea</w:t>
      </w:r>
      <w:r w:rsidR="00EF19E7" w:rsidRPr="0035605C">
        <w:rPr>
          <w:rFonts w:cstheme="minorHAnsi"/>
        </w:rPr>
        <w:t xml:space="preserve"> B05.10 cDNA reference genome</w:t>
      </w:r>
      <w:r w:rsidR="002027E8" w:rsidRPr="0035605C">
        <w:rPr>
          <w:rFonts w:cstheme="minorHAnsi"/>
        </w:rPr>
        <w:t xml:space="preserve">, and we pulled gene counts </w:t>
      </w:r>
      <w:r w:rsidR="00EF19E7" w:rsidRPr="0035605C">
        <w:rPr>
          <w:rFonts w:cstheme="minorHAnsi"/>
        </w:rPr>
        <w:fldChar w:fldCharType="begin">
          <w:fldData xml:space="preserve">PEVuZE5vdGU+PENpdGU+PEF1dGhvcj5MYW5nbWVhZDwvQXV0aG9yPjxZZWFyPjIwMDk8L1llYXI+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==
</w:fldData>
        </w:fldChar>
      </w:r>
      <w:r w:rsidR="00EF19E7" w:rsidRPr="0035605C">
        <w:rPr>
          <w:rFonts w:cstheme="minorHAnsi"/>
        </w:rPr>
        <w:instrText xml:space="preserve"> ADDIN EN.CITE </w:instrText>
      </w:r>
      <w:r w:rsidR="00EF19E7" w:rsidRPr="0035605C">
        <w:rPr>
          <w:rFonts w:cstheme="minorHAnsi"/>
        </w:rPr>
        <w:fldChar w:fldCharType="begin">
          <w:fldData xml:space="preserve">PEVuZE5vdGU+PENpdGU+PEF1dGhvcj5MYW5nbWVhZDwvQXV0aG9yPjxZZWFyPjIwMDk8L1llYXI+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==
</w:fldData>
        </w:fldChar>
      </w:r>
      <w:r w:rsidR="00EF19E7" w:rsidRPr="0035605C">
        <w:rPr>
          <w:rFonts w:cstheme="minorHAnsi"/>
        </w:rPr>
        <w:instrText xml:space="preserve"> ADDIN EN.CITE.DATA </w:instrText>
      </w:r>
      <w:r w:rsidR="00EF19E7" w:rsidRPr="0035605C">
        <w:rPr>
          <w:rFonts w:cstheme="minorHAnsi"/>
        </w:rPr>
      </w:r>
      <w:r w:rsidR="00EF19E7" w:rsidRPr="0035605C">
        <w:rPr>
          <w:rFonts w:cstheme="minorHAnsi"/>
        </w:rPr>
        <w:fldChar w:fldCharType="end"/>
      </w:r>
      <w:r w:rsidR="00EF19E7" w:rsidRPr="0035605C">
        <w:rPr>
          <w:rFonts w:cstheme="minorHAnsi"/>
        </w:rPr>
      </w:r>
      <w:r w:rsidR="00EF19E7" w:rsidRPr="0035605C">
        <w:rPr>
          <w:rFonts w:cstheme="minorHAnsi"/>
        </w:rPr>
        <w:fldChar w:fldCharType="separate"/>
      </w:r>
      <w:r w:rsidR="00EF19E7" w:rsidRPr="0035605C">
        <w:rPr>
          <w:rFonts w:cstheme="minorHAnsi"/>
          <w:noProof/>
        </w:rPr>
        <w:t>(Langmead, Trapnell et al. 2009, Li, Handsaker et al. 2009, Van Kan, Stassen et al. 2017, Zhang, Corwin et al. 2017, Zhang, Corwin et al. 2018)</w:t>
      </w:r>
      <w:r w:rsidR="00EF19E7" w:rsidRPr="0035605C">
        <w:rPr>
          <w:rFonts w:cstheme="minorHAnsi"/>
        </w:rPr>
        <w:fldChar w:fldCharType="end"/>
      </w:r>
      <w:r w:rsidR="002027E8" w:rsidRPr="0035605C">
        <w:rPr>
          <w:rFonts w:cstheme="minorHAnsi"/>
        </w:rPr>
        <w:t xml:space="preserve">. We summed counts across </w:t>
      </w:r>
      <w:r w:rsidR="002027E8" w:rsidRPr="0035605C">
        <w:rPr>
          <w:rFonts w:cstheme="minorHAnsi"/>
        </w:rPr>
        <w:lastRenderedPageBreak/>
        <w:t>gene models, and normalized gene counts as previously described</w:t>
      </w:r>
      <w:r w:rsidR="00EF19E7" w:rsidRPr="0035605C">
        <w:rPr>
          <w:rFonts w:cstheme="minorHAnsi"/>
        </w:rPr>
        <w:t xml:space="preserve"> </w:t>
      </w:r>
      <w:r w:rsidR="00EF19E7" w:rsidRPr="0035605C">
        <w:rPr>
          <w:rFonts w:cstheme="minorHAnsi"/>
        </w:rPr>
        <w:fldChar w:fldCharType="begin"/>
      </w:r>
      <w:r w:rsidR="00EF19E7" w:rsidRPr="0035605C">
        <w:rPr>
          <w:rFonts w:cstheme="minorHAnsi"/>
        </w:rPr>
        <w:instrText xml:space="preserve"> ADDIN EN.CITE &lt;EndNote&gt;&lt;Cite&gt;&lt;Author&gt;Zhang&lt;/Author&gt;&lt;Year&gt;2017&lt;/Year&gt;&lt;RecNum&gt;1135&lt;/RecNum&gt;&lt;DisplayText&gt;(Zhang, Corwin et al. 2017, Zhang, Corwin et al. 2018)&lt;/DisplayText&gt;&lt;record&gt;&lt;rec-number&gt;1135&lt;/rec-number&gt;&lt;foreign-keys&gt;&lt;key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Cite&gt;&lt;Author&gt;Zhang&lt;/Author&gt;&lt;Year&gt;2018&lt;/Year&gt;&lt;RecNum&gt;1142&lt;/RecNum&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00EF19E7" w:rsidRPr="0035605C">
        <w:rPr>
          <w:rFonts w:cstheme="minorHAnsi"/>
        </w:rPr>
        <w:fldChar w:fldCharType="separate"/>
      </w:r>
      <w:r w:rsidR="00EF19E7" w:rsidRPr="0035605C">
        <w:rPr>
          <w:rFonts w:cstheme="minorHAnsi"/>
          <w:noProof/>
        </w:rPr>
        <w:t>(Zhang, Corwin et al. 2017, Zhang, Corwin et al. 2018)</w:t>
      </w:r>
      <w:r w:rsidR="00EF19E7" w:rsidRPr="0035605C">
        <w:rPr>
          <w:rFonts w:cstheme="minorHAnsi"/>
        </w:rPr>
        <w:fldChar w:fldCharType="end"/>
      </w:r>
      <w:r w:rsidR="002027E8" w:rsidRPr="0035605C">
        <w:rPr>
          <w:rFonts w:cstheme="minorHAnsi"/>
        </w:rPr>
        <w:t>.</w:t>
      </w:r>
      <w:r w:rsidR="008317C6" w:rsidRPr="0035605C">
        <w:rPr>
          <w:rFonts w:cstheme="minorHAnsi"/>
        </w:rPr>
        <w:t xml:space="preserve"> </w:t>
      </w:r>
    </w:p>
    <w:p w14:paraId="796CC826" w14:textId="7908E742" w:rsidR="004441A8" w:rsidRPr="0035605C" w:rsidRDefault="004F39D0" w:rsidP="00EA2311">
      <w:pPr>
        <w:spacing w:line="480" w:lineRule="auto"/>
        <w:ind w:firstLine="720"/>
        <w:rPr>
          <w:rFonts w:cstheme="minorHAnsi"/>
        </w:rPr>
      </w:pPr>
      <w:r w:rsidRPr="0035605C">
        <w:rPr>
          <w:rFonts w:cstheme="minorHAnsi"/>
        </w:rPr>
        <w:t xml:space="preserve">We used as input the model-adjusted means per transcript from </w:t>
      </w:r>
      <w:r w:rsidR="00BF5669">
        <w:rPr>
          <w:rFonts w:cstheme="minorHAnsi"/>
        </w:rPr>
        <w:t xml:space="preserve">negative binomial linked generalized linear models in </w:t>
      </w:r>
      <w:r w:rsidRPr="0035605C">
        <w:rPr>
          <w:rFonts w:cstheme="minorHAnsi"/>
        </w:rPr>
        <w:t xml:space="preserve">previously published studies in the </w:t>
      </w:r>
      <w:r w:rsidRPr="0035605C">
        <w:rPr>
          <w:rFonts w:cstheme="minorHAnsi"/>
          <w:i/>
        </w:rPr>
        <w:t>A. thaliana</w:t>
      </w:r>
      <w:r w:rsidRPr="0035605C">
        <w:rPr>
          <w:rFonts w:cstheme="minorHAnsi"/>
        </w:rPr>
        <w:t xml:space="preserve"> transcriptome and</w:t>
      </w:r>
      <w:r w:rsidRPr="0035605C">
        <w:rPr>
          <w:rFonts w:cstheme="minorHAnsi"/>
          <w:i/>
        </w:rPr>
        <w:t xml:space="preserve"> B. cinerea </w:t>
      </w:r>
      <w:r w:rsidRPr="0035605C">
        <w:rPr>
          <w:rFonts w:cstheme="minorHAnsi"/>
        </w:rPr>
        <w:t xml:space="preserve">transcriptome </w:t>
      </w:r>
      <w:r w:rsidR="00DF42C5" w:rsidRPr="0035605C">
        <w:rPr>
          <w:rFonts w:cstheme="minorHAnsi"/>
        </w:rPr>
        <w:fldChar w:fldCharType="begin"/>
      </w:r>
      <w:r w:rsidR="0039103B" w:rsidRPr="0035605C">
        <w:rPr>
          <w:rFonts w:cstheme="minorHAnsi"/>
        </w:rPr>
        <w:instrText xml:space="preserve"> ADDIN EN.CITE &lt;EndNote&gt;&lt;Cite&gt;&lt;Author&gt;Zhang&lt;/Author&gt;&lt;Year&gt;2017&lt;/Year&gt;&lt;RecNum&gt;1135&lt;/RecNum&gt;&lt;DisplayText&gt;(Zhang, Corwin et al. 2017, Zhang, Corwin et al. 2018)&lt;/DisplayText&gt;&lt;record&gt;&lt;rec-number&gt;1135&lt;/rec-number&gt;&lt;foreign-keys&gt;&lt;key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Cite&gt;&lt;Author&gt;Zhang&lt;/Author&gt;&lt;Year&gt;2018&lt;/Year&gt;&lt;RecNum&gt;1142&lt;/RecNum&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00DF42C5" w:rsidRPr="0035605C">
        <w:rPr>
          <w:rFonts w:cstheme="minorHAnsi"/>
        </w:rPr>
        <w:fldChar w:fldCharType="separate"/>
      </w:r>
      <w:r w:rsidR="00DF42C5" w:rsidRPr="0035605C">
        <w:rPr>
          <w:rFonts w:cstheme="minorHAnsi"/>
          <w:noProof/>
        </w:rPr>
        <w:t>(Zhang, Corwin et al. 2017, Zhang, Corwin et al. 2018)</w:t>
      </w:r>
      <w:r w:rsidR="00DF42C5" w:rsidRPr="0035605C">
        <w:rPr>
          <w:rFonts w:cstheme="minorHAnsi"/>
        </w:rPr>
        <w:fldChar w:fldCharType="end"/>
      </w:r>
      <w:r w:rsidRPr="0035605C">
        <w:rPr>
          <w:rFonts w:cstheme="minorHAnsi"/>
        </w:rPr>
        <w:t xml:space="preserve">. </w:t>
      </w:r>
      <w:r w:rsidR="00D872AD" w:rsidRPr="0035605C">
        <w:rPr>
          <w:rFonts w:cstheme="minorHAnsi"/>
          <w:i/>
        </w:rPr>
        <w:t>A. thaliana</w:t>
      </w:r>
      <w:r w:rsidR="007437B7" w:rsidRPr="0035605C">
        <w:rPr>
          <w:rFonts w:cstheme="minorHAnsi"/>
        </w:rPr>
        <w:t xml:space="preserve"> and </w:t>
      </w:r>
      <w:r w:rsidR="007437B7" w:rsidRPr="0035605C">
        <w:rPr>
          <w:rFonts w:cstheme="minorHAnsi"/>
          <w:i/>
        </w:rPr>
        <w:t>B. cinerea</w:t>
      </w:r>
      <w:r w:rsidR="00D872AD" w:rsidRPr="0035605C">
        <w:rPr>
          <w:rFonts w:cstheme="minorHAnsi"/>
        </w:rPr>
        <w:t xml:space="preserve"> transcript phenotypes were from least square means </w:t>
      </w:r>
      <w:r w:rsidR="007E73C0" w:rsidRPr="0035605C">
        <w:rPr>
          <w:rFonts w:cstheme="minorHAnsi"/>
        </w:rPr>
        <w:t xml:space="preserve">of normalized gene counts in </w:t>
      </w:r>
      <w:r w:rsidR="00D872AD" w:rsidRPr="0035605C">
        <w:rPr>
          <w:rFonts w:cstheme="minorHAnsi"/>
        </w:rPr>
        <w:t>a negative binomial generalized linear model (</w:t>
      </w:r>
      <w:proofErr w:type="spellStart"/>
      <w:r w:rsidR="00D872AD" w:rsidRPr="0035605C">
        <w:rPr>
          <w:rFonts w:cstheme="minorHAnsi"/>
        </w:rPr>
        <w:t>nbGLM</w:t>
      </w:r>
      <w:proofErr w:type="spellEnd"/>
      <w:r w:rsidR="00D872AD" w:rsidRPr="0035605C">
        <w:rPr>
          <w:rFonts w:cstheme="minorHAnsi"/>
        </w:rPr>
        <w:t xml:space="preserve">) </w:t>
      </w:r>
      <w:r w:rsidR="0039103B" w:rsidRPr="0035605C">
        <w:rPr>
          <w:rFonts w:cstheme="minorHAnsi"/>
        </w:rPr>
        <w:fldChar w:fldCharType="begin"/>
      </w:r>
      <w:r w:rsidR="0039103B" w:rsidRPr="0035605C">
        <w:rPr>
          <w:rFonts w:cstheme="minorHAnsi"/>
        </w:rPr>
        <w:instrText xml:space="preserve"> ADDIN EN.CITE &lt;EndNote&gt;&lt;Cite&gt;&lt;Author&gt;Zhang&lt;/Author&gt;&lt;Year&gt;2017&lt;/Year&gt;&lt;RecNum&gt;1135&lt;/RecNum&gt;&lt;DisplayText&gt;(Zhang, Corwin et al. 2017, Zhang, Corwin et al. 2018)&lt;/DisplayText&gt;&lt;record&gt;&lt;rec-number&gt;1135&lt;/rec-number&gt;&lt;foreign-keys&gt;&lt;key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Cite&gt;&lt;Author&gt;Zhang&lt;/Author&gt;&lt;Year&gt;2018&lt;/Year&gt;&lt;RecNum&gt;1142&lt;/RecNum&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0039103B" w:rsidRPr="0035605C">
        <w:rPr>
          <w:rFonts w:cstheme="minorHAnsi"/>
        </w:rPr>
        <w:fldChar w:fldCharType="separate"/>
      </w:r>
      <w:r w:rsidR="0039103B" w:rsidRPr="0035605C">
        <w:rPr>
          <w:rFonts w:cstheme="minorHAnsi"/>
          <w:noProof/>
        </w:rPr>
        <w:t>(Zhang, Corwin et al. 2017, Zhang, Corwin et al. 2018)</w:t>
      </w:r>
      <w:r w:rsidR="0039103B" w:rsidRPr="0035605C">
        <w:rPr>
          <w:rFonts w:cstheme="minorHAnsi"/>
        </w:rPr>
        <w:fldChar w:fldCharType="end"/>
      </w:r>
      <w:r w:rsidR="00D872AD" w:rsidRPr="0035605C">
        <w:rPr>
          <w:rFonts w:cstheme="minorHAnsi"/>
        </w:rPr>
        <w:t xml:space="preserve">. </w:t>
      </w:r>
      <w:r w:rsidR="004441A8" w:rsidRPr="0035605C">
        <w:rPr>
          <w:rFonts w:cstheme="minorHAnsi"/>
        </w:rPr>
        <w:t>We calculated linear models from the transcript data including the effects of isolate and host genotype. We z-scaled all transcript profiles prior to GWA.</w:t>
      </w:r>
      <w:r w:rsidR="00114242" w:rsidRPr="0035605C">
        <w:rPr>
          <w:rFonts w:cstheme="minorHAnsi"/>
        </w:rPr>
        <w:t xml:space="preserve"> </w:t>
      </w:r>
    </w:p>
    <w:p w14:paraId="5D475296" w14:textId="5CA6190C" w:rsidR="004441A8" w:rsidRPr="0035605C" w:rsidRDefault="004441A8" w:rsidP="004441A8">
      <w:pPr>
        <w:spacing w:line="480" w:lineRule="auto"/>
        <w:rPr>
          <w:rFonts w:cstheme="minorHAnsi"/>
          <w:b/>
        </w:rPr>
      </w:pPr>
      <w:r w:rsidRPr="0035605C">
        <w:rPr>
          <w:rFonts w:cstheme="minorHAnsi"/>
          <w:b/>
        </w:rPr>
        <w:t xml:space="preserve">Genome </w:t>
      </w:r>
      <w:r w:rsidR="00EF19E7" w:rsidRPr="0035605C">
        <w:rPr>
          <w:rFonts w:cstheme="minorHAnsi"/>
          <w:b/>
        </w:rPr>
        <w:t>wide association</w:t>
      </w:r>
    </w:p>
    <w:p w14:paraId="32736EC2" w14:textId="72C7346C" w:rsidR="00D90417" w:rsidRDefault="004441A8" w:rsidP="00D90417">
      <w:pPr>
        <w:spacing w:line="480" w:lineRule="auto"/>
        <w:ind w:firstLine="720"/>
        <w:rPr>
          <w:rFonts w:cstheme="minorHAnsi"/>
        </w:rPr>
      </w:pPr>
      <w:r w:rsidRPr="0035605C">
        <w:rPr>
          <w:rFonts w:cstheme="minorHAnsi"/>
        </w:rPr>
        <w:t xml:space="preserve">For GEMMA mapping, we used 95 isolates with a total of 237,878 SNPs against the </w:t>
      </w:r>
      <w:r w:rsidRPr="0035605C">
        <w:rPr>
          <w:rFonts w:cstheme="minorHAnsi"/>
          <w:i/>
        </w:rPr>
        <w:t>B. cinerea</w:t>
      </w:r>
      <w:r w:rsidRPr="0035605C">
        <w:rPr>
          <w:rFonts w:cstheme="minorHAnsi"/>
        </w:rPr>
        <w:t xml:space="preserve"> B05.10 genome </w:t>
      </w:r>
      <w:r w:rsidR="00C21F4F" w:rsidRPr="0035605C">
        <w:rPr>
          <w:rFonts w:cstheme="minorHAnsi"/>
        </w:rPr>
        <w:fldChar w:fldCharType="begin"/>
      </w:r>
      <w:r w:rsidR="00C21F4F" w:rsidRPr="0035605C">
        <w:rPr>
          <w:rFonts w:cstheme="minorHAnsi"/>
        </w:rPr>
        <w:instrText xml:space="preserve"> ADDIN EN.CITE &lt;EndNote&gt;&lt;Cite&gt;&lt;Author&gt;Atwell&lt;/Author&gt;&lt;Year&gt;2018&lt;/Year&gt;&lt;RecNum&gt;1145&lt;/RecNum&gt;&lt;DisplayText&gt;(Atwell, Corwin et al. 2018)&lt;/DisplayText&gt;&lt;record&gt;&lt;rec-number&gt;1145&lt;/rec-number&gt;&lt;foreign-keys&gt;&lt;key app="EN" db-id="a2x2tzszjfd2zjed0e8psfdtd0daafwwr002" timestamp="1541529269"&gt;1145&lt;/key&gt;&lt;/foreign-keys&gt;&lt;ref-type name="Journal Article"&gt;17&lt;/ref-type&gt;&lt;contributors&gt;&lt;authors&gt;&lt;author&gt;Atwell, S.&lt;/author&gt;&lt;author&gt;Corwin, J.&lt;/author&gt;&lt;author&gt;Soltis, N.&lt;/author&gt;&lt;author&gt;Kliebenstein, D.&lt;/author&gt;&lt;/authors&gt;&lt;/contributors&gt;&lt;titles&gt;&lt;title&gt;Resequencing and association mapping of the generalist pathogen Botrytis cinerea&lt;/title&gt;&lt;secondary-title&gt;bioRxiv&lt;/secondary-title&gt;&lt;/titles&gt;&lt;periodical&gt;&lt;full-title&gt;bioRxiv&lt;/full-title&gt;&lt;/periodical&gt;&lt;dates&gt;&lt;year&gt;2018&lt;/year&gt;&lt;/dates&gt;&lt;urls&gt;&lt;/urls&gt;&lt;/record&gt;&lt;/Cite&gt;&lt;/EndNote&gt;</w:instrText>
      </w:r>
      <w:r w:rsidR="00C21F4F" w:rsidRPr="0035605C">
        <w:rPr>
          <w:rFonts w:cstheme="minorHAnsi"/>
        </w:rPr>
        <w:fldChar w:fldCharType="separate"/>
      </w:r>
      <w:r w:rsidR="00C21F4F" w:rsidRPr="0035605C">
        <w:rPr>
          <w:rFonts w:cstheme="minorHAnsi"/>
          <w:noProof/>
        </w:rPr>
        <w:t>(Atwell, Corwin et al. 2018)</w:t>
      </w:r>
      <w:r w:rsidR="00C21F4F" w:rsidRPr="0035605C">
        <w:rPr>
          <w:rFonts w:cstheme="minorHAnsi"/>
        </w:rPr>
        <w:fldChar w:fldCharType="end"/>
      </w:r>
      <w:r w:rsidRPr="0035605C">
        <w:rPr>
          <w:rFonts w:cstheme="minorHAnsi"/>
        </w:rPr>
        <w:t xml:space="preserve">. We used haploid binary SNP calls with MAF &gt; 0.20 and &lt;20% missingness. We ran GEMMA once per phenotype, across </w:t>
      </w:r>
      <w:r w:rsidR="007D52AE" w:rsidRPr="0035605C">
        <w:rPr>
          <w:rFonts w:cstheme="minorHAnsi"/>
        </w:rPr>
        <w:t xml:space="preserve">9,267 </w:t>
      </w:r>
      <w:r w:rsidR="007D52AE" w:rsidRPr="0035605C">
        <w:rPr>
          <w:rFonts w:cstheme="minorHAnsi"/>
          <w:i/>
        </w:rPr>
        <w:t>B cinerea</w:t>
      </w:r>
      <w:r w:rsidR="007D52AE" w:rsidRPr="0035605C">
        <w:rPr>
          <w:rFonts w:cstheme="minorHAnsi"/>
        </w:rPr>
        <w:t xml:space="preserve"> gene expression profiles and 23,947 </w:t>
      </w:r>
      <w:r w:rsidR="007D52AE" w:rsidRPr="0035605C">
        <w:rPr>
          <w:rFonts w:cstheme="minorHAnsi"/>
          <w:i/>
        </w:rPr>
        <w:t>A. thaliana</w:t>
      </w:r>
      <w:r w:rsidR="007D52AE" w:rsidRPr="0035605C">
        <w:rPr>
          <w:rFonts w:cstheme="minorHAnsi"/>
        </w:rPr>
        <w:t xml:space="preserve"> gene expression profiles</w:t>
      </w:r>
      <w:r w:rsidRPr="0035605C">
        <w:rPr>
          <w:rFonts w:cstheme="minorHAnsi"/>
        </w:rPr>
        <w:t>.</w:t>
      </w:r>
    </w:p>
    <w:p w14:paraId="3A42EDCF" w14:textId="140536FD" w:rsidR="0035605C" w:rsidRDefault="0035605C" w:rsidP="0035605C">
      <w:pPr>
        <w:spacing w:line="480" w:lineRule="auto"/>
        <w:rPr>
          <w:rFonts w:cstheme="minorHAnsi"/>
          <w:b/>
        </w:rPr>
      </w:pPr>
      <w:r>
        <w:rPr>
          <w:rFonts w:cstheme="minorHAnsi"/>
          <w:b/>
        </w:rPr>
        <w:t>Genome wide associat</w:t>
      </w:r>
      <w:r w:rsidR="00E31208">
        <w:rPr>
          <w:rFonts w:cstheme="minorHAnsi"/>
          <w:b/>
        </w:rPr>
        <w:t xml:space="preserve">ion </w:t>
      </w:r>
      <w:r>
        <w:rPr>
          <w:rFonts w:cstheme="minorHAnsi"/>
          <w:b/>
        </w:rPr>
        <w:t>of permuted phenotypes</w:t>
      </w:r>
    </w:p>
    <w:p w14:paraId="271B3864" w14:textId="147AB87F" w:rsidR="00D90417" w:rsidRPr="00B41D04" w:rsidRDefault="00D90417" w:rsidP="00B41D04">
      <w:pPr>
        <w:spacing w:line="480" w:lineRule="auto"/>
        <w:ind w:firstLine="720"/>
        <w:rPr>
          <w:rFonts w:cstheme="minorHAnsi"/>
        </w:rPr>
      </w:pPr>
      <w:r w:rsidRPr="0035605C">
        <w:rPr>
          <w:rFonts w:cstheme="minorHAnsi"/>
        </w:rPr>
        <w:t xml:space="preserve">To validate SNPs as significantly associated with transcript variation, we performed a comparative analysis of randomized phenotypes. Taking each transcriptional profile, we randomized the assignment of phenotypes across the 96-isolate collection. This analysis includes 9,267 randomized </w:t>
      </w:r>
      <w:r w:rsidRPr="0035605C">
        <w:rPr>
          <w:rFonts w:cstheme="minorHAnsi"/>
          <w:i/>
        </w:rPr>
        <w:t>B. cinerea</w:t>
      </w:r>
      <w:r w:rsidRPr="0035605C">
        <w:rPr>
          <w:rFonts w:cstheme="minorHAnsi"/>
        </w:rPr>
        <w:t xml:space="preserve"> phenotypes and 23,947 randomized </w:t>
      </w:r>
      <w:r w:rsidRPr="0035605C">
        <w:rPr>
          <w:rFonts w:cstheme="minorHAnsi"/>
          <w:i/>
        </w:rPr>
        <w:t>A. thaliana</w:t>
      </w:r>
      <w:r w:rsidRPr="0035605C">
        <w:rPr>
          <w:rFonts w:cstheme="minorHAnsi"/>
        </w:rPr>
        <w:t xml:space="preserve"> phenotypes, one from each measured expression profile. We repeated this randomization in a 5x permutation. We ran GEMMA on each of these permutations, and plotted SNP p-value vs. position (Figure N5). </w:t>
      </w:r>
      <w:r>
        <w:rPr>
          <w:rFonts w:cstheme="minorHAnsi"/>
        </w:rPr>
        <w:t xml:space="preserve">To threshold our individual expression profile GEMMA outputs, we considered p-values below the average 5% permutation threshold as significant; p &lt; 1.96e-05 for </w:t>
      </w:r>
      <w:r w:rsidRPr="0035605C">
        <w:rPr>
          <w:rFonts w:cstheme="minorHAnsi"/>
          <w:i/>
        </w:rPr>
        <w:t>B. cinerea</w:t>
      </w:r>
      <w:r>
        <w:rPr>
          <w:rFonts w:cstheme="minorHAnsi"/>
        </w:rPr>
        <w:t xml:space="preserve"> and p &lt; 2.90e-05 for </w:t>
      </w:r>
      <w:r w:rsidRPr="0035605C">
        <w:rPr>
          <w:rFonts w:cstheme="minorHAnsi"/>
          <w:i/>
        </w:rPr>
        <w:t>A. thaliana</w:t>
      </w:r>
      <w:r>
        <w:rPr>
          <w:rFonts w:cstheme="minorHAnsi"/>
        </w:rPr>
        <w:t xml:space="preserve">. </w:t>
      </w:r>
      <w:r w:rsidRPr="0035605C">
        <w:rPr>
          <w:rFonts w:cstheme="minorHAnsi"/>
        </w:rPr>
        <w:t xml:space="preserve">Permutation </w:t>
      </w:r>
      <w:r w:rsidRPr="0035605C">
        <w:rPr>
          <w:rFonts w:cstheme="minorHAnsi"/>
        </w:rPr>
        <w:lastRenderedPageBreak/>
        <w:t xml:space="preserve">approaches are often more effective than p-value thresholding for determining significance across GWA studies with many phenotypes </w:t>
      </w:r>
      <w:r w:rsidR="00C67343">
        <w:rPr>
          <w:rFonts w:cstheme="minorHAnsi"/>
        </w:rPr>
        <w:fldChar w:fldCharType="begin"/>
      </w:r>
      <w:r w:rsidR="00C67343">
        <w:rPr>
          <w:rFonts w:cstheme="minorHAnsi"/>
        </w:rPr>
        <w:instrText xml:space="preserve"> ADDIN EN.CITE &lt;EndNote&gt;&lt;Cite&gt;&lt;Author&gt;Evans&lt;/Author&gt;&lt;Year&gt;2006&lt;/Year&gt;&lt;RecNum&gt;1176&lt;/RecNum&gt;&lt;DisplayText&gt;(Evans and Cardon 2006)&lt;/DisplayText&gt;&lt;record&gt;&lt;rec-number&gt;1176&lt;/rec-number&gt;&lt;foreign-keys&gt;&lt;key app="EN" db-id="a2x2tzszjfd2zjed0e8psfdtd0daafwwr002" timestamp="1550691245"&gt;1176&lt;/key&gt;&lt;/foreign-keys&gt;&lt;ref-type name="Journal Article"&gt;17&lt;/ref-type&gt;&lt;contributors&gt;&lt;authors&gt;&lt;author&gt;Evans, David M&lt;/author&gt;&lt;author&gt;Cardon, Lon R&lt;/author&gt;&lt;/authors&gt;&lt;/contributors&gt;&lt;titles&gt;&lt;title&gt;Genome-wide association: a promising start to a long race&lt;/title&gt;&lt;secondary-title&gt;Trends in Genetics&lt;/secondary-title&gt;&lt;/titles&gt;&lt;periodical&gt;&lt;full-title&gt;Trends in Genetics&lt;/full-title&gt;&lt;/periodical&gt;&lt;pages&gt;350-354&lt;/pages&gt;&lt;volume&gt;22&lt;/volume&gt;&lt;number&gt;7&lt;/number&gt;&lt;dates&gt;&lt;year&gt;2006&lt;/year&gt;&lt;/dates&gt;&lt;isbn&gt;0168-9525&lt;/isbn&gt;&lt;urls&gt;&lt;/urls&gt;&lt;/record&gt;&lt;/Cite&gt;&lt;/EndNote&gt;</w:instrText>
      </w:r>
      <w:r w:rsidR="00C67343">
        <w:rPr>
          <w:rFonts w:cstheme="minorHAnsi"/>
        </w:rPr>
        <w:fldChar w:fldCharType="separate"/>
      </w:r>
      <w:r w:rsidR="00C67343">
        <w:rPr>
          <w:rFonts w:cstheme="minorHAnsi"/>
          <w:noProof/>
        </w:rPr>
        <w:t>(Evans and Cardon 2006)</w:t>
      </w:r>
      <w:r w:rsidR="00C67343">
        <w:rPr>
          <w:rFonts w:cstheme="minorHAnsi"/>
        </w:rPr>
        <w:fldChar w:fldCharType="end"/>
      </w:r>
      <w:r w:rsidRPr="0035605C">
        <w:rPr>
          <w:rFonts w:cstheme="minorHAnsi"/>
        </w:rPr>
        <w:t xml:space="preserve">. </w:t>
      </w:r>
    </w:p>
    <w:p w14:paraId="4C8F6D60" w14:textId="01BB3CFC" w:rsidR="007360E4" w:rsidRPr="0035605C" w:rsidRDefault="00E31208" w:rsidP="007360E4">
      <w:pPr>
        <w:spacing w:line="480" w:lineRule="auto"/>
        <w:rPr>
          <w:rFonts w:cstheme="minorHAnsi"/>
          <w:b/>
        </w:rPr>
      </w:pPr>
      <w:r>
        <w:rPr>
          <w:rFonts w:cstheme="minorHAnsi"/>
          <w:b/>
        </w:rPr>
        <w:t>Defining significant hotspots</w:t>
      </w:r>
    </w:p>
    <w:p w14:paraId="0B3088BB" w14:textId="7B403DB3" w:rsidR="007360E4" w:rsidRPr="0035605C" w:rsidRDefault="007360E4" w:rsidP="007360E4">
      <w:pPr>
        <w:spacing w:line="480" w:lineRule="auto"/>
        <w:ind w:firstLine="720"/>
        <w:rPr>
          <w:rFonts w:cstheme="minorHAnsi"/>
        </w:rPr>
      </w:pPr>
      <w:r w:rsidRPr="0035605C">
        <w:rPr>
          <w:rFonts w:cstheme="minorHAnsi"/>
        </w:rPr>
        <w:t xml:space="preserve">We plotted the number of transcripts linked to each SNP, summed across all 5 permutations, to calculate permuted hotspot size. For any SNPs that linked to permuted hotspots of over 5 transcripts in </w:t>
      </w:r>
      <w:r w:rsidRPr="0035605C">
        <w:rPr>
          <w:rFonts w:cstheme="minorHAnsi"/>
          <w:i/>
        </w:rPr>
        <w:t xml:space="preserve">B. cinerea </w:t>
      </w:r>
      <w:r w:rsidRPr="0035605C">
        <w:rPr>
          <w:rFonts w:cstheme="minorHAnsi"/>
        </w:rPr>
        <w:t xml:space="preserve">or </w:t>
      </w:r>
      <w:r w:rsidR="00E31208">
        <w:rPr>
          <w:rFonts w:cstheme="minorHAnsi"/>
        </w:rPr>
        <w:t>1</w:t>
      </w:r>
      <w:r w:rsidRPr="0035605C">
        <w:rPr>
          <w:rFonts w:cstheme="minorHAnsi"/>
        </w:rPr>
        <w:t xml:space="preserve">0 transcripts in </w:t>
      </w:r>
      <w:r w:rsidRPr="0035605C">
        <w:rPr>
          <w:rFonts w:cstheme="minorHAnsi"/>
          <w:i/>
        </w:rPr>
        <w:t>A. thaliana</w:t>
      </w:r>
      <w:r w:rsidRPr="0035605C">
        <w:rPr>
          <w:rFonts w:cstheme="minorHAnsi"/>
        </w:rPr>
        <w:t xml:space="preserve">, we removed these SNPs from </w:t>
      </w:r>
      <w:r w:rsidR="00B41D04">
        <w:rPr>
          <w:rFonts w:cstheme="minorHAnsi"/>
        </w:rPr>
        <w:t xml:space="preserve">downstream </w:t>
      </w:r>
      <w:r w:rsidRPr="0035605C">
        <w:rPr>
          <w:rFonts w:cstheme="minorHAnsi"/>
        </w:rPr>
        <w:t xml:space="preserve">analysis as likely false positives. </w:t>
      </w:r>
      <w:r w:rsidR="00B41D04">
        <w:rPr>
          <w:rFonts w:cstheme="minorHAnsi"/>
        </w:rPr>
        <w:t xml:space="preserve">The maximum hotspot size across any of the 5 permutations was 11 genes in </w:t>
      </w:r>
      <w:r w:rsidR="00B41D04" w:rsidRPr="00B41D04">
        <w:rPr>
          <w:rFonts w:cstheme="minorHAnsi"/>
          <w:i/>
        </w:rPr>
        <w:t>B. cinerea</w:t>
      </w:r>
      <w:r w:rsidR="00B41D04">
        <w:rPr>
          <w:rFonts w:cstheme="minorHAnsi"/>
        </w:rPr>
        <w:t xml:space="preserve"> and 80 genes in </w:t>
      </w:r>
      <w:r w:rsidR="00B41D04" w:rsidRPr="00B41D04">
        <w:rPr>
          <w:rFonts w:cstheme="minorHAnsi"/>
          <w:i/>
        </w:rPr>
        <w:t>A. thaliana</w:t>
      </w:r>
      <w:r w:rsidR="00B41D04">
        <w:rPr>
          <w:rFonts w:cstheme="minorHAnsi"/>
        </w:rPr>
        <w:t xml:space="preserve">. </w:t>
      </w:r>
      <w:r w:rsidRPr="0035605C">
        <w:rPr>
          <w:rFonts w:cstheme="minorHAnsi"/>
        </w:rPr>
        <w:t xml:space="preserve">We then </w:t>
      </w:r>
      <w:r w:rsidR="004D5A70" w:rsidRPr="0035605C">
        <w:rPr>
          <w:rFonts w:cstheme="minorHAnsi"/>
        </w:rPr>
        <w:t xml:space="preserve">conservatively </w:t>
      </w:r>
      <w:r w:rsidRPr="0035605C">
        <w:rPr>
          <w:rFonts w:cstheme="minorHAnsi"/>
        </w:rPr>
        <w:t xml:space="preserve">defined </w:t>
      </w:r>
      <w:r w:rsidR="00B41D04">
        <w:rPr>
          <w:rFonts w:cstheme="minorHAnsi"/>
        </w:rPr>
        <w:t xml:space="preserve">significant </w:t>
      </w:r>
      <w:r w:rsidRPr="0035605C">
        <w:rPr>
          <w:rFonts w:cstheme="minorHAnsi"/>
        </w:rPr>
        <w:t xml:space="preserve">hotspots as </w:t>
      </w:r>
      <w:r w:rsidR="003A0148" w:rsidRPr="0035605C">
        <w:rPr>
          <w:rFonts w:cstheme="minorHAnsi"/>
        </w:rPr>
        <w:t xml:space="preserve">SNP </w:t>
      </w:r>
      <w:r w:rsidRPr="0035605C">
        <w:rPr>
          <w:rFonts w:cstheme="minorHAnsi"/>
        </w:rPr>
        <w:t xml:space="preserve">peaks exceeding 20 transcripts in </w:t>
      </w:r>
      <w:r w:rsidRPr="0035605C">
        <w:rPr>
          <w:rFonts w:cstheme="minorHAnsi"/>
          <w:i/>
        </w:rPr>
        <w:t>B. cinerea</w:t>
      </w:r>
      <w:r w:rsidRPr="0035605C">
        <w:rPr>
          <w:rFonts w:cstheme="minorHAnsi"/>
        </w:rPr>
        <w:t xml:space="preserve"> and 150 transcripts in </w:t>
      </w:r>
      <w:r w:rsidRPr="0035605C">
        <w:rPr>
          <w:rFonts w:cstheme="minorHAnsi"/>
          <w:i/>
        </w:rPr>
        <w:t>A. thaliana</w:t>
      </w:r>
      <w:r w:rsidRPr="0035605C">
        <w:rPr>
          <w:rFonts w:cstheme="minorHAnsi"/>
        </w:rPr>
        <w:t xml:space="preserve">. </w:t>
      </w:r>
      <w:r w:rsidR="003A0148" w:rsidRPr="0035605C">
        <w:rPr>
          <w:rFonts w:cstheme="minorHAnsi"/>
        </w:rPr>
        <w:t xml:space="preserve">We </w:t>
      </w:r>
      <w:r w:rsidR="00B41D04">
        <w:rPr>
          <w:rFonts w:cstheme="minorHAnsi"/>
        </w:rPr>
        <w:t>further annotated</w:t>
      </w:r>
      <w:r w:rsidR="003A0148" w:rsidRPr="0035605C">
        <w:rPr>
          <w:rFonts w:cstheme="minorHAnsi"/>
        </w:rPr>
        <w:t xml:space="preserve"> hot</w:t>
      </w:r>
      <w:r w:rsidR="00B41D04">
        <w:rPr>
          <w:rFonts w:cstheme="minorHAnsi"/>
        </w:rPr>
        <w:t>spot SNPs to the nearest gene</w:t>
      </w:r>
      <w:r w:rsidR="008C6FF7" w:rsidRPr="0035605C">
        <w:rPr>
          <w:rFonts w:cstheme="minorHAnsi"/>
        </w:rPr>
        <w:t xml:space="preserve"> within</w:t>
      </w:r>
      <w:r w:rsidR="00114242" w:rsidRPr="0035605C">
        <w:rPr>
          <w:rFonts w:cstheme="minorHAnsi"/>
        </w:rPr>
        <w:t xml:space="preserve"> a</w:t>
      </w:r>
      <w:r w:rsidR="008C6FF7" w:rsidRPr="0035605C">
        <w:rPr>
          <w:rFonts w:cstheme="minorHAnsi"/>
        </w:rPr>
        <w:t xml:space="preserve"> 2kb</w:t>
      </w:r>
      <w:r w:rsidR="00114242" w:rsidRPr="0035605C">
        <w:rPr>
          <w:rFonts w:cstheme="minorHAnsi"/>
        </w:rPr>
        <w:t xml:space="preserve"> window</w:t>
      </w:r>
      <w:r w:rsidR="008C6FF7" w:rsidRPr="0035605C">
        <w:rPr>
          <w:rFonts w:cstheme="minorHAnsi"/>
        </w:rPr>
        <w:t xml:space="preserve">. </w:t>
      </w:r>
      <w:r w:rsidR="00114242" w:rsidRPr="0035605C">
        <w:rPr>
          <w:rFonts w:cstheme="minorHAnsi"/>
        </w:rPr>
        <w:t xml:space="preserve">The average LD decay in the B. cinerea genome is &lt; 1kb, so we can be relatively confident of SNPs tagging particular genes at the hotspot peaks </w:t>
      </w:r>
      <w:r w:rsidR="002A0BE9">
        <w:rPr>
          <w:rFonts w:cstheme="minorHAnsi"/>
        </w:rPr>
        <w:fldChar w:fldCharType="begin"/>
      </w:r>
      <w:r w:rsidR="002A0BE9">
        <w:rPr>
          <w:rFonts w:cstheme="minorHAnsi"/>
        </w:rPr>
        <w:instrText xml:space="preserve"> ADDIN EN.CITE &lt;EndNote&gt;&lt;Cite&gt;&lt;Author&gt;Atwell&lt;/Author&gt;&lt;Year&gt;2018&lt;/Year&gt;&lt;RecNum&gt;1145&lt;/RecNum&gt;&lt;DisplayText&gt;(Atwell, Corwin et al. 2018)&lt;/DisplayText&gt;&lt;record&gt;&lt;rec-number&gt;1145&lt;/rec-number&gt;&lt;foreign-keys&gt;&lt;key app="EN" db-id="a2x2tzszjfd2zjed0e8psfdtd0daafwwr002" timestamp="1541529269"&gt;1145&lt;/key&gt;&lt;/foreign-keys&gt;&lt;ref-type name="Journal Article"&gt;17&lt;/ref-type&gt;&lt;contributors&gt;&lt;authors&gt;&lt;author&gt;Atwell, S.&lt;/author&gt;&lt;author&gt;Corwin, J.&lt;/author&gt;&lt;author&gt;Soltis, N.&lt;/author&gt;&lt;author&gt;Kliebenstein, D.&lt;/author&gt;&lt;/authors&gt;&lt;/contributors&gt;&lt;titles&gt;&lt;title&gt;Resequencing and association mapping of the generalist pathogen Botrytis cinerea&lt;/title&gt;&lt;secondary-title&gt;bioRxiv&lt;/secondary-title&gt;&lt;/titles&gt;&lt;periodical&gt;&lt;full-title&gt;bioRxiv&lt;/full-title&gt;&lt;/periodical&gt;&lt;dates&gt;&lt;year&gt;2018&lt;/year&gt;&lt;/dates&gt;&lt;urls&gt;&lt;/urls&gt;&lt;/record&gt;&lt;/Cite&gt;&lt;/EndNote&gt;</w:instrText>
      </w:r>
      <w:r w:rsidR="002A0BE9">
        <w:rPr>
          <w:rFonts w:cstheme="minorHAnsi"/>
        </w:rPr>
        <w:fldChar w:fldCharType="separate"/>
      </w:r>
      <w:r w:rsidR="002A0BE9">
        <w:rPr>
          <w:rFonts w:cstheme="minorHAnsi"/>
          <w:noProof/>
        </w:rPr>
        <w:t>(Atwell, Corwin et al. 2018)</w:t>
      </w:r>
      <w:r w:rsidR="002A0BE9">
        <w:rPr>
          <w:rFonts w:cstheme="minorHAnsi"/>
        </w:rPr>
        <w:fldChar w:fldCharType="end"/>
      </w:r>
      <w:r w:rsidR="00114242" w:rsidRPr="0035605C">
        <w:rPr>
          <w:rFonts w:cstheme="minorHAnsi"/>
        </w:rPr>
        <w:t xml:space="preserve">. </w:t>
      </w:r>
      <w:r w:rsidR="008F6DEC" w:rsidRPr="0035605C">
        <w:rPr>
          <w:rFonts w:cstheme="minorHAnsi"/>
        </w:rPr>
        <w:t>Three genes are annotated to pairs of neighboring hot</w:t>
      </w:r>
      <w:r w:rsidR="00E862E5">
        <w:rPr>
          <w:rFonts w:cstheme="minorHAnsi"/>
        </w:rPr>
        <w:t>spot</w:t>
      </w:r>
      <w:r w:rsidR="008F6DEC" w:rsidRPr="0035605C">
        <w:rPr>
          <w:rFonts w:cstheme="minorHAnsi"/>
        </w:rPr>
        <w:t>s, the rest are unique genes. Two genes on chromosome 12 denoting hot</w:t>
      </w:r>
      <w:r w:rsidR="00E862E5">
        <w:rPr>
          <w:rFonts w:cstheme="minorHAnsi"/>
        </w:rPr>
        <w:t>spot</w:t>
      </w:r>
      <w:r w:rsidR="008F6DEC" w:rsidRPr="0035605C">
        <w:rPr>
          <w:rFonts w:cstheme="minorHAnsi"/>
        </w:rPr>
        <w:t xml:space="preserve">s from </w:t>
      </w:r>
      <w:r w:rsidR="008F6DEC" w:rsidRPr="0035605C">
        <w:rPr>
          <w:rFonts w:cstheme="minorHAnsi"/>
          <w:i/>
        </w:rPr>
        <w:t>A. thaliana</w:t>
      </w:r>
      <w:r w:rsidR="008F6DEC" w:rsidRPr="0035605C">
        <w:rPr>
          <w:rFonts w:cstheme="minorHAnsi"/>
        </w:rPr>
        <w:t xml:space="preserve"> gene expression appear closely linked; in fact, they are separated by ~80kb on the </w:t>
      </w:r>
      <w:r w:rsidR="008F6DEC" w:rsidRPr="0035605C">
        <w:rPr>
          <w:rFonts w:cstheme="minorHAnsi"/>
          <w:i/>
        </w:rPr>
        <w:t>B. cinerea</w:t>
      </w:r>
      <w:r w:rsidR="008F6DEC" w:rsidRPr="0035605C">
        <w:rPr>
          <w:rFonts w:cstheme="minorHAnsi"/>
        </w:rPr>
        <w:t xml:space="preserve"> genome. </w:t>
      </w:r>
    </w:p>
    <w:p w14:paraId="50735F4B" w14:textId="24D3519A" w:rsidR="00114242" w:rsidRPr="0035605C" w:rsidRDefault="00114242" w:rsidP="00114242">
      <w:pPr>
        <w:spacing w:line="480" w:lineRule="auto"/>
        <w:rPr>
          <w:rFonts w:cstheme="minorHAnsi"/>
          <w:b/>
        </w:rPr>
      </w:pPr>
      <w:r w:rsidRPr="0035605C">
        <w:rPr>
          <w:rFonts w:cstheme="minorHAnsi"/>
          <w:b/>
        </w:rPr>
        <w:t>Annotation of gene ontology and network membership</w:t>
      </w:r>
    </w:p>
    <w:p w14:paraId="59EE5158" w14:textId="64829051" w:rsidR="00114242" w:rsidRDefault="00114242" w:rsidP="00114242">
      <w:pPr>
        <w:spacing w:line="480" w:lineRule="auto"/>
        <w:rPr>
          <w:rFonts w:cstheme="minorHAnsi"/>
        </w:rPr>
      </w:pPr>
      <w:r w:rsidRPr="0035605C">
        <w:rPr>
          <w:rFonts w:cstheme="minorHAnsi"/>
          <w:b/>
        </w:rPr>
        <w:tab/>
      </w:r>
      <w:r w:rsidRPr="0035605C">
        <w:rPr>
          <w:rFonts w:cstheme="minorHAnsi"/>
          <w:i/>
        </w:rPr>
        <w:t>A. thaliana</w:t>
      </w:r>
      <w:r w:rsidRPr="0035605C">
        <w:rPr>
          <w:rFonts w:cstheme="minorHAnsi"/>
        </w:rPr>
        <w:t xml:space="preserve"> </w:t>
      </w:r>
      <w:r w:rsidR="008F6DEC" w:rsidRPr="0035605C">
        <w:rPr>
          <w:rFonts w:cstheme="minorHAnsi"/>
        </w:rPr>
        <w:t>co-expression</w:t>
      </w:r>
      <w:r w:rsidRPr="0035605C">
        <w:rPr>
          <w:rFonts w:cstheme="minorHAnsi"/>
        </w:rPr>
        <w:t xml:space="preserve"> analysis identified 131 genes across four major networks</w:t>
      </w:r>
      <w:r w:rsidR="007A50BA" w:rsidRPr="0035605C">
        <w:rPr>
          <w:rFonts w:cstheme="minorHAnsi"/>
        </w:rPr>
        <w:t xml:space="preserve"> </w:t>
      </w:r>
      <w:r w:rsidR="002A0BE9">
        <w:rPr>
          <w:rFonts w:cstheme="minorHAnsi"/>
        </w:rPr>
        <w:fldChar w:fldCharType="begin"/>
      </w:r>
      <w:r w:rsidR="002A0BE9">
        <w:rPr>
          <w:rFonts w:cstheme="minorHAnsi"/>
        </w:rPr>
        <w:instrText xml:space="preserve"> ADDIN EN.CITE &lt;EndNote&gt;&lt;Cite&gt;&lt;Author&gt;Zhang&lt;/Author&gt;&lt;Year&gt;2017&lt;/Year&gt;&lt;RecNum&gt;1135&lt;/RecNum&gt;&lt;DisplayText&gt;(Zhang, Corwin et al. 2017)&lt;/DisplayText&gt;&lt;record&gt;&lt;rec-number&gt;1135&lt;/rec-number&gt;&lt;foreign-keys&gt;&lt;key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00348.2017&lt;/pages&gt;&lt;dates&gt;&lt;year&gt;2017&lt;/year&gt;&lt;/dates&gt;&lt;isbn&gt;1040-4651&lt;/isbn&gt;&lt;urls&gt;&lt;/urls&gt;&lt;/record&gt;&lt;/Cite&gt;&lt;/EndNote&gt;</w:instrText>
      </w:r>
      <w:r w:rsidR="002A0BE9">
        <w:rPr>
          <w:rFonts w:cstheme="minorHAnsi"/>
        </w:rPr>
        <w:fldChar w:fldCharType="separate"/>
      </w:r>
      <w:r w:rsidR="002A0BE9">
        <w:rPr>
          <w:rFonts w:cstheme="minorHAnsi"/>
          <w:noProof/>
        </w:rPr>
        <w:t>(Zhang, Corwin et al. 2017)</w:t>
      </w:r>
      <w:r w:rsidR="002A0BE9">
        <w:rPr>
          <w:rFonts w:cstheme="minorHAnsi"/>
        </w:rPr>
        <w:fldChar w:fldCharType="end"/>
      </w:r>
      <w:r w:rsidRPr="0035605C">
        <w:rPr>
          <w:rFonts w:cstheme="minorHAnsi"/>
        </w:rPr>
        <w:t xml:space="preserve">. Network architecture varied by plant host, but a constitutive core was conserved across </w:t>
      </w:r>
      <w:r w:rsidRPr="0035605C">
        <w:rPr>
          <w:rFonts w:cstheme="minorHAnsi"/>
          <w:i/>
        </w:rPr>
        <w:t xml:space="preserve">A. thaliana </w:t>
      </w:r>
      <w:r w:rsidRPr="0035605C">
        <w:rPr>
          <w:rFonts w:cstheme="minorHAnsi"/>
        </w:rPr>
        <w:t>genotypes. We compared our eQTL hotspots (both</w:t>
      </w:r>
      <w:r w:rsidR="007A50BA" w:rsidRPr="0035605C">
        <w:rPr>
          <w:rFonts w:cstheme="minorHAnsi"/>
        </w:rPr>
        <w:t xml:space="preserve"> the</w:t>
      </w:r>
      <w:r w:rsidRPr="0035605C">
        <w:rPr>
          <w:rFonts w:cstheme="minorHAnsi"/>
        </w:rPr>
        <w:t xml:space="preserve"> gene at eQTL hotspot SNP and all associated transcript profiles) to the largest </w:t>
      </w:r>
      <w:r w:rsidRPr="0035605C">
        <w:rPr>
          <w:rFonts w:cstheme="minorHAnsi"/>
          <w:i/>
        </w:rPr>
        <w:t xml:space="preserve">A. thaliana </w:t>
      </w:r>
      <w:r w:rsidRPr="0035605C">
        <w:rPr>
          <w:rFonts w:cstheme="minorHAnsi"/>
        </w:rPr>
        <w:t>network lists (</w:t>
      </w:r>
      <w:r w:rsidRPr="0035605C">
        <w:rPr>
          <w:rFonts w:cstheme="minorHAnsi"/>
          <w:i/>
        </w:rPr>
        <w:t>npr1-1</w:t>
      </w:r>
      <w:r w:rsidRPr="0035605C">
        <w:rPr>
          <w:rFonts w:cstheme="minorHAnsi"/>
        </w:rPr>
        <w:t xml:space="preserve"> background) to estimate all possible regulatory ties. </w:t>
      </w:r>
      <w:r w:rsidR="007A50BA" w:rsidRPr="0035605C">
        <w:rPr>
          <w:rFonts w:cstheme="minorHAnsi"/>
        </w:rPr>
        <w:t xml:space="preserve">We identified gene overlap with two of the major networks; Network I, camalexin biosynthesis; Network IV, chloroplast function. </w:t>
      </w:r>
    </w:p>
    <w:p w14:paraId="610B773A" w14:textId="220E37F7" w:rsidR="00C346F6" w:rsidRDefault="00C346F6" w:rsidP="00114242">
      <w:pPr>
        <w:spacing w:line="480" w:lineRule="auto"/>
        <w:rPr>
          <w:rFonts w:cstheme="minorHAnsi"/>
        </w:rPr>
      </w:pPr>
      <w:r>
        <w:rPr>
          <w:rFonts w:cstheme="minorHAnsi"/>
        </w:rPr>
        <w:tab/>
      </w:r>
      <w:r>
        <w:rPr>
          <w:rFonts w:cstheme="minorHAnsi"/>
          <w:i/>
        </w:rPr>
        <w:t>B. cinerea</w:t>
      </w:r>
      <w:r>
        <w:rPr>
          <w:rFonts w:cstheme="minorHAnsi"/>
        </w:rPr>
        <w:t xml:space="preserve"> co-expression analysis identified ten major co-expression networks </w:t>
      </w:r>
      <w:r w:rsidR="00D01C65">
        <w:rPr>
          <w:rFonts w:cstheme="minorHAnsi"/>
        </w:rPr>
        <w:t xml:space="preserve">containing 5 to 242 genes </w:t>
      </w:r>
      <w:r w:rsidR="002A0BE9">
        <w:rPr>
          <w:rFonts w:cstheme="minorHAnsi"/>
        </w:rPr>
        <w:fldChar w:fldCharType="begin"/>
      </w:r>
      <w:r w:rsidR="002A0BE9">
        <w:rPr>
          <w:rFonts w:cstheme="minorHAnsi"/>
        </w:rPr>
        <w:instrText xml:space="preserve"> ADDIN EN.CITE &lt;EndNote&gt;&lt;Cite&gt;&lt;Author&gt;Zhang&lt;/Author&gt;&lt;Year&gt;2018&lt;/Year&gt;&lt;RecNum&gt;1142&lt;/RecNum&gt;&lt;DisplayText&gt;(Zhang, Corwin et al. 2018)&lt;/DisplayText&gt;&lt;record&gt;&lt;rec-number&gt;1142&lt;/rec-number&gt;&lt;foreign-keys&gt;&lt;key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002A0BE9">
        <w:rPr>
          <w:rFonts w:cstheme="minorHAnsi"/>
        </w:rPr>
        <w:fldChar w:fldCharType="separate"/>
      </w:r>
      <w:r w:rsidR="002A0BE9">
        <w:rPr>
          <w:rFonts w:cstheme="minorHAnsi"/>
          <w:noProof/>
        </w:rPr>
        <w:t>(Zhang, Corwin et al. 2018)</w:t>
      </w:r>
      <w:r w:rsidR="002A0BE9">
        <w:rPr>
          <w:rFonts w:cstheme="minorHAnsi"/>
        </w:rPr>
        <w:fldChar w:fldCharType="end"/>
      </w:r>
      <w:r>
        <w:rPr>
          <w:rFonts w:cstheme="minorHAnsi"/>
        </w:rPr>
        <w:t>.</w:t>
      </w:r>
      <w:r w:rsidR="00D01C65">
        <w:rPr>
          <w:rFonts w:cstheme="minorHAnsi"/>
        </w:rPr>
        <w:t xml:space="preserve"> We identified gene overlap with four of these networks, including </w:t>
      </w:r>
      <w:r w:rsidR="00D01C65">
        <w:rPr>
          <w:rFonts w:cstheme="minorHAnsi"/>
        </w:rPr>
        <w:lastRenderedPageBreak/>
        <w:t xml:space="preserve">one likely involved in fungal vesicle virulence processes including growth and toxin secretion (vesicle/ virulence), one </w:t>
      </w:r>
      <w:r w:rsidR="004B1431">
        <w:rPr>
          <w:rFonts w:cstheme="minorHAnsi"/>
        </w:rPr>
        <w:t xml:space="preserve">involved in translation and protein synthesis (translation/ growth). </w:t>
      </w:r>
      <w:r w:rsidR="009D093A">
        <w:rPr>
          <w:rFonts w:cstheme="minorHAnsi"/>
        </w:rPr>
        <w:t xml:space="preserve">These networks maintained a consistent core across the 3 </w:t>
      </w:r>
      <w:r w:rsidR="009D093A" w:rsidRPr="00273420">
        <w:rPr>
          <w:rFonts w:cstheme="minorHAnsi"/>
          <w:i/>
        </w:rPr>
        <w:t xml:space="preserve">A. thaliana </w:t>
      </w:r>
      <w:r w:rsidR="009D093A">
        <w:rPr>
          <w:rFonts w:cstheme="minorHAnsi"/>
        </w:rPr>
        <w:t>ho</w:t>
      </w:r>
      <w:r w:rsidR="00273420">
        <w:rPr>
          <w:rFonts w:cstheme="minorHAnsi"/>
        </w:rPr>
        <w:t>s</w:t>
      </w:r>
      <w:r w:rsidR="009D093A">
        <w:rPr>
          <w:rFonts w:cstheme="minorHAnsi"/>
        </w:rPr>
        <w:t xml:space="preserve">t genotypes, but linkages varied; as such we </w:t>
      </w:r>
      <w:r w:rsidR="0024748B">
        <w:rPr>
          <w:rFonts w:cstheme="minorHAnsi"/>
        </w:rPr>
        <w:t xml:space="preserve">compared our gene lists with the networks across all 12 hosts and included both host-dependent and host-independent annotations of our hotspots. </w:t>
      </w:r>
    </w:p>
    <w:p w14:paraId="1685BD60" w14:textId="03787124" w:rsidR="007B2B81" w:rsidRPr="00C346F6" w:rsidRDefault="007B2B81" w:rsidP="00114242">
      <w:pPr>
        <w:spacing w:line="480" w:lineRule="auto"/>
        <w:rPr>
          <w:rFonts w:cstheme="minorHAnsi"/>
        </w:rPr>
      </w:pPr>
      <w:r>
        <w:rPr>
          <w:rFonts w:cstheme="minorHAnsi"/>
        </w:rPr>
        <w:tab/>
        <w:t xml:space="preserve">We looked for functional overrepresentation among the genes targeted by each </w:t>
      </w:r>
      <w:r w:rsidRPr="007B2B81">
        <w:rPr>
          <w:rFonts w:cstheme="minorHAnsi"/>
          <w:i/>
        </w:rPr>
        <w:t>A. thaliana</w:t>
      </w:r>
      <w:r>
        <w:rPr>
          <w:rFonts w:cstheme="minorHAnsi"/>
        </w:rPr>
        <w:t xml:space="preserve"> eQTL hotspot</w:t>
      </w:r>
      <w:r w:rsidR="00044812">
        <w:rPr>
          <w:rFonts w:cstheme="minorHAnsi"/>
        </w:rPr>
        <w:t xml:space="preserve"> using the PANTHER overrepresentation test </w:t>
      </w:r>
      <w:r w:rsidR="00085A7E">
        <w:rPr>
          <w:rFonts w:cstheme="minorHAnsi"/>
        </w:rPr>
        <w:t xml:space="preserve">implemented by plant GO term enrichment from TAIR </w:t>
      </w:r>
      <w:r w:rsidR="001F7B6F">
        <w:rPr>
          <w:rFonts w:cstheme="minorHAnsi"/>
        </w:rPr>
        <w:fldChar w:fldCharType="begin"/>
      </w:r>
      <w:r w:rsidR="001F7B6F">
        <w:rPr>
          <w:rFonts w:cstheme="minorHAnsi"/>
        </w:rPr>
        <w:instrText xml:space="preserve"> ADDIN EN.CITE &lt;EndNote&gt;&lt;Cite&gt;&lt;Author&gt;Lamesch&lt;/Author&gt;&lt;Year&gt;2011&lt;/Year&gt;&lt;RecNum&gt;1179&lt;/RecNum&gt;&lt;DisplayText&gt;(Lamesch, Berardini et al. 2011, Mi, Muruganujan et al. 2013)&lt;/DisplayText&gt;&lt;record&gt;&lt;rec-number&gt;1179&lt;/rec-number&gt;&lt;foreign-keys&gt;&lt;key app="EN" db-id="a2x2tzszjfd2zjed0e8psfdtd0daafwwr002" timestamp="1551377590"&gt;1179&lt;/key&gt;&lt;/foreign-keys&gt;&lt;ref-type name="Journal Article"&gt;17&lt;/ref-type&gt;&lt;contributors&gt;&lt;authors&gt;&lt;author&gt;Lamesch, Philippe&lt;/author&gt;&lt;author&gt;Berardini, Tanya Z&lt;/author&gt;&lt;author&gt;Li, Donghui&lt;/author&gt;&lt;author&gt;Swarbreck, David&lt;/author&gt;&lt;author&gt;Wilks, Christopher&lt;/author&gt;&lt;author&gt;Sasidharan, Rajkumar&lt;/author&gt;&lt;author&gt;Muller, Robert&lt;/author&gt;&lt;author&gt;Dreher, Kate&lt;/author&gt;&lt;author&gt;Alexander, Debbie L&lt;/author&gt;&lt;author&gt;Garcia-Hernandez, Margarita&lt;/author&gt;&lt;/authors&gt;&lt;/contributors&gt;&lt;titles&gt;&lt;title&gt;The Arabidopsis Information Resource (TAIR): improved gene annotation and new tools&lt;/title&gt;&lt;secondary-title&gt;Nucleic acids research&lt;/secondary-title&gt;&lt;/titles&gt;&lt;periodical&gt;&lt;full-title&gt;Nucleic acids research&lt;/full-title&gt;&lt;/periodical&gt;&lt;pages&gt;D1202-D1210&lt;/pages&gt;&lt;volume&gt;40&lt;/volume&gt;&lt;number&gt;D1&lt;/number&gt;&lt;dates&gt;&lt;year&gt;2011&lt;/year&gt;&lt;/dates&gt;&lt;isbn&gt;1362-4962&lt;/isbn&gt;&lt;urls&gt;&lt;/urls&gt;&lt;/record&gt;&lt;/Cite&gt;&lt;Cite&gt;&lt;Author&gt;Mi&lt;/Author&gt;&lt;Year&gt;2013&lt;/Year&gt;&lt;RecNum&gt;1178&lt;/RecNum&gt;&lt;record&gt;&lt;rec-number&gt;1178&lt;/rec-number&gt;&lt;foreign-keys&gt;&lt;key app="EN" db-id="a2x2tzszjfd2zjed0e8psfdtd0daafwwr002" timestamp="1551377447"&gt;1178&lt;/key&gt;&lt;/foreign-keys&gt;&lt;ref-type name="Journal Article"&gt;17&lt;/ref-type&gt;&lt;contributors&gt;&lt;authors&gt;&lt;author&gt;Mi, Huaiyu&lt;/author&gt;&lt;author&gt;Muruganujan, Anushya&lt;/author&gt;&lt;author&gt;Casagrande, John T&lt;/author&gt;&lt;author&gt;Thomas, Paul D&lt;/author&gt;&lt;/authors&gt;&lt;/contributors&gt;&lt;titles&gt;&lt;title&gt;Large-scale gene function analysis with the PANTHER classification system&lt;/title&gt;&lt;secondary-title&gt;Nature protocols&lt;/secondary-title&gt;&lt;/titles&gt;&lt;periodical&gt;&lt;full-title&gt;Nature protocols&lt;/full-title&gt;&lt;/periodical&gt;&lt;pages&gt;1551&lt;/pages&gt;&lt;volume&gt;8&lt;/volume&gt;&lt;number&gt;8&lt;/number&gt;&lt;dates&gt;&lt;year&gt;2013&lt;/year&gt;&lt;/dates&gt;&lt;isbn&gt;1750-2799&lt;/isbn&gt;&lt;urls&gt;&lt;/urls&gt;&lt;/record&gt;&lt;/Cite&gt;&lt;/EndNote&gt;</w:instrText>
      </w:r>
      <w:r w:rsidR="001F7B6F">
        <w:rPr>
          <w:rFonts w:cstheme="minorHAnsi"/>
        </w:rPr>
        <w:fldChar w:fldCharType="separate"/>
      </w:r>
      <w:r w:rsidR="001F7B6F">
        <w:rPr>
          <w:rFonts w:cstheme="minorHAnsi"/>
          <w:noProof/>
        </w:rPr>
        <w:t>(Lamesch, Berardini et al. 2011, Mi, Muruganujan et al. 2013)</w:t>
      </w:r>
      <w:r w:rsidR="001F7B6F">
        <w:rPr>
          <w:rFonts w:cstheme="minorHAnsi"/>
        </w:rPr>
        <w:fldChar w:fldCharType="end"/>
      </w:r>
      <w:r w:rsidR="00044812">
        <w:rPr>
          <w:rFonts w:cstheme="minorHAnsi"/>
        </w:rPr>
        <w:t xml:space="preserve">. </w:t>
      </w:r>
    </w:p>
    <w:p w14:paraId="02F02327" w14:textId="77777777" w:rsidR="004441A8" w:rsidRPr="0035605C" w:rsidRDefault="004441A8" w:rsidP="004441A8">
      <w:pPr>
        <w:spacing w:line="480" w:lineRule="auto"/>
        <w:rPr>
          <w:rFonts w:cstheme="minorHAnsi"/>
          <w:b/>
        </w:rPr>
      </w:pPr>
      <w:r w:rsidRPr="0035605C">
        <w:rPr>
          <w:rFonts w:cstheme="minorHAnsi"/>
          <w:b/>
        </w:rPr>
        <w:t>Pathway focus</w:t>
      </w:r>
    </w:p>
    <w:p w14:paraId="79BFD142" w14:textId="53C1FCB0" w:rsidR="00812637" w:rsidRPr="0035605C" w:rsidRDefault="004441A8" w:rsidP="004441A8">
      <w:pPr>
        <w:spacing w:line="480" w:lineRule="auto"/>
        <w:ind w:firstLine="720"/>
        <w:rPr>
          <w:rFonts w:cstheme="minorHAnsi"/>
        </w:rPr>
      </w:pPr>
      <w:r w:rsidRPr="0035605C">
        <w:rPr>
          <w:rFonts w:cstheme="minorHAnsi"/>
        </w:rPr>
        <w:t xml:space="preserve">We focused further </w:t>
      </w:r>
      <w:r w:rsidRPr="0035605C">
        <w:rPr>
          <w:rFonts w:cstheme="minorHAnsi"/>
          <w:i/>
        </w:rPr>
        <w:t>cis</w:t>
      </w:r>
      <w:r w:rsidRPr="0035605C">
        <w:rPr>
          <w:rFonts w:cstheme="minorHAnsi"/>
        </w:rPr>
        <w:t xml:space="preserve">-effects analysis on three networks which were highly conserved across </w:t>
      </w:r>
      <w:r w:rsidRPr="0035605C">
        <w:rPr>
          <w:rFonts w:cstheme="minorHAnsi"/>
          <w:i/>
        </w:rPr>
        <w:t>B. cinerea</w:t>
      </w:r>
      <w:r w:rsidRPr="0035605C">
        <w:rPr>
          <w:rFonts w:cstheme="minorHAnsi"/>
        </w:rPr>
        <w:t xml:space="preserve"> isolates </w:t>
      </w:r>
      <w:r w:rsidR="00DF42C5" w:rsidRPr="0035605C">
        <w:rPr>
          <w:rFonts w:cstheme="minorHAnsi"/>
        </w:rPr>
        <w:fldChar w:fldCharType="begin"/>
      </w:r>
      <w:r w:rsidR="0039103B" w:rsidRPr="0035605C">
        <w:rPr>
          <w:rFonts w:cstheme="minorHAnsi"/>
        </w:rPr>
        <w:instrText xml:space="preserve"> ADDIN EN.CITE &lt;EndNote&gt;&lt;Cite&gt;&lt;Author&gt;Zhang&lt;/Author&gt;&lt;Year&gt;2018&lt;/Year&gt;&lt;RecNum&gt;1142&lt;/RecNum&gt;&lt;DisplayText&gt;(Zhang, Corwin et al. 2018)&lt;/DisplayText&gt;&lt;record&gt;&lt;rec-number&gt;1142&lt;/rec-number&gt;&lt;foreign-keys&gt;&lt;key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00DF42C5" w:rsidRPr="0035605C">
        <w:rPr>
          <w:rFonts w:cstheme="minorHAnsi"/>
        </w:rPr>
        <w:fldChar w:fldCharType="separate"/>
      </w:r>
      <w:r w:rsidR="00DF42C5" w:rsidRPr="0035605C">
        <w:rPr>
          <w:rFonts w:cstheme="minorHAnsi"/>
          <w:noProof/>
        </w:rPr>
        <w:t>(Zhang, Corwin et al. 2018)</w:t>
      </w:r>
      <w:r w:rsidR="00DF42C5" w:rsidRPr="0035605C">
        <w:rPr>
          <w:rFonts w:cstheme="minorHAnsi"/>
        </w:rPr>
        <w:fldChar w:fldCharType="end"/>
      </w:r>
      <w:r w:rsidRPr="0035605C">
        <w:rPr>
          <w:rFonts w:cstheme="minorHAnsi"/>
        </w:rPr>
        <w:t xml:space="preserve">. We clustered isolates by SNP data within focal networks. Hierarchical clustering was computed using the R package </w:t>
      </w:r>
      <w:proofErr w:type="spellStart"/>
      <w:r w:rsidRPr="0035605C">
        <w:rPr>
          <w:rFonts w:cstheme="minorHAnsi"/>
        </w:rPr>
        <w:t>pvclust</w:t>
      </w:r>
      <w:proofErr w:type="spellEnd"/>
      <w:r w:rsidRPr="0035605C">
        <w:rPr>
          <w:rFonts w:cstheme="minorHAnsi"/>
        </w:rPr>
        <w:t xml:space="preserve"> based on mean linkage (UPGMA), with correlation distance and 1000 bootstrap replications </w:t>
      </w:r>
      <w:r w:rsidR="00812637" w:rsidRPr="0035605C">
        <w:rPr>
          <w:rFonts w:cstheme="minorHAnsi"/>
        </w:rPr>
        <w:fldChar w:fldCharType="begin"/>
      </w:r>
      <w:r w:rsidR="00812637" w:rsidRPr="0035605C">
        <w:rPr>
          <w:rFonts w:cstheme="minorHAnsi"/>
        </w:rPr>
        <w:instrText xml:space="preserve"> ADDIN EN.CITE &lt;EndNote&gt;&lt;Cite&gt;&lt;Author&gt;Suzuki&lt;/Author&gt;&lt;Year&gt;2015&lt;/Year&gt;&lt;RecNum&gt;1134&lt;/RecNum&gt;&lt;DisplayText&gt;(Suzuki and Shimodaira 2015)&lt;/DisplayText&gt;&lt;record&gt;&lt;rec-number&gt;1134&lt;/rec-number&gt;&lt;foreign-keys&gt;&lt;key app="EN" db-id="a2x2tzszjfd2zjed0e8psfdtd0daafwwr002" timestamp="1534960892"&gt;1134&lt;/key&gt;&lt;/foreign-keys&gt;&lt;ref-type name="Journal Article"&gt;17&lt;/ref-type&gt;&lt;contributors&gt;&lt;authors&gt;&lt;author&gt;Suzuki, Ryota&lt;/author&gt;&lt;author&gt;Shimodaira, Hidetoshi &lt;/author&gt;&lt;/authors&gt;&lt;/contributors&gt;&lt;titles&gt;&lt;title&gt;pvclust: Hierarchical Clustering with P-Values via Multiscale Bootstrap Resampling. &lt;/title&gt;&lt;secondary-title&gt;R package version 2.0-0&lt;/secondary-title&gt;&lt;/titles&gt;&lt;periodical&gt;&lt;full-title&gt;R package version 2.0-0&lt;/full-title&gt;&lt;/periodical&gt;&lt;dates&gt;&lt;year&gt;2015&lt;/year&gt;&lt;/dates&gt;&lt;urls&gt;&lt;related-urls&gt;&lt;url&gt;https://CRAN.R-project.org/package=pvclust&lt;/url&gt;&lt;/related-urls&gt;&lt;/urls&gt;&lt;/record&gt;&lt;/Cite&gt;&lt;/EndNote&gt;</w:instrText>
      </w:r>
      <w:r w:rsidR="00812637" w:rsidRPr="0035605C">
        <w:rPr>
          <w:rFonts w:cstheme="minorHAnsi"/>
        </w:rPr>
        <w:fldChar w:fldCharType="separate"/>
      </w:r>
      <w:r w:rsidR="00812637" w:rsidRPr="0035605C">
        <w:rPr>
          <w:rFonts w:cstheme="minorHAnsi"/>
          <w:noProof/>
        </w:rPr>
        <w:t>(Suzuki and Shimodaira 2015)</w:t>
      </w:r>
      <w:r w:rsidR="00812637" w:rsidRPr="0035605C">
        <w:rPr>
          <w:rFonts w:cstheme="minorHAnsi"/>
        </w:rPr>
        <w:fldChar w:fldCharType="end"/>
      </w:r>
      <w:r w:rsidRPr="0035605C">
        <w:rPr>
          <w:rFonts w:cstheme="minorHAnsi"/>
        </w:rPr>
        <w:t>. AU p-values are reported in red, BP values in green. Edges with high AU values are considered strongly supported by the data, and clustering is drawn according to these edges with AU &gt; 95%.</w:t>
      </w:r>
    </w:p>
    <w:p w14:paraId="5407DAC1" w14:textId="3815A9BF" w:rsidR="00181C3A" w:rsidRPr="0035605C" w:rsidRDefault="00181C3A" w:rsidP="004441A8">
      <w:pPr>
        <w:spacing w:line="480" w:lineRule="auto"/>
        <w:ind w:firstLine="720"/>
        <w:rPr>
          <w:rFonts w:cstheme="minorHAnsi"/>
        </w:rPr>
      </w:pPr>
      <w:r w:rsidRPr="0035605C">
        <w:rPr>
          <w:rFonts w:cstheme="minorHAnsi"/>
        </w:rPr>
        <w:t>For botc</w:t>
      </w:r>
      <w:r w:rsidR="00EC1F7B">
        <w:rPr>
          <w:rFonts w:cstheme="minorHAnsi"/>
        </w:rPr>
        <w:t>i</w:t>
      </w:r>
      <w:r w:rsidRPr="0035605C">
        <w:rPr>
          <w:rFonts w:cstheme="minorHAnsi"/>
        </w:rPr>
        <w:t xml:space="preserve">nic acid biosynthesis, the major deletion extends 53.5 kb and includes SNP 4kb from the 5’ end of the chromosome, indicating a </w:t>
      </w:r>
      <w:proofErr w:type="spellStart"/>
      <w:r w:rsidRPr="0035605C">
        <w:rPr>
          <w:rFonts w:cstheme="minorHAnsi"/>
        </w:rPr>
        <w:t>teleomeric</w:t>
      </w:r>
      <w:proofErr w:type="spellEnd"/>
      <w:r w:rsidRPr="0035605C">
        <w:rPr>
          <w:rFonts w:cstheme="minorHAnsi"/>
        </w:rPr>
        <w:t xml:space="preserve"> loss on chromosome 1. We selected a focal region encompassing the deletion endpoints (1.4029, 1.82614) and an additional 2 genes beyond the deletion boundaries (Bcin01g00170, Bcin01g00190) (Figure N4c). We removed 10 SNPs that were likely miscalled (SNP state ~ inverse compared to surrounding region) and called all SNPs within the deletion region as missing.</w:t>
      </w:r>
    </w:p>
    <w:p w14:paraId="397DE90A" w14:textId="0E5DABB9" w:rsidR="00FE1D89" w:rsidRPr="0035605C" w:rsidRDefault="00FE1D89" w:rsidP="00FE1D89">
      <w:pPr>
        <w:spacing w:line="480" w:lineRule="auto"/>
        <w:rPr>
          <w:rFonts w:cstheme="minorHAnsi"/>
          <w:b/>
        </w:rPr>
      </w:pPr>
      <w:r w:rsidRPr="0035605C">
        <w:rPr>
          <w:rFonts w:cstheme="minorHAnsi"/>
          <w:b/>
        </w:rPr>
        <w:t>TABLE LEGENDS</w:t>
      </w:r>
    </w:p>
    <w:p w14:paraId="3A91914E" w14:textId="13398F53" w:rsidR="00FE1D89" w:rsidRPr="005B75BF" w:rsidRDefault="00FE1D89" w:rsidP="00FE1D89">
      <w:pPr>
        <w:spacing w:line="480" w:lineRule="auto"/>
        <w:rPr>
          <w:rFonts w:cstheme="minorHAnsi"/>
        </w:rPr>
      </w:pPr>
      <w:commentRangeStart w:id="44"/>
      <w:r w:rsidRPr="0035605C">
        <w:rPr>
          <w:rFonts w:cstheme="minorHAnsi"/>
          <w:b/>
        </w:rPr>
        <w:lastRenderedPageBreak/>
        <w:t>Table N1. Annotation of the hot</w:t>
      </w:r>
      <w:r w:rsidR="006C2ED9">
        <w:rPr>
          <w:rFonts w:cstheme="minorHAnsi"/>
          <w:b/>
        </w:rPr>
        <w:t>spot</w:t>
      </w:r>
      <w:r w:rsidRPr="0035605C">
        <w:rPr>
          <w:rFonts w:cstheme="minorHAnsi"/>
          <w:b/>
        </w:rPr>
        <w:t>s</w:t>
      </w:r>
      <w:r w:rsidR="0098290C" w:rsidRPr="0035605C">
        <w:rPr>
          <w:rFonts w:cstheme="minorHAnsi"/>
          <w:b/>
        </w:rPr>
        <w:t xml:space="preserve"> identified from </w:t>
      </w:r>
      <w:r w:rsidR="0098290C" w:rsidRPr="0035605C">
        <w:rPr>
          <w:rFonts w:cstheme="minorHAnsi"/>
          <w:b/>
          <w:i/>
        </w:rPr>
        <w:t>B. cinerea</w:t>
      </w:r>
      <w:r w:rsidR="0098290C" w:rsidRPr="0035605C">
        <w:rPr>
          <w:rFonts w:cstheme="minorHAnsi"/>
          <w:b/>
        </w:rPr>
        <w:t xml:space="preserve"> and </w:t>
      </w:r>
      <w:r w:rsidR="0098290C" w:rsidRPr="0035605C">
        <w:rPr>
          <w:rFonts w:cstheme="minorHAnsi"/>
          <w:b/>
          <w:i/>
        </w:rPr>
        <w:t>A. thaliana</w:t>
      </w:r>
      <w:r w:rsidR="0098290C" w:rsidRPr="0035605C">
        <w:rPr>
          <w:rFonts w:cstheme="minorHAnsi"/>
          <w:b/>
        </w:rPr>
        <w:t xml:space="preserve"> eQTL.</w:t>
      </w:r>
      <w:commentRangeEnd w:id="44"/>
      <w:r w:rsidR="00195935">
        <w:rPr>
          <w:rStyle w:val="CommentReference"/>
        </w:rPr>
        <w:commentReference w:id="44"/>
      </w:r>
      <w:r w:rsidR="005B75BF">
        <w:rPr>
          <w:rFonts w:cstheme="minorHAnsi"/>
          <w:b/>
        </w:rPr>
        <w:t xml:space="preserve"> </w:t>
      </w:r>
    </w:p>
    <w:p w14:paraId="7B75F65D" w14:textId="7E5D4811" w:rsidR="00595665" w:rsidRPr="0035605C" w:rsidRDefault="00C11DB8" w:rsidP="00FF00AF">
      <w:pPr>
        <w:spacing w:line="480" w:lineRule="auto"/>
        <w:rPr>
          <w:rFonts w:cstheme="minorHAnsi"/>
          <w:b/>
        </w:rPr>
      </w:pPr>
      <w:r w:rsidRPr="0035605C">
        <w:rPr>
          <w:rFonts w:cstheme="minorHAnsi"/>
          <w:b/>
        </w:rPr>
        <w:t>FIGURE LEGENDS</w:t>
      </w:r>
    </w:p>
    <w:p w14:paraId="51FCB8D9" w14:textId="6D23FC8B" w:rsidR="00F14C7D" w:rsidRPr="0035605C" w:rsidRDefault="00F14C7D" w:rsidP="00F14C7D">
      <w:pPr>
        <w:spacing w:after="0" w:line="240" w:lineRule="auto"/>
        <w:rPr>
          <w:rFonts w:cstheme="minorHAnsi"/>
        </w:rPr>
      </w:pPr>
      <w:r w:rsidRPr="0035605C">
        <w:rPr>
          <w:rFonts w:cstheme="minorHAnsi"/>
          <w:b/>
          <w:bCs/>
        </w:rPr>
        <w:t xml:space="preserve">Figure N1. Manhattan plot examples for 1 transcript per species. </w:t>
      </w:r>
      <w:r w:rsidRPr="0035605C">
        <w:rPr>
          <w:rFonts w:cstheme="minorHAnsi"/>
        </w:rPr>
        <w:t xml:space="preserve">Panel a is an example plot of p-values for all </w:t>
      </w:r>
      <w:r w:rsidRPr="0035605C">
        <w:rPr>
          <w:rFonts w:cstheme="minorHAnsi"/>
          <w:i/>
          <w:iCs/>
        </w:rPr>
        <w:t xml:space="preserve">B. cinerea </w:t>
      </w:r>
      <w:r w:rsidRPr="0035605C">
        <w:rPr>
          <w:rFonts w:cstheme="minorHAnsi"/>
        </w:rPr>
        <w:t xml:space="preserve">SNP associations to a single </w:t>
      </w:r>
      <w:r w:rsidRPr="0035605C">
        <w:rPr>
          <w:rFonts w:cstheme="minorHAnsi"/>
          <w:i/>
          <w:iCs/>
        </w:rPr>
        <w:t xml:space="preserve">B. cinerea </w:t>
      </w:r>
      <w:r w:rsidRPr="0035605C">
        <w:rPr>
          <w:rFonts w:cstheme="minorHAnsi"/>
        </w:rPr>
        <w:t xml:space="preserve">transcript, from Bcin01g00170.  Panel b is an example plot of p-values for all </w:t>
      </w:r>
      <w:r w:rsidRPr="0035605C">
        <w:rPr>
          <w:rFonts w:cstheme="minorHAnsi"/>
          <w:i/>
          <w:iCs/>
        </w:rPr>
        <w:t xml:space="preserve">B. cinerea </w:t>
      </w:r>
      <w:r w:rsidRPr="0035605C">
        <w:rPr>
          <w:rFonts w:cstheme="minorHAnsi"/>
        </w:rPr>
        <w:t xml:space="preserve">SNP associations to a single </w:t>
      </w:r>
      <w:r w:rsidRPr="0035605C">
        <w:rPr>
          <w:rFonts w:cstheme="minorHAnsi"/>
          <w:i/>
          <w:iCs/>
        </w:rPr>
        <w:t xml:space="preserve">A. thaliana </w:t>
      </w:r>
      <w:r w:rsidRPr="0035605C">
        <w:rPr>
          <w:rFonts w:cstheme="minorHAnsi"/>
        </w:rPr>
        <w:t>transcript</w:t>
      </w:r>
      <w:r w:rsidR="00321EF2">
        <w:rPr>
          <w:rFonts w:cstheme="minorHAnsi"/>
        </w:rPr>
        <w:t>, from AT1G</w:t>
      </w:r>
      <w:r w:rsidR="002F5FCF">
        <w:rPr>
          <w:rFonts w:cstheme="minorHAnsi"/>
        </w:rPr>
        <w:t>01010</w:t>
      </w:r>
      <w:r w:rsidRPr="0035605C">
        <w:rPr>
          <w:rFonts w:cstheme="minorHAnsi"/>
        </w:rPr>
        <w:t xml:space="preserve">. </w:t>
      </w:r>
    </w:p>
    <w:p w14:paraId="2D37B479" w14:textId="7B1441F8" w:rsidR="001C68B4" w:rsidRPr="0035605C" w:rsidRDefault="001C68B4" w:rsidP="00595665">
      <w:pPr>
        <w:spacing w:after="0" w:line="240" w:lineRule="auto"/>
        <w:rPr>
          <w:rFonts w:cstheme="minorHAnsi"/>
        </w:rPr>
      </w:pPr>
    </w:p>
    <w:p w14:paraId="04D6AF62" w14:textId="4B28C783" w:rsidR="00F14C7D" w:rsidRPr="0035605C" w:rsidRDefault="00F14C7D" w:rsidP="00F14C7D">
      <w:pPr>
        <w:spacing w:after="0" w:line="240" w:lineRule="auto"/>
        <w:rPr>
          <w:rFonts w:cstheme="minorHAnsi"/>
        </w:rPr>
      </w:pPr>
      <w:r w:rsidRPr="0035605C">
        <w:rPr>
          <w:rFonts w:cstheme="minorHAnsi"/>
          <w:b/>
          <w:bCs/>
        </w:rPr>
        <w:t xml:space="preserve">Figure N2. </w:t>
      </w:r>
      <w:r w:rsidRPr="0035605C">
        <w:rPr>
          <w:rFonts w:cstheme="minorHAnsi"/>
          <w:b/>
          <w:bCs/>
          <w:i/>
          <w:iCs/>
        </w:rPr>
        <w:t>cis</w:t>
      </w:r>
      <w:r w:rsidRPr="0035605C">
        <w:rPr>
          <w:rFonts w:cstheme="minorHAnsi"/>
          <w:b/>
          <w:bCs/>
        </w:rPr>
        <w:t xml:space="preserve">-diagonal plot comparing </w:t>
      </w:r>
      <w:r w:rsidRPr="0035605C">
        <w:rPr>
          <w:rFonts w:cstheme="minorHAnsi"/>
          <w:b/>
          <w:bCs/>
          <w:i/>
          <w:iCs/>
        </w:rPr>
        <w:t>B. cinerea</w:t>
      </w:r>
      <w:r w:rsidRPr="0035605C">
        <w:rPr>
          <w:rFonts w:cstheme="minorHAnsi"/>
          <w:b/>
          <w:bCs/>
        </w:rPr>
        <w:t xml:space="preserve"> gene center to position of top associated SNP, for all 9,284 transcripts. </w:t>
      </w:r>
      <w:r w:rsidRPr="0035605C">
        <w:rPr>
          <w:rFonts w:cstheme="minorHAnsi"/>
        </w:rPr>
        <w:t>We retained only the SNPs with highest probability (lowest p-value) of significant effect on expression for each transcript. Panel a depicts the single top SNP per transcript. Panel b depicts the top 10 SNPs per transcript. Chromosomes are delimited by red bars along the x-axis.</w:t>
      </w:r>
      <w:r w:rsidR="00E045D8" w:rsidRPr="0035605C">
        <w:rPr>
          <w:rFonts w:cstheme="minorHAnsi"/>
        </w:rPr>
        <w:t xml:space="preserve"> Vertical striping of SNP positions indicate</w:t>
      </w:r>
      <w:r w:rsidR="006C2ED9">
        <w:rPr>
          <w:rFonts w:cstheme="minorHAnsi"/>
        </w:rPr>
        <w:t>s</w:t>
      </w:r>
      <w:r w:rsidR="00E045D8" w:rsidRPr="0035605C">
        <w:rPr>
          <w:rFonts w:cstheme="minorHAnsi"/>
        </w:rPr>
        <w:t xml:space="preserve"> genomic locations of putative</w:t>
      </w:r>
      <w:r w:rsidR="00E045D8" w:rsidRPr="0035605C">
        <w:rPr>
          <w:rFonts w:cstheme="minorHAnsi"/>
          <w:i/>
        </w:rPr>
        <w:t xml:space="preserve"> trans</w:t>
      </w:r>
      <w:r w:rsidR="00E045D8" w:rsidRPr="0035605C">
        <w:rPr>
          <w:rFonts w:cstheme="minorHAnsi"/>
        </w:rPr>
        <w:t>-eQTL hotspots.</w:t>
      </w:r>
    </w:p>
    <w:p w14:paraId="74D7959A" w14:textId="354E805E" w:rsidR="00F14C7D" w:rsidRPr="0035605C" w:rsidRDefault="00F14C7D" w:rsidP="00F14C7D">
      <w:pPr>
        <w:spacing w:after="0" w:line="240" w:lineRule="auto"/>
        <w:rPr>
          <w:rFonts w:cstheme="minorHAnsi"/>
        </w:rPr>
      </w:pPr>
    </w:p>
    <w:p w14:paraId="1F9F6DAB" w14:textId="47D876FA" w:rsidR="00F14C7D" w:rsidRPr="00675944" w:rsidRDefault="00675944" w:rsidP="00675944">
      <w:r w:rsidRPr="001A1C36">
        <w:rPr>
          <w:b/>
          <w:bCs/>
        </w:rPr>
        <w:t xml:space="preserve">Figure N4. </w:t>
      </w:r>
      <w:r w:rsidRPr="001A1C36">
        <w:rPr>
          <w:b/>
          <w:bCs/>
          <w:i/>
        </w:rPr>
        <w:t>cis</w:t>
      </w:r>
      <w:r w:rsidRPr="001A1C36">
        <w:rPr>
          <w:b/>
          <w:bCs/>
        </w:rPr>
        <w:t xml:space="preserve">-effect analysis of the botcinic acid biosynthetic gene network. </w:t>
      </w:r>
      <w:r w:rsidRPr="001A1C36">
        <w:t xml:space="preserve">Panel a is </w:t>
      </w:r>
      <w:r>
        <w:t>h</w:t>
      </w:r>
      <w:r w:rsidRPr="001A1C36">
        <w:t xml:space="preserve">ierarchical clustering of </w:t>
      </w:r>
      <w:r w:rsidRPr="001A1C36">
        <w:rPr>
          <w:i/>
          <w:iCs/>
        </w:rPr>
        <w:t xml:space="preserve">B. cinerea </w:t>
      </w:r>
      <w:r w:rsidRPr="001A1C36">
        <w:t xml:space="preserve">isolates from SNPs within the botcinic acid biosynthetic gene network. Clustering was based on mean linkage (UPGMA), with correlation distance and 1000 bootstrap replications. AU p-values are reported in red, BP values in green. Edges with high AU values are considered strongly supported by the data, and clustering is drawn according to these edges with AU &gt; 95%.  Panel b is Violin plots of botcinic acid network-level expression within </w:t>
      </w:r>
      <w:r w:rsidRPr="001A1C36">
        <w:rPr>
          <w:i/>
          <w:iCs/>
        </w:rPr>
        <w:t>B. cinerea</w:t>
      </w:r>
      <w:r w:rsidRPr="001A1C36">
        <w:t xml:space="preserve"> clusters. Isolates are clustered based membership in groups defined by hierarchical clustering of the SNPs within the botcinic acid biosynthesis network (Figure X5). Panel c is the gene models of the biosynthetic gene network, with the cluster 3 deletion indicated as a triangle.</w:t>
      </w:r>
    </w:p>
    <w:p w14:paraId="57CFCEEF" w14:textId="77777777" w:rsidR="00F14C7D" w:rsidRPr="0035605C" w:rsidRDefault="00F14C7D" w:rsidP="00F14C7D">
      <w:pPr>
        <w:spacing w:after="0" w:line="240" w:lineRule="auto"/>
        <w:rPr>
          <w:rFonts w:cstheme="minorHAnsi"/>
        </w:rPr>
      </w:pPr>
      <w:r w:rsidRPr="0035605C">
        <w:rPr>
          <w:rFonts w:cstheme="minorHAnsi"/>
          <w:b/>
          <w:bCs/>
        </w:rPr>
        <w:t xml:space="preserve">Figure N5. Manhattan-type plot of GEMMA results of transcriptome-wide </w:t>
      </w:r>
      <w:r w:rsidRPr="0035605C">
        <w:rPr>
          <w:rFonts w:cstheme="minorHAnsi"/>
          <w:b/>
          <w:bCs/>
          <w:i/>
          <w:iCs/>
        </w:rPr>
        <w:t>B. cinerea</w:t>
      </w:r>
      <w:r w:rsidRPr="0035605C">
        <w:rPr>
          <w:rFonts w:cstheme="minorHAnsi"/>
          <w:b/>
          <w:bCs/>
        </w:rPr>
        <w:t xml:space="preserve"> expression phenotypes. </w:t>
      </w:r>
      <w:r w:rsidRPr="0035605C">
        <w:rPr>
          <w:rFonts w:cstheme="minorHAnsi"/>
        </w:rPr>
        <w:t xml:space="preserve">Panel a is a Manhattan-type plot of the top 1 SNP hit per </w:t>
      </w:r>
      <w:r w:rsidRPr="0035605C">
        <w:rPr>
          <w:rFonts w:cstheme="minorHAnsi"/>
          <w:i/>
          <w:iCs/>
        </w:rPr>
        <w:t>B. cinerea</w:t>
      </w:r>
      <w:r w:rsidRPr="0035605C">
        <w:rPr>
          <w:rFonts w:cstheme="minorHAnsi"/>
        </w:rPr>
        <w:t xml:space="preserve"> transcript on Col-0 </w:t>
      </w:r>
      <w:r w:rsidRPr="0035605C">
        <w:rPr>
          <w:rFonts w:cstheme="minorHAnsi"/>
          <w:i/>
          <w:iCs/>
        </w:rPr>
        <w:t>A. thaliana</w:t>
      </w:r>
      <w:r w:rsidRPr="0035605C">
        <w:rPr>
          <w:rFonts w:cstheme="minorHAnsi"/>
        </w:rPr>
        <w:t xml:space="preserve">. Panel b is a Manhattan-type plot of the top 1 SNP hit per </w:t>
      </w:r>
      <w:r w:rsidRPr="0035605C">
        <w:rPr>
          <w:rFonts w:cstheme="minorHAnsi"/>
          <w:i/>
          <w:iCs/>
        </w:rPr>
        <w:t xml:space="preserve">A. thaliana </w:t>
      </w:r>
      <w:r w:rsidRPr="0035605C">
        <w:rPr>
          <w:rFonts w:cstheme="minorHAnsi"/>
        </w:rPr>
        <w:t xml:space="preserve">transcript when infected by </w:t>
      </w:r>
      <w:r w:rsidRPr="0035605C">
        <w:rPr>
          <w:rFonts w:cstheme="minorHAnsi"/>
          <w:i/>
          <w:iCs/>
        </w:rPr>
        <w:t>B. cinerea</w:t>
      </w:r>
      <w:r w:rsidRPr="0035605C">
        <w:rPr>
          <w:rFonts w:cstheme="minorHAnsi"/>
        </w:rPr>
        <w:t xml:space="preserve">. </w:t>
      </w:r>
    </w:p>
    <w:p w14:paraId="548C055B" w14:textId="258FFED0" w:rsidR="00FF00AF" w:rsidRPr="0035605C" w:rsidRDefault="00FF00AF" w:rsidP="008356B6">
      <w:pPr>
        <w:spacing w:after="0" w:line="240" w:lineRule="auto"/>
        <w:rPr>
          <w:rFonts w:cstheme="minorHAnsi"/>
        </w:rPr>
      </w:pPr>
    </w:p>
    <w:p w14:paraId="34F1CF33" w14:textId="0F84DE83" w:rsidR="00F14C7D" w:rsidRPr="0035605C" w:rsidRDefault="00F14C7D" w:rsidP="00F14C7D">
      <w:pPr>
        <w:spacing w:after="0" w:line="240" w:lineRule="auto"/>
        <w:rPr>
          <w:rFonts w:cstheme="minorHAnsi"/>
        </w:rPr>
      </w:pPr>
      <w:r w:rsidRPr="0035605C">
        <w:rPr>
          <w:rFonts w:cstheme="minorHAnsi"/>
          <w:b/>
          <w:bCs/>
        </w:rPr>
        <w:t xml:space="preserve">Figure N6. All eQTL hotspots across the </w:t>
      </w:r>
      <w:r w:rsidRPr="0035605C">
        <w:rPr>
          <w:rFonts w:cstheme="minorHAnsi"/>
          <w:b/>
          <w:bCs/>
          <w:i/>
          <w:iCs/>
        </w:rPr>
        <w:t xml:space="preserve">B. cinerea </w:t>
      </w:r>
      <w:r w:rsidRPr="0035605C">
        <w:rPr>
          <w:rFonts w:cstheme="minorHAnsi"/>
          <w:b/>
          <w:bCs/>
        </w:rPr>
        <w:t xml:space="preserve">and </w:t>
      </w:r>
      <w:r w:rsidRPr="0035605C">
        <w:rPr>
          <w:rFonts w:cstheme="minorHAnsi"/>
          <w:b/>
          <w:bCs/>
          <w:i/>
          <w:iCs/>
        </w:rPr>
        <w:t xml:space="preserve">A. thaliana </w:t>
      </w:r>
      <w:r w:rsidRPr="0035605C">
        <w:rPr>
          <w:rFonts w:cstheme="minorHAnsi"/>
          <w:b/>
          <w:bCs/>
        </w:rPr>
        <w:t xml:space="preserve">transcriptomes. </w:t>
      </w:r>
      <w:r w:rsidRPr="0035605C">
        <w:rPr>
          <w:rFonts w:cstheme="minorHAnsi"/>
        </w:rPr>
        <w:t xml:space="preserve">We counted the number of genes (transcripts) associated with each SNP. Panel a is for all </w:t>
      </w:r>
      <w:r w:rsidRPr="0035605C">
        <w:rPr>
          <w:rFonts w:cstheme="minorHAnsi"/>
          <w:i/>
          <w:iCs/>
        </w:rPr>
        <w:t xml:space="preserve">B. cinerea </w:t>
      </w:r>
      <w:r w:rsidRPr="0035605C">
        <w:rPr>
          <w:rFonts w:cstheme="minorHAnsi"/>
        </w:rPr>
        <w:t xml:space="preserve">transcripts, panel b is all </w:t>
      </w:r>
      <w:r w:rsidRPr="0035605C">
        <w:rPr>
          <w:rFonts w:cstheme="minorHAnsi"/>
          <w:i/>
          <w:iCs/>
        </w:rPr>
        <w:t xml:space="preserve">A. thaliana </w:t>
      </w:r>
      <w:r w:rsidRPr="0035605C">
        <w:rPr>
          <w:rFonts w:cstheme="minorHAnsi"/>
        </w:rPr>
        <w:t xml:space="preserve">transcripts. </w:t>
      </w:r>
    </w:p>
    <w:p w14:paraId="7758F777" w14:textId="77777777" w:rsidR="00F14C7D" w:rsidRPr="0035605C" w:rsidRDefault="00F14C7D" w:rsidP="00F14C7D">
      <w:pPr>
        <w:spacing w:after="0" w:line="240" w:lineRule="auto"/>
        <w:rPr>
          <w:rFonts w:cstheme="minorHAnsi"/>
        </w:rPr>
      </w:pPr>
    </w:p>
    <w:p w14:paraId="645CF906" w14:textId="77777777" w:rsidR="00F14C7D" w:rsidRPr="0035605C" w:rsidRDefault="00F14C7D" w:rsidP="00F14C7D">
      <w:pPr>
        <w:spacing w:after="0" w:line="240" w:lineRule="auto"/>
        <w:rPr>
          <w:rFonts w:cstheme="minorHAnsi"/>
        </w:rPr>
      </w:pPr>
      <w:r w:rsidRPr="0035605C">
        <w:rPr>
          <w:rFonts w:cstheme="minorHAnsi"/>
          <w:b/>
          <w:bCs/>
        </w:rPr>
        <w:t xml:space="preserve">Figure N7. Interspecific hotspot comparison on the </w:t>
      </w:r>
      <w:r w:rsidRPr="0035605C">
        <w:rPr>
          <w:rFonts w:cstheme="minorHAnsi"/>
          <w:b/>
          <w:bCs/>
          <w:i/>
          <w:iCs/>
        </w:rPr>
        <w:t>B. cinerea</w:t>
      </w:r>
      <w:r w:rsidRPr="0035605C">
        <w:rPr>
          <w:rFonts w:cstheme="minorHAnsi"/>
          <w:b/>
          <w:bCs/>
        </w:rPr>
        <w:t xml:space="preserve"> genome. </w:t>
      </w:r>
      <w:r w:rsidRPr="0035605C">
        <w:rPr>
          <w:rFonts w:cstheme="minorHAnsi"/>
        </w:rPr>
        <w:t xml:space="preserve">For each SNP that is a top hit for one or more transcripts, the number of associated transcripts is counted, across both the </w:t>
      </w:r>
      <w:r w:rsidRPr="0035605C">
        <w:rPr>
          <w:rFonts w:cstheme="minorHAnsi"/>
          <w:i/>
          <w:iCs/>
        </w:rPr>
        <w:t xml:space="preserve">B. cinerea </w:t>
      </w:r>
      <w:r w:rsidRPr="0035605C">
        <w:rPr>
          <w:rFonts w:cstheme="minorHAnsi"/>
        </w:rPr>
        <w:t xml:space="preserve">transcriptome and the </w:t>
      </w:r>
      <w:r w:rsidRPr="0035605C">
        <w:rPr>
          <w:rFonts w:cstheme="minorHAnsi"/>
          <w:i/>
          <w:iCs/>
        </w:rPr>
        <w:t xml:space="preserve">A. thaliana </w:t>
      </w:r>
      <w:r w:rsidRPr="0035605C">
        <w:rPr>
          <w:rFonts w:cstheme="minorHAnsi"/>
        </w:rPr>
        <w:t xml:space="preserve">transcriptome. </w:t>
      </w:r>
    </w:p>
    <w:p w14:paraId="00F8827A" w14:textId="77777777" w:rsidR="00F14C7D" w:rsidRPr="0035605C" w:rsidRDefault="00F14C7D" w:rsidP="00F14C7D">
      <w:pPr>
        <w:spacing w:after="0" w:line="240" w:lineRule="auto"/>
        <w:rPr>
          <w:rFonts w:cstheme="minorHAnsi"/>
        </w:rPr>
      </w:pPr>
    </w:p>
    <w:p w14:paraId="59A69D0D" w14:textId="0D1D388E" w:rsidR="00977D5C" w:rsidRDefault="00977D5C" w:rsidP="00977D5C">
      <w:pPr>
        <w:spacing w:after="0" w:line="240" w:lineRule="auto"/>
        <w:rPr>
          <w:rFonts w:cstheme="minorHAnsi"/>
          <w:bCs/>
        </w:rPr>
      </w:pPr>
      <w:r w:rsidRPr="0035605C">
        <w:rPr>
          <w:rFonts w:cstheme="minorHAnsi"/>
          <w:b/>
          <w:bCs/>
        </w:rPr>
        <w:t xml:space="preserve">Figure N8. Genes linked to eQTL hotspots are in virulence and defense co-expression networks. </w:t>
      </w:r>
      <w:r w:rsidRPr="0035605C">
        <w:rPr>
          <w:rFonts w:cstheme="minorHAnsi"/>
          <w:bCs/>
        </w:rPr>
        <w:t xml:space="preserve">Circles along the </w:t>
      </w:r>
      <w:r w:rsidRPr="0035605C">
        <w:rPr>
          <w:rFonts w:cstheme="minorHAnsi"/>
          <w:bCs/>
          <w:i/>
          <w:iCs/>
        </w:rPr>
        <w:t xml:space="preserve">B. cinerea </w:t>
      </w:r>
      <w:r w:rsidRPr="0035605C">
        <w:rPr>
          <w:rFonts w:cstheme="minorHAnsi"/>
          <w:bCs/>
        </w:rPr>
        <w:t xml:space="preserve">genome map are eQTL hotspots, centered at the gene containing the eQTL and with radius proportional to the number of transcripts linked to this hotspot. The gene center is marked with a white dot. Hotspots for </w:t>
      </w:r>
      <w:r w:rsidRPr="0035605C">
        <w:rPr>
          <w:rFonts w:cstheme="minorHAnsi"/>
          <w:bCs/>
          <w:i/>
          <w:iCs/>
        </w:rPr>
        <w:t xml:space="preserve">B. cinerea </w:t>
      </w:r>
      <w:r w:rsidRPr="0035605C">
        <w:rPr>
          <w:rFonts w:cstheme="minorHAnsi"/>
          <w:bCs/>
        </w:rPr>
        <w:t xml:space="preserve">transcripts are drawn in blue, hotspots for </w:t>
      </w:r>
      <w:r w:rsidRPr="0035605C">
        <w:rPr>
          <w:rFonts w:cstheme="minorHAnsi"/>
          <w:bCs/>
          <w:i/>
          <w:iCs/>
        </w:rPr>
        <w:t xml:space="preserve">A. thaliana </w:t>
      </w:r>
      <w:r w:rsidRPr="0035605C">
        <w:rPr>
          <w:rFonts w:cstheme="minorHAnsi"/>
          <w:bCs/>
        </w:rPr>
        <w:t xml:space="preserve">transcripts are drawn in green. The </w:t>
      </w:r>
      <w:r w:rsidRPr="0035605C">
        <w:rPr>
          <w:rFonts w:cstheme="minorHAnsi"/>
          <w:bCs/>
          <w:i/>
        </w:rPr>
        <w:t>A. thaliana</w:t>
      </w:r>
      <w:r w:rsidRPr="0035605C">
        <w:rPr>
          <w:rFonts w:cstheme="minorHAnsi"/>
          <w:bCs/>
        </w:rPr>
        <w:t xml:space="preserve"> networks depicted are the most inclusive of the host-dependent networks, from </w:t>
      </w:r>
      <w:r w:rsidRPr="0035605C">
        <w:rPr>
          <w:rFonts w:cstheme="minorHAnsi"/>
          <w:bCs/>
          <w:i/>
        </w:rPr>
        <w:t>npr1-1</w:t>
      </w:r>
      <w:r w:rsidRPr="0035605C">
        <w:rPr>
          <w:rFonts w:cstheme="minorHAnsi"/>
          <w:bCs/>
        </w:rPr>
        <w:t xml:space="preserve">. Links between hotspots and co-expression networks are drawn according to the number of genes shared between them. Variable line weight represents the percent of hotspot target </w:t>
      </w:r>
      <w:r w:rsidRPr="0035605C">
        <w:rPr>
          <w:rFonts w:cstheme="minorHAnsi"/>
          <w:bCs/>
        </w:rPr>
        <w:lastRenderedPageBreak/>
        <w:t>genes shared with the co</w:t>
      </w:r>
      <w:r w:rsidR="00BC11F3" w:rsidRPr="0035605C">
        <w:rPr>
          <w:rFonts w:cstheme="minorHAnsi"/>
          <w:bCs/>
        </w:rPr>
        <w:t>-</w:t>
      </w:r>
      <w:r w:rsidRPr="0035605C">
        <w:rPr>
          <w:rFonts w:cstheme="minorHAnsi"/>
          <w:bCs/>
        </w:rPr>
        <w:t xml:space="preserve">expression network; 1-25% is dashed, 25-50% is dotted, 50-75% is solid, 75-100% is heavy solid. </w:t>
      </w:r>
    </w:p>
    <w:p w14:paraId="350F5263" w14:textId="27D87FA6" w:rsidR="00347CCE" w:rsidRDefault="00347CCE" w:rsidP="00977D5C">
      <w:pPr>
        <w:spacing w:after="0" w:line="240" w:lineRule="auto"/>
        <w:rPr>
          <w:rFonts w:cstheme="minorHAnsi"/>
          <w:bCs/>
        </w:rPr>
      </w:pPr>
    </w:p>
    <w:p w14:paraId="6E5ECFD2" w14:textId="21436155" w:rsidR="00334C3C" w:rsidRDefault="00062301" w:rsidP="00334C3C">
      <w:pPr>
        <w:spacing w:after="0" w:line="240" w:lineRule="auto"/>
        <w:rPr>
          <w:rFonts w:cstheme="minorHAnsi"/>
          <w:b/>
          <w:bCs/>
        </w:rPr>
      </w:pPr>
      <w:commentRangeStart w:id="45"/>
      <w:r>
        <w:rPr>
          <w:rFonts w:cstheme="minorHAnsi"/>
          <w:b/>
          <w:bCs/>
        </w:rPr>
        <w:t>SUPPLEMENTAL FIGURE AND TABLE LEGENDS</w:t>
      </w:r>
      <w:commentRangeEnd w:id="45"/>
      <w:r w:rsidR="00195935">
        <w:rPr>
          <w:rStyle w:val="CommentReference"/>
        </w:rPr>
        <w:commentReference w:id="45"/>
      </w:r>
    </w:p>
    <w:p w14:paraId="30F9ABB5" w14:textId="77777777" w:rsidR="00334C3C" w:rsidRPr="00334C3C" w:rsidRDefault="00334C3C" w:rsidP="00334C3C">
      <w:pPr>
        <w:spacing w:after="0" w:line="240" w:lineRule="auto"/>
        <w:rPr>
          <w:rFonts w:cstheme="minorHAnsi"/>
          <w:b/>
          <w:bCs/>
        </w:rPr>
      </w:pPr>
    </w:p>
    <w:p w14:paraId="4657A0B4" w14:textId="3B0CB4E0" w:rsidR="00334C3C" w:rsidRPr="000E6510" w:rsidRDefault="00334C3C" w:rsidP="000E6510">
      <w:pPr>
        <w:spacing w:line="240" w:lineRule="auto"/>
        <w:rPr>
          <w:rFonts w:cstheme="minorHAnsi"/>
        </w:rPr>
      </w:pPr>
      <w:r w:rsidRPr="0035605C">
        <w:rPr>
          <w:rFonts w:cstheme="minorHAnsi"/>
          <w:b/>
        </w:rPr>
        <w:t xml:space="preserve">Table </w:t>
      </w:r>
      <w:r>
        <w:rPr>
          <w:rFonts w:cstheme="minorHAnsi"/>
          <w:b/>
        </w:rPr>
        <w:t>S</w:t>
      </w:r>
      <w:r w:rsidRPr="0035605C">
        <w:rPr>
          <w:rFonts w:cstheme="minorHAnsi"/>
          <w:b/>
        </w:rPr>
        <w:t>N2</w:t>
      </w:r>
      <w:r>
        <w:rPr>
          <w:rFonts w:cstheme="minorHAnsi"/>
          <w:b/>
        </w:rPr>
        <w:t>a</w:t>
      </w:r>
      <w:r w:rsidRPr="0035605C">
        <w:rPr>
          <w:rFonts w:cstheme="minorHAnsi"/>
          <w:b/>
        </w:rPr>
        <w:t xml:space="preserve">. Annotation of the </w:t>
      </w:r>
      <w:r w:rsidRPr="0035605C">
        <w:rPr>
          <w:rFonts w:cstheme="minorHAnsi"/>
          <w:b/>
          <w:i/>
        </w:rPr>
        <w:t>B. cinerea</w:t>
      </w:r>
      <w:r w:rsidRPr="0035605C">
        <w:rPr>
          <w:rFonts w:cstheme="minorHAnsi"/>
          <w:b/>
        </w:rPr>
        <w:t xml:space="preserve"> genetic targets of </w:t>
      </w:r>
      <w:r w:rsidRPr="0035605C">
        <w:rPr>
          <w:rFonts w:cstheme="minorHAnsi"/>
          <w:b/>
          <w:i/>
        </w:rPr>
        <w:t>B. cinerea</w:t>
      </w:r>
      <w:r w:rsidRPr="0035605C">
        <w:rPr>
          <w:rFonts w:cstheme="minorHAnsi"/>
          <w:b/>
        </w:rPr>
        <w:t xml:space="preserve"> hot</w:t>
      </w:r>
      <w:r>
        <w:rPr>
          <w:rFonts w:cstheme="minorHAnsi"/>
          <w:b/>
        </w:rPr>
        <w:t>spots</w:t>
      </w:r>
      <w:r w:rsidRPr="0035605C">
        <w:rPr>
          <w:rFonts w:cstheme="minorHAnsi"/>
          <w:b/>
        </w:rPr>
        <w:t>.</w:t>
      </w:r>
      <w:r w:rsidR="00293020">
        <w:rPr>
          <w:rFonts w:cstheme="minorHAnsi"/>
          <w:b/>
        </w:rPr>
        <w:t xml:space="preserve"> </w:t>
      </w:r>
      <w:r w:rsidR="00BC74B3" w:rsidRPr="000E6510">
        <w:rPr>
          <w:rFonts w:cstheme="minorHAnsi"/>
        </w:rPr>
        <w:t>Columns include the hotspot SNP and the nearest gene</w:t>
      </w:r>
      <w:r w:rsidR="000E6510" w:rsidRPr="000E6510">
        <w:rPr>
          <w:rFonts w:cstheme="minorHAnsi"/>
        </w:rPr>
        <w:t xml:space="preserve">, and all other columns pertain to the target gene modulated by the eQTL. Additional information about the target gene includes gene name, gene function, annotation as an enzyme, and target transcript. </w:t>
      </w:r>
      <w:r w:rsidR="000E6510">
        <w:rPr>
          <w:rFonts w:cstheme="minorHAnsi"/>
        </w:rPr>
        <w:t xml:space="preserve">Gene functions are IPR numbers from </w:t>
      </w:r>
      <w:r w:rsidR="00796427">
        <w:rPr>
          <w:rFonts w:cstheme="minorHAnsi"/>
        </w:rPr>
        <w:t xml:space="preserve">the </w:t>
      </w:r>
      <w:proofErr w:type="spellStart"/>
      <w:r w:rsidR="00796427">
        <w:rPr>
          <w:rFonts w:cstheme="minorHAnsi"/>
        </w:rPr>
        <w:t>InterPro</w:t>
      </w:r>
      <w:proofErr w:type="spellEnd"/>
      <w:r w:rsidR="00796427">
        <w:rPr>
          <w:rFonts w:cstheme="minorHAnsi"/>
        </w:rPr>
        <w:t xml:space="preserve"> database</w:t>
      </w:r>
      <w:r w:rsidR="000E6510">
        <w:rPr>
          <w:rFonts w:cstheme="minorHAnsi"/>
        </w:rPr>
        <w:t xml:space="preserve">. </w:t>
      </w:r>
    </w:p>
    <w:p w14:paraId="52E95437" w14:textId="0BF305E8" w:rsidR="00334C3C" w:rsidRPr="000E6510" w:rsidRDefault="00334C3C" w:rsidP="000E6510">
      <w:pPr>
        <w:spacing w:line="240" w:lineRule="auto"/>
        <w:rPr>
          <w:rFonts w:cstheme="minorHAnsi"/>
        </w:rPr>
      </w:pPr>
      <w:r>
        <w:rPr>
          <w:rFonts w:cstheme="minorHAnsi"/>
          <w:b/>
        </w:rPr>
        <w:t xml:space="preserve">Table SN2b. Functional summary of the </w:t>
      </w:r>
      <w:r w:rsidRPr="00334C3C">
        <w:rPr>
          <w:rFonts w:cstheme="minorHAnsi"/>
          <w:b/>
          <w:i/>
        </w:rPr>
        <w:t>B. cinerea</w:t>
      </w:r>
      <w:r>
        <w:rPr>
          <w:rFonts w:cstheme="minorHAnsi"/>
          <w:b/>
        </w:rPr>
        <w:t xml:space="preserve"> genetic targets of </w:t>
      </w:r>
      <w:r w:rsidRPr="00334C3C">
        <w:rPr>
          <w:rFonts w:cstheme="minorHAnsi"/>
          <w:b/>
          <w:i/>
        </w:rPr>
        <w:t>B. cinerea</w:t>
      </w:r>
      <w:r>
        <w:rPr>
          <w:rFonts w:cstheme="minorHAnsi"/>
          <w:b/>
        </w:rPr>
        <w:t xml:space="preserve"> hotspots.</w:t>
      </w:r>
      <w:r w:rsidR="000E6510">
        <w:rPr>
          <w:rFonts w:cstheme="minorHAnsi"/>
          <w:b/>
        </w:rPr>
        <w:t xml:space="preserve"> </w:t>
      </w:r>
      <w:r w:rsidR="000E6510" w:rsidRPr="000E6510">
        <w:rPr>
          <w:rFonts w:cstheme="minorHAnsi"/>
        </w:rPr>
        <w:t xml:space="preserve">These count occurrences of major functional categories among the hotspot target genes. </w:t>
      </w:r>
    </w:p>
    <w:p w14:paraId="2ABCE525" w14:textId="2EB8AE50" w:rsidR="00334C3C" w:rsidRDefault="00334C3C" w:rsidP="00796427">
      <w:pPr>
        <w:spacing w:line="240" w:lineRule="auto"/>
        <w:rPr>
          <w:rFonts w:cstheme="minorHAnsi"/>
          <w:b/>
        </w:rPr>
      </w:pPr>
      <w:r w:rsidRPr="0035605C">
        <w:rPr>
          <w:rFonts w:cstheme="minorHAnsi"/>
          <w:b/>
        </w:rPr>
        <w:t xml:space="preserve">Table </w:t>
      </w:r>
      <w:r>
        <w:rPr>
          <w:rFonts w:cstheme="minorHAnsi"/>
          <w:b/>
        </w:rPr>
        <w:t>S</w:t>
      </w:r>
      <w:r w:rsidRPr="0035605C">
        <w:rPr>
          <w:rFonts w:cstheme="minorHAnsi"/>
          <w:b/>
        </w:rPr>
        <w:t>N3</w:t>
      </w:r>
      <w:r>
        <w:rPr>
          <w:rFonts w:cstheme="minorHAnsi"/>
          <w:b/>
        </w:rPr>
        <w:t>a</w:t>
      </w:r>
      <w:r w:rsidRPr="0035605C">
        <w:rPr>
          <w:rFonts w:cstheme="minorHAnsi"/>
          <w:b/>
        </w:rPr>
        <w:t xml:space="preserve">. Annotation of the </w:t>
      </w:r>
      <w:r w:rsidRPr="0035605C">
        <w:rPr>
          <w:rFonts w:cstheme="minorHAnsi"/>
          <w:b/>
          <w:i/>
        </w:rPr>
        <w:t>A. thaliana</w:t>
      </w:r>
      <w:r w:rsidRPr="0035605C">
        <w:rPr>
          <w:rFonts w:cstheme="minorHAnsi"/>
          <w:b/>
        </w:rPr>
        <w:t xml:space="preserve"> genetic targets of </w:t>
      </w:r>
      <w:r w:rsidRPr="0035605C">
        <w:rPr>
          <w:rFonts w:cstheme="minorHAnsi"/>
          <w:b/>
          <w:i/>
        </w:rPr>
        <w:t xml:space="preserve">B. cinerea </w:t>
      </w:r>
      <w:r w:rsidRPr="0035605C">
        <w:rPr>
          <w:rFonts w:cstheme="minorHAnsi"/>
          <w:b/>
        </w:rPr>
        <w:t>hot</w:t>
      </w:r>
      <w:r>
        <w:rPr>
          <w:rFonts w:cstheme="minorHAnsi"/>
          <w:b/>
        </w:rPr>
        <w:t>spot</w:t>
      </w:r>
      <w:r w:rsidRPr="0035605C">
        <w:rPr>
          <w:rFonts w:cstheme="minorHAnsi"/>
          <w:b/>
        </w:rPr>
        <w:t xml:space="preserve">s. </w:t>
      </w:r>
      <w:r w:rsidR="00796427" w:rsidRPr="00796427">
        <w:rPr>
          <w:rFonts w:cstheme="minorHAnsi"/>
        </w:rPr>
        <w:t xml:space="preserve">Columns include the </w:t>
      </w:r>
      <w:r w:rsidR="00796427" w:rsidRPr="00796427">
        <w:rPr>
          <w:rFonts w:cstheme="minorHAnsi"/>
          <w:i/>
        </w:rPr>
        <w:t>B. cinerea</w:t>
      </w:r>
      <w:r w:rsidR="00796427" w:rsidRPr="00796427">
        <w:rPr>
          <w:rFonts w:cstheme="minorHAnsi"/>
        </w:rPr>
        <w:t xml:space="preserve"> hotspot SNP and the nearest </w:t>
      </w:r>
      <w:r w:rsidR="00796427" w:rsidRPr="00796427">
        <w:rPr>
          <w:rFonts w:cstheme="minorHAnsi"/>
          <w:i/>
        </w:rPr>
        <w:t>B. cinerea</w:t>
      </w:r>
      <w:r w:rsidR="00796427" w:rsidRPr="00796427">
        <w:rPr>
          <w:rFonts w:cstheme="minorHAnsi"/>
        </w:rPr>
        <w:t xml:space="preserve"> gene, and the </w:t>
      </w:r>
      <w:r w:rsidR="00796427" w:rsidRPr="00796427">
        <w:rPr>
          <w:rFonts w:cstheme="minorHAnsi"/>
          <w:i/>
        </w:rPr>
        <w:t>A. thaliana</w:t>
      </w:r>
      <w:r w:rsidR="00796427" w:rsidRPr="00796427">
        <w:rPr>
          <w:rFonts w:cstheme="minorHAnsi"/>
        </w:rPr>
        <w:t xml:space="preserve"> target gene.</w:t>
      </w:r>
      <w:r w:rsidR="00796427">
        <w:rPr>
          <w:rFonts w:cstheme="minorHAnsi"/>
          <w:b/>
        </w:rPr>
        <w:t xml:space="preserve"> </w:t>
      </w:r>
    </w:p>
    <w:p w14:paraId="126C2655" w14:textId="1099E80E" w:rsidR="00062301" w:rsidRPr="00334C3C" w:rsidRDefault="00334C3C" w:rsidP="00796427">
      <w:pPr>
        <w:spacing w:line="240" w:lineRule="auto"/>
        <w:rPr>
          <w:rFonts w:cstheme="minorHAnsi"/>
          <w:b/>
        </w:rPr>
      </w:pPr>
      <w:r>
        <w:rPr>
          <w:rFonts w:cstheme="minorHAnsi"/>
          <w:b/>
        </w:rPr>
        <w:t xml:space="preserve">Table SN3b. Gene ontology analysis of the </w:t>
      </w:r>
      <w:r w:rsidRPr="00334C3C">
        <w:rPr>
          <w:rFonts w:cstheme="minorHAnsi"/>
          <w:b/>
          <w:i/>
        </w:rPr>
        <w:t xml:space="preserve">A. thaliana </w:t>
      </w:r>
      <w:r>
        <w:rPr>
          <w:rFonts w:cstheme="minorHAnsi"/>
          <w:b/>
        </w:rPr>
        <w:t xml:space="preserve">genetic targets of </w:t>
      </w:r>
      <w:r w:rsidRPr="00334C3C">
        <w:rPr>
          <w:rFonts w:cstheme="minorHAnsi"/>
          <w:b/>
          <w:i/>
        </w:rPr>
        <w:t>B. cinerea</w:t>
      </w:r>
      <w:r>
        <w:rPr>
          <w:rFonts w:cstheme="minorHAnsi"/>
          <w:b/>
        </w:rPr>
        <w:t xml:space="preserve"> hotspots.</w:t>
      </w:r>
      <w:r w:rsidR="00796427">
        <w:rPr>
          <w:rFonts w:cstheme="minorHAnsi"/>
          <w:b/>
        </w:rPr>
        <w:t xml:space="preserve"> </w:t>
      </w:r>
      <w:r w:rsidR="00796427" w:rsidRPr="00796427">
        <w:rPr>
          <w:rFonts w:cstheme="minorHAnsi"/>
        </w:rPr>
        <w:t xml:space="preserve">These include all PANTHER overrepresentation test outputs for target gene sets within each eQTL hotspot. Hotspots are labeled by SNP and nearest B. cinerea gene. </w:t>
      </w:r>
      <w:r w:rsidR="00796427">
        <w:rPr>
          <w:rFonts w:cstheme="minorHAnsi"/>
        </w:rPr>
        <w:t xml:space="preserve">All calculations are from Bonferroni-corrected Fisher’s exact tests, and only significant GO categories are presented. </w:t>
      </w:r>
    </w:p>
    <w:p w14:paraId="3F2E0B92" w14:textId="7735BDE5" w:rsidR="0068388E" w:rsidRPr="00D57442" w:rsidRDefault="0068388E" w:rsidP="00347CCE">
      <w:r>
        <w:rPr>
          <w:b/>
        </w:rPr>
        <w:t xml:space="preserve">Figure SR1. Distribution of </w:t>
      </w:r>
      <w:r w:rsidR="00D57442">
        <w:rPr>
          <w:b/>
        </w:rPr>
        <w:t xml:space="preserve">p-values for SNP-transcript associations. </w:t>
      </w:r>
      <w:r w:rsidR="00D57442">
        <w:t>Boxplots encompass the top 1 SNP associated with each transcript</w:t>
      </w:r>
      <w:r w:rsidR="00223ABF">
        <w:t>. Box edges delimit the first and third quartile, the thick center line delimits the median. Whiskers extend to 1.5 times the interquartile range</w:t>
      </w:r>
      <w:r w:rsidR="001D51FB">
        <w:t xml:space="preserve"> and </w:t>
      </w:r>
      <w:r w:rsidR="00223ABF">
        <w:t xml:space="preserve">additional points indicate outliers. </w:t>
      </w:r>
    </w:p>
    <w:p w14:paraId="5ABF0EDF" w14:textId="22FDD0CA" w:rsidR="002F5FCF" w:rsidRDefault="00347CCE" w:rsidP="00347CCE">
      <w:r w:rsidRPr="00FE0E2F">
        <w:rPr>
          <w:b/>
        </w:rPr>
        <w:t>Figure SR</w:t>
      </w:r>
      <w:r w:rsidR="0068388E">
        <w:rPr>
          <w:b/>
        </w:rPr>
        <w:t>2</w:t>
      </w:r>
      <w:r w:rsidRPr="00FE0E2F">
        <w:rPr>
          <w:b/>
        </w:rPr>
        <w:t xml:space="preserve">. </w:t>
      </w:r>
      <w:r w:rsidRPr="00FE0E2F">
        <w:rPr>
          <w:b/>
          <w:bCs/>
        </w:rPr>
        <w:t>Distance</w:t>
      </w:r>
      <w:r w:rsidRPr="0068108C">
        <w:rPr>
          <w:b/>
          <w:bCs/>
        </w:rPr>
        <w:t xml:space="preserve"> between transcript center and top SNP location for all </w:t>
      </w:r>
      <w:r w:rsidRPr="0068108C">
        <w:rPr>
          <w:b/>
          <w:bCs/>
          <w:i/>
          <w:iCs/>
        </w:rPr>
        <w:t xml:space="preserve">B. cinerea </w:t>
      </w:r>
      <w:r w:rsidRPr="0068108C">
        <w:rPr>
          <w:b/>
          <w:bCs/>
        </w:rPr>
        <w:t xml:space="preserve">expression profiles on Col-0 </w:t>
      </w:r>
      <w:r w:rsidRPr="0068108C">
        <w:rPr>
          <w:b/>
          <w:bCs/>
          <w:i/>
          <w:iCs/>
        </w:rPr>
        <w:t>A. thaliana</w:t>
      </w:r>
      <w:r w:rsidRPr="0068108C">
        <w:rPr>
          <w:b/>
          <w:bCs/>
        </w:rPr>
        <w:t xml:space="preserve">. </w:t>
      </w:r>
      <w:r w:rsidRPr="0068108C">
        <w:t xml:space="preserve">Distances are in Mb, including only top SNPs on the same chromosome as the focal gene. Panel a data include the top 1 SNP identified by GEMMA association with each transcript expression profile (lowest p-value for association). Panel b describes the length of individual chromosomes. Panel c data include the shortest distance between transcript genomic location and top 1 SNP identified by GEMMA association with each transcript expression profile (lowest p-value for association) out of 5 permutations. </w:t>
      </w:r>
    </w:p>
    <w:p w14:paraId="3EF060EB" w14:textId="68CF04BA" w:rsidR="00347CCE" w:rsidRDefault="00347CCE" w:rsidP="00347CCE">
      <w:r w:rsidRPr="00FE0E2F">
        <w:rPr>
          <w:b/>
        </w:rPr>
        <w:t>Figure SR</w:t>
      </w:r>
      <w:r w:rsidR="0068388E">
        <w:rPr>
          <w:b/>
        </w:rPr>
        <w:t>3</w:t>
      </w:r>
      <w:r w:rsidRPr="00FE0E2F">
        <w:rPr>
          <w:b/>
        </w:rPr>
        <w:t xml:space="preserve">. </w:t>
      </w:r>
      <w:r w:rsidRPr="00FE0E2F">
        <w:rPr>
          <w:b/>
          <w:bCs/>
        </w:rPr>
        <w:t xml:space="preserve">Manhattan-type plot of GEMMA results of transcriptome-wide </w:t>
      </w:r>
      <w:r w:rsidRPr="00FE0E2F">
        <w:rPr>
          <w:b/>
          <w:bCs/>
          <w:i/>
          <w:iCs/>
        </w:rPr>
        <w:t>B. cinerea</w:t>
      </w:r>
      <w:r w:rsidRPr="00FE0E2F">
        <w:rPr>
          <w:b/>
          <w:bCs/>
        </w:rPr>
        <w:t xml:space="preserve"> expression phenotypes.</w:t>
      </w:r>
      <w:r w:rsidRPr="0068108C">
        <w:rPr>
          <w:b/>
          <w:bCs/>
        </w:rPr>
        <w:t xml:space="preserve"> </w:t>
      </w:r>
      <w:r>
        <w:rPr>
          <w:bCs/>
        </w:rPr>
        <w:t xml:space="preserve">Each point represents a single transcript-SNP p-value of association. </w:t>
      </w:r>
      <w:r w:rsidRPr="0068108C">
        <w:t xml:space="preserve">Panel a is a Manhattan-type plot of the top 1 SNP hit per </w:t>
      </w:r>
      <w:r w:rsidRPr="0068108C">
        <w:rPr>
          <w:i/>
          <w:iCs/>
        </w:rPr>
        <w:t>B. cinerea</w:t>
      </w:r>
      <w:r w:rsidRPr="0068108C">
        <w:t xml:space="preserve"> transcript on Col-0 </w:t>
      </w:r>
      <w:r w:rsidRPr="0068108C">
        <w:rPr>
          <w:i/>
          <w:iCs/>
        </w:rPr>
        <w:t>A. thaliana</w:t>
      </w:r>
      <w:r w:rsidRPr="0068108C">
        <w:t xml:space="preserve">. Panel b is a Manhattan-type plot of the top 1 SNP hit per </w:t>
      </w:r>
      <w:r w:rsidRPr="0068108C">
        <w:rPr>
          <w:i/>
          <w:iCs/>
        </w:rPr>
        <w:t xml:space="preserve">A. thaliana </w:t>
      </w:r>
      <w:r w:rsidRPr="0068108C">
        <w:t xml:space="preserve">transcript when infected by </w:t>
      </w:r>
      <w:r w:rsidRPr="0068108C">
        <w:rPr>
          <w:i/>
          <w:iCs/>
        </w:rPr>
        <w:t>B. cinerea</w:t>
      </w:r>
      <w:r w:rsidRPr="0068108C">
        <w:t>.</w:t>
      </w:r>
      <w:r>
        <w:t xml:space="preserve"> </w:t>
      </w:r>
    </w:p>
    <w:p w14:paraId="26C2EA18" w14:textId="26792628" w:rsidR="00347CCE" w:rsidRPr="001A1C36" w:rsidRDefault="00347CCE" w:rsidP="00347CCE">
      <w:r w:rsidRPr="00FE0E2F">
        <w:rPr>
          <w:b/>
        </w:rPr>
        <w:t>Figure SR</w:t>
      </w:r>
      <w:r w:rsidR="0068388E">
        <w:rPr>
          <w:b/>
        </w:rPr>
        <w:t>4</w:t>
      </w:r>
      <w:r w:rsidRPr="00FE0E2F">
        <w:rPr>
          <w:b/>
        </w:rPr>
        <w:t xml:space="preserve">. </w:t>
      </w:r>
      <w:r w:rsidRPr="00FE0E2F">
        <w:rPr>
          <w:b/>
          <w:i/>
        </w:rPr>
        <w:t>cis</w:t>
      </w:r>
      <w:r w:rsidRPr="00FE0E2F">
        <w:rPr>
          <w:b/>
        </w:rPr>
        <w:t>-effect analysis of the botrydial biosynthetic gene network.</w:t>
      </w:r>
      <w:r>
        <w:t xml:space="preserve"> Panel a is hierarchical clustering of </w:t>
      </w:r>
      <w:r>
        <w:rPr>
          <w:i/>
        </w:rPr>
        <w:t>B. cinerea</w:t>
      </w:r>
      <w:r>
        <w:t xml:space="preserve"> isolates from SNPs within the botrydial biosynthetic gene network. </w:t>
      </w:r>
      <w:r w:rsidRPr="001A1C36">
        <w:t xml:space="preserve">Clustering was based on mean linkage (UPGMA), with correlation distance and 1000 bootstrap replications. AU p-values are reported in red, BP values in green. Edges with high AU values are considered strongly supported by the data, and clustering is drawn according to these edges with AU &gt; 95%.  Panel b is Violin plots of </w:t>
      </w:r>
      <w:r>
        <w:t>botrydial</w:t>
      </w:r>
      <w:r w:rsidRPr="001A1C36">
        <w:t xml:space="preserve"> network-level expression within </w:t>
      </w:r>
      <w:r w:rsidRPr="001A1C36">
        <w:rPr>
          <w:i/>
          <w:iCs/>
        </w:rPr>
        <w:t>B. cinerea</w:t>
      </w:r>
      <w:r w:rsidRPr="001A1C36">
        <w:t xml:space="preserve"> clusters. Isolates are clustered based membership in groups defined by hierarchical clustering of the SNPs within the </w:t>
      </w:r>
      <w:r>
        <w:t xml:space="preserve">botrydial </w:t>
      </w:r>
      <w:r w:rsidRPr="001A1C36">
        <w:t>biosynthesis network.</w:t>
      </w:r>
    </w:p>
    <w:p w14:paraId="1E9B6294" w14:textId="3908CC09" w:rsidR="00347CCE" w:rsidRDefault="00347CCE" w:rsidP="00347CCE">
      <w:r w:rsidRPr="00FE0E2F">
        <w:rPr>
          <w:b/>
        </w:rPr>
        <w:lastRenderedPageBreak/>
        <w:t>Figure SR</w:t>
      </w:r>
      <w:r w:rsidR="0068388E">
        <w:rPr>
          <w:b/>
        </w:rPr>
        <w:t>5</w:t>
      </w:r>
      <w:r w:rsidRPr="00FE0E2F">
        <w:rPr>
          <w:b/>
        </w:rPr>
        <w:t xml:space="preserve">. </w:t>
      </w:r>
      <w:r w:rsidRPr="00FE0E2F">
        <w:rPr>
          <w:b/>
          <w:i/>
        </w:rPr>
        <w:t>cis</w:t>
      </w:r>
      <w:r w:rsidRPr="00FE0E2F">
        <w:rPr>
          <w:b/>
        </w:rPr>
        <w:t>-effect analysis of the cyclic peptide biosynthetic gene network.</w:t>
      </w:r>
      <w:r>
        <w:t xml:space="preserve"> Panel a is hierarchical clustering of </w:t>
      </w:r>
      <w:r>
        <w:rPr>
          <w:i/>
        </w:rPr>
        <w:t>B. cinerea</w:t>
      </w:r>
      <w:r>
        <w:t xml:space="preserve"> isolates from SNPs within the cyclic peptide biosynthetic gene network. </w:t>
      </w:r>
      <w:r w:rsidRPr="001A1C36">
        <w:t xml:space="preserve">Clustering was based on mean linkage (UPGMA), with correlation distance and 1000 bootstrap replications. AU p-values are reported in red, BP values in green. Edges with high AU values are considered strongly supported by the data, and clustering is drawn according to these edges with AU &gt; 95%.  Panel b is Violin plots of </w:t>
      </w:r>
      <w:r>
        <w:t xml:space="preserve">cyclic peptide </w:t>
      </w:r>
      <w:r w:rsidRPr="001A1C36">
        <w:t xml:space="preserve">network-level expression within </w:t>
      </w:r>
      <w:r w:rsidRPr="001A1C36">
        <w:rPr>
          <w:i/>
          <w:iCs/>
        </w:rPr>
        <w:t>B. cinerea</w:t>
      </w:r>
      <w:r w:rsidRPr="001A1C36">
        <w:t xml:space="preserve"> clusters. Isolates are clustered based membership in groups defined by hierarchical clustering of the SNPs within the </w:t>
      </w:r>
      <w:r>
        <w:t xml:space="preserve">botrydial </w:t>
      </w:r>
      <w:r w:rsidRPr="001A1C36">
        <w:t>biosynthesis network.</w:t>
      </w:r>
    </w:p>
    <w:p w14:paraId="7FEA93F9" w14:textId="03C8C870" w:rsidR="00347CCE" w:rsidRPr="00347CCE" w:rsidRDefault="00347CCE" w:rsidP="00347CCE">
      <w:r w:rsidRPr="00FE0E2F">
        <w:rPr>
          <w:b/>
        </w:rPr>
        <w:t>Figure SR</w:t>
      </w:r>
      <w:r w:rsidR="0068388E">
        <w:rPr>
          <w:b/>
        </w:rPr>
        <w:t>6</w:t>
      </w:r>
      <w:r w:rsidRPr="00FE0E2F">
        <w:rPr>
          <w:b/>
        </w:rPr>
        <w:t xml:space="preserve">. Interspecific hotspot comparison on the </w:t>
      </w:r>
      <w:r w:rsidRPr="00FE0E2F">
        <w:rPr>
          <w:b/>
          <w:i/>
        </w:rPr>
        <w:t xml:space="preserve">B. cinerea </w:t>
      </w:r>
      <w:r w:rsidRPr="00FE0E2F">
        <w:rPr>
          <w:b/>
        </w:rPr>
        <w:t>genome with the top 10 genes per SNP.</w:t>
      </w:r>
      <w:r>
        <w:t xml:space="preserve"> For each SNP that is a top hit for one or more transcripts, the number of associated transcripts is counted, across both the </w:t>
      </w:r>
      <w:r>
        <w:rPr>
          <w:i/>
        </w:rPr>
        <w:t xml:space="preserve">B. cinerea </w:t>
      </w:r>
      <w:r>
        <w:t xml:space="preserve">transcriptome and the </w:t>
      </w:r>
      <w:r>
        <w:rPr>
          <w:i/>
        </w:rPr>
        <w:t>A. thaliana</w:t>
      </w:r>
      <w:r>
        <w:t xml:space="preserve"> transcriptome. </w:t>
      </w:r>
    </w:p>
    <w:p w14:paraId="202F36E0" w14:textId="77777777" w:rsidR="00F14C7D" w:rsidRPr="0035605C" w:rsidRDefault="00F14C7D" w:rsidP="008356B6">
      <w:pPr>
        <w:spacing w:after="0" w:line="240" w:lineRule="auto"/>
        <w:rPr>
          <w:rFonts w:cstheme="minorHAnsi"/>
        </w:rPr>
      </w:pPr>
    </w:p>
    <w:p w14:paraId="7DA8B212" w14:textId="48B391E2" w:rsidR="00812637" w:rsidRPr="0035605C" w:rsidRDefault="00925468" w:rsidP="00925468">
      <w:pPr>
        <w:spacing w:line="480" w:lineRule="auto"/>
        <w:rPr>
          <w:rFonts w:cstheme="minorHAnsi"/>
        </w:rPr>
      </w:pPr>
      <w:r w:rsidRPr="0035605C">
        <w:rPr>
          <w:rFonts w:cstheme="minorHAnsi"/>
        </w:rPr>
        <w:t>REFERENCES</w:t>
      </w:r>
    </w:p>
    <w:p w14:paraId="27869C60" w14:textId="77777777" w:rsidR="00E00308" w:rsidRPr="00E00308" w:rsidRDefault="00812637" w:rsidP="00E00308">
      <w:pPr>
        <w:pStyle w:val="EndNoteBibliography"/>
        <w:spacing w:after="0"/>
      </w:pPr>
      <w:r w:rsidRPr="0035605C">
        <w:rPr>
          <w:rFonts w:asciiTheme="minorHAnsi" w:hAnsiTheme="minorHAnsi" w:cstheme="minorHAnsi"/>
        </w:rPr>
        <w:fldChar w:fldCharType="begin"/>
      </w:r>
      <w:r w:rsidRPr="0035605C">
        <w:rPr>
          <w:rFonts w:asciiTheme="minorHAnsi" w:hAnsiTheme="minorHAnsi" w:cstheme="minorHAnsi"/>
        </w:rPr>
        <w:instrText xml:space="preserve"> ADDIN EN.REFLIST </w:instrText>
      </w:r>
      <w:r w:rsidRPr="0035605C">
        <w:rPr>
          <w:rFonts w:asciiTheme="minorHAnsi" w:hAnsiTheme="minorHAnsi" w:cstheme="minorHAnsi"/>
        </w:rPr>
        <w:fldChar w:fldCharType="separate"/>
      </w:r>
      <w:r w:rsidR="00E00308" w:rsidRPr="00E00308">
        <w:t xml:space="preserve">Allen, M., M. M. Carrasquillo, C. Funk, B. D. Heavner, F. Zou, C. S. Younkin, J. D. Burgess, H.-S. Chai, J. Crook and J. A. Eddy (2016). "Human whole genome genotype and transcriptome data for Alzheimer’s and other neurodegenerative diseases." </w:t>
      </w:r>
      <w:r w:rsidR="00E00308" w:rsidRPr="00E00308">
        <w:rPr>
          <w:u w:val="single"/>
        </w:rPr>
        <w:t>Scientific data</w:t>
      </w:r>
      <w:r w:rsidR="00E00308" w:rsidRPr="00E00308">
        <w:t xml:space="preserve"> </w:t>
      </w:r>
      <w:r w:rsidR="00E00308" w:rsidRPr="00E00308">
        <w:rPr>
          <w:b/>
        </w:rPr>
        <w:t>3</w:t>
      </w:r>
      <w:r w:rsidR="00E00308" w:rsidRPr="00E00308">
        <w:t>: 160089.</w:t>
      </w:r>
    </w:p>
    <w:p w14:paraId="49E627C7" w14:textId="77777777" w:rsidR="00E00308" w:rsidRPr="00E00308" w:rsidRDefault="00E00308" w:rsidP="00E00308">
      <w:pPr>
        <w:pStyle w:val="EndNoteBibliography"/>
        <w:spacing w:after="0"/>
      </w:pPr>
      <w:r w:rsidRPr="00E00308">
        <w:t xml:space="preserve">Atwell, S., J. Corwin, N. Soltis and D. Kliebenstein (2018). "Resequencing and association mapping of the generalist pathogen Botrytis cinerea." </w:t>
      </w:r>
      <w:r w:rsidRPr="00E00308">
        <w:rPr>
          <w:u w:val="single"/>
        </w:rPr>
        <w:t>bioRxiv</w:t>
      </w:r>
      <w:r w:rsidRPr="00E00308">
        <w:t>.</w:t>
      </w:r>
    </w:p>
    <w:p w14:paraId="6CBF04F1" w14:textId="77777777" w:rsidR="00E00308" w:rsidRPr="00E00308" w:rsidRDefault="00E00308" w:rsidP="00E00308">
      <w:pPr>
        <w:pStyle w:val="EndNoteBibliography"/>
        <w:spacing w:after="0"/>
      </w:pPr>
      <w:r w:rsidRPr="00E00308">
        <w:t xml:space="preserve">Atwell, S., J. Corwin, N. Soltis, A. Subedy, K. Denby and D. J. Kliebenstein (2015). "Whole genome resequencing of Botrytis cinerea isolates identifies high levels of standing diversity." </w:t>
      </w:r>
      <w:r w:rsidRPr="00E00308">
        <w:rPr>
          <w:u w:val="single"/>
        </w:rPr>
        <w:t>Frontiers in microbiology</w:t>
      </w:r>
      <w:r w:rsidRPr="00E00308">
        <w:t xml:space="preserve"> </w:t>
      </w:r>
      <w:r w:rsidRPr="00E00308">
        <w:rPr>
          <w:b/>
        </w:rPr>
        <w:t>6</w:t>
      </w:r>
      <w:r w:rsidRPr="00E00308">
        <w:t>: 996.</w:t>
      </w:r>
    </w:p>
    <w:p w14:paraId="2591A34D" w14:textId="77777777" w:rsidR="00E00308" w:rsidRPr="00E00308" w:rsidRDefault="00E00308" w:rsidP="00E00308">
      <w:pPr>
        <w:pStyle w:val="EndNoteBibliography"/>
        <w:spacing w:after="0"/>
      </w:pPr>
      <w:r w:rsidRPr="00E00308">
        <w:t xml:space="preserve">Barrett, L. G., J. M. Kniskern, N. Bodenhausen, W. Zhang and J. Bergelson (2009). "Continua of specificity and virulence in plant host–pathogen interactions: causes and consequences." </w:t>
      </w:r>
      <w:r w:rsidRPr="00E00308">
        <w:rPr>
          <w:u w:val="single"/>
        </w:rPr>
        <w:t>New Phytologist</w:t>
      </w:r>
      <w:r w:rsidRPr="00E00308">
        <w:t xml:space="preserve"> </w:t>
      </w:r>
      <w:r w:rsidRPr="00E00308">
        <w:rPr>
          <w:b/>
        </w:rPr>
        <w:t>183</w:t>
      </w:r>
      <w:r w:rsidRPr="00E00308">
        <w:t>(3): 513-529.</w:t>
      </w:r>
    </w:p>
    <w:p w14:paraId="59412918" w14:textId="77777777" w:rsidR="00E00308" w:rsidRPr="00E00308" w:rsidRDefault="00E00308" w:rsidP="00E00308">
      <w:pPr>
        <w:pStyle w:val="EndNoteBibliography"/>
        <w:spacing w:after="0"/>
      </w:pPr>
      <w:r w:rsidRPr="00E00308">
        <w:t xml:space="preserve">Bartha, I., P. J. McLaren, C. Brumme, R. Harrigan, A. Telenti and J. Fellay (2017). "Estimating the respective contributions of human and viral genetic variation to HIV control." </w:t>
      </w:r>
      <w:r w:rsidRPr="00E00308">
        <w:rPr>
          <w:u w:val="single"/>
        </w:rPr>
        <w:t>PLoS computational biology</w:t>
      </w:r>
      <w:r w:rsidRPr="00E00308">
        <w:t xml:space="preserve"> </w:t>
      </w:r>
      <w:r w:rsidRPr="00E00308">
        <w:rPr>
          <w:b/>
        </w:rPr>
        <w:t>13</w:t>
      </w:r>
      <w:r w:rsidRPr="00E00308">
        <w:t>(2): e1005339.</w:t>
      </w:r>
    </w:p>
    <w:p w14:paraId="2BD12872" w14:textId="77777777" w:rsidR="00E00308" w:rsidRPr="00E00308" w:rsidRDefault="00E00308" w:rsidP="00E00308">
      <w:pPr>
        <w:pStyle w:val="EndNoteBibliography"/>
        <w:spacing w:after="0"/>
      </w:pPr>
      <w:r w:rsidRPr="00E00308">
        <w:t xml:space="preserve">Bartoli, C. and F. Roux (2017). "Genome-Wide Association Studies In Plant Pathosystems: Toward an Ecological Genomics Approach." </w:t>
      </w:r>
      <w:r w:rsidRPr="00E00308">
        <w:rPr>
          <w:u w:val="single"/>
        </w:rPr>
        <w:t>Frontiers in plant science</w:t>
      </w:r>
      <w:r w:rsidRPr="00E00308">
        <w:t xml:space="preserve"> </w:t>
      </w:r>
      <w:r w:rsidRPr="00E00308">
        <w:rPr>
          <w:b/>
        </w:rPr>
        <w:t>8</w:t>
      </w:r>
      <w:r w:rsidRPr="00E00308">
        <w:t>.</w:t>
      </w:r>
    </w:p>
    <w:p w14:paraId="3D6EBE9D" w14:textId="77777777" w:rsidR="00E00308" w:rsidRPr="00E00308" w:rsidRDefault="00E00308" w:rsidP="00E00308">
      <w:pPr>
        <w:pStyle w:val="EndNoteBibliography"/>
        <w:spacing w:after="0"/>
      </w:pPr>
      <w:r w:rsidRPr="00E00308">
        <w:t xml:space="preserve">Brem, R. B., G. Yvert, R. Clinton and L. Kruglyak (2002). "Genetic dissection of transcriptional regulation in budding yeast." </w:t>
      </w:r>
      <w:r w:rsidRPr="00E00308">
        <w:rPr>
          <w:u w:val="single"/>
        </w:rPr>
        <w:t>Science</w:t>
      </w:r>
      <w:r w:rsidRPr="00E00308">
        <w:t xml:space="preserve"> </w:t>
      </w:r>
      <w:r w:rsidRPr="00E00308">
        <w:rPr>
          <w:b/>
        </w:rPr>
        <w:t>296</w:t>
      </w:r>
      <w:r w:rsidRPr="00E00308">
        <w:t>(5568): 752-755.</w:t>
      </w:r>
    </w:p>
    <w:p w14:paraId="7578934C" w14:textId="77777777" w:rsidR="00E00308" w:rsidRPr="00E00308" w:rsidRDefault="00E00308" w:rsidP="00E00308">
      <w:pPr>
        <w:pStyle w:val="EndNoteBibliography"/>
        <w:spacing w:after="0"/>
      </w:pPr>
      <w:r w:rsidRPr="00E00308">
        <w:t xml:space="preserve">Chan, E. K., H. C. Rowe and D. J. Kliebenstein (2010). "Understanding the evolution of defense metabolites in Arabidopsis thaliana using genome-wide association mapping." </w:t>
      </w:r>
      <w:r w:rsidRPr="00E00308">
        <w:rPr>
          <w:u w:val="single"/>
        </w:rPr>
        <w:t>Genetics</w:t>
      </w:r>
      <w:r w:rsidRPr="00E00308">
        <w:t xml:space="preserve"> </w:t>
      </w:r>
      <w:r w:rsidRPr="00E00308">
        <w:rPr>
          <w:b/>
        </w:rPr>
        <w:t>185</w:t>
      </w:r>
      <w:r w:rsidRPr="00E00308">
        <w:t>(3): 991-1007.</w:t>
      </w:r>
    </w:p>
    <w:p w14:paraId="66C3B7BE" w14:textId="77777777" w:rsidR="00E00308" w:rsidRPr="00E00308" w:rsidRDefault="00E00308" w:rsidP="00E00308">
      <w:pPr>
        <w:pStyle w:val="EndNoteBibliography"/>
        <w:spacing w:after="0"/>
      </w:pPr>
      <w:r w:rsidRPr="00E00308">
        <w:t xml:space="preserve">Chen, X., C. A. Hackett, R. E. Niks, P. E. Hedley, C. Booth, A. Druka, T. C. Marcel, A. Vels, M. Bayer and I. Milne (2010). "An eQTL analysis of partial resistance to Puccinia hordei in barley." </w:t>
      </w:r>
      <w:r w:rsidRPr="00E00308">
        <w:rPr>
          <w:u w:val="single"/>
        </w:rPr>
        <w:t>PLoS One</w:t>
      </w:r>
      <w:r w:rsidRPr="00E00308">
        <w:t xml:space="preserve"> </w:t>
      </w:r>
      <w:r w:rsidRPr="00E00308">
        <w:rPr>
          <w:b/>
        </w:rPr>
        <w:t>5</w:t>
      </w:r>
      <w:r w:rsidRPr="00E00308">
        <w:t>(1): e8598.</w:t>
      </w:r>
    </w:p>
    <w:p w14:paraId="013B8BBD" w14:textId="77777777" w:rsidR="00E00308" w:rsidRPr="00E00308" w:rsidRDefault="00E00308" w:rsidP="00E00308">
      <w:pPr>
        <w:pStyle w:val="EndNoteBibliography"/>
        <w:spacing w:after="0"/>
      </w:pPr>
      <w:r w:rsidRPr="00E00308">
        <w:t xml:space="preserve">Christie, N., A. A. Myburg, F. Joubert, S. L. Murray, M. Carstens, Y. C. Lin, J. Meyer, B. G. Crampton, S. A. Christensen and J. F. Ntuli (2017). "Systems genetics reveals a transcriptional network associated with susceptibility in the maize–grey leaf spot pathosystem." </w:t>
      </w:r>
      <w:r w:rsidRPr="00E00308">
        <w:rPr>
          <w:u w:val="single"/>
        </w:rPr>
        <w:t>The Plant Journal</w:t>
      </w:r>
      <w:r w:rsidRPr="00E00308">
        <w:t xml:space="preserve"> </w:t>
      </w:r>
      <w:r w:rsidRPr="00E00308">
        <w:rPr>
          <w:b/>
        </w:rPr>
        <w:t>89</w:t>
      </w:r>
      <w:r w:rsidRPr="00E00308">
        <w:t>(4): 746-763.</w:t>
      </w:r>
    </w:p>
    <w:p w14:paraId="63A7025A" w14:textId="77777777" w:rsidR="00E00308" w:rsidRPr="00E00308" w:rsidRDefault="00E00308" w:rsidP="00E00308">
      <w:pPr>
        <w:pStyle w:val="EndNoteBibliography"/>
        <w:spacing w:after="0"/>
      </w:pPr>
      <w:r w:rsidRPr="00E00308">
        <w:t xml:space="preserve">Colmenares, A. J., J. Aleu, R. Duran-Patron, I. G. Collado and R. Hernandez-Galan (2002). "The putative role of botrydial and related metabolites in the infection mechanism of Botrytis cinerea." </w:t>
      </w:r>
      <w:r w:rsidRPr="00E00308">
        <w:rPr>
          <w:u w:val="single"/>
        </w:rPr>
        <w:t>Journal of chemical ecology</w:t>
      </w:r>
      <w:r w:rsidRPr="00E00308">
        <w:t xml:space="preserve"> </w:t>
      </w:r>
      <w:r w:rsidRPr="00E00308">
        <w:rPr>
          <w:b/>
        </w:rPr>
        <w:t>28</w:t>
      </w:r>
      <w:r w:rsidRPr="00E00308">
        <w:t>(5): 997-1005.</w:t>
      </w:r>
    </w:p>
    <w:p w14:paraId="10BCA2DA" w14:textId="77777777" w:rsidR="00E00308" w:rsidRPr="00E00308" w:rsidRDefault="00E00308" w:rsidP="00E00308">
      <w:pPr>
        <w:pStyle w:val="EndNoteBibliography"/>
        <w:spacing w:after="0"/>
      </w:pPr>
      <w:r w:rsidRPr="00E00308">
        <w:lastRenderedPageBreak/>
        <w:t xml:space="preserve">Corwin, J. A., D. Copeland, J. Feusier, A. Subedy, R. Eshbaugh, C. Palmer, J. Maloof and D. J. Kliebenstein (2016). "The quantitative basis of the Arabidopsis innate immune system to endemic pathogens depends on pathogen genetics." </w:t>
      </w:r>
      <w:r w:rsidRPr="00E00308">
        <w:rPr>
          <w:u w:val="single"/>
        </w:rPr>
        <w:t>PLoS Genet</w:t>
      </w:r>
      <w:r w:rsidRPr="00E00308">
        <w:t xml:space="preserve"> </w:t>
      </w:r>
      <w:r w:rsidRPr="00E00308">
        <w:rPr>
          <w:b/>
        </w:rPr>
        <w:t>12</w:t>
      </w:r>
      <w:r w:rsidRPr="00E00308">
        <w:t>(2): e1005789.</w:t>
      </w:r>
    </w:p>
    <w:p w14:paraId="657B95D5" w14:textId="77777777" w:rsidR="00E00308" w:rsidRPr="00E00308" w:rsidRDefault="00E00308" w:rsidP="00E00308">
      <w:pPr>
        <w:pStyle w:val="EndNoteBibliography"/>
        <w:spacing w:after="0"/>
      </w:pPr>
      <w:r w:rsidRPr="00E00308">
        <w:t xml:space="preserve">Corwin, J. A., A. Subedy, R. Eshbaugh and D. J. Kliebenstein (2016). "Expansive phenotypic landscape of Botrytis cinerea shows differential contribution of genetic diversity and plasticity." </w:t>
      </w:r>
      <w:r w:rsidRPr="00E00308">
        <w:rPr>
          <w:u w:val="single"/>
        </w:rPr>
        <w:t>Molecular Plant-Microbe Interactions</w:t>
      </w:r>
      <w:r w:rsidRPr="00E00308">
        <w:t xml:space="preserve"> </w:t>
      </w:r>
      <w:r w:rsidRPr="00E00308">
        <w:rPr>
          <w:b/>
        </w:rPr>
        <w:t>29</w:t>
      </w:r>
      <w:r w:rsidRPr="00E00308">
        <w:t>(4): 287-298.</w:t>
      </w:r>
    </w:p>
    <w:p w14:paraId="397C9787" w14:textId="77777777" w:rsidR="00E00308" w:rsidRPr="00E00308" w:rsidRDefault="00E00308" w:rsidP="00E00308">
      <w:pPr>
        <w:pStyle w:val="EndNoteBibliography"/>
        <w:spacing w:after="0"/>
      </w:pPr>
      <w:r w:rsidRPr="00E00308">
        <w:t xml:space="preserve">Deighton, N., I. Muckenschnabel, A. J. Colmenares, I. G. Collado and B. Williamson (2001). "Botrydial is produced in plant tissues infected by Botrytis cinerea." </w:t>
      </w:r>
      <w:r w:rsidRPr="00E00308">
        <w:rPr>
          <w:u w:val="single"/>
        </w:rPr>
        <w:t>Phytochemistry</w:t>
      </w:r>
      <w:r w:rsidRPr="00E00308">
        <w:t xml:space="preserve"> </w:t>
      </w:r>
      <w:r w:rsidRPr="00E00308">
        <w:rPr>
          <w:b/>
        </w:rPr>
        <w:t>57</w:t>
      </w:r>
      <w:r w:rsidRPr="00E00308">
        <w:t>(5): 689-692.</w:t>
      </w:r>
    </w:p>
    <w:p w14:paraId="3931315A" w14:textId="77777777" w:rsidR="00E00308" w:rsidRPr="00E00308" w:rsidRDefault="00E00308" w:rsidP="00E00308">
      <w:pPr>
        <w:pStyle w:val="EndNoteBibliography"/>
        <w:spacing w:after="0"/>
      </w:pPr>
      <w:r w:rsidRPr="00E00308">
        <w:t xml:space="preserve">Denby, K. J., P. Kumar and D. J. Kliebenstein (2004). "Identification of Botrytis cinerea susceptibility loci in Arabidopsis thaliana." </w:t>
      </w:r>
      <w:r w:rsidRPr="00E00308">
        <w:rPr>
          <w:u w:val="single"/>
        </w:rPr>
        <w:t>The Plant Journal</w:t>
      </w:r>
      <w:r w:rsidRPr="00E00308">
        <w:t xml:space="preserve"> </w:t>
      </w:r>
      <w:r w:rsidRPr="00E00308">
        <w:rPr>
          <w:b/>
        </w:rPr>
        <w:t>38</w:t>
      </w:r>
      <w:r w:rsidRPr="00E00308">
        <w:t>(3): 473-486.</w:t>
      </w:r>
    </w:p>
    <w:p w14:paraId="3BF9B58C" w14:textId="77777777" w:rsidR="00E00308" w:rsidRPr="00E00308" w:rsidRDefault="00E00308" w:rsidP="00E00308">
      <w:pPr>
        <w:pStyle w:val="EndNoteBibliography"/>
        <w:spacing w:after="0"/>
      </w:pPr>
      <w:r w:rsidRPr="00E00308">
        <w:t xml:space="preserve">Dong, S., S. Raffaele and S. Kamoun (2015). "The two-speed genomes of filamentous pathogens: waltz with plants." </w:t>
      </w:r>
      <w:r w:rsidRPr="00E00308">
        <w:rPr>
          <w:u w:val="single"/>
        </w:rPr>
        <w:t>Current opinion in genetics &amp; development</w:t>
      </w:r>
      <w:r w:rsidRPr="00E00308">
        <w:t xml:space="preserve"> </w:t>
      </w:r>
      <w:r w:rsidRPr="00E00308">
        <w:rPr>
          <w:b/>
        </w:rPr>
        <w:t>35</w:t>
      </w:r>
      <w:r w:rsidRPr="00E00308">
        <w:t>: 57-65.</w:t>
      </w:r>
    </w:p>
    <w:p w14:paraId="78F5C18F" w14:textId="77777777" w:rsidR="00E00308" w:rsidRPr="00E00308" w:rsidRDefault="00E00308" w:rsidP="00E00308">
      <w:pPr>
        <w:pStyle w:val="EndNoteBibliography"/>
        <w:spacing w:after="0"/>
      </w:pPr>
      <w:r w:rsidRPr="00E00308">
        <w:t xml:space="preserve">Evans, D. M. and L. R. Cardon (2006). "Genome-wide association: a promising start to a long race." </w:t>
      </w:r>
      <w:r w:rsidRPr="00E00308">
        <w:rPr>
          <w:u w:val="single"/>
        </w:rPr>
        <w:t>Trends in Genetics</w:t>
      </w:r>
      <w:r w:rsidRPr="00E00308">
        <w:t xml:space="preserve"> </w:t>
      </w:r>
      <w:r w:rsidRPr="00E00308">
        <w:rPr>
          <w:b/>
        </w:rPr>
        <w:t>22</w:t>
      </w:r>
      <w:r w:rsidRPr="00E00308">
        <w:t>(7): 350-354.</w:t>
      </w:r>
    </w:p>
    <w:p w14:paraId="392A2A4C" w14:textId="77777777" w:rsidR="00E00308" w:rsidRPr="00E00308" w:rsidRDefault="00E00308" w:rsidP="00E00308">
      <w:pPr>
        <w:pStyle w:val="EndNoteBibliography"/>
        <w:spacing w:after="0"/>
      </w:pPr>
      <w:r w:rsidRPr="00E00308">
        <w:t xml:space="preserve">Fordyce, R., N. Soltis, C. Caseys, G. Gwinner, J. Corwin, S. Atwell, D. Copeland, J. Feusier, A. Subedy, R. Eshbaugh and D. Kliebenstein (2018). "Combining Digital Imaging and GWA Mapping to Dissect Visual Traits in Plant/Pathogen Interactions." </w:t>
      </w:r>
      <w:r w:rsidRPr="00E00308">
        <w:rPr>
          <w:u w:val="single"/>
        </w:rPr>
        <w:t>Plant Physiology</w:t>
      </w:r>
      <w:r w:rsidRPr="00E00308">
        <w:t>.</w:t>
      </w:r>
    </w:p>
    <w:p w14:paraId="348C8098" w14:textId="77777777" w:rsidR="00E00308" w:rsidRPr="00E00308" w:rsidRDefault="00E00308" w:rsidP="00E00308">
      <w:pPr>
        <w:pStyle w:val="EndNoteBibliography"/>
        <w:spacing w:after="0"/>
      </w:pPr>
      <w:r w:rsidRPr="00E00308">
        <w:t xml:space="preserve">Fordyce, R. F., N. E. Soltis, C. Caseys, R. Gwinner, J. A. Corwin, S. Atwell, D. Copeland, J. Feusier, A. Subedy and R. Eshbaugh (2018). "Digital Imaging Combined with Genome-Wide Association Mapping Links Loci to Plant-Pathogen Interaction Traits." </w:t>
      </w:r>
      <w:r w:rsidRPr="00E00308">
        <w:rPr>
          <w:u w:val="single"/>
        </w:rPr>
        <w:t>Plant physiology</w:t>
      </w:r>
      <w:r w:rsidRPr="00E00308">
        <w:t xml:space="preserve"> </w:t>
      </w:r>
      <w:r w:rsidRPr="00E00308">
        <w:rPr>
          <w:b/>
        </w:rPr>
        <w:t>178</w:t>
      </w:r>
      <w:r w:rsidRPr="00E00308">
        <w:t>(3): 1406-1422.</w:t>
      </w:r>
    </w:p>
    <w:p w14:paraId="3EE8B8C8" w14:textId="77777777" w:rsidR="00E00308" w:rsidRPr="00E00308" w:rsidRDefault="00E00308" w:rsidP="00E00308">
      <w:pPr>
        <w:pStyle w:val="EndNoteBibliography"/>
        <w:spacing w:after="0"/>
      </w:pPr>
      <w:r w:rsidRPr="00E00308">
        <w:t xml:space="preserve">Glazebrook, J. (2005). "Contrasting mechanisms of defense against biotrophic and necrotrophic pathogens." </w:t>
      </w:r>
      <w:r w:rsidRPr="00E00308">
        <w:rPr>
          <w:u w:val="single"/>
        </w:rPr>
        <w:t>Annu. Rev. Phytopathol.</w:t>
      </w:r>
      <w:r w:rsidRPr="00E00308">
        <w:t xml:space="preserve"> </w:t>
      </w:r>
      <w:r w:rsidRPr="00E00308">
        <w:rPr>
          <w:b/>
        </w:rPr>
        <w:t>43</w:t>
      </w:r>
      <w:r w:rsidRPr="00E00308">
        <w:t>: 205-227.</w:t>
      </w:r>
    </w:p>
    <w:p w14:paraId="21111D41" w14:textId="77777777" w:rsidR="00E00308" w:rsidRPr="00E00308" w:rsidRDefault="00E00308" w:rsidP="00E00308">
      <w:pPr>
        <w:pStyle w:val="EndNoteBibliography"/>
        <w:spacing w:after="0"/>
      </w:pPr>
      <w:r w:rsidRPr="00E00308">
        <w:t xml:space="preserve">Goss, E. M. and J. Bergelson (2006). "Variation in resistance and virulence in the interaction between Arabidopsis thaliana and a bacterial pathogen." </w:t>
      </w:r>
      <w:r w:rsidRPr="00E00308">
        <w:rPr>
          <w:u w:val="single"/>
        </w:rPr>
        <w:t>Evolution</w:t>
      </w:r>
      <w:r w:rsidRPr="00E00308">
        <w:t xml:space="preserve"> </w:t>
      </w:r>
      <w:r w:rsidRPr="00E00308">
        <w:rPr>
          <w:b/>
        </w:rPr>
        <w:t>60</w:t>
      </w:r>
      <w:r w:rsidRPr="00E00308">
        <w:t>(8): 1562-1573.</w:t>
      </w:r>
    </w:p>
    <w:p w14:paraId="1C83F673" w14:textId="77777777" w:rsidR="00E00308" w:rsidRPr="00E00308" w:rsidRDefault="00E00308" w:rsidP="00E00308">
      <w:pPr>
        <w:pStyle w:val="EndNoteBibliography"/>
        <w:spacing w:after="0"/>
      </w:pPr>
      <w:r w:rsidRPr="00E00308">
        <w:t xml:space="preserve">Guo, Y., S. Fudali, J. Gimeno, P. DiGennaro, S. Chang, V. M. Williamson, D. M. Bird and D. M. Nielsen (2017). "Networks underpinning symbiosis revealed through cross-species eQTL mapping." </w:t>
      </w:r>
      <w:r w:rsidRPr="00E00308">
        <w:rPr>
          <w:u w:val="single"/>
        </w:rPr>
        <w:t>Genetics</w:t>
      </w:r>
      <w:r w:rsidRPr="00E00308">
        <w:t>: genetics. 117.202531.</w:t>
      </w:r>
    </w:p>
    <w:p w14:paraId="4508B5FA" w14:textId="77777777" w:rsidR="00E00308" w:rsidRPr="00E00308" w:rsidRDefault="00E00308" w:rsidP="00E00308">
      <w:pPr>
        <w:pStyle w:val="EndNoteBibliography"/>
        <w:spacing w:after="0"/>
      </w:pPr>
      <w:r w:rsidRPr="00E00308">
        <w:t xml:space="preserve">Hsu, J. and J. D. Smith (2012). "Genome wide studies of gene expression relevant to coronary artery disease." </w:t>
      </w:r>
      <w:r w:rsidRPr="00E00308">
        <w:rPr>
          <w:u w:val="single"/>
        </w:rPr>
        <w:t>Current opinion in cardiology</w:t>
      </w:r>
      <w:r w:rsidRPr="00E00308">
        <w:t xml:space="preserve"> </w:t>
      </w:r>
      <w:r w:rsidRPr="00E00308">
        <w:rPr>
          <w:b/>
        </w:rPr>
        <w:t>27</w:t>
      </w:r>
      <w:r w:rsidRPr="00E00308">
        <w:t>(3): 210.</w:t>
      </w:r>
    </w:p>
    <w:p w14:paraId="651DC0A8" w14:textId="77777777" w:rsidR="00E00308" w:rsidRPr="00E00308" w:rsidRDefault="00E00308" w:rsidP="00E00308">
      <w:pPr>
        <w:pStyle w:val="EndNoteBibliography"/>
        <w:spacing w:after="0"/>
      </w:pPr>
      <w:r w:rsidRPr="00E00308">
        <w:t xml:space="preserve">Keurentjes, J. J., J. Fu, I. R. Terpstra, J. M. Garcia, G. van den Ackerveken, L. B. Snoek, A. J. Peeters, D. Vreugdenhil, M. Koornneef and R. C. Jansen (2007). "Regulatory network construction in Arabidopsis by using genome-wide gene expression quantitative trait loci." </w:t>
      </w:r>
      <w:r w:rsidRPr="00E00308">
        <w:rPr>
          <w:u w:val="single"/>
        </w:rPr>
        <w:t>Proceedings of the National Academy of Sciences</w:t>
      </w:r>
      <w:r w:rsidRPr="00E00308">
        <w:t xml:space="preserve"> </w:t>
      </w:r>
      <w:r w:rsidRPr="00E00308">
        <w:rPr>
          <w:b/>
        </w:rPr>
        <w:t>104</w:t>
      </w:r>
      <w:r w:rsidRPr="00E00308">
        <w:t>(5): 1708-1713.</w:t>
      </w:r>
    </w:p>
    <w:p w14:paraId="3865A607" w14:textId="77777777" w:rsidR="00E00308" w:rsidRPr="00E00308" w:rsidRDefault="00E00308" w:rsidP="00E00308">
      <w:pPr>
        <w:pStyle w:val="EndNoteBibliography"/>
        <w:spacing w:after="0"/>
      </w:pPr>
      <w:r w:rsidRPr="00E00308">
        <w:t xml:space="preserve">Kumar, R., Y. Ichihashi, S. Kimura, D. H. Chitwood, L. R. Headland, J. Peng, J. N. Maloof and N. R. Sinha (2012). "A high-throughput method for Illumina RNA-Seq library preparation." </w:t>
      </w:r>
      <w:r w:rsidRPr="00E00308">
        <w:rPr>
          <w:u w:val="single"/>
        </w:rPr>
        <w:t>Frontiers in plant science</w:t>
      </w:r>
      <w:r w:rsidRPr="00E00308">
        <w:t xml:space="preserve"> </w:t>
      </w:r>
      <w:r w:rsidRPr="00E00308">
        <w:rPr>
          <w:b/>
        </w:rPr>
        <w:t>3</w:t>
      </w:r>
      <w:r w:rsidRPr="00E00308">
        <w:t>.</w:t>
      </w:r>
    </w:p>
    <w:p w14:paraId="2EACAD0B" w14:textId="77777777" w:rsidR="00E00308" w:rsidRPr="00E00308" w:rsidRDefault="00E00308" w:rsidP="00E00308">
      <w:pPr>
        <w:pStyle w:val="EndNoteBibliography"/>
        <w:spacing w:after="0"/>
      </w:pPr>
      <w:r w:rsidRPr="00E00308">
        <w:t xml:space="preserve">Lamesch, P., T. Z. Berardini, D. Li, D. Swarbreck, C. Wilks, R. Sasidharan, R. Muller, K. Dreher, D. L. Alexander and M. Garcia-Hernandez (2011). "The Arabidopsis Information Resource (TAIR): improved gene annotation and new tools." </w:t>
      </w:r>
      <w:r w:rsidRPr="00E00308">
        <w:rPr>
          <w:u w:val="single"/>
        </w:rPr>
        <w:t>Nucleic acids research</w:t>
      </w:r>
      <w:r w:rsidRPr="00E00308">
        <w:t xml:space="preserve"> </w:t>
      </w:r>
      <w:r w:rsidRPr="00E00308">
        <w:rPr>
          <w:b/>
        </w:rPr>
        <w:t>40</w:t>
      </w:r>
      <w:r w:rsidRPr="00E00308">
        <w:t>(D1): D1202-D1210.</w:t>
      </w:r>
    </w:p>
    <w:p w14:paraId="76979FED" w14:textId="77777777" w:rsidR="00E00308" w:rsidRPr="00E00308" w:rsidRDefault="00E00308" w:rsidP="00E00308">
      <w:pPr>
        <w:pStyle w:val="EndNoteBibliography"/>
        <w:spacing w:after="0"/>
      </w:pPr>
      <w:r w:rsidRPr="00E00308">
        <w:t xml:space="preserve">Langmead, B., C. Trapnell, M. Pop and S. L. Salzberg (2009). "Ultrafast and memory-efficient alignment of short DNA sequences to the human genome." </w:t>
      </w:r>
      <w:r w:rsidRPr="00E00308">
        <w:rPr>
          <w:u w:val="single"/>
        </w:rPr>
        <w:t>Genome biology</w:t>
      </w:r>
      <w:r w:rsidRPr="00E00308">
        <w:t xml:space="preserve"> </w:t>
      </w:r>
      <w:r w:rsidRPr="00E00308">
        <w:rPr>
          <w:b/>
        </w:rPr>
        <w:t>10</w:t>
      </w:r>
      <w:r w:rsidRPr="00E00308">
        <w:t>(3): R25.</w:t>
      </w:r>
    </w:p>
    <w:p w14:paraId="0EF1ED65" w14:textId="77777777" w:rsidR="00E00308" w:rsidRPr="00E00308" w:rsidRDefault="00E00308" w:rsidP="00E00308">
      <w:pPr>
        <w:pStyle w:val="EndNoteBibliography"/>
        <w:spacing w:after="0"/>
      </w:pPr>
      <w:r w:rsidRPr="00E00308">
        <w:t xml:space="preserve">Li, H., B. Handsaker, A. Wysoker, T. Fennell, J. Ruan, N. Homer, G. Marth, G. Abecasis and R. Durbin (2009). "The sequence alignment/map format and SAMtools." </w:t>
      </w:r>
      <w:r w:rsidRPr="00E00308">
        <w:rPr>
          <w:u w:val="single"/>
        </w:rPr>
        <w:t>Bioinformatics</w:t>
      </w:r>
      <w:r w:rsidRPr="00E00308">
        <w:t xml:space="preserve"> </w:t>
      </w:r>
      <w:r w:rsidRPr="00E00308">
        <w:rPr>
          <w:b/>
        </w:rPr>
        <w:t>25</w:t>
      </w:r>
      <w:r w:rsidRPr="00E00308">
        <w:t>(16): 2078-2079.</w:t>
      </w:r>
    </w:p>
    <w:p w14:paraId="1688948F" w14:textId="77777777" w:rsidR="00E00308" w:rsidRPr="00E00308" w:rsidRDefault="00E00308" w:rsidP="00E00308">
      <w:pPr>
        <w:pStyle w:val="EndNoteBibliography"/>
        <w:spacing w:after="0"/>
      </w:pPr>
      <w:r w:rsidRPr="00E00308">
        <w:t xml:space="preserve">Mi, H., A. Muruganujan, J. T. Casagrande and P. D. Thomas (2013). "Large-scale gene function analysis with the PANTHER classification system." </w:t>
      </w:r>
      <w:r w:rsidRPr="00E00308">
        <w:rPr>
          <w:u w:val="single"/>
        </w:rPr>
        <w:t>Nature protocols</w:t>
      </w:r>
      <w:r w:rsidRPr="00E00308">
        <w:t xml:space="preserve"> </w:t>
      </w:r>
      <w:r w:rsidRPr="00E00308">
        <w:rPr>
          <w:b/>
        </w:rPr>
        <w:t>8</w:t>
      </w:r>
      <w:r w:rsidRPr="00E00308">
        <w:t>(8): 1551.</w:t>
      </w:r>
    </w:p>
    <w:p w14:paraId="5EA532F0" w14:textId="77777777" w:rsidR="00E00308" w:rsidRPr="00E00308" w:rsidRDefault="00E00308" w:rsidP="00E00308">
      <w:pPr>
        <w:pStyle w:val="EndNoteBibliography"/>
        <w:spacing w:after="0"/>
      </w:pPr>
      <w:r w:rsidRPr="00E00308">
        <w:t xml:space="preserve">Monks, S., A. Leonardson, H. Zhu, P. Cundiff, P. Pietrusiak, S. Edwards, J. Phillips, A. Sachs and E. Schadt (2004). "Genetic inheritance of gene expression in human cell lines." </w:t>
      </w:r>
      <w:r w:rsidRPr="00E00308">
        <w:rPr>
          <w:u w:val="single"/>
        </w:rPr>
        <w:t>The American Journal of Human Genetics</w:t>
      </w:r>
      <w:r w:rsidRPr="00E00308">
        <w:t xml:space="preserve"> </w:t>
      </w:r>
      <w:r w:rsidRPr="00E00308">
        <w:rPr>
          <w:b/>
        </w:rPr>
        <w:t>75</w:t>
      </w:r>
      <w:r w:rsidRPr="00E00308">
        <w:t>(6): 1094-1105.</w:t>
      </w:r>
    </w:p>
    <w:p w14:paraId="5022F98E" w14:textId="77777777" w:rsidR="00E00308" w:rsidRPr="00E00308" w:rsidRDefault="00E00308" w:rsidP="00E00308">
      <w:pPr>
        <w:pStyle w:val="EndNoteBibliography"/>
        <w:spacing w:after="0"/>
      </w:pPr>
      <w:r w:rsidRPr="00E00308">
        <w:lastRenderedPageBreak/>
        <w:t xml:space="preserve">Nomura, K., M. Melotto and S.-Y. He (2005). "Suppression of host defense in compatible plant–Pseudomonas syringae interactions." </w:t>
      </w:r>
      <w:r w:rsidRPr="00E00308">
        <w:rPr>
          <w:u w:val="single"/>
        </w:rPr>
        <w:t>Current opinion in plant biology</w:t>
      </w:r>
      <w:r w:rsidRPr="00E00308">
        <w:t xml:space="preserve"> </w:t>
      </w:r>
      <w:r w:rsidRPr="00E00308">
        <w:rPr>
          <w:b/>
        </w:rPr>
        <w:t>8</w:t>
      </w:r>
      <w:r w:rsidRPr="00E00308">
        <w:t>(4): 361-368.</w:t>
      </w:r>
    </w:p>
    <w:p w14:paraId="224268CD" w14:textId="77777777" w:rsidR="00E00308" w:rsidRPr="00E00308" w:rsidRDefault="00E00308" w:rsidP="00E00308">
      <w:pPr>
        <w:pStyle w:val="EndNoteBibliography"/>
        <w:spacing w:after="0"/>
      </w:pPr>
      <w:r w:rsidRPr="00E00308">
        <w:t xml:space="preserve">Pinedo, C., C.-M. Wang, J.-M. Pradier, B. Dalmais, M. Choquer, P. Le Pêcheur, G. Morgant, I. G. Collado, D. E. Cane and M. Viaud (2008). "Sesquiterpene synthase from the botrydial biosynthetic gene cluster of the phytopathogen Botrytis cinerea." </w:t>
      </w:r>
      <w:r w:rsidRPr="00E00308">
        <w:rPr>
          <w:u w:val="single"/>
        </w:rPr>
        <w:t>ACS chemical biology</w:t>
      </w:r>
      <w:r w:rsidRPr="00E00308">
        <w:t xml:space="preserve"> </w:t>
      </w:r>
      <w:r w:rsidRPr="00E00308">
        <w:rPr>
          <w:b/>
        </w:rPr>
        <w:t>3</w:t>
      </w:r>
      <w:r w:rsidRPr="00E00308">
        <w:t>(12): 791-801.</w:t>
      </w:r>
    </w:p>
    <w:p w14:paraId="78AF3972" w14:textId="77777777" w:rsidR="00E00308" w:rsidRPr="00E00308" w:rsidRDefault="00E00308" w:rsidP="00E00308">
      <w:pPr>
        <w:pStyle w:val="EndNoteBibliography"/>
        <w:spacing w:after="0"/>
      </w:pPr>
      <w:r w:rsidRPr="00E00308">
        <w:t xml:space="preserve">Porquier, A., G. Morgant, J. Moraga, B. Dalmais, I. Luyten, A. Simon, J.-M. Pradier, J. Amselem, I. G. Collado and M. Viaud (2016). "The botrydial biosynthetic gene cluster of Botrytis cinerea displays a bipartite genomic structure and is positively regulated by the putative Zn (II) 2Cys6 transcription factor BcBot6." </w:t>
      </w:r>
      <w:r w:rsidRPr="00E00308">
        <w:rPr>
          <w:u w:val="single"/>
        </w:rPr>
        <w:t>Fungal genetics and biology</w:t>
      </w:r>
      <w:r w:rsidRPr="00E00308">
        <w:t xml:space="preserve"> </w:t>
      </w:r>
      <w:r w:rsidRPr="00E00308">
        <w:rPr>
          <w:b/>
        </w:rPr>
        <w:t>96</w:t>
      </w:r>
      <w:r w:rsidRPr="00E00308">
        <w:t>: 33-46.</w:t>
      </w:r>
    </w:p>
    <w:p w14:paraId="11408814" w14:textId="77777777" w:rsidR="00E00308" w:rsidRPr="00E00308" w:rsidRDefault="00E00308" w:rsidP="00E00308">
      <w:pPr>
        <w:pStyle w:val="EndNoteBibliography"/>
        <w:spacing w:after="0"/>
      </w:pPr>
      <w:r w:rsidRPr="00E00308">
        <w:t xml:space="preserve">Rowe, H. C. and D. J. Kliebenstein (2008). "Complex genetics control natural variation in Arabidopsis thaliana resistance to Botrytis cinerea." </w:t>
      </w:r>
      <w:r w:rsidRPr="00E00308">
        <w:rPr>
          <w:u w:val="single"/>
        </w:rPr>
        <w:t>Genetics</w:t>
      </w:r>
      <w:r w:rsidRPr="00E00308">
        <w:t xml:space="preserve"> </w:t>
      </w:r>
      <w:r w:rsidRPr="00E00308">
        <w:rPr>
          <w:b/>
        </w:rPr>
        <w:t>180</w:t>
      </w:r>
      <w:r w:rsidRPr="00E00308">
        <w:t>(4): 2237-2250.</w:t>
      </w:r>
    </w:p>
    <w:p w14:paraId="6CFCBF94" w14:textId="77777777" w:rsidR="00E00308" w:rsidRPr="00E00308" w:rsidRDefault="00E00308" w:rsidP="00E00308">
      <w:pPr>
        <w:pStyle w:val="EndNoteBibliography"/>
        <w:spacing w:after="0"/>
      </w:pPr>
      <w:r w:rsidRPr="00E00308">
        <w:t xml:space="preserve">Rowe, H. C., J. W. Walley, J. Corwin, E. K.-F. Chan, K. Dehesh and D. J. Kliebenstein (2010). "Deficiencies in jasmonate-mediated plant defense reveal quantitative variation in Botrytis cinerea pathogenesis." </w:t>
      </w:r>
      <w:r w:rsidRPr="00E00308">
        <w:rPr>
          <w:u w:val="single"/>
        </w:rPr>
        <w:t>PLoS Pathog</w:t>
      </w:r>
      <w:r w:rsidRPr="00E00308">
        <w:t xml:space="preserve"> </w:t>
      </w:r>
      <w:r w:rsidRPr="00E00308">
        <w:rPr>
          <w:b/>
        </w:rPr>
        <w:t>6</w:t>
      </w:r>
      <w:r w:rsidRPr="00E00308">
        <w:t>(4): e1000861.</w:t>
      </w:r>
    </w:p>
    <w:p w14:paraId="31916ED3" w14:textId="77777777" w:rsidR="00E00308" w:rsidRPr="00E00308" w:rsidRDefault="00E00308" w:rsidP="00E00308">
      <w:pPr>
        <w:pStyle w:val="EndNoteBibliography"/>
        <w:spacing w:after="0"/>
      </w:pPr>
      <w:r w:rsidRPr="00E00308">
        <w:t xml:space="preserve">Schadt, E. E., S. A. Monks, T. A. Drake, A. J. Lusis, N. Che, V. Colinayo, T. G. Ruff, S. B. Milligan, J. R. Lamb and G. Cavet (2003). "Genetics of gene expression surveyed in maize, mouse and man." </w:t>
      </w:r>
      <w:r w:rsidRPr="00E00308">
        <w:rPr>
          <w:u w:val="single"/>
        </w:rPr>
        <w:t>Nature</w:t>
      </w:r>
      <w:r w:rsidRPr="00E00308">
        <w:t xml:space="preserve"> </w:t>
      </w:r>
      <w:r w:rsidRPr="00E00308">
        <w:rPr>
          <w:b/>
        </w:rPr>
        <w:t>422</w:t>
      </w:r>
      <w:r w:rsidRPr="00E00308">
        <w:t>(6929): 297.</w:t>
      </w:r>
    </w:p>
    <w:p w14:paraId="7AF10BA5" w14:textId="77777777" w:rsidR="00E00308" w:rsidRPr="00E00308" w:rsidRDefault="00E00308" w:rsidP="00E00308">
      <w:pPr>
        <w:pStyle w:val="EndNoteBibliography"/>
        <w:spacing w:after="0"/>
      </w:pPr>
      <w:r w:rsidRPr="00E00308">
        <w:t xml:space="preserve">Siewers, V., M. Viaud, D. Jimenez-Teja, I. G. Collado, C. S. Gronover, J.-M. Pradier, B. Tudzynsk and P. Tudzynski (2005). "Functional analysis of the cytochrome P450 monooxygenase gene bcbot1 of Botrytis cinerea indicates that botrydial is a strain-specific virulence factor." </w:t>
      </w:r>
      <w:r w:rsidRPr="00E00308">
        <w:rPr>
          <w:u w:val="single"/>
        </w:rPr>
        <w:t>Molecular plant-microbe interactions</w:t>
      </w:r>
      <w:r w:rsidRPr="00E00308">
        <w:t xml:space="preserve"> </w:t>
      </w:r>
      <w:r w:rsidRPr="00E00308">
        <w:rPr>
          <w:b/>
        </w:rPr>
        <w:t>18</w:t>
      </w:r>
      <w:r w:rsidRPr="00E00308">
        <w:t>(6): 602-612.</w:t>
      </w:r>
    </w:p>
    <w:p w14:paraId="1F0E7284" w14:textId="77777777" w:rsidR="00E00308" w:rsidRPr="00E00308" w:rsidRDefault="00E00308" w:rsidP="00E00308">
      <w:pPr>
        <w:pStyle w:val="EndNoteBibliography"/>
        <w:spacing w:after="0"/>
      </w:pPr>
      <w:r w:rsidRPr="00E00308">
        <w:t xml:space="preserve">Soltis, N. E., S. Atwell, G. Shi, R. F. Fordyce, R. Gwinner, D. Gao, A. Shafi and D. J. Kliebenstein (2019). "Interactions of tomato and Botrytis genetic diversity: Parsing the contributions of host differentiation, domestication and pathogen variation." </w:t>
      </w:r>
      <w:r w:rsidRPr="00E00308">
        <w:rPr>
          <w:u w:val="single"/>
        </w:rPr>
        <w:t>The Plant Cell</w:t>
      </w:r>
      <w:r w:rsidRPr="00E00308">
        <w:t>: tpc. 00857.02018.</w:t>
      </w:r>
    </w:p>
    <w:p w14:paraId="649EC842" w14:textId="77777777" w:rsidR="00E00308" w:rsidRPr="00E00308" w:rsidRDefault="00E00308" w:rsidP="00E00308">
      <w:pPr>
        <w:pStyle w:val="EndNoteBibliography"/>
        <w:spacing w:after="0"/>
      </w:pPr>
      <w:r w:rsidRPr="00E00308">
        <w:t xml:space="preserve">Suzuki, R. and H. Shimodaira (2015). "pvclust: Hierarchical Clustering with P-Values via Multiscale Bootstrap Resampling. ." </w:t>
      </w:r>
      <w:r w:rsidRPr="00E00308">
        <w:rPr>
          <w:u w:val="single"/>
        </w:rPr>
        <w:t>R package version 2.0-0</w:t>
      </w:r>
      <w:r w:rsidRPr="00E00308">
        <w:t>.</w:t>
      </w:r>
    </w:p>
    <w:p w14:paraId="1F0B6A57" w14:textId="77777777" w:rsidR="00E00308" w:rsidRPr="00E00308" w:rsidRDefault="00E00308" w:rsidP="00E00308">
      <w:pPr>
        <w:pStyle w:val="EndNoteBibliography"/>
        <w:spacing w:after="0"/>
      </w:pPr>
      <w:r w:rsidRPr="00E00308">
        <w:t xml:space="preserve">Van Kan, J. A., J. H. Stassen, A. Mosbach, T. A. Van Der Lee, L. Faino, A. D. Farmer, D. G. Papasotiriou, S. Zhou, M. F. Seidl and E. Cottam (2017). "A gapless genome sequence of the fungus Botrytis cinerea." </w:t>
      </w:r>
      <w:r w:rsidRPr="00E00308">
        <w:rPr>
          <w:u w:val="single"/>
        </w:rPr>
        <w:t>Molecular plant pathology</w:t>
      </w:r>
      <w:r w:rsidRPr="00E00308">
        <w:t xml:space="preserve"> </w:t>
      </w:r>
      <w:r w:rsidRPr="00E00308">
        <w:rPr>
          <w:b/>
        </w:rPr>
        <w:t>18</w:t>
      </w:r>
      <w:r w:rsidRPr="00E00308">
        <w:t>(1): 75-89.</w:t>
      </w:r>
    </w:p>
    <w:p w14:paraId="028ECD21" w14:textId="77777777" w:rsidR="00E00308" w:rsidRPr="00E00308" w:rsidRDefault="00E00308" w:rsidP="00E00308">
      <w:pPr>
        <w:pStyle w:val="EndNoteBibliography"/>
        <w:spacing w:after="0"/>
      </w:pPr>
      <w:r w:rsidRPr="00E00308">
        <w:t xml:space="preserve">Wang, M., F. Roux, C. Bartoli, C. Huard-Chauveau, C. Meyer, H. Lee, D. Roby, M. S. McPeek and J. Bergelson (2018). "Two-way mixed-effects methods for joint association analysis using both host and pathogen genomes." </w:t>
      </w:r>
      <w:r w:rsidRPr="00E00308">
        <w:rPr>
          <w:u w:val="single"/>
        </w:rPr>
        <w:t>Proceedings of the National Academy of Sciences</w:t>
      </w:r>
      <w:r w:rsidRPr="00E00308">
        <w:t xml:space="preserve"> </w:t>
      </w:r>
      <w:r w:rsidRPr="00E00308">
        <w:rPr>
          <w:b/>
        </w:rPr>
        <w:t>115</w:t>
      </w:r>
      <w:r w:rsidRPr="00E00308">
        <w:t>(24): E5440-E5449.</w:t>
      </w:r>
    </w:p>
    <w:p w14:paraId="278F0C05" w14:textId="77777777" w:rsidR="00E00308" w:rsidRPr="00E00308" w:rsidRDefault="00E00308" w:rsidP="00E00308">
      <w:pPr>
        <w:pStyle w:val="EndNoteBibliography"/>
        <w:spacing w:after="0"/>
      </w:pPr>
      <w:r w:rsidRPr="00E00308">
        <w:t xml:space="preserve">West, M. A. L., K. Kim, D. J. Kliebenstein, H. van Leeuwen, R. W. Michelmore, R. W. Doerge and D. A. St.Clair (2007). "Global eQTL mapping reveals the complex genetic architecture of transcript level variation in Arabidopsis." </w:t>
      </w:r>
      <w:r w:rsidRPr="00E00308">
        <w:rPr>
          <w:u w:val="single"/>
        </w:rPr>
        <w:t>Genetics</w:t>
      </w:r>
      <w:r w:rsidRPr="00E00308">
        <w:t xml:space="preserve"> </w:t>
      </w:r>
      <w:r w:rsidRPr="00E00308">
        <w:rPr>
          <w:b/>
        </w:rPr>
        <w:t>175</w:t>
      </w:r>
      <w:r w:rsidRPr="00E00308">
        <w:t>: 1441-1450.</w:t>
      </w:r>
    </w:p>
    <w:p w14:paraId="5DE9165F" w14:textId="77777777" w:rsidR="00E00308" w:rsidRPr="00E00308" w:rsidRDefault="00E00308" w:rsidP="00E00308">
      <w:pPr>
        <w:pStyle w:val="EndNoteBibliography"/>
        <w:spacing w:after="0"/>
      </w:pPr>
      <w:r w:rsidRPr="00E00308">
        <w:t xml:space="preserve">Williamson, B., B. Tudzynski, P. Tudzynski and J. A. L. van Kan (2007). "Botrytis cinerea: the cause of grey mould disease." </w:t>
      </w:r>
      <w:r w:rsidRPr="00E00308">
        <w:rPr>
          <w:u w:val="single"/>
        </w:rPr>
        <w:t>Molecular Plant Pathology</w:t>
      </w:r>
      <w:r w:rsidRPr="00E00308">
        <w:t xml:space="preserve"> </w:t>
      </w:r>
      <w:r w:rsidRPr="00E00308">
        <w:rPr>
          <w:b/>
        </w:rPr>
        <w:t>8</w:t>
      </w:r>
      <w:r w:rsidRPr="00E00308">
        <w:t>(5): 561-580.</w:t>
      </w:r>
    </w:p>
    <w:p w14:paraId="6FEBC776" w14:textId="77777777" w:rsidR="00E00308" w:rsidRPr="00E00308" w:rsidRDefault="00E00308" w:rsidP="00E00308">
      <w:pPr>
        <w:pStyle w:val="EndNoteBibliography"/>
        <w:spacing w:after="0"/>
      </w:pPr>
      <w:r w:rsidRPr="00E00308">
        <w:t xml:space="preserve">Wu, J., B. Cai, W. Sun, R. Huang, X. Liu, M. Lin, S. Pattaradilokrat, S. Martin, Y. Qi and S. C. Nair (2015). "Genome-wide analysis of host-Plasmodium yoelii interactions reveals regulators of the type I interferon response." </w:t>
      </w:r>
      <w:r w:rsidRPr="00E00308">
        <w:rPr>
          <w:u w:val="single"/>
        </w:rPr>
        <w:t>Cell reports</w:t>
      </w:r>
      <w:r w:rsidRPr="00E00308">
        <w:t xml:space="preserve"> </w:t>
      </w:r>
      <w:r w:rsidRPr="00E00308">
        <w:rPr>
          <w:b/>
        </w:rPr>
        <w:t>12</w:t>
      </w:r>
      <w:r w:rsidRPr="00E00308">
        <w:t>(4): 661-672.</w:t>
      </w:r>
    </w:p>
    <w:p w14:paraId="73642F71" w14:textId="77777777" w:rsidR="00E00308" w:rsidRPr="00E00308" w:rsidRDefault="00E00308" w:rsidP="00E00308">
      <w:pPr>
        <w:pStyle w:val="EndNoteBibliography"/>
        <w:spacing w:after="0"/>
      </w:pPr>
      <w:r w:rsidRPr="00E00308">
        <w:t xml:space="preserve">Wu, J. Q., S. Sakthikumar, C. Dong, P. Zhang, C. A. Cuomo and R. F. Park (2017). "Comparative genomics integrated with association analysis identifies candidate effector genes corresponding to Lr20 in phenotype-paired Puccinia triticina isolates from Australia." </w:t>
      </w:r>
      <w:r w:rsidRPr="00E00308">
        <w:rPr>
          <w:u w:val="single"/>
        </w:rPr>
        <w:t>Frontiers in plant science</w:t>
      </w:r>
      <w:r w:rsidRPr="00E00308">
        <w:t xml:space="preserve"> </w:t>
      </w:r>
      <w:r w:rsidRPr="00E00308">
        <w:rPr>
          <w:b/>
        </w:rPr>
        <w:t>8</w:t>
      </w:r>
      <w:r w:rsidRPr="00E00308">
        <w:t>.</w:t>
      </w:r>
    </w:p>
    <w:p w14:paraId="12A20055" w14:textId="77777777" w:rsidR="00E00308" w:rsidRPr="00E00308" w:rsidRDefault="00E00308" w:rsidP="00E00308">
      <w:pPr>
        <w:pStyle w:val="EndNoteBibliography"/>
        <w:spacing w:after="0"/>
      </w:pPr>
      <w:r w:rsidRPr="00E00308">
        <w:t xml:space="preserve">Zhang, W., J. A. Corwin, D. Copeland, J. Feusier, R. Eshbaugh, F. Chen, S. Atwell and D. J. Kliebenstein (2017). "Plastic transcriptomes stabilize immunity to pathogen diversity: the jasmonic acid and salicylic acid networks within the Arabidopsis/Botrytis pathosystem." </w:t>
      </w:r>
      <w:r w:rsidRPr="00E00308">
        <w:rPr>
          <w:u w:val="single"/>
        </w:rPr>
        <w:t>The Plant Cell</w:t>
      </w:r>
      <w:r w:rsidRPr="00E00308">
        <w:t>: tpc. 00348.02017.</w:t>
      </w:r>
    </w:p>
    <w:p w14:paraId="37C24E1A" w14:textId="77777777" w:rsidR="00E00308" w:rsidRPr="00E00308" w:rsidRDefault="00E00308" w:rsidP="00E00308">
      <w:pPr>
        <w:pStyle w:val="EndNoteBibliography"/>
        <w:spacing w:after="0"/>
      </w:pPr>
      <w:r w:rsidRPr="00E00308">
        <w:t xml:space="preserve">Zhang, W., J. A. Corwin, D. Copeland, J. Feusier, R. Eshbaugh, D. E. Cook, S. Atwell and D. J. Kliebenstein (2018). "Network connections across kingdoms illuminate a potential metabolic battlefield." </w:t>
      </w:r>
      <w:r w:rsidRPr="00E00308">
        <w:rPr>
          <w:u w:val="single"/>
        </w:rPr>
        <w:t>bioRxiv</w:t>
      </w:r>
      <w:r w:rsidRPr="00E00308">
        <w:t>.</w:t>
      </w:r>
    </w:p>
    <w:p w14:paraId="729A02F0" w14:textId="77777777" w:rsidR="00E00308" w:rsidRPr="00E00308" w:rsidRDefault="00E00308" w:rsidP="00E00308">
      <w:pPr>
        <w:pStyle w:val="EndNoteBibliography"/>
        <w:spacing w:after="0"/>
      </w:pPr>
      <w:r w:rsidRPr="00E00308">
        <w:lastRenderedPageBreak/>
        <w:t xml:space="preserve">Zhou, X. and M. Stephens (2012). "Genome-wide efficient mixed-model analysis for association studies." </w:t>
      </w:r>
      <w:r w:rsidRPr="00E00308">
        <w:rPr>
          <w:u w:val="single"/>
        </w:rPr>
        <w:t>Nature genetics</w:t>
      </w:r>
      <w:r w:rsidRPr="00E00308">
        <w:t xml:space="preserve"> </w:t>
      </w:r>
      <w:r w:rsidRPr="00E00308">
        <w:rPr>
          <w:b/>
        </w:rPr>
        <w:t>44</w:t>
      </w:r>
      <w:r w:rsidRPr="00E00308">
        <w:t>(7): 821.</w:t>
      </w:r>
    </w:p>
    <w:p w14:paraId="2F7AD119" w14:textId="77777777" w:rsidR="00E00308" w:rsidRPr="00E00308" w:rsidRDefault="00E00308" w:rsidP="00E00308">
      <w:pPr>
        <w:pStyle w:val="EndNoteBibliography"/>
      </w:pPr>
      <w:r w:rsidRPr="00E00308">
        <w:t xml:space="preserve">Zou, F., H. S. Chai, C. S. Younkin, M. Allen, J. Crook, V. S. Pankratz, M. M. Carrasquillo, C. N. Rowley, A. A. Nair and S. Middha (2012). "Brain expression genome-wide association study (eGWAS) identifies human disease-associated variants." </w:t>
      </w:r>
      <w:r w:rsidRPr="00E00308">
        <w:rPr>
          <w:u w:val="single"/>
        </w:rPr>
        <w:t>PLoS genetics</w:t>
      </w:r>
      <w:r w:rsidRPr="00E00308">
        <w:t xml:space="preserve"> </w:t>
      </w:r>
      <w:r w:rsidRPr="00E00308">
        <w:rPr>
          <w:b/>
        </w:rPr>
        <w:t>8</w:t>
      </w:r>
      <w:r w:rsidRPr="00E00308">
        <w:t>(6): e1002707.</w:t>
      </w:r>
    </w:p>
    <w:p w14:paraId="6CFC649E" w14:textId="6DE97001" w:rsidR="009011CD" w:rsidRPr="0035605C" w:rsidRDefault="00812637" w:rsidP="004441A8">
      <w:pPr>
        <w:spacing w:line="480" w:lineRule="auto"/>
        <w:ind w:firstLine="720"/>
        <w:rPr>
          <w:rFonts w:cstheme="minorHAnsi"/>
        </w:rPr>
      </w:pPr>
      <w:r w:rsidRPr="0035605C">
        <w:rPr>
          <w:rFonts w:cstheme="minorHAnsi"/>
        </w:rPr>
        <w:fldChar w:fldCharType="end"/>
      </w:r>
    </w:p>
    <w:sectPr w:rsidR="009011CD" w:rsidRPr="0035605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N S" w:date="2019-03-04T16:52:00Z" w:initials="NS">
    <w:p w14:paraId="04A677B3" w14:textId="6C8633C8" w:rsidR="004342C7" w:rsidRDefault="004342C7">
      <w:pPr>
        <w:pStyle w:val="CommentText"/>
      </w:pPr>
      <w:r>
        <w:rPr>
          <w:rStyle w:val="CommentReference"/>
        </w:rPr>
        <w:annotationRef/>
      </w:r>
      <w:r>
        <w:t>CITE</w:t>
      </w:r>
    </w:p>
  </w:comment>
  <w:comment w:id="1" w:author="Daniel James Kliebenstein" w:date="2019-03-04T16:52:00Z" w:initials="DJK">
    <w:p w14:paraId="6ED80A6D" w14:textId="2A393FAD" w:rsidR="004342C7" w:rsidRDefault="004342C7">
      <w:pPr>
        <w:pStyle w:val="CommentText"/>
      </w:pPr>
      <w:r>
        <w:rPr>
          <w:rStyle w:val="CommentReference"/>
        </w:rPr>
        <w:annotationRef/>
      </w:r>
      <w:r>
        <w:t>Hesitant on going to symbiote when you are talking pathogens. Keep microbe.</w:t>
      </w:r>
    </w:p>
  </w:comment>
  <w:comment w:id="2" w:author="N S" w:date="2019-03-04T16:52:00Z" w:initials="NS">
    <w:p w14:paraId="7722CD11" w14:textId="452F9510" w:rsidR="004342C7" w:rsidRDefault="004342C7">
      <w:pPr>
        <w:pStyle w:val="CommentText"/>
      </w:pPr>
      <w:r>
        <w:rPr>
          <w:rStyle w:val="CommentReference"/>
        </w:rPr>
        <w:annotationRef/>
      </w:r>
      <w:r>
        <w:t>CITE</w:t>
      </w:r>
    </w:p>
  </w:comment>
  <w:comment w:id="3" w:author="N S" w:date="2019-03-04T16:52:00Z" w:initials="NS">
    <w:p w14:paraId="29BB3AA0" w14:textId="23D49ACD" w:rsidR="004342C7" w:rsidRDefault="004342C7">
      <w:pPr>
        <w:pStyle w:val="CommentText"/>
      </w:pPr>
      <w:r>
        <w:rPr>
          <w:rStyle w:val="CommentReference"/>
        </w:rPr>
        <w:annotationRef/>
      </w:r>
      <w:r>
        <w:t>CITE</w:t>
      </w:r>
    </w:p>
  </w:comment>
  <w:comment w:id="6" w:author="Daniel James Kliebenstein" w:date="2019-03-04T16:52:00Z" w:initials="DJK">
    <w:p w14:paraId="7EB2DE35" w14:textId="0989F0E1" w:rsidR="004342C7" w:rsidRDefault="004342C7">
      <w:pPr>
        <w:pStyle w:val="CommentText"/>
      </w:pPr>
      <w:r>
        <w:rPr>
          <w:rStyle w:val="CommentReference"/>
        </w:rPr>
        <w:annotationRef/>
      </w:r>
      <w:r>
        <w:t>Make sure that you have parsed only pathogen studies here</w:t>
      </w:r>
    </w:p>
  </w:comment>
  <w:comment w:id="9" w:author="Daniel James Kliebenstein" w:date="2019-03-04T16:52:00Z" w:initials="DJK">
    <w:p w14:paraId="5D0C1C0B" w14:textId="78D249E9" w:rsidR="004342C7" w:rsidRDefault="004342C7">
      <w:pPr>
        <w:pStyle w:val="CommentText"/>
      </w:pPr>
      <w:r>
        <w:rPr>
          <w:rStyle w:val="CommentReference"/>
        </w:rPr>
        <w:annotationRef/>
      </w:r>
      <w:r>
        <w:t>Can we say that your tomato paper says it may be more balanced?</w:t>
      </w:r>
    </w:p>
  </w:comment>
  <w:comment w:id="12" w:author="N S" w:date="2019-03-04T16:52:00Z" w:initials="NS">
    <w:p w14:paraId="42B93B70" w14:textId="139F3676" w:rsidR="004342C7" w:rsidRDefault="004342C7">
      <w:pPr>
        <w:pStyle w:val="CommentText"/>
      </w:pPr>
      <w:r>
        <w:rPr>
          <w:rStyle w:val="CommentReference"/>
        </w:rPr>
        <w:annotationRef/>
      </w:r>
      <w:r>
        <w:t>CITE</w:t>
      </w:r>
    </w:p>
  </w:comment>
  <w:comment w:id="13" w:author="N S" w:date="2019-03-04T17:09:00Z" w:initials="NS">
    <w:p w14:paraId="69D57C7A" w14:textId="4A903E16" w:rsidR="004342C7" w:rsidRDefault="004342C7">
      <w:pPr>
        <w:pStyle w:val="CommentText"/>
      </w:pPr>
      <w:r>
        <w:rPr>
          <w:rStyle w:val="CommentReference"/>
        </w:rPr>
        <w:annotationRef/>
      </w:r>
      <w:r>
        <w:t>CITE</w:t>
      </w:r>
    </w:p>
  </w:comment>
  <w:comment w:id="15" w:author="Dan Kliebenstein" w:date="2019-03-04T16:52:00Z" w:initials="DK">
    <w:p w14:paraId="5F61B9A4" w14:textId="5D9D6053" w:rsidR="004342C7" w:rsidRDefault="004342C7">
      <w:pPr>
        <w:pStyle w:val="CommentText"/>
      </w:pPr>
      <w:r>
        <w:rPr>
          <w:rStyle w:val="CommentReference"/>
        </w:rPr>
        <w:annotationRef/>
      </w:r>
      <w:r>
        <w:t>We should probably report the median and have some form of histogram.</w:t>
      </w:r>
    </w:p>
  </w:comment>
  <w:comment w:id="23" w:author="Dan Kliebenstein" w:date="2019-03-04T16:52:00Z" w:initials="DK">
    <w:p w14:paraId="2A6D10E1" w14:textId="695FF93B" w:rsidR="004342C7" w:rsidRDefault="004342C7">
      <w:pPr>
        <w:pStyle w:val="CommentText"/>
      </w:pPr>
      <w:r>
        <w:rPr>
          <w:rStyle w:val="CommentReference"/>
        </w:rPr>
        <w:annotationRef/>
      </w:r>
      <w:r>
        <w:t>Have you gone through to see if there are any SNPs with crazy p-values?</w:t>
      </w:r>
    </w:p>
  </w:comment>
  <w:comment w:id="24" w:author="N S" w:date="2019-03-05T22:23:00Z" w:initials="NS">
    <w:p w14:paraId="6424A1F9" w14:textId="77D25539" w:rsidR="0068388E" w:rsidRDefault="0068388E">
      <w:pPr>
        <w:pStyle w:val="CommentText"/>
      </w:pPr>
      <w:r>
        <w:rPr>
          <w:rStyle w:val="CommentReference"/>
        </w:rPr>
        <w:annotationRef/>
      </w:r>
      <w:r>
        <w:t>Yes… don’t see any. How to quantify/ show?</w:t>
      </w:r>
    </w:p>
  </w:comment>
  <w:comment w:id="14" w:author="N S" w:date="2019-03-04T16:52:00Z" w:initials="NS">
    <w:p w14:paraId="4FFF0A40" w14:textId="33E55F87" w:rsidR="004342C7" w:rsidRDefault="004342C7">
      <w:pPr>
        <w:pStyle w:val="CommentText"/>
      </w:pPr>
      <w:r>
        <w:rPr>
          <w:rStyle w:val="CommentReference"/>
        </w:rPr>
        <w:annotationRef/>
      </w:r>
      <w:r w:rsidR="00BE723C">
        <w:t>In progress on Linux</w:t>
      </w:r>
      <w:r>
        <w:t xml:space="preserve"> </w:t>
      </w:r>
    </w:p>
  </w:comment>
  <w:comment w:id="25" w:author="N S" w:date="2019-03-04T16:52:00Z" w:initials="NS">
    <w:p w14:paraId="17306648" w14:textId="5E6F6351" w:rsidR="004342C7" w:rsidRDefault="004342C7">
      <w:pPr>
        <w:pStyle w:val="CommentText"/>
      </w:pPr>
      <w:r>
        <w:rPr>
          <w:rStyle w:val="CommentReference"/>
        </w:rPr>
        <w:annotationRef/>
      </w:r>
      <w:r>
        <w:t>Review this statement after added analysis above</w:t>
      </w:r>
    </w:p>
  </w:comment>
  <w:comment w:id="26" w:author="Dan Kliebenstein" w:date="2019-03-04T16:52:00Z" w:initials="DK">
    <w:p w14:paraId="1FAC2195" w14:textId="029A5546" w:rsidR="004342C7" w:rsidRDefault="004342C7">
      <w:pPr>
        <w:pStyle w:val="CommentText"/>
      </w:pPr>
      <w:r>
        <w:rPr>
          <w:rStyle w:val="CommentReference"/>
        </w:rPr>
        <w:annotationRef/>
      </w:r>
      <w:r>
        <w:t xml:space="preserve">We should use some other citations on this topic as well. And it was actually Eva’s first GWA that </w:t>
      </w:r>
      <w:proofErr w:type="spellStart"/>
      <w:r>
        <w:t>wnte</w:t>
      </w:r>
      <w:proofErr w:type="spellEnd"/>
      <w:r>
        <w:t xml:space="preserve"> into this most explicitly. I don’t think that these two citations work here.</w:t>
      </w:r>
    </w:p>
  </w:comment>
  <w:comment w:id="27" w:author="N S" w:date="2019-03-04T16:52:00Z" w:initials="NS">
    <w:p w14:paraId="59D1A87C" w14:textId="79580344" w:rsidR="004342C7" w:rsidRDefault="004342C7">
      <w:pPr>
        <w:pStyle w:val="CommentText"/>
      </w:pPr>
      <w:r>
        <w:rPr>
          <w:rStyle w:val="CommentReference"/>
        </w:rPr>
        <w:annotationRef/>
      </w:r>
      <w:r>
        <w:t>Lit search in progress</w:t>
      </w:r>
    </w:p>
  </w:comment>
  <w:comment w:id="30" w:author="Daniel James Kliebenstein" w:date="2019-03-04T16:52:00Z" w:initials="DJK">
    <w:p w14:paraId="23F57373" w14:textId="50AD205B" w:rsidR="004342C7" w:rsidRDefault="004342C7">
      <w:pPr>
        <w:pStyle w:val="CommentText"/>
      </w:pPr>
      <w:r>
        <w:rPr>
          <w:rStyle w:val="CommentReference"/>
        </w:rPr>
        <w:annotationRef/>
      </w:r>
      <w:r>
        <w:t>How was this determined. A sentence before this one would be good.</w:t>
      </w:r>
    </w:p>
  </w:comment>
  <w:comment w:id="33" w:author="Daniel James Kliebenstein" w:date="2019-03-04T16:52:00Z" w:initials="DJK">
    <w:p w14:paraId="16F1E973" w14:textId="7D64ED6D" w:rsidR="004342C7" w:rsidRDefault="004342C7">
      <w:pPr>
        <w:pStyle w:val="CommentText"/>
      </w:pPr>
      <w:r>
        <w:rPr>
          <w:rStyle w:val="CommentReference"/>
        </w:rPr>
        <w:annotationRef/>
      </w:r>
      <w:r>
        <w:t>Did you not test the others?</w:t>
      </w:r>
    </w:p>
  </w:comment>
  <w:comment w:id="34" w:author="N S" w:date="2019-03-07T15:18:00Z" w:initials="NS">
    <w:p w14:paraId="49A14B22" w14:textId="4B783C92" w:rsidR="00436252" w:rsidRDefault="00436252">
      <w:pPr>
        <w:pStyle w:val="CommentText"/>
      </w:pPr>
      <w:r>
        <w:rPr>
          <w:rStyle w:val="CommentReference"/>
        </w:rPr>
        <w:annotationRef/>
      </w:r>
      <w:r>
        <w:t>Didn’t find links to the others</w:t>
      </w:r>
    </w:p>
  </w:comment>
  <w:comment w:id="35" w:author="Daniel James Kliebenstein" w:date="2019-03-04T16:52:00Z" w:initials="DJK">
    <w:p w14:paraId="4FCADDD6" w14:textId="0287E1BE" w:rsidR="004342C7" w:rsidRDefault="004342C7">
      <w:pPr>
        <w:pStyle w:val="CommentText"/>
      </w:pPr>
      <w:r>
        <w:rPr>
          <w:rStyle w:val="CommentReference"/>
        </w:rPr>
        <w:annotationRef/>
      </w:r>
      <w:r>
        <w:t>Make sure to look at the supplementals as they may be in the Col- data in Atwell et al.</w:t>
      </w:r>
    </w:p>
  </w:comment>
  <w:comment w:id="38" w:author="Daniel James Kliebenstein" w:date="2019-03-04T16:52:00Z" w:initials="DJK">
    <w:p w14:paraId="7EB49C74" w14:textId="5BF34F43" w:rsidR="004342C7" w:rsidRDefault="004342C7">
      <w:pPr>
        <w:pStyle w:val="CommentText"/>
      </w:pPr>
      <w:r>
        <w:rPr>
          <w:rStyle w:val="CommentReference"/>
        </w:rPr>
        <w:annotationRef/>
      </w:r>
      <w:r>
        <w:t>Could you give me two sentences that say what you are trying to do in this section? It seems like it is trying to do more than one thing.</w:t>
      </w:r>
    </w:p>
  </w:comment>
  <w:comment w:id="39" w:author="N S" w:date="2019-03-07T14:59:00Z" w:initials="NS">
    <w:p w14:paraId="27E0D6F1" w14:textId="475B450B" w:rsidR="00A144FB" w:rsidRDefault="00A144FB">
      <w:pPr>
        <w:pStyle w:val="CommentText"/>
      </w:pPr>
      <w:r>
        <w:rPr>
          <w:rStyle w:val="CommentReference"/>
        </w:rPr>
        <w:annotationRef/>
      </w:r>
      <w:r>
        <w:t>Robustness of the pathogen-host links</w:t>
      </w:r>
    </w:p>
  </w:comment>
  <w:comment w:id="42" w:author="Daniel James Kliebenstein" w:date="2019-03-04T16:52:00Z" w:initials="DJK">
    <w:p w14:paraId="147CFD07" w14:textId="262BF076" w:rsidR="004342C7" w:rsidRDefault="004342C7">
      <w:pPr>
        <w:pStyle w:val="CommentText"/>
      </w:pPr>
      <w:r>
        <w:rPr>
          <w:rStyle w:val="CommentReference"/>
        </w:rPr>
        <w:annotationRef/>
      </w:r>
      <w:r>
        <w:t>This is section detail heavy but large picture light. I think you are trying to argue that there is a big role for metabolism but that is kind of secondary. Try to start the section with a sentence or two saying what you are trying to argue and then support that argument.</w:t>
      </w:r>
    </w:p>
  </w:comment>
  <w:comment w:id="43" w:author="N S" w:date="2019-03-07T15:48:00Z" w:initials="NS">
    <w:p w14:paraId="645D96E5" w14:textId="53E26B67" w:rsidR="009635E6" w:rsidRDefault="009635E6">
      <w:pPr>
        <w:pStyle w:val="CommentText"/>
      </w:pPr>
      <w:r>
        <w:rPr>
          <w:rStyle w:val="CommentReference"/>
        </w:rPr>
        <w:annotationRef/>
      </w:r>
      <w:r>
        <w:t>Evaluate what is novel in this section… clarify that point</w:t>
      </w:r>
    </w:p>
  </w:comment>
  <w:comment w:id="44" w:author="N S" w:date="2019-03-05T13:48:00Z" w:initials="NS">
    <w:p w14:paraId="7DAF24F3" w14:textId="28462372" w:rsidR="00195935" w:rsidRDefault="00195935">
      <w:pPr>
        <w:pStyle w:val="CommentText"/>
      </w:pPr>
      <w:r>
        <w:rPr>
          <w:rStyle w:val="CommentReference"/>
        </w:rPr>
        <w:annotationRef/>
      </w:r>
      <w:r>
        <w:t>Write caption</w:t>
      </w:r>
    </w:p>
  </w:comment>
  <w:comment w:id="45" w:author="N S" w:date="2019-03-05T13:48:00Z" w:initials="NS">
    <w:p w14:paraId="25CA8BE1" w14:textId="4CA15A1D" w:rsidR="00195935" w:rsidRDefault="00195935">
      <w:pPr>
        <w:pStyle w:val="CommentText"/>
      </w:pPr>
      <w:r>
        <w:rPr>
          <w:rStyle w:val="CommentReference"/>
        </w:rPr>
        <w:annotationRef/>
      </w:r>
      <w:r>
        <w:t>Write legend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4A677B3" w15:done="0"/>
  <w15:commentEx w15:paraId="6ED80A6D" w15:done="0"/>
  <w15:commentEx w15:paraId="7722CD11" w15:done="0"/>
  <w15:commentEx w15:paraId="29BB3AA0" w15:done="0"/>
  <w15:commentEx w15:paraId="7EB2DE35" w15:done="0"/>
  <w15:commentEx w15:paraId="5D0C1C0B" w15:done="0"/>
  <w15:commentEx w15:paraId="42B93B70" w15:done="0"/>
  <w15:commentEx w15:paraId="69D57C7A" w15:done="0"/>
  <w15:commentEx w15:paraId="5F61B9A4" w15:done="0"/>
  <w15:commentEx w15:paraId="2A6D10E1" w15:done="0"/>
  <w15:commentEx w15:paraId="6424A1F9" w15:paraIdParent="2A6D10E1" w15:done="0"/>
  <w15:commentEx w15:paraId="4FFF0A40" w15:done="0"/>
  <w15:commentEx w15:paraId="17306648" w15:done="0"/>
  <w15:commentEx w15:paraId="1FAC2195" w15:done="0"/>
  <w15:commentEx w15:paraId="59D1A87C" w15:paraIdParent="1FAC2195" w15:done="0"/>
  <w15:commentEx w15:paraId="23F57373" w15:done="0"/>
  <w15:commentEx w15:paraId="16F1E973" w15:done="0"/>
  <w15:commentEx w15:paraId="49A14B22" w15:paraIdParent="16F1E973" w15:done="0"/>
  <w15:commentEx w15:paraId="4FCADDD6" w15:done="0"/>
  <w15:commentEx w15:paraId="7EB49C74" w15:done="0"/>
  <w15:commentEx w15:paraId="27E0D6F1" w15:done="0"/>
  <w15:commentEx w15:paraId="147CFD07" w15:done="0"/>
  <w15:commentEx w15:paraId="645D96E5" w15:done="0"/>
  <w15:commentEx w15:paraId="7DAF24F3" w15:done="0"/>
  <w15:commentEx w15:paraId="25CA8BE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4A677B3" w16cid:durableId="20214E7B"/>
  <w16cid:commentId w16cid:paraId="6ED80A6D" w16cid:durableId="20277AFD"/>
  <w16cid:commentId w16cid:paraId="7722CD11" w16cid:durableId="202273E1"/>
  <w16cid:commentId w16cid:paraId="29BB3AA0" w16cid:durableId="20214F70"/>
  <w16cid:commentId w16cid:paraId="7EB2DE35" w16cid:durableId="20277B00"/>
  <w16cid:commentId w16cid:paraId="5D0C1C0B" w16cid:durableId="20277B01"/>
  <w16cid:commentId w16cid:paraId="42B93B70" w16cid:durableId="2028CB17"/>
  <w16cid:commentId w16cid:paraId="69D57C7A" w16cid:durableId="2027DA5B"/>
  <w16cid:commentId w16cid:paraId="5F61B9A4" w16cid:durableId="2020D5ED"/>
  <w16cid:commentId w16cid:paraId="2A6D10E1" w16cid:durableId="2020D5EE"/>
  <w16cid:commentId w16cid:paraId="6424A1F9" w16cid:durableId="20297557"/>
  <w16cid:commentId w16cid:paraId="4FFF0A40" w16cid:durableId="20222B03"/>
  <w16cid:commentId w16cid:paraId="17306648" w16cid:durableId="2023C143"/>
  <w16cid:commentId w16cid:paraId="1FAC2195" w16cid:durableId="2020D5EF"/>
  <w16cid:commentId w16cid:paraId="59D1A87C" w16cid:durableId="20223ED7"/>
  <w16cid:commentId w16cid:paraId="23F57373" w16cid:durableId="20277B0C"/>
  <w16cid:commentId w16cid:paraId="16F1E973" w16cid:durableId="20277B0D"/>
  <w16cid:commentId w16cid:paraId="49A14B22" w16cid:durableId="202BB4C0"/>
  <w16cid:commentId w16cid:paraId="4FCADDD6" w16cid:durableId="20277B10"/>
  <w16cid:commentId w16cid:paraId="7EB49C74" w16cid:durableId="20277B11"/>
  <w16cid:commentId w16cid:paraId="27E0D6F1" w16cid:durableId="202BB03E"/>
  <w16cid:commentId w16cid:paraId="147CFD07" w16cid:durableId="20277B13"/>
  <w16cid:commentId w16cid:paraId="645D96E5" w16cid:durableId="202BBBD4"/>
  <w16cid:commentId w16cid:paraId="7DAF24F3" w16cid:durableId="2028FCA2"/>
  <w16cid:commentId w16cid:paraId="25CA8BE1" w16cid:durableId="2028FCA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84E89D" w14:textId="77777777" w:rsidR="00750D3A" w:rsidRDefault="00750D3A" w:rsidP="00A172A7">
      <w:pPr>
        <w:spacing w:after="0" w:line="240" w:lineRule="auto"/>
      </w:pPr>
      <w:r>
        <w:separator/>
      </w:r>
    </w:p>
  </w:endnote>
  <w:endnote w:type="continuationSeparator" w:id="0">
    <w:p w14:paraId="7738E02E" w14:textId="77777777" w:rsidR="00750D3A" w:rsidRDefault="00750D3A" w:rsidP="00A172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7516A3" w14:textId="77777777" w:rsidR="00750D3A" w:rsidRDefault="00750D3A" w:rsidP="00A172A7">
      <w:pPr>
        <w:spacing w:after="0" w:line="240" w:lineRule="auto"/>
      </w:pPr>
      <w:r>
        <w:separator/>
      </w:r>
    </w:p>
  </w:footnote>
  <w:footnote w:type="continuationSeparator" w:id="0">
    <w:p w14:paraId="67FFAAE3" w14:textId="77777777" w:rsidR="00750D3A" w:rsidRDefault="00750D3A" w:rsidP="00A172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3E6E91"/>
    <w:multiLevelType w:val="hybridMultilevel"/>
    <w:tmpl w:val="BF442526"/>
    <w:lvl w:ilvl="0" w:tplc="E44E1E8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743D48"/>
    <w:multiLevelType w:val="hybridMultilevel"/>
    <w:tmpl w:val="A46098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41600C"/>
    <w:multiLevelType w:val="hybridMultilevel"/>
    <w:tmpl w:val="8F14713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A492FF8"/>
    <w:multiLevelType w:val="hybridMultilevel"/>
    <w:tmpl w:val="E5522C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D731E6D"/>
    <w:multiLevelType w:val="hybridMultilevel"/>
    <w:tmpl w:val="5052B1AC"/>
    <w:lvl w:ilvl="0" w:tplc="B7B0657A">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1E17AB7"/>
    <w:multiLevelType w:val="hybridMultilevel"/>
    <w:tmpl w:val="709A286A"/>
    <w:lvl w:ilvl="0" w:tplc="542A32E2">
      <w:start w:val="1"/>
      <w:numFmt w:val="upperLetter"/>
      <w:lvlText w:val="%1&gt;"/>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43178C3"/>
    <w:multiLevelType w:val="hybridMultilevel"/>
    <w:tmpl w:val="DCAA0948"/>
    <w:lvl w:ilvl="0" w:tplc="4A44889A">
      <w:start w:val="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0"/>
  </w:num>
  <w:num w:numId="4">
    <w:abstractNumId w:val="5"/>
  </w:num>
  <w:num w:numId="5">
    <w:abstractNumId w:val="3"/>
  </w:num>
  <w:num w:numId="6">
    <w:abstractNumId w:val="1"/>
  </w:num>
  <w:num w:numId="7">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N S">
    <w15:presenceInfo w15:providerId="Windows Live" w15:userId="1d30a5f3d6ab6a43"/>
  </w15:person>
  <w15:person w15:author="Dan Kliebenstein">
    <w15:presenceInfo w15:providerId="AD" w15:userId="S-1-5-21-3516884288-2819916808-3028616173-4379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EN.Layout" w:val="&lt;ENLayout&gt;&lt;Style&gt;Author-Dat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a2x2tzszjfd2zjed0e8psfdtd0daafwwr002&quot;&gt;EndNoteLibrary&lt;record-ids&gt;&lt;item&gt;417&lt;/item&gt;&lt;item&gt;418&lt;/item&gt;&lt;item&gt;440&lt;/item&gt;&lt;item&gt;442&lt;/item&gt;&lt;item&gt;447&lt;/item&gt;&lt;item&gt;456&lt;/item&gt;&lt;item&gt;476&lt;/item&gt;&lt;item&gt;477&lt;/item&gt;&lt;item&gt;513&lt;/item&gt;&lt;item&gt;515&lt;/item&gt;&lt;item&gt;527&lt;/item&gt;&lt;item&gt;546&lt;/item&gt;&lt;item&gt;595&lt;/item&gt;&lt;item&gt;599&lt;/item&gt;&lt;item&gt;608&lt;/item&gt;&lt;item&gt;615&lt;/item&gt;&lt;item&gt;761&lt;/item&gt;&lt;item&gt;776&lt;/item&gt;&lt;item&gt;817&lt;/item&gt;&lt;item&gt;838&lt;/item&gt;&lt;item&gt;916&lt;/item&gt;&lt;item&gt;1134&lt;/item&gt;&lt;item&gt;1135&lt;/item&gt;&lt;item&gt;1142&lt;/item&gt;&lt;item&gt;1143&lt;/item&gt;&lt;item&gt;1144&lt;/item&gt;&lt;item&gt;1145&lt;/item&gt;&lt;item&gt;1146&lt;/item&gt;&lt;item&gt;1154&lt;/item&gt;&lt;item&gt;1155&lt;/item&gt;&lt;item&gt;1156&lt;/item&gt;&lt;item&gt;1158&lt;/item&gt;&lt;item&gt;1160&lt;/item&gt;&lt;item&gt;1161&lt;/item&gt;&lt;item&gt;1162&lt;/item&gt;&lt;item&gt;1164&lt;/item&gt;&lt;item&gt;1169&lt;/item&gt;&lt;item&gt;1170&lt;/item&gt;&lt;item&gt;1171&lt;/item&gt;&lt;item&gt;1174&lt;/item&gt;&lt;item&gt;1175&lt;/item&gt;&lt;item&gt;1176&lt;/item&gt;&lt;item&gt;1177&lt;/item&gt;&lt;item&gt;1178&lt;/item&gt;&lt;item&gt;1179&lt;/item&gt;&lt;item&gt;1181&lt;/item&gt;&lt;item&gt;1182&lt;/item&gt;&lt;item&gt;1183&lt;/item&gt;&lt;/record-ids&gt;&lt;/item&gt;&lt;/Libraries&gt;"/>
  </w:docVars>
  <w:rsids>
    <w:rsidRoot w:val="00A172A7"/>
    <w:rsid w:val="000009B5"/>
    <w:rsid w:val="00002A48"/>
    <w:rsid w:val="000113CA"/>
    <w:rsid w:val="00012302"/>
    <w:rsid w:val="0001776E"/>
    <w:rsid w:val="0002100C"/>
    <w:rsid w:val="00030607"/>
    <w:rsid w:val="00031EA7"/>
    <w:rsid w:val="000347B6"/>
    <w:rsid w:val="00036E00"/>
    <w:rsid w:val="00037C6E"/>
    <w:rsid w:val="0004384F"/>
    <w:rsid w:val="00044812"/>
    <w:rsid w:val="00045BD4"/>
    <w:rsid w:val="00046A9D"/>
    <w:rsid w:val="000506B6"/>
    <w:rsid w:val="000533C6"/>
    <w:rsid w:val="00053975"/>
    <w:rsid w:val="00054493"/>
    <w:rsid w:val="00054571"/>
    <w:rsid w:val="00055628"/>
    <w:rsid w:val="00056FCB"/>
    <w:rsid w:val="00060ACB"/>
    <w:rsid w:val="00062301"/>
    <w:rsid w:val="00062339"/>
    <w:rsid w:val="00065A08"/>
    <w:rsid w:val="00071D52"/>
    <w:rsid w:val="00071F21"/>
    <w:rsid w:val="00075742"/>
    <w:rsid w:val="00077708"/>
    <w:rsid w:val="00082470"/>
    <w:rsid w:val="00085526"/>
    <w:rsid w:val="00085A7E"/>
    <w:rsid w:val="000956F5"/>
    <w:rsid w:val="00097440"/>
    <w:rsid w:val="00097541"/>
    <w:rsid w:val="000A1B67"/>
    <w:rsid w:val="000A3A44"/>
    <w:rsid w:val="000B12CF"/>
    <w:rsid w:val="000B4CB0"/>
    <w:rsid w:val="000B4F8B"/>
    <w:rsid w:val="000B6CED"/>
    <w:rsid w:val="000D6131"/>
    <w:rsid w:val="000E0626"/>
    <w:rsid w:val="000E2F98"/>
    <w:rsid w:val="000E6510"/>
    <w:rsid w:val="000E7AB7"/>
    <w:rsid w:val="000F0FFF"/>
    <w:rsid w:val="000F1D2C"/>
    <w:rsid w:val="000F6D6F"/>
    <w:rsid w:val="00101DEA"/>
    <w:rsid w:val="00103483"/>
    <w:rsid w:val="00106233"/>
    <w:rsid w:val="00111379"/>
    <w:rsid w:val="00114242"/>
    <w:rsid w:val="00114CCF"/>
    <w:rsid w:val="00115274"/>
    <w:rsid w:val="00123E77"/>
    <w:rsid w:val="00124890"/>
    <w:rsid w:val="00127223"/>
    <w:rsid w:val="00132F99"/>
    <w:rsid w:val="00145616"/>
    <w:rsid w:val="00150A39"/>
    <w:rsid w:val="0015276C"/>
    <w:rsid w:val="001567B8"/>
    <w:rsid w:val="00157BFF"/>
    <w:rsid w:val="0016138F"/>
    <w:rsid w:val="001625D3"/>
    <w:rsid w:val="001660CA"/>
    <w:rsid w:val="00170420"/>
    <w:rsid w:val="001713A4"/>
    <w:rsid w:val="001750AD"/>
    <w:rsid w:val="00175983"/>
    <w:rsid w:val="00181C3A"/>
    <w:rsid w:val="001835A7"/>
    <w:rsid w:val="001876FE"/>
    <w:rsid w:val="0019280F"/>
    <w:rsid w:val="0019329E"/>
    <w:rsid w:val="00194839"/>
    <w:rsid w:val="00195935"/>
    <w:rsid w:val="00196D1B"/>
    <w:rsid w:val="001A0C27"/>
    <w:rsid w:val="001A6AED"/>
    <w:rsid w:val="001A7FD2"/>
    <w:rsid w:val="001B4E15"/>
    <w:rsid w:val="001B7499"/>
    <w:rsid w:val="001C0419"/>
    <w:rsid w:val="001C0CBE"/>
    <w:rsid w:val="001C1076"/>
    <w:rsid w:val="001C6224"/>
    <w:rsid w:val="001C63B0"/>
    <w:rsid w:val="001C68B4"/>
    <w:rsid w:val="001C7116"/>
    <w:rsid w:val="001D4B3B"/>
    <w:rsid w:val="001D51FB"/>
    <w:rsid w:val="001E2EAC"/>
    <w:rsid w:val="001E4CEC"/>
    <w:rsid w:val="001E5698"/>
    <w:rsid w:val="001F0497"/>
    <w:rsid w:val="001F12EE"/>
    <w:rsid w:val="001F5026"/>
    <w:rsid w:val="001F7B6F"/>
    <w:rsid w:val="0020139F"/>
    <w:rsid w:val="002027E8"/>
    <w:rsid w:val="00202F91"/>
    <w:rsid w:val="00206428"/>
    <w:rsid w:val="002126A5"/>
    <w:rsid w:val="00213801"/>
    <w:rsid w:val="002143F6"/>
    <w:rsid w:val="00214E21"/>
    <w:rsid w:val="00223954"/>
    <w:rsid w:val="00223ABF"/>
    <w:rsid w:val="00232D6C"/>
    <w:rsid w:val="00243CB5"/>
    <w:rsid w:val="00245B23"/>
    <w:rsid w:val="002472F4"/>
    <w:rsid w:val="0024748B"/>
    <w:rsid w:val="0025005E"/>
    <w:rsid w:val="002501D8"/>
    <w:rsid w:val="00250E3E"/>
    <w:rsid w:val="002514F3"/>
    <w:rsid w:val="0025184F"/>
    <w:rsid w:val="00253780"/>
    <w:rsid w:val="0025556E"/>
    <w:rsid w:val="00256573"/>
    <w:rsid w:val="002565CD"/>
    <w:rsid w:val="00263511"/>
    <w:rsid w:val="00265CFA"/>
    <w:rsid w:val="00270E42"/>
    <w:rsid w:val="00272E3C"/>
    <w:rsid w:val="00273420"/>
    <w:rsid w:val="00277C15"/>
    <w:rsid w:val="00280DBB"/>
    <w:rsid w:val="00280F87"/>
    <w:rsid w:val="00282C21"/>
    <w:rsid w:val="00282FBB"/>
    <w:rsid w:val="00287DA2"/>
    <w:rsid w:val="002928E8"/>
    <w:rsid w:val="00293020"/>
    <w:rsid w:val="002A0B39"/>
    <w:rsid w:val="002A0BE9"/>
    <w:rsid w:val="002A132B"/>
    <w:rsid w:val="002A3D02"/>
    <w:rsid w:val="002B6D7A"/>
    <w:rsid w:val="002B727A"/>
    <w:rsid w:val="002C1234"/>
    <w:rsid w:val="002C12C1"/>
    <w:rsid w:val="002C678F"/>
    <w:rsid w:val="002E0971"/>
    <w:rsid w:val="002E504A"/>
    <w:rsid w:val="002F3C32"/>
    <w:rsid w:val="002F598D"/>
    <w:rsid w:val="002F5FCF"/>
    <w:rsid w:val="00301CFF"/>
    <w:rsid w:val="00302E2C"/>
    <w:rsid w:val="00304109"/>
    <w:rsid w:val="003108D6"/>
    <w:rsid w:val="00312A39"/>
    <w:rsid w:val="0031470F"/>
    <w:rsid w:val="003162C7"/>
    <w:rsid w:val="003179ED"/>
    <w:rsid w:val="00321EF2"/>
    <w:rsid w:val="00322DF2"/>
    <w:rsid w:val="00331B21"/>
    <w:rsid w:val="00334C3C"/>
    <w:rsid w:val="00336472"/>
    <w:rsid w:val="0033686E"/>
    <w:rsid w:val="00345CA0"/>
    <w:rsid w:val="003475CD"/>
    <w:rsid w:val="00347890"/>
    <w:rsid w:val="00347CCE"/>
    <w:rsid w:val="003517A5"/>
    <w:rsid w:val="003530BC"/>
    <w:rsid w:val="00355732"/>
    <w:rsid w:val="0035605C"/>
    <w:rsid w:val="003600C6"/>
    <w:rsid w:val="00361755"/>
    <w:rsid w:val="00362950"/>
    <w:rsid w:val="003664DC"/>
    <w:rsid w:val="00367BD7"/>
    <w:rsid w:val="003736B7"/>
    <w:rsid w:val="00381C63"/>
    <w:rsid w:val="00383A56"/>
    <w:rsid w:val="0039103B"/>
    <w:rsid w:val="003945EA"/>
    <w:rsid w:val="00394D77"/>
    <w:rsid w:val="00395C25"/>
    <w:rsid w:val="003A0148"/>
    <w:rsid w:val="003A1BDE"/>
    <w:rsid w:val="003A4A64"/>
    <w:rsid w:val="003B3B04"/>
    <w:rsid w:val="003B4D6A"/>
    <w:rsid w:val="003B4E6E"/>
    <w:rsid w:val="003B56EA"/>
    <w:rsid w:val="003C0950"/>
    <w:rsid w:val="003C1434"/>
    <w:rsid w:val="003C5103"/>
    <w:rsid w:val="003C54D4"/>
    <w:rsid w:val="003D2883"/>
    <w:rsid w:val="003D4CE1"/>
    <w:rsid w:val="003E01B6"/>
    <w:rsid w:val="003E1847"/>
    <w:rsid w:val="003E2E0A"/>
    <w:rsid w:val="003F32EE"/>
    <w:rsid w:val="003F6BDD"/>
    <w:rsid w:val="004010D9"/>
    <w:rsid w:val="00402152"/>
    <w:rsid w:val="00410480"/>
    <w:rsid w:val="0041373C"/>
    <w:rsid w:val="00423648"/>
    <w:rsid w:val="004342C7"/>
    <w:rsid w:val="004354E5"/>
    <w:rsid w:val="00435E39"/>
    <w:rsid w:val="00436252"/>
    <w:rsid w:val="00437B38"/>
    <w:rsid w:val="004441A8"/>
    <w:rsid w:val="004441B7"/>
    <w:rsid w:val="004466FA"/>
    <w:rsid w:val="00450414"/>
    <w:rsid w:val="0045157A"/>
    <w:rsid w:val="0045196F"/>
    <w:rsid w:val="00451C80"/>
    <w:rsid w:val="004542C5"/>
    <w:rsid w:val="004647B2"/>
    <w:rsid w:val="00465B43"/>
    <w:rsid w:val="00466C6D"/>
    <w:rsid w:val="004720D9"/>
    <w:rsid w:val="00474F67"/>
    <w:rsid w:val="004756DB"/>
    <w:rsid w:val="0047682E"/>
    <w:rsid w:val="00482E25"/>
    <w:rsid w:val="00483A02"/>
    <w:rsid w:val="00484B9E"/>
    <w:rsid w:val="00487CE7"/>
    <w:rsid w:val="00494335"/>
    <w:rsid w:val="004944DE"/>
    <w:rsid w:val="004A2927"/>
    <w:rsid w:val="004A436B"/>
    <w:rsid w:val="004A519E"/>
    <w:rsid w:val="004B1431"/>
    <w:rsid w:val="004B32C8"/>
    <w:rsid w:val="004B49CF"/>
    <w:rsid w:val="004B55A0"/>
    <w:rsid w:val="004B7418"/>
    <w:rsid w:val="004C1144"/>
    <w:rsid w:val="004C3327"/>
    <w:rsid w:val="004C3C51"/>
    <w:rsid w:val="004D0E43"/>
    <w:rsid w:val="004D183F"/>
    <w:rsid w:val="004D2A39"/>
    <w:rsid w:val="004D31EE"/>
    <w:rsid w:val="004D5A70"/>
    <w:rsid w:val="004E7F54"/>
    <w:rsid w:val="004F1D2E"/>
    <w:rsid w:val="004F39D0"/>
    <w:rsid w:val="004F6474"/>
    <w:rsid w:val="004F6955"/>
    <w:rsid w:val="004F7421"/>
    <w:rsid w:val="004F7DB5"/>
    <w:rsid w:val="005027C9"/>
    <w:rsid w:val="005130B3"/>
    <w:rsid w:val="00514140"/>
    <w:rsid w:val="00514277"/>
    <w:rsid w:val="00514749"/>
    <w:rsid w:val="005165C1"/>
    <w:rsid w:val="00521E13"/>
    <w:rsid w:val="00530D8B"/>
    <w:rsid w:val="00536F9E"/>
    <w:rsid w:val="005412F6"/>
    <w:rsid w:val="00543CC0"/>
    <w:rsid w:val="00550020"/>
    <w:rsid w:val="005513FF"/>
    <w:rsid w:val="00557C42"/>
    <w:rsid w:val="005606A4"/>
    <w:rsid w:val="0056126A"/>
    <w:rsid w:val="005707C2"/>
    <w:rsid w:val="005708EB"/>
    <w:rsid w:val="00573768"/>
    <w:rsid w:val="005738DD"/>
    <w:rsid w:val="00573FAE"/>
    <w:rsid w:val="00575846"/>
    <w:rsid w:val="00575BD4"/>
    <w:rsid w:val="00577752"/>
    <w:rsid w:val="00582A16"/>
    <w:rsid w:val="005839D3"/>
    <w:rsid w:val="00584BA4"/>
    <w:rsid w:val="005903B0"/>
    <w:rsid w:val="00590746"/>
    <w:rsid w:val="00590C2E"/>
    <w:rsid w:val="005933A2"/>
    <w:rsid w:val="00595141"/>
    <w:rsid w:val="00595665"/>
    <w:rsid w:val="005A7B03"/>
    <w:rsid w:val="005B2B5E"/>
    <w:rsid w:val="005B68C4"/>
    <w:rsid w:val="005B75BF"/>
    <w:rsid w:val="005C21BE"/>
    <w:rsid w:val="005C79A7"/>
    <w:rsid w:val="005E495D"/>
    <w:rsid w:val="005E5DC0"/>
    <w:rsid w:val="005F39E2"/>
    <w:rsid w:val="005F79A4"/>
    <w:rsid w:val="00602201"/>
    <w:rsid w:val="006110D0"/>
    <w:rsid w:val="00613932"/>
    <w:rsid w:val="00615CF9"/>
    <w:rsid w:val="00616582"/>
    <w:rsid w:val="006167DF"/>
    <w:rsid w:val="006169EE"/>
    <w:rsid w:val="00622302"/>
    <w:rsid w:val="00622D07"/>
    <w:rsid w:val="006346AE"/>
    <w:rsid w:val="006363C1"/>
    <w:rsid w:val="0064357E"/>
    <w:rsid w:val="00645A1D"/>
    <w:rsid w:val="00651A53"/>
    <w:rsid w:val="00652E76"/>
    <w:rsid w:val="00654E06"/>
    <w:rsid w:val="00654E74"/>
    <w:rsid w:val="00656AC4"/>
    <w:rsid w:val="00663C4A"/>
    <w:rsid w:val="00667AC5"/>
    <w:rsid w:val="00667B2A"/>
    <w:rsid w:val="00672EEF"/>
    <w:rsid w:val="00675944"/>
    <w:rsid w:val="00680CC0"/>
    <w:rsid w:val="0068388E"/>
    <w:rsid w:val="00683D60"/>
    <w:rsid w:val="00684B6A"/>
    <w:rsid w:val="00685CE1"/>
    <w:rsid w:val="00686026"/>
    <w:rsid w:val="00686046"/>
    <w:rsid w:val="006908A9"/>
    <w:rsid w:val="00694EF0"/>
    <w:rsid w:val="00695AAD"/>
    <w:rsid w:val="0069676A"/>
    <w:rsid w:val="006A3A53"/>
    <w:rsid w:val="006B2BE6"/>
    <w:rsid w:val="006B7582"/>
    <w:rsid w:val="006C1945"/>
    <w:rsid w:val="006C2ED9"/>
    <w:rsid w:val="006C45FC"/>
    <w:rsid w:val="006C46C0"/>
    <w:rsid w:val="006C6718"/>
    <w:rsid w:val="006D6123"/>
    <w:rsid w:val="006E099F"/>
    <w:rsid w:val="006E4B7B"/>
    <w:rsid w:val="006E4F08"/>
    <w:rsid w:val="006E5FEE"/>
    <w:rsid w:val="006F1436"/>
    <w:rsid w:val="006F702C"/>
    <w:rsid w:val="00700561"/>
    <w:rsid w:val="00705E55"/>
    <w:rsid w:val="00712D08"/>
    <w:rsid w:val="007133E8"/>
    <w:rsid w:val="0071374D"/>
    <w:rsid w:val="00715FF0"/>
    <w:rsid w:val="00720FAF"/>
    <w:rsid w:val="00721107"/>
    <w:rsid w:val="007216BA"/>
    <w:rsid w:val="00724541"/>
    <w:rsid w:val="00726354"/>
    <w:rsid w:val="00727A19"/>
    <w:rsid w:val="00732A06"/>
    <w:rsid w:val="007360E4"/>
    <w:rsid w:val="00740DCA"/>
    <w:rsid w:val="00742465"/>
    <w:rsid w:val="007437B7"/>
    <w:rsid w:val="00750D3A"/>
    <w:rsid w:val="00751D64"/>
    <w:rsid w:val="00757D43"/>
    <w:rsid w:val="00762A1B"/>
    <w:rsid w:val="007706A4"/>
    <w:rsid w:val="007710F5"/>
    <w:rsid w:val="00771AEE"/>
    <w:rsid w:val="007802EE"/>
    <w:rsid w:val="00780727"/>
    <w:rsid w:val="00782740"/>
    <w:rsid w:val="007837D2"/>
    <w:rsid w:val="00796427"/>
    <w:rsid w:val="0079723D"/>
    <w:rsid w:val="007A19D9"/>
    <w:rsid w:val="007A49C0"/>
    <w:rsid w:val="007A50BA"/>
    <w:rsid w:val="007A5C52"/>
    <w:rsid w:val="007A7EA5"/>
    <w:rsid w:val="007B2B81"/>
    <w:rsid w:val="007B6F5F"/>
    <w:rsid w:val="007C1379"/>
    <w:rsid w:val="007C14AC"/>
    <w:rsid w:val="007C52CB"/>
    <w:rsid w:val="007C6B5E"/>
    <w:rsid w:val="007C7977"/>
    <w:rsid w:val="007C7988"/>
    <w:rsid w:val="007D1A48"/>
    <w:rsid w:val="007D3FBA"/>
    <w:rsid w:val="007D4071"/>
    <w:rsid w:val="007D52AE"/>
    <w:rsid w:val="007E3E49"/>
    <w:rsid w:val="007E73C0"/>
    <w:rsid w:val="007E7466"/>
    <w:rsid w:val="007F02C9"/>
    <w:rsid w:val="007F05EF"/>
    <w:rsid w:val="007F58B2"/>
    <w:rsid w:val="007F6863"/>
    <w:rsid w:val="0080151C"/>
    <w:rsid w:val="008024DA"/>
    <w:rsid w:val="008024EB"/>
    <w:rsid w:val="00803BCB"/>
    <w:rsid w:val="00806573"/>
    <w:rsid w:val="00806D25"/>
    <w:rsid w:val="00807E22"/>
    <w:rsid w:val="00812637"/>
    <w:rsid w:val="00812EEF"/>
    <w:rsid w:val="0081302F"/>
    <w:rsid w:val="008172F4"/>
    <w:rsid w:val="008203DD"/>
    <w:rsid w:val="008229F6"/>
    <w:rsid w:val="008233E7"/>
    <w:rsid w:val="0082717F"/>
    <w:rsid w:val="008317C6"/>
    <w:rsid w:val="008356B6"/>
    <w:rsid w:val="00844EE9"/>
    <w:rsid w:val="0084680F"/>
    <w:rsid w:val="00853714"/>
    <w:rsid w:val="0085660A"/>
    <w:rsid w:val="00857945"/>
    <w:rsid w:val="00862F65"/>
    <w:rsid w:val="00867254"/>
    <w:rsid w:val="0087068F"/>
    <w:rsid w:val="0087553C"/>
    <w:rsid w:val="008775EC"/>
    <w:rsid w:val="008846D7"/>
    <w:rsid w:val="00884F43"/>
    <w:rsid w:val="00892324"/>
    <w:rsid w:val="0089300D"/>
    <w:rsid w:val="008A0832"/>
    <w:rsid w:val="008A1B74"/>
    <w:rsid w:val="008A4375"/>
    <w:rsid w:val="008A45D6"/>
    <w:rsid w:val="008A497C"/>
    <w:rsid w:val="008B351C"/>
    <w:rsid w:val="008B3D51"/>
    <w:rsid w:val="008B54BA"/>
    <w:rsid w:val="008B741A"/>
    <w:rsid w:val="008C4A17"/>
    <w:rsid w:val="008C5606"/>
    <w:rsid w:val="008C6356"/>
    <w:rsid w:val="008C6FF7"/>
    <w:rsid w:val="008C760F"/>
    <w:rsid w:val="008E0921"/>
    <w:rsid w:val="008E0A23"/>
    <w:rsid w:val="008E4A56"/>
    <w:rsid w:val="008E7729"/>
    <w:rsid w:val="008F0A74"/>
    <w:rsid w:val="008F1DAD"/>
    <w:rsid w:val="008F4AC6"/>
    <w:rsid w:val="008F5F88"/>
    <w:rsid w:val="008F6855"/>
    <w:rsid w:val="008F6DEC"/>
    <w:rsid w:val="008F6ECE"/>
    <w:rsid w:val="008F7A53"/>
    <w:rsid w:val="009006F4"/>
    <w:rsid w:val="009011CD"/>
    <w:rsid w:val="00903ABC"/>
    <w:rsid w:val="00904501"/>
    <w:rsid w:val="00907886"/>
    <w:rsid w:val="009113EA"/>
    <w:rsid w:val="00911C41"/>
    <w:rsid w:val="00912EE3"/>
    <w:rsid w:val="009175B6"/>
    <w:rsid w:val="00923195"/>
    <w:rsid w:val="00925468"/>
    <w:rsid w:val="00930E46"/>
    <w:rsid w:val="00932FBF"/>
    <w:rsid w:val="00933371"/>
    <w:rsid w:val="0093599D"/>
    <w:rsid w:val="00952F7C"/>
    <w:rsid w:val="00957438"/>
    <w:rsid w:val="009635E6"/>
    <w:rsid w:val="009639D8"/>
    <w:rsid w:val="00963D03"/>
    <w:rsid w:val="00963D30"/>
    <w:rsid w:val="00965503"/>
    <w:rsid w:val="00973F40"/>
    <w:rsid w:val="009742AB"/>
    <w:rsid w:val="00974F42"/>
    <w:rsid w:val="009767EF"/>
    <w:rsid w:val="009778C2"/>
    <w:rsid w:val="00977D5C"/>
    <w:rsid w:val="00980E30"/>
    <w:rsid w:val="009821E3"/>
    <w:rsid w:val="0098290C"/>
    <w:rsid w:val="00982E59"/>
    <w:rsid w:val="0098447B"/>
    <w:rsid w:val="00986500"/>
    <w:rsid w:val="00986E6A"/>
    <w:rsid w:val="00995B3F"/>
    <w:rsid w:val="00996947"/>
    <w:rsid w:val="009A03B5"/>
    <w:rsid w:val="009A49C4"/>
    <w:rsid w:val="009A52B7"/>
    <w:rsid w:val="009A61CD"/>
    <w:rsid w:val="009B56C7"/>
    <w:rsid w:val="009B7A02"/>
    <w:rsid w:val="009C2F9C"/>
    <w:rsid w:val="009C63BE"/>
    <w:rsid w:val="009C68DA"/>
    <w:rsid w:val="009D066E"/>
    <w:rsid w:val="009D093A"/>
    <w:rsid w:val="009E3609"/>
    <w:rsid w:val="009E4B0F"/>
    <w:rsid w:val="009E4DBA"/>
    <w:rsid w:val="009F105D"/>
    <w:rsid w:val="009F1C37"/>
    <w:rsid w:val="009F2DC7"/>
    <w:rsid w:val="009F3CE7"/>
    <w:rsid w:val="009F5BED"/>
    <w:rsid w:val="009F5F0E"/>
    <w:rsid w:val="00A02682"/>
    <w:rsid w:val="00A02816"/>
    <w:rsid w:val="00A02CCD"/>
    <w:rsid w:val="00A06A8B"/>
    <w:rsid w:val="00A112C4"/>
    <w:rsid w:val="00A13434"/>
    <w:rsid w:val="00A143E6"/>
    <w:rsid w:val="00A144FB"/>
    <w:rsid w:val="00A1555B"/>
    <w:rsid w:val="00A156F7"/>
    <w:rsid w:val="00A15A81"/>
    <w:rsid w:val="00A172A7"/>
    <w:rsid w:val="00A2001F"/>
    <w:rsid w:val="00A20195"/>
    <w:rsid w:val="00A20C1B"/>
    <w:rsid w:val="00A212F9"/>
    <w:rsid w:val="00A21A4A"/>
    <w:rsid w:val="00A27DDA"/>
    <w:rsid w:val="00A3071A"/>
    <w:rsid w:val="00A333E4"/>
    <w:rsid w:val="00A33E41"/>
    <w:rsid w:val="00A33F03"/>
    <w:rsid w:val="00A37803"/>
    <w:rsid w:val="00A47A6F"/>
    <w:rsid w:val="00A55DBE"/>
    <w:rsid w:val="00A619F4"/>
    <w:rsid w:val="00A623FF"/>
    <w:rsid w:val="00A67458"/>
    <w:rsid w:val="00A678F6"/>
    <w:rsid w:val="00A752DF"/>
    <w:rsid w:val="00A76CE3"/>
    <w:rsid w:val="00A77220"/>
    <w:rsid w:val="00A7785E"/>
    <w:rsid w:val="00A868C8"/>
    <w:rsid w:val="00A94D42"/>
    <w:rsid w:val="00A951A2"/>
    <w:rsid w:val="00A95360"/>
    <w:rsid w:val="00AA3B21"/>
    <w:rsid w:val="00AA7054"/>
    <w:rsid w:val="00AB2510"/>
    <w:rsid w:val="00AB4353"/>
    <w:rsid w:val="00AB5090"/>
    <w:rsid w:val="00AC4C35"/>
    <w:rsid w:val="00AC552A"/>
    <w:rsid w:val="00AC72E0"/>
    <w:rsid w:val="00AD3D6F"/>
    <w:rsid w:val="00AE3626"/>
    <w:rsid w:val="00AE61F4"/>
    <w:rsid w:val="00AE658C"/>
    <w:rsid w:val="00AF06B6"/>
    <w:rsid w:val="00AF129A"/>
    <w:rsid w:val="00AF205C"/>
    <w:rsid w:val="00AF423D"/>
    <w:rsid w:val="00B013CD"/>
    <w:rsid w:val="00B033CD"/>
    <w:rsid w:val="00B0427F"/>
    <w:rsid w:val="00B0450E"/>
    <w:rsid w:val="00B07520"/>
    <w:rsid w:val="00B10A72"/>
    <w:rsid w:val="00B12D2B"/>
    <w:rsid w:val="00B1376A"/>
    <w:rsid w:val="00B13C6C"/>
    <w:rsid w:val="00B22871"/>
    <w:rsid w:val="00B2397C"/>
    <w:rsid w:val="00B32402"/>
    <w:rsid w:val="00B37523"/>
    <w:rsid w:val="00B40898"/>
    <w:rsid w:val="00B41BC8"/>
    <w:rsid w:val="00B41D04"/>
    <w:rsid w:val="00B4381A"/>
    <w:rsid w:val="00B43E06"/>
    <w:rsid w:val="00B44937"/>
    <w:rsid w:val="00B47034"/>
    <w:rsid w:val="00B54AC4"/>
    <w:rsid w:val="00B555E3"/>
    <w:rsid w:val="00B725E5"/>
    <w:rsid w:val="00B759DD"/>
    <w:rsid w:val="00B8405E"/>
    <w:rsid w:val="00B84D5B"/>
    <w:rsid w:val="00B86B81"/>
    <w:rsid w:val="00B87592"/>
    <w:rsid w:val="00B92689"/>
    <w:rsid w:val="00B978F1"/>
    <w:rsid w:val="00BA1057"/>
    <w:rsid w:val="00BA3FF8"/>
    <w:rsid w:val="00BA4BCB"/>
    <w:rsid w:val="00BB4253"/>
    <w:rsid w:val="00BB642E"/>
    <w:rsid w:val="00BC11F3"/>
    <w:rsid w:val="00BC74B3"/>
    <w:rsid w:val="00BD10FC"/>
    <w:rsid w:val="00BD4288"/>
    <w:rsid w:val="00BE01EB"/>
    <w:rsid w:val="00BE57D1"/>
    <w:rsid w:val="00BE69F1"/>
    <w:rsid w:val="00BE6F5A"/>
    <w:rsid w:val="00BE723C"/>
    <w:rsid w:val="00BF4B12"/>
    <w:rsid w:val="00BF5669"/>
    <w:rsid w:val="00BF56F8"/>
    <w:rsid w:val="00C05EAA"/>
    <w:rsid w:val="00C0675E"/>
    <w:rsid w:val="00C071DB"/>
    <w:rsid w:val="00C075AA"/>
    <w:rsid w:val="00C07997"/>
    <w:rsid w:val="00C11DB8"/>
    <w:rsid w:val="00C130A0"/>
    <w:rsid w:val="00C135E5"/>
    <w:rsid w:val="00C13A36"/>
    <w:rsid w:val="00C14213"/>
    <w:rsid w:val="00C14941"/>
    <w:rsid w:val="00C218BA"/>
    <w:rsid w:val="00C21F4F"/>
    <w:rsid w:val="00C32B68"/>
    <w:rsid w:val="00C346F6"/>
    <w:rsid w:val="00C4409D"/>
    <w:rsid w:val="00C45E52"/>
    <w:rsid w:val="00C45E99"/>
    <w:rsid w:val="00C47DD2"/>
    <w:rsid w:val="00C51491"/>
    <w:rsid w:val="00C51FFD"/>
    <w:rsid w:val="00C61B3A"/>
    <w:rsid w:val="00C6247E"/>
    <w:rsid w:val="00C67343"/>
    <w:rsid w:val="00C72EBD"/>
    <w:rsid w:val="00C7382C"/>
    <w:rsid w:val="00C73D95"/>
    <w:rsid w:val="00C775E8"/>
    <w:rsid w:val="00C77FC6"/>
    <w:rsid w:val="00C80A96"/>
    <w:rsid w:val="00C83B37"/>
    <w:rsid w:val="00C846DD"/>
    <w:rsid w:val="00CA3D1F"/>
    <w:rsid w:val="00CA45B6"/>
    <w:rsid w:val="00CA5461"/>
    <w:rsid w:val="00CA5A17"/>
    <w:rsid w:val="00CA753C"/>
    <w:rsid w:val="00CB002E"/>
    <w:rsid w:val="00CB22AF"/>
    <w:rsid w:val="00CB5209"/>
    <w:rsid w:val="00CB6959"/>
    <w:rsid w:val="00CB75CB"/>
    <w:rsid w:val="00CB778D"/>
    <w:rsid w:val="00CC07B9"/>
    <w:rsid w:val="00CC1992"/>
    <w:rsid w:val="00CC3DBF"/>
    <w:rsid w:val="00CC6BFC"/>
    <w:rsid w:val="00CC7412"/>
    <w:rsid w:val="00CD2BFD"/>
    <w:rsid w:val="00CD337D"/>
    <w:rsid w:val="00CD37B8"/>
    <w:rsid w:val="00CE102F"/>
    <w:rsid w:val="00CE11FD"/>
    <w:rsid w:val="00CF206D"/>
    <w:rsid w:val="00CF2561"/>
    <w:rsid w:val="00CF3B0A"/>
    <w:rsid w:val="00CF5F16"/>
    <w:rsid w:val="00D003A4"/>
    <w:rsid w:val="00D0058D"/>
    <w:rsid w:val="00D00E2C"/>
    <w:rsid w:val="00D01C65"/>
    <w:rsid w:val="00D020F8"/>
    <w:rsid w:val="00D05FF6"/>
    <w:rsid w:val="00D10556"/>
    <w:rsid w:val="00D16988"/>
    <w:rsid w:val="00D171BE"/>
    <w:rsid w:val="00D231C9"/>
    <w:rsid w:val="00D23608"/>
    <w:rsid w:val="00D25BE3"/>
    <w:rsid w:val="00D25C58"/>
    <w:rsid w:val="00D27FB9"/>
    <w:rsid w:val="00D319E3"/>
    <w:rsid w:val="00D369C1"/>
    <w:rsid w:val="00D3774F"/>
    <w:rsid w:val="00D41101"/>
    <w:rsid w:val="00D515D8"/>
    <w:rsid w:val="00D55A47"/>
    <w:rsid w:val="00D57299"/>
    <w:rsid w:val="00D57442"/>
    <w:rsid w:val="00D642F9"/>
    <w:rsid w:val="00D64478"/>
    <w:rsid w:val="00D6561F"/>
    <w:rsid w:val="00D73817"/>
    <w:rsid w:val="00D8257C"/>
    <w:rsid w:val="00D86633"/>
    <w:rsid w:val="00D872AD"/>
    <w:rsid w:val="00D90417"/>
    <w:rsid w:val="00D95D57"/>
    <w:rsid w:val="00DB1DF4"/>
    <w:rsid w:val="00DB364F"/>
    <w:rsid w:val="00DB47EE"/>
    <w:rsid w:val="00DB56A4"/>
    <w:rsid w:val="00DB7D12"/>
    <w:rsid w:val="00DB7DC1"/>
    <w:rsid w:val="00DC267C"/>
    <w:rsid w:val="00DC3286"/>
    <w:rsid w:val="00DE16D8"/>
    <w:rsid w:val="00DE5CAC"/>
    <w:rsid w:val="00DE654A"/>
    <w:rsid w:val="00DE7C55"/>
    <w:rsid w:val="00DF1BEB"/>
    <w:rsid w:val="00DF42C5"/>
    <w:rsid w:val="00DF6BFD"/>
    <w:rsid w:val="00DF6C59"/>
    <w:rsid w:val="00E00308"/>
    <w:rsid w:val="00E01038"/>
    <w:rsid w:val="00E045D8"/>
    <w:rsid w:val="00E072B5"/>
    <w:rsid w:val="00E101B0"/>
    <w:rsid w:val="00E11CCE"/>
    <w:rsid w:val="00E13AB8"/>
    <w:rsid w:val="00E1424E"/>
    <w:rsid w:val="00E15769"/>
    <w:rsid w:val="00E1587E"/>
    <w:rsid w:val="00E20F3F"/>
    <w:rsid w:val="00E269AF"/>
    <w:rsid w:val="00E27E2E"/>
    <w:rsid w:val="00E301AF"/>
    <w:rsid w:val="00E3118D"/>
    <w:rsid w:val="00E31208"/>
    <w:rsid w:val="00E31C0E"/>
    <w:rsid w:val="00E36E29"/>
    <w:rsid w:val="00E46B59"/>
    <w:rsid w:val="00E50A3B"/>
    <w:rsid w:val="00E50A89"/>
    <w:rsid w:val="00E513D6"/>
    <w:rsid w:val="00E51637"/>
    <w:rsid w:val="00E5356B"/>
    <w:rsid w:val="00E56078"/>
    <w:rsid w:val="00E65476"/>
    <w:rsid w:val="00E659F4"/>
    <w:rsid w:val="00E7467A"/>
    <w:rsid w:val="00E7776B"/>
    <w:rsid w:val="00E80CB1"/>
    <w:rsid w:val="00E862E5"/>
    <w:rsid w:val="00E868A9"/>
    <w:rsid w:val="00E91300"/>
    <w:rsid w:val="00E96C71"/>
    <w:rsid w:val="00EA2311"/>
    <w:rsid w:val="00EA7516"/>
    <w:rsid w:val="00EB379F"/>
    <w:rsid w:val="00EB56D8"/>
    <w:rsid w:val="00EC08AD"/>
    <w:rsid w:val="00EC0FC4"/>
    <w:rsid w:val="00EC1241"/>
    <w:rsid w:val="00EC1F7B"/>
    <w:rsid w:val="00ED203D"/>
    <w:rsid w:val="00ED2D89"/>
    <w:rsid w:val="00ED321A"/>
    <w:rsid w:val="00ED64B2"/>
    <w:rsid w:val="00ED6C2C"/>
    <w:rsid w:val="00ED76BC"/>
    <w:rsid w:val="00ED79CF"/>
    <w:rsid w:val="00EE0361"/>
    <w:rsid w:val="00EE1B68"/>
    <w:rsid w:val="00EE2E8C"/>
    <w:rsid w:val="00EE444B"/>
    <w:rsid w:val="00EE4907"/>
    <w:rsid w:val="00EE74BD"/>
    <w:rsid w:val="00EF165F"/>
    <w:rsid w:val="00EF19E7"/>
    <w:rsid w:val="00EF1B95"/>
    <w:rsid w:val="00EF2AC7"/>
    <w:rsid w:val="00EF3DF5"/>
    <w:rsid w:val="00EF70D2"/>
    <w:rsid w:val="00EF7CD1"/>
    <w:rsid w:val="00F0412C"/>
    <w:rsid w:val="00F10155"/>
    <w:rsid w:val="00F10313"/>
    <w:rsid w:val="00F11302"/>
    <w:rsid w:val="00F12BEE"/>
    <w:rsid w:val="00F14B5D"/>
    <w:rsid w:val="00F14C7D"/>
    <w:rsid w:val="00F15F88"/>
    <w:rsid w:val="00F21129"/>
    <w:rsid w:val="00F25FB3"/>
    <w:rsid w:val="00F27719"/>
    <w:rsid w:val="00F32D89"/>
    <w:rsid w:val="00F37257"/>
    <w:rsid w:val="00F4446B"/>
    <w:rsid w:val="00F4542B"/>
    <w:rsid w:val="00F518FF"/>
    <w:rsid w:val="00F5534A"/>
    <w:rsid w:val="00F600CE"/>
    <w:rsid w:val="00F60B79"/>
    <w:rsid w:val="00F63A1F"/>
    <w:rsid w:val="00F64C11"/>
    <w:rsid w:val="00F64EE8"/>
    <w:rsid w:val="00F66D9C"/>
    <w:rsid w:val="00F701A6"/>
    <w:rsid w:val="00F70A02"/>
    <w:rsid w:val="00F74A96"/>
    <w:rsid w:val="00F7572A"/>
    <w:rsid w:val="00F828DB"/>
    <w:rsid w:val="00F85ACF"/>
    <w:rsid w:val="00F85CC3"/>
    <w:rsid w:val="00F87749"/>
    <w:rsid w:val="00F93990"/>
    <w:rsid w:val="00F93A7E"/>
    <w:rsid w:val="00F964BC"/>
    <w:rsid w:val="00FA1B11"/>
    <w:rsid w:val="00FA26B4"/>
    <w:rsid w:val="00FA464C"/>
    <w:rsid w:val="00FA56B3"/>
    <w:rsid w:val="00FB08CE"/>
    <w:rsid w:val="00FB1F8B"/>
    <w:rsid w:val="00FB329B"/>
    <w:rsid w:val="00FC0584"/>
    <w:rsid w:val="00FC13F0"/>
    <w:rsid w:val="00FC392D"/>
    <w:rsid w:val="00FC434C"/>
    <w:rsid w:val="00FD40CE"/>
    <w:rsid w:val="00FD5BFB"/>
    <w:rsid w:val="00FE1D89"/>
    <w:rsid w:val="00FE699F"/>
    <w:rsid w:val="00FE6D4B"/>
    <w:rsid w:val="00FE70EC"/>
    <w:rsid w:val="00FE79F8"/>
    <w:rsid w:val="00FF00AF"/>
    <w:rsid w:val="00FF05C9"/>
    <w:rsid w:val="00FF459F"/>
    <w:rsid w:val="00FF64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10A38"/>
  <w15:docId w15:val="{47DC5725-B9A7-45EC-96AE-3A771A8A90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72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72A7"/>
  </w:style>
  <w:style w:type="paragraph" w:styleId="Footer">
    <w:name w:val="footer"/>
    <w:basedOn w:val="Normal"/>
    <w:link w:val="FooterChar"/>
    <w:uiPriority w:val="99"/>
    <w:unhideWhenUsed/>
    <w:rsid w:val="00A172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72A7"/>
  </w:style>
  <w:style w:type="paragraph" w:styleId="ListParagraph">
    <w:name w:val="List Paragraph"/>
    <w:basedOn w:val="Normal"/>
    <w:uiPriority w:val="34"/>
    <w:qFormat/>
    <w:rsid w:val="00194839"/>
    <w:pPr>
      <w:ind w:left="720"/>
      <w:contextualSpacing/>
    </w:pPr>
  </w:style>
  <w:style w:type="character" w:styleId="CommentReference">
    <w:name w:val="annotation reference"/>
    <w:basedOn w:val="DefaultParagraphFont"/>
    <w:uiPriority w:val="99"/>
    <w:semiHidden/>
    <w:unhideWhenUsed/>
    <w:rsid w:val="006C1945"/>
    <w:rPr>
      <w:sz w:val="16"/>
      <w:szCs w:val="16"/>
    </w:rPr>
  </w:style>
  <w:style w:type="paragraph" w:styleId="CommentText">
    <w:name w:val="annotation text"/>
    <w:basedOn w:val="Normal"/>
    <w:link w:val="CommentTextChar"/>
    <w:uiPriority w:val="99"/>
    <w:unhideWhenUsed/>
    <w:rsid w:val="006C1945"/>
    <w:pPr>
      <w:spacing w:line="240" w:lineRule="auto"/>
    </w:pPr>
    <w:rPr>
      <w:sz w:val="20"/>
      <w:szCs w:val="20"/>
    </w:rPr>
  </w:style>
  <w:style w:type="character" w:customStyle="1" w:styleId="CommentTextChar">
    <w:name w:val="Comment Text Char"/>
    <w:basedOn w:val="DefaultParagraphFont"/>
    <w:link w:val="CommentText"/>
    <w:uiPriority w:val="99"/>
    <w:rsid w:val="006C1945"/>
    <w:rPr>
      <w:sz w:val="20"/>
      <w:szCs w:val="20"/>
    </w:rPr>
  </w:style>
  <w:style w:type="paragraph" w:styleId="CommentSubject">
    <w:name w:val="annotation subject"/>
    <w:basedOn w:val="CommentText"/>
    <w:next w:val="CommentText"/>
    <w:link w:val="CommentSubjectChar"/>
    <w:uiPriority w:val="99"/>
    <w:semiHidden/>
    <w:unhideWhenUsed/>
    <w:rsid w:val="006C1945"/>
    <w:rPr>
      <w:b/>
      <w:bCs/>
    </w:rPr>
  </w:style>
  <w:style w:type="character" w:customStyle="1" w:styleId="CommentSubjectChar">
    <w:name w:val="Comment Subject Char"/>
    <w:basedOn w:val="CommentTextChar"/>
    <w:link w:val="CommentSubject"/>
    <w:uiPriority w:val="99"/>
    <w:semiHidden/>
    <w:rsid w:val="006C1945"/>
    <w:rPr>
      <w:b/>
      <w:bCs/>
      <w:sz w:val="20"/>
      <w:szCs w:val="20"/>
    </w:rPr>
  </w:style>
  <w:style w:type="paragraph" w:styleId="BalloonText">
    <w:name w:val="Balloon Text"/>
    <w:basedOn w:val="Normal"/>
    <w:link w:val="BalloonTextChar"/>
    <w:uiPriority w:val="99"/>
    <w:semiHidden/>
    <w:unhideWhenUsed/>
    <w:rsid w:val="006C194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C1945"/>
    <w:rPr>
      <w:rFonts w:ascii="Segoe UI" w:hAnsi="Segoe UI" w:cs="Segoe UI"/>
      <w:sz w:val="18"/>
      <w:szCs w:val="18"/>
    </w:rPr>
  </w:style>
  <w:style w:type="character" w:styleId="Hyperlink">
    <w:name w:val="Hyperlink"/>
    <w:basedOn w:val="DefaultParagraphFont"/>
    <w:uiPriority w:val="99"/>
    <w:unhideWhenUsed/>
    <w:rsid w:val="00672EEF"/>
    <w:rPr>
      <w:color w:val="0563C1" w:themeColor="hyperlink"/>
      <w:u w:val="single"/>
    </w:rPr>
  </w:style>
  <w:style w:type="character" w:customStyle="1" w:styleId="UnresolvedMention1">
    <w:name w:val="Unresolved Mention1"/>
    <w:basedOn w:val="DefaultParagraphFont"/>
    <w:uiPriority w:val="99"/>
    <w:semiHidden/>
    <w:unhideWhenUsed/>
    <w:rsid w:val="00672EEF"/>
    <w:rPr>
      <w:color w:val="605E5C"/>
      <w:shd w:val="clear" w:color="auto" w:fill="E1DFDD"/>
    </w:rPr>
  </w:style>
  <w:style w:type="paragraph" w:customStyle="1" w:styleId="EndNoteBibliographyTitle">
    <w:name w:val="EndNote Bibliography Title"/>
    <w:basedOn w:val="Normal"/>
    <w:link w:val="EndNoteBibliographyTitleChar"/>
    <w:rsid w:val="00812637"/>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812637"/>
    <w:rPr>
      <w:rFonts w:ascii="Calibri" w:hAnsi="Calibri" w:cs="Calibri"/>
      <w:noProof/>
    </w:rPr>
  </w:style>
  <w:style w:type="paragraph" w:customStyle="1" w:styleId="EndNoteBibliography">
    <w:name w:val="EndNote Bibliography"/>
    <w:basedOn w:val="Normal"/>
    <w:link w:val="EndNoteBibliographyChar"/>
    <w:rsid w:val="00812637"/>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812637"/>
    <w:rPr>
      <w:rFonts w:ascii="Calibri" w:hAnsi="Calibri" w:cs="Calibri"/>
      <w:noProof/>
    </w:rPr>
  </w:style>
  <w:style w:type="paragraph" w:styleId="NormalWeb">
    <w:name w:val="Normal (Web)"/>
    <w:basedOn w:val="Normal"/>
    <w:uiPriority w:val="99"/>
    <w:semiHidden/>
    <w:unhideWhenUsed/>
    <w:rsid w:val="00B86B8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A">
    <w:name w:val="Body A"/>
    <w:rsid w:val="00E101B0"/>
    <w:pPr>
      <w:pBdr>
        <w:top w:val="nil"/>
        <w:left w:val="nil"/>
        <w:bottom w:val="nil"/>
        <w:right w:val="nil"/>
        <w:between w:val="nil"/>
        <w:bar w:val="nil"/>
      </w:pBdr>
      <w:spacing w:after="200" w:line="360" w:lineRule="auto"/>
    </w:pPr>
    <w:rPr>
      <w:rFonts w:ascii="Arial" w:eastAsia="Arial Unicode MS" w:hAnsi="Arial" w:cs="Arial Unicode MS"/>
      <w:color w:val="000000"/>
      <w:u w:color="000000"/>
      <w:bdr w:val="nil"/>
    </w:rPr>
  </w:style>
  <w:style w:type="character" w:customStyle="1" w:styleId="None">
    <w:name w:val="None"/>
    <w:rsid w:val="00E101B0"/>
  </w:style>
  <w:style w:type="character" w:customStyle="1" w:styleId="Hyperlink0">
    <w:name w:val="Hyperlink.0"/>
    <w:basedOn w:val="None"/>
    <w:rsid w:val="00E101B0"/>
    <w:rPr>
      <w:rFonts w:ascii="Times New Roman" w:eastAsia="Times New Roman" w:hAnsi="Times New Roman" w:cs="Times New Roman"/>
      <w:color w:val="000099"/>
      <w:sz w:val="24"/>
      <w:szCs w:val="24"/>
      <w:u w:val="single" w:color="000099"/>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184684">
      <w:bodyDiv w:val="1"/>
      <w:marLeft w:val="0"/>
      <w:marRight w:val="0"/>
      <w:marTop w:val="0"/>
      <w:marBottom w:val="0"/>
      <w:divBdr>
        <w:top w:val="none" w:sz="0" w:space="0" w:color="auto"/>
        <w:left w:val="none" w:sz="0" w:space="0" w:color="auto"/>
        <w:bottom w:val="none" w:sz="0" w:space="0" w:color="auto"/>
        <w:right w:val="none" w:sz="0" w:space="0" w:color="auto"/>
      </w:divBdr>
    </w:div>
    <w:div w:id="169953341">
      <w:bodyDiv w:val="1"/>
      <w:marLeft w:val="0"/>
      <w:marRight w:val="0"/>
      <w:marTop w:val="0"/>
      <w:marBottom w:val="0"/>
      <w:divBdr>
        <w:top w:val="none" w:sz="0" w:space="0" w:color="auto"/>
        <w:left w:val="none" w:sz="0" w:space="0" w:color="auto"/>
        <w:bottom w:val="none" w:sz="0" w:space="0" w:color="auto"/>
        <w:right w:val="none" w:sz="0" w:space="0" w:color="auto"/>
      </w:divBdr>
    </w:div>
    <w:div w:id="265506164">
      <w:bodyDiv w:val="1"/>
      <w:marLeft w:val="0"/>
      <w:marRight w:val="0"/>
      <w:marTop w:val="0"/>
      <w:marBottom w:val="0"/>
      <w:divBdr>
        <w:top w:val="none" w:sz="0" w:space="0" w:color="auto"/>
        <w:left w:val="none" w:sz="0" w:space="0" w:color="auto"/>
        <w:bottom w:val="none" w:sz="0" w:space="0" w:color="auto"/>
        <w:right w:val="none" w:sz="0" w:space="0" w:color="auto"/>
      </w:divBdr>
    </w:div>
    <w:div w:id="419331836">
      <w:bodyDiv w:val="1"/>
      <w:marLeft w:val="0"/>
      <w:marRight w:val="0"/>
      <w:marTop w:val="0"/>
      <w:marBottom w:val="0"/>
      <w:divBdr>
        <w:top w:val="none" w:sz="0" w:space="0" w:color="auto"/>
        <w:left w:val="none" w:sz="0" w:space="0" w:color="auto"/>
        <w:bottom w:val="none" w:sz="0" w:space="0" w:color="auto"/>
        <w:right w:val="none" w:sz="0" w:space="0" w:color="auto"/>
      </w:divBdr>
    </w:div>
    <w:div w:id="438260133">
      <w:bodyDiv w:val="1"/>
      <w:marLeft w:val="0"/>
      <w:marRight w:val="0"/>
      <w:marTop w:val="0"/>
      <w:marBottom w:val="0"/>
      <w:divBdr>
        <w:top w:val="none" w:sz="0" w:space="0" w:color="auto"/>
        <w:left w:val="none" w:sz="0" w:space="0" w:color="auto"/>
        <w:bottom w:val="none" w:sz="0" w:space="0" w:color="auto"/>
        <w:right w:val="none" w:sz="0" w:space="0" w:color="auto"/>
      </w:divBdr>
    </w:div>
    <w:div w:id="501706404">
      <w:bodyDiv w:val="1"/>
      <w:marLeft w:val="0"/>
      <w:marRight w:val="0"/>
      <w:marTop w:val="0"/>
      <w:marBottom w:val="0"/>
      <w:divBdr>
        <w:top w:val="none" w:sz="0" w:space="0" w:color="auto"/>
        <w:left w:val="none" w:sz="0" w:space="0" w:color="auto"/>
        <w:bottom w:val="none" w:sz="0" w:space="0" w:color="auto"/>
        <w:right w:val="none" w:sz="0" w:space="0" w:color="auto"/>
      </w:divBdr>
    </w:div>
    <w:div w:id="765350759">
      <w:bodyDiv w:val="1"/>
      <w:marLeft w:val="0"/>
      <w:marRight w:val="0"/>
      <w:marTop w:val="0"/>
      <w:marBottom w:val="0"/>
      <w:divBdr>
        <w:top w:val="none" w:sz="0" w:space="0" w:color="auto"/>
        <w:left w:val="none" w:sz="0" w:space="0" w:color="auto"/>
        <w:bottom w:val="none" w:sz="0" w:space="0" w:color="auto"/>
        <w:right w:val="none" w:sz="0" w:space="0" w:color="auto"/>
      </w:divBdr>
    </w:div>
    <w:div w:id="1164396843">
      <w:bodyDiv w:val="1"/>
      <w:marLeft w:val="0"/>
      <w:marRight w:val="0"/>
      <w:marTop w:val="0"/>
      <w:marBottom w:val="0"/>
      <w:divBdr>
        <w:top w:val="none" w:sz="0" w:space="0" w:color="auto"/>
        <w:left w:val="none" w:sz="0" w:space="0" w:color="auto"/>
        <w:bottom w:val="none" w:sz="0" w:space="0" w:color="auto"/>
        <w:right w:val="none" w:sz="0" w:space="0" w:color="auto"/>
      </w:divBdr>
    </w:div>
    <w:div w:id="1192230964">
      <w:bodyDiv w:val="1"/>
      <w:marLeft w:val="0"/>
      <w:marRight w:val="0"/>
      <w:marTop w:val="0"/>
      <w:marBottom w:val="0"/>
      <w:divBdr>
        <w:top w:val="none" w:sz="0" w:space="0" w:color="auto"/>
        <w:left w:val="none" w:sz="0" w:space="0" w:color="auto"/>
        <w:bottom w:val="none" w:sz="0" w:space="0" w:color="auto"/>
        <w:right w:val="none" w:sz="0" w:space="0" w:color="auto"/>
      </w:divBdr>
    </w:div>
    <w:div w:id="1271430657">
      <w:bodyDiv w:val="1"/>
      <w:marLeft w:val="0"/>
      <w:marRight w:val="0"/>
      <w:marTop w:val="0"/>
      <w:marBottom w:val="0"/>
      <w:divBdr>
        <w:top w:val="none" w:sz="0" w:space="0" w:color="auto"/>
        <w:left w:val="none" w:sz="0" w:space="0" w:color="auto"/>
        <w:bottom w:val="none" w:sz="0" w:space="0" w:color="auto"/>
        <w:right w:val="none" w:sz="0" w:space="0" w:color="auto"/>
      </w:divBdr>
    </w:div>
    <w:div w:id="1493715668">
      <w:bodyDiv w:val="1"/>
      <w:marLeft w:val="0"/>
      <w:marRight w:val="0"/>
      <w:marTop w:val="0"/>
      <w:marBottom w:val="0"/>
      <w:divBdr>
        <w:top w:val="none" w:sz="0" w:space="0" w:color="auto"/>
        <w:left w:val="none" w:sz="0" w:space="0" w:color="auto"/>
        <w:bottom w:val="none" w:sz="0" w:space="0" w:color="auto"/>
        <w:right w:val="none" w:sz="0" w:space="0" w:color="auto"/>
      </w:divBdr>
    </w:div>
    <w:div w:id="1547181697">
      <w:bodyDiv w:val="1"/>
      <w:marLeft w:val="0"/>
      <w:marRight w:val="0"/>
      <w:marTop w:val="0"/>
      <w:marBottom w:val="0"/>
      <w:divBdr>
        <w:top w:val="none" w:sz="0" w:space="0" w:color="auto"/>
        <w:left w:val="none" w:sz="0" w:space="0" w:color="auto"/>
        <w:bottom w:val="none" w:sz="0" w:space="0" w:color="auto"/>
        <w:right w:val="none" w:sz="0" w:space="0" w:color="auto"/>
      </w:divBdr>
    </w:div>
    <w:div w:id="1603300364">
      <w:bodyDiv w:val="1"/>
      <w:marLeft w:val="0"/>
      <w:marRight w:val="0"/>
      <w:marTop w:val="0"/>
      <w:marBottom w:val="0"/>
      <w:divBdr>
        <w:top w:val="none" w:sz="0" w:space="0" w:color="auto"/>
        <w:left w:val="none" w:sz="0" w:space="0" w:color="auto"/>
        <w:bottom w:val="none" w:sz="0" w:space="0" w:color="auto"/>
        <w:right w:val="none" w:sz="0" w:space="0" w:color="auto"/>
      </w:divBdr>
    </w:div>
    <w:div w:id="1705250712">
      <w:bodyDiv w:val="1"/>
      <w:marLeft w:val="0"/>
      <w:marRight w:val="0"/>
      <w:marTop w:val="0"/>
      <w:marBottom w:val="0"/>
      <w:divBdr>
        <w:top w:val="none" w:sz="0" w:space="0" w:color="auto"/>
        <w:left w:val="none" w:sz="0" w:space="0" w:color="auto"/>
        <w:bottom w:val="none" w:sz="0" w:space="0" w:color="auto"/>
        <w:right w:val="none" w:sz="0" w:space="0" w:color="auto"/>
      </w:divBdr>
      <w:divsChild>
        <w:div w:id="1055423573">
          <w:marLeft w:val="0"/>
          <w:marRight w:val="0"/>
          <w:marTop w:val="0"/>
          <w:marBottom w:val="0"/>
          <w:divBdr>
            <w:top w:val="none" w:sz="0" w:space="0" w:color="auto"/>
            <w:left w:val="none" w:sz="0" w:space="0" w:color="auto"/>
            <w:bottom w:val="none" w:sz="0" w:space="0" w:color="auto"/>
            <w:right w:val="none" w:sz="0" w:space="0" w:color="auto"/>
          </w:divBdr>
          <w:divsChild>
            <w:div w:id="360664364">
              <w:marLeft w:val="0"/>
              <w:marRight w:val="705"/>
              <w:marTop w:val="0"/>
              <w:marBottom w:val="0"/>
              <w:divBdr>
                <w:top w:val="none" w:sz="0" w:space="0" w:color="auto"/>
                <w:left w:val="none" w:sz="0" w:space="0" w:color="auto"/>
                <w:bottom w:val="none" w:sz="0" w:space="0" w:color="auto"/>
                <w:right w:val="none" w:sz="0" w:space="0" w:color="auto"/>
              </w:divBdr>
              <w:divsChild>
                <w:div w:id="653724193">
                  <w:marLeft w:val="0"/>
                  <w:marRight w:val="0"/>
                  <w:marTop w:val="0"/>
                  <w:marBottom w:val="0"/>
                  <w:divBdr>
                    <w:top w:val="none" w:sz="0" w:space="0" w:color="auto"/>
                    <w:left w:val="none" w:sz="0" w:space="0" w:color="auto"/>
                    <w:bottom w:val="none" w:sz="0" w:space="0" w:color="auto"/>
                    <w:right w:val="none" w:sz="0" w:space="0" w:color="auto"/>
                  </w:divBdr>
                </w:div>
                <w:div w:id="1791121912">
                  <w:marLeft w:val="0"/>
                  <w:marRight w:val="0"/>
                  <w:marTop w:val="0"/>
                  <w:marBottom w:val="0"/>
                  <w:divBdr>
                    <w:top w:val="none" w:sz="0" w:space="0" w:color="auto"/>
                    <w:left w:val="none" w:sz="0" w:space="0" w:color="auto"/>
                    <w:bottom w:val="none" w:sz="0" w:space="0" w:color="auto"/>
                    <w:right w:val="none" w:sz="0" w:space="0" w:color="auto"/>
                  </w:divBdr>
                </w:div>
              </w:divsChild>
            </w:div>
            <w:div w:id="2096631158">
              <w:marLeft w:val="0"/>
              <w:marRight w:val="0"/>
              <w:marTop w:val="0"/>
              <w:marBottom w:val="0"/>
              <w:divBdr>
                <w:top w:val="none" w:sz="0" w:space="0" w:color="auto"/>
                <w:left w:val="none" w:sz="0" w:space="0" w:color="auto"/>
                <w:bottom w:val="none" w:sz="0" w:space="0" w:color="auto"/>
                <w:right w:val="none" w:sz="0" w:space="0" w:color="auto"/>
              </w:divBdr>
              <w:divsChild>
                <w:div w:id="34321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794239">
          <w:marLeft w:val="0"/>
          <w:marRight w:val="0"/>
          <w:marTop w:val="0"/>
          <w:marBottom w:val="0"/>
          <w:divBdr>
            <w:top w:val="none" w:sz="0" w:space="0" w:color="auto"/>
            <w:left w:val="none" w:sz="0" w:space="0" w:color="auto"/>
            <w:bottom w:val="none" w:sz="0" w:space="0" w:color="auto"/>
            <w:right w:val="none" w:sz="0" w:space="0" w:color="auto"/>
          </w:divBdr>
          <w:divsChild>
            <w:div w:id="832529273">
              <w:marLeft w:val="0"/>
              <w:marRight w:val="0"/>
              <w:marTop w:val="0"/>
              <w:marBottom w:val="0"/>
              <w:divBdr>
                <w:top w:val="none" w:sz="0" w:space="0" w:color="auto"/>
                <w:left w:val="none" w:sz="0" w:space="0" w:color="auto"/>
                <w:bottom w:val="none" w:sz="0" w:space="0" w:color="auto"/>
                <w:right w:val="none" w:sz="0" w:space="0" w:color="auto"/>
              </w:divBdr>
            </w:div>
          </w:divsChild>
        </w:div>
        <w:div w:id="1495604508">
          <w:marLeft w:val="0"/>
          <w:marRight w:val="0"/>
          <w:marTop w:val="0"/>
          <w:marBottom w:val="0"/>
          <w:divBdr>
            <w:top w:val="none" w:sz="0" w:space="0" w:color="auto"/>
            <w:left w:val="none" w:sz="0" w:space="0" w:color="auto"/>
            <w:bottom w:val="none" w:sz="0" w:space="0" w:color="auto"/>
            <w:right w:val="none" w:sz="0" w:space="0" w:color="auto"/>
          </w:divBdr>
        </w:div>
      </w:divsChild>
    </w:div>
    <w:div w:id="1807620489">
      <w:bodyDiv w:val="1"/>
      <w:marLeft w:val="0"/>
      <w:marRight w:val="0"/>
      <w:marTop w:val="0"/>
      <w:marBottom w:val="0"/>
      <w:divBdr>
        <w:top w:val="none" w:sz="0" w:space="0" w:color="auto"/>
        <w:left w:val="none" w:sz="0" w:space="0" w:color="auto"/>
        <w:bottom w:val="none" w:sz="0" w:space="0" w:color="auto"/>
        <w:right w:val="none" w:sz="0" w:space="0" w:color="auto"/>
      </w:divBdr>
    </w:div>
    <w:div w:id="1819229620">
      <w:bodyDiv w:val="1"/>
      <w:marLeft w:val="0"/>
      <w:marRight w:val="0"/>
      <w:marTop w:val="0"/>
      <w:marBottom w:val="0"/>
      <w:divBdr>
        <w:top w:val="none" w:sz="0" w:space="0" w:color="auto"/>
        <w:left w:val="none" w:sz="0" w:space="0" w:color="auto"/>
        <w:bottom w:val="none" w:sz="0" w:space="0" w:color="auto"/>
        <w:right w:val="none" w:sz="0" w:space="0" w:color="auto"/>
      </w:divBdr>
      <w:divsChild>
        <w:div w:id="1739134437">
          <w:marLeft w:val="0"/>
          <w:marRight w:val="0"/>
          <w:marTop w:val="0"/>
          <w:marBottom w:val="0"/>
          <w:divBdr>
            <w:top w:val="none" w:sz="0" w:space="0" w:color="auto"/>
            <w:left w:val="none" w:sz="0" w:space="0" w:color="auto"/>
            <w:bottom w:val="none" w:sz="0" w:space="0" w:color="auto"/>
            <w:right w:val="none" w:sz="0" w:space="0" w:color="auto"/>
          </w:divBdr>
        </w:div>
        <w:div w:id="2062555720">
          <w:marLeft w:val="0"/>
          <w:marRight w:val="0"/>
          <w:marTop w:val="0"/>
          <w:marBottom w:val="0"/>
          <w:divBdr>
            <w:top w:val="none" w:sz="0" w:space="0" w:color="auto"/>
            <w:left w:val="none" w:sz="0" w:space="0" w:color="auto"/>
            <w:bottom w:val="none" w:sz="0" w:space="0" w:color="auto"/>
            <w:right w:val="none" w:sz="0" w:space="0" w:color="auto"/>
          </w:divBdr>
        </w:div>
        <w:div w:id="1186671153">
          <w:marLeft w:val="0"/>
          <w:marRight w:val="0"/>
          <w:marTop w:val="0"/>
          <w:marBottom w:val="0"/>
          <w:divBdr>
            <w:top w:val="none" w:sz="0" w:space="0" w:color="auto"/>
            <w:left w:val="none" w:sz="0" w:space="0" w:color="auto"/>
            <w:bottom w:val="none" w:sz="0" w:space="0" w:color="auto"/>
            <w:right w:val="none" w:sz="0" w:space="0" w:color="auto"/>
          </w:divBdr>
        </w:div>
        <w:div w:id="653139785">
          <w:marLeft w:val="0"/>
          <w:marRight w:val="0"/>
          <w:marTop w:val="0"/>
          <w:marBottom w:val="0"/>
          <w:divBdr>
            <w:top w:val="none" w:sz="0" w:space="0" w:color="auto"/>
            <w:left w:val="none" w:sz="0" w:space="0" w:color="auto"/>
            <w:bottom w:val="none" w:sz="0" w:space="0" w:color="auto"/>
            <w:right w:val="none" w:sz="0" w:space="0" w:color="auto"/>
          </w:divBdr>
        </w:div>
        <w:div w:id="855120016">
          <w:marLeft w:val="0"/>
          <w:marRight w:val="0"/>
          <w:marTop w:val="0"/>
          <w:marBottom w:val="0"/>
          <w:divBdr>
            <w:top w:val="none" w:sz="0" w:space="0" w:color="auto"/>
            <w:left w:val="none" w:sz="0" w:space="0" w:color="auto"/>
            <w:bottom w:val="none" w:sz="0" w:space="0" w:color="auto"/>
            <w:right w:val="none" w:sz="0" w:space="0" w:color="auto"/>
          </w:divBdr>
        </w:div>
      </w:divsChild>
    </w:div>
    <w:div w:id="1974746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BC6933-59DF-4183-A00B-E7752B9A30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3371</TotalTime>
  <Pages>27</Pages>
  <Words>15275</Words>
  <Characters>87070</Characters>
  <Application>Microsoft Office Word</Application>
  <DocSecurity>0</DocSecurity>
  <Lines>725</Lines>
  <Paragraphs>204</Paragraphs>
  <ScaleCrop>false</ScaleCrop>
  <HeadingPairs>
    <vt:vector size="2" baseType="variant">
      <vt:variant>
        <vt:lpstr>Title</vt:lpstr>
      </vt:variant>
      <vt:variant>
        <vt:i4>1</vt:i4>
      </vt:variant>
    </vt:vector>
  </HeadingPairs>
  <TitlesOfParts>
    <vt:vector size="1" baseType="lpstr">
      <vt:lpstr/>
    </vt:vector>
  </TitlesOfParts>
  <Company>Faculty of Science, University of Copenhagen</Company>
  <LinksUpToDate>false</LinksUpToDate>
  <CharactersWithSpaces>102141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 S</dc:creator>
  <cp:lastModifiedBy>N S</cp:lastModifiedBy>
  <cp:revision>59</cp:revision>
  <dcterms:created xsi:type="dcterms:W3CDTF">2019-03-04T18:23:00Z</dcterms:created>
  <dcterms:modified xsi:type="dcterms:W3CDTF">2019-03-07T23:50:00Z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Remapped">
    <vt:lpwstr>true</vt:lpwstr>
  </property>
</Properties>
</file>