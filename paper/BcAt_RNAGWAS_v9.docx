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A7DC7C6" w:rsidR="002F598D" w:rsidRDefault="009B56C7">
      <w:pPr>
        <w:rPr>
          <w:rFonts w:cstheme="minorHAnsi"/>
        </w:rPr>
      </w:pPr>
      <w:r>
        <w:rPr>
          <w:rFonts w:cstheme="minorHAnsi"/>
        </w:rPr>
        <w:t xml:space="preserve">A disease symptom arises from the interaction of the host and pathogen genomes. However, little is known about how genetic variation in the interaction leads to shifts in the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generalist pathogens and their plant hosts. To elucidate</w:t>
      </w:r>
      <w:r>
        <w:rPr>
          <w:rFonts w:cstheme="minorHAnsi"/>
        </w:rPr>
        <w:t xml:space="preserv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r w:rsidR="009778C2">
        <w:rPr>
          <w:rFonts w:cstheme="minorHAnsi"/>
        </w:rPr>
        <w:t xml:space="preserve">directional </w:t>
      </w:r>
      <w:r>
        <w:rPr>
          <w:rFonts w:cstheme="minorHAnsi"/>
        </w:rPr>
        <w:t xml:space="preserve">influences of genetic variation </w:t>
      </w:r>
      <w:r w:rsidR="003D2883">
        <w:rPr>
          <w:rFonts w:cstheme="minorHAnsi"/>
        </w:rPr>
        <w:t>on</w:t>
      </w:r>
      <w:r w:rsidR="009778C2">
        <w:rPr>
          <w:rFonts w:cstheme="minorHAnsi"/>
        </w:rPr>
        <w:t xml:space="preserve"> pathogen virulence, we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r>
        <w:rPr>
          <w:rFonts w:cstheme="minorHAnsi"/>
        </w:rPr>
        <w:t xml:space="preserve"> </w:t>
      </w:r>
      <w:r w:rsidR="003D2883">
        <w:rPr>
          <w:rFonts w:cstheme="minorHAnsi"/>
        </w:rPr>
        <w:t xml:space="preserve">affecting </w:t>
      </w:r>
      <w:r>
        <w:rPr>
          <w:rFonts w:cstheme="minorHAnsi"/>
        </w:rPr>
        <w:t>both the pathogen</w:t>
      </w:r>
      <w:r w:rsidR="003D2883">
        <w:rPr>
          <w:rFonts w:cstheme="minorHAnsi"/>
        </w:rPr>
        <w:t>’s</w:t>
      </w:r>
      <w:r>
        <w:rPr>
          <w:rFonts w:cstheme="minorHAnsi"/>
        </w:rPr>
        <w:t xml:space="preserve"> and the host</w:t>
      </w:r>
      <w:r w:rsidR="003D2883">
        <w:rPr>
          <w:rFonts w:cstheme="minorHAnsi"/>
        </w:rPr>
        <w:t xml:space="preserve">’s </w:t>
      </w:r>
      <w:r>
        <w:rPr>
          <w:rFonts w:cstheme="minorHAnsi"/>
        </w:rPr>
        <w:t>transcriptomes</w:t>
      </w:r>
      <w:r w:rsidR="009778C2">
        <w:rPr>
          <w:rFonts w:cstheme="minorHAnsi"/>
        </w:rPr>
        <w:t>.</w:t>
      </w:r>
      <w:r>
        <w:rPr>
          <w:rFonts w:cstheme="minorHAnsi"/>
        </w:rPr>
        <w:t xml:space="preserve"> There was a relative absence of </w:t>
      </w:r>
      <w:r>
        <w:rPr>
          <w:rFonts w:cstheme="minorHAnsi"/>
          <w:i/>
        </w:rPr>
        <w:t>cis</w:t>
      </w:r>
      <w:r>
        <w:rPr>
          <w:rFonts w:cstheme="minorHAnsi"/>
        </w:rPr>
        <w:t>-eQTL that is likely explained by allelic heterogeneity and structural variants.</w:t>
      </w:r>
      <w:r w:rsidR="009778C2">
        <w:rPr>
          <w:rFonts w:cstheme="minorHAnsi"/>
        </w:rPr>
        <w:t xml:space="preserve"> </w:t>
      </w:r>
      <w:r>
        <w:rPr>
          <w:rFonts w:cstheme="minorHAnsi"/>
        </w:rPr>
        <w:t xml:space="preserve">The gene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r w:rsidR="003D2883">
        <w:rPr>
          <w:rFonts w:cstheme="minorHAnsi"/>
        </w:rPr>
        <w:t xml:space="preserve">regulation of the </w:t>
      </w:r>
      <w:r>
        <w:rPr>
          <w:rFonts w:cstheme="minorHAnsi"/>
        </w:rPr>
        <w:t xml:space="preserve">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58121A0B" w:rsidR="00301CFF" w:rsidRDefault="00466C6D" w:rsidP="00F7572A">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r w:rsidR="009B56C7">
        <w:rPr>
          <w:rFonts w:cstheme="minorHAnsi"/>
        </w:rPr>
        <w:t xml:space="preserve">organisms and their </w:t>
      </w:r>
      <w:r w:rsidR="00F27719">
        <w:rPr>
          <w:rFonts w:cstheme="minorHAnsi"/>
        </w:rPr>
        <w:t>interactions</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 has </w:t>
      </w:r>
      <w:r w:rsidR="00FC13F0">
        <w:rPr>
          <w:rFonts w:cstheme="minorHAnsi"/>
        </w:rPr>
        <w:t xml:space="preserve">begun unraveling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742465">
        <w:rPr>
          <w:rFonts w:cstheme="minorHAnsi"/>
        </w:rPr>
        <w:t xml:space="preserve">However, </w:t>
      </w:r>
      <w:proofErr w:type="gramStart"/>
      <w:r w:rsidR="00FC13F0">
        <w:rPr>
          <w:rFonts w:cstheme="minorHAnsi"/>
        </w:rPr>
        <w:t>a large number of</w:t>
      </w:r>
      <w:proofErr w:type="gramEnd"/>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r w:rsidR="00E7776B">
        <w:rPr>
          <w:rFonts w:cstheme="minorHAnsi"/>
        </w:rPr>
        <w:t xml:space="preserve">Recent evidence is suggesting that the virulence of the pathogen is equally polygenic </w:t>
      </w:r>
      <w:r w:rsidR="00E7776B">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 </w:instrText>
      </w:r>
      <w:r w:rsidR="007B02B3">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E7776B">
        <w:rPr>
          <w:rFonts w:cstheme="minorHAnsi"/>
        </w:rPr>
      </w:r>
      <w:r w:rsidR="00E7776B">
        <w:rPr>
          <w:rFonts w:cstheme="minorHAnsi"/>
        </w:rPr>
        <w:fldChar w:fldCharType="separate"/>
      </w:r>
      <w:r w:rsidR="007B02B3">
        <w:rPr>
          <w:rFonts w:cstheme="minorHAnsi"/>
          <w:noProof/>
        </w:rPr>
        <w:t>(Bartoli and Roux 2017, Wu, Sakthikumar et al. 2017, Atwell, Corwin et al. 2018, Soltis, Atwell et al. 2019)</w:t>
      </w:r>
      <w:r w:rsidR="00E7776B">
        <w:rPr>
          <w:rFonts w:cstheme="minorHAnsi"/>
        </w:rPr>
        <w:fldChar w:fldCharType="end"/>
      </w:r>
      <w:r w:rsidR="00E7776B" w:rsidRPr="0035605C">
        <w:rPr>
          <w:rFonts w:cstheme="minorHAnsi"/>
        </w:rPr>
        <w:t>.</w:t>
      </w:r>
      <w:r w:rsidR="00E7776B">
        <w:rPr>
          <w:rFonts w:cstheme="minorHAnsi"/>
        </w:rPr>
        <w:t xml:space="preserve"> </w:t>
      </w:r>
      <w:r w:rsidR="00AB2510">
        <w:rPr>
          <w:rFonts w:cstheme="minorHAnsi"/>
        </w:rPr>
        <w:t>When working on variation in both the host and pathogen in these settings</w:t>
      </w:r>
      <w:r w:rsidR="003D2883">
        <w:rPr>
          <w:rFonts w:cstheme="minorHAnsi"/>
        </w:rPr>
        <w:t>, evidence suggests</w:t>
      </w:r>
      <w:r w:rsidR="00AB2510">
        <w:rPr>
          <w:rFonts w:cstheme="minorHAnsi"/>
        </w:rPr>
        <w:t xml:space="preserve"> that 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though there is some evidence for a balanced contribution of plant and pathogen genetics </w:t>
      </w:r>
      <w:r w:rsidR="001027EC">
        <w:rPr>
          <w:rFonts w:cstheme="minorHAnsi"/>
        </w:rPr>
        <w:fldChar w:fldCharType="begin"/>
      </w:r>
      <w:r w:rsidR="001027EC">
        <w:rPr>
          <w:rFonts w:cstheme="minorHAnsi"/>
        </w:rPr>
        <w:instrText xml:space="preserve"> ADDIN EN.CITE &lt;EndNote&gt;&lt;Cite&gt;&lt;Author&gt;Soltis&lt;/Author&gt;&lt;Year&gt;2019&lt;/Year&gt;&lt;RecNum&gt;1154&lt;/RecNum&gt;&lt;DisplayText&gt;(Soltis, Atwell et al. 2019)&lt;/DisplayText&gt;&lt;record&gt;&lt;rec-number&gt;1154&lt;/rec-number&gt;&lt;foreign-keys&gt;&lt;key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027EC">
        <w:rPr>
          <w:rFonts w:cstheme="minorHAnsi"/>
        </w:rPr>
        <w:fldChar w:fldCharType="separate"/>
      </w:r>
      <w:r w:rsidR="001027EC">
        <w:rPr>
          <w:rFonts w:cstheme="minorHAnsi"/>
          <w:noProof/>
        </w:rPr>
        <w:t>(Soltis, Atwell et al. 2019)</w:t>
      </w:r>
      <w:r w:rsidR="001027EC">
        <w:rPr>
          <w:rFonts w:cstheme="minorHAnsi"/>
        </w:rPr>
        <w:fldChar w:fldCharType="end"/>
      </w:r>
      <w:r w:rsidR="00AB2510">
        <w:rPr>
          <w:rFonts w:cstheme="minorHAnsi"/>
        </w:rPr>
        <w:t xml:space="preserve">. </w:t>
      </w:r>
      <w:r w:rsidR="00E7776B">
        <w:rPr>
          <w:rFonts w:cstheme="minorHAnsi"/>
        </w:rPr>
        <w:t>In both the host and pathogen, these polygenic architectures impact numerous loci that</w:t>
      </w:r>
      <w:r w:rsidR="00F7572A">
        <w:rPr>
          <w:rFonts w:cstheme="minorHAnsi"/>
        </w:rPr>
        <w:t xml:space="preserve"> in turn</w:t>
      </w:r>
      <w:r w:rsidR="00E7776B">
        <w:rPr>
          <w:rFonts w:cstheme="minorHAnsi"/>
        </w:rPr>
        <w:t xml:space="preserve"> influence a wide array of potential mechanisms that extend far beyond perception events. It is</w:t>
      </w:r>
      <w:r w:rsidR="00F7572A">
        <w:rPr>
          <w:rFonts w:cstheme="minorHAnsi"/>
        </w:rPr>
        <w:t>,</w:t>
      </w:r>
      <w:r w:rsidR="00E7776B">
        <w:rPr>
          <w:rFonts w:cstheme="minorHAnsi"/>
        </w:rPr>
        <w:t xml:space="preserve"> however</w:t>
      </w:r>
      <w:r w:rsidR="00F7572A">
        <w:rPr>
          <w:rFonts w:cstheme="minorHAnsi"/>
        </w:rPr>
        <w:t>,</w:t>
      </w:r>
      <w:r w:rsidR="00E7776B">
        <w:rPr>
          <w:rFonts w:cstheme="minorHAnsi"/>
        </w:rPr>
        <w:t xml:space="preserve"> unclear how polygenic architectures in both</w:t>
      </w:r>
      <w:r w:rsidR="00F7572A">
        <w:rPr>
          <w:rFonts w:cstheme="minorHAnsi"/>
        </w:rPr>
        <w:t xml:space="preserve"> the</w:t>
      </w:r>
      <w:r w:rsidR="00E7776B">
        <w:rPr>
          <w:rFonts w:cstheme="minorHAnsi"/>
        </w:rPr>
        <w:t xml:space="preserve"> host and pathogen interact to alter higher</w:t>
      </w:r>
      <w:r w:rsidR="00F7572A">
        <w:rPr>
          <w:rFonts w:cstheme="minorHAnsi"/>
        </w:rPr>
        <w:t>-</w:t>
      </w:r>
      <w:r w:rsidR="00E7776B">
        <w:rPr>
          <w:rFonts w:cstheme="minorHAnsi"/>
        </w:rPr>
        <w:t xml:space="preserve">order phenotypes such as virulence </w:t>
      </w:r>
      <w:r w:rsidR="00E7776B">
        <w:rPr>
          <w:rFonts w:cstheme="minorHAnsi"/>
        </w:rPr>
        <w:lastRenderedPageBreak/>
        <w:t>or even more direct phenotypes like the transcriptome of both species. Thus, there is a need to develop genomic approaches to understand how polygenic information is transmitted between the pathogen and the host to shift the genomic response of both organisms</w:t>
      </w:r>
      <w:r w:rsidR="007B02B3">
        <w:rPr>
          <w:rFonts w:cstheme="minorHAnsi"/>
        </w:rPr>
        <w:t>.</w:t>
      </w:r>
    </w:p>
    <w:p w14:paraId="3AF3B73C" w14:textId="0CDD6C10" w:rsidR="0031470F" w:rsidRDefault="000F0FFF" w:rsidP="00514749">
      <w:pPr>
        <w:spacing w:line="480" w:lineRule="auto"/>
        <w:ind w:firstLine="720"/>
        <w:rPr>
          <w:rFonts w:cstheme="minorHAnsi"/>
        </w:rPr>
      </w:pPr>
      <w:r>
        <w:rPr>
          <w:rFonts w:cstheme="minorHAnsi"/>
        </w:rPr>
        <w:t>Hypothetically, polygenic variation in the pathogen will lead to genetic variation in numerous genes that will alter the transcriptome of the pathogen and differentially alter the expression of various virulence mechanisms. This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r w:rsidRPr="00F7572A">
        <w:rPr>
          <w:rFonts w:cstheme="minorHAnsi"/>
          <w:i/>
        </w:rPr>
        <w:t xml:space="preserve">Pseudomonas </w:t>
      </w:r>
      <w:proofErr w:type="spellStart"/>
      <w:r w:rsidRPr="00F7572A">
        <w:rPr>
          <w:rFonts w:cstheme="minorHAnsi"/>
          <w:i/>
        </w:rPr>
        <w:t>syringae</w:t>
      </w:r>
      <w:proofErr w:type="spellEnd"/>
      <w:r w:rsidR="005B2D52">
        <w:rPr>
          <w:rFonts w:cstheme="minorHAnsi"/>
        </w:rPr>
        <w:t xml:space="preserve"> </w:t>
      </w:r>
      <w:r w:rsidR="00070BF2">
        <w:rPr>
          <w:rFonts w:cstheme="minorHAnsi"/>
        </w:rPr>
        <w:fldChar w:fldCharType="begin"/>
      </w:r>
      <w:r w:rsidR="00070BF2">
        <w:rPr>
          <w:rFonts w:cstheme="minorHAnsi"/>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Pr>
          <w:rFonts w:cstheme="minorHAnsi"/>
        </w:rPr>
        <w:fldChar w:fldCharType="separate"/>
      </w:r>
      <w:r w:rsidR="00070BF2">
        <w:rPr>
          <w:rFonts w:cstheme="minorHAnsi"/>
          <w:noProof/>
        </w:rPr>
        <w:t>(Nobori, Velásquez et al. 2018)</w:t>
      </w:r>
      <w:r w:rsidR="00070BF2">
        <w:rPr>
          <w:rFonts w:cstheme="minorHAnsi"/>
        </w:rPr>
        <w:fldChar w:fldCharType="end"/>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Using this co-transcriptome approach</w:t>
      </w:r>
      <w:r w:rsidR="00AB2510">
        <w:rPr>
          <w:rFonts w:cstheme="minorHAnsi"/>
        </w:rPr>
        <w:t xml:space="preserve"> has shown that both the host and pathogen transcriptomes are highly dependent on variation </w:t>
      </w:r>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It was possible to use the co-transcriptome to coalesce the pathoge</w:t>
      </w:r>
      <w:r w:rsidR="00727A19">
        <w:rPr>
          <w:rFonts w:cstheme="minorHAnsi"/>
        </w:rPr>
        <w:t>n</w:t>
      </w:r>
      <w:r w:rsidR="00AB2510">
        <w:rPr>
          <w:rFonts w:cstheme="minorHAnsi"/>
        </w:rPr>
        <w:t xml:space="preserve"> and host transcriptomes into defined modules and to identify co-expression interactions between the</w:t>
      </w:r>
      <w:r w:rsidR="00AD3D6F">
        <w:rPr>
          <w:rFonts w:cstheme="minorHAnsi"/>
        </w:rPr>
        <w:t>se</w:t>
      </w:r>
      <w:r w:rsidR="00AB2510">
        <w:rPr>
          <w:rFonts w:cstheme="minorHAnsi"/>
        </w:rPr>
        <w:t xml:space="preserve"> host and pathogen modules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causing these co-transcriptome interactions.</w:t>
      </w:r>
    </w:p>
    <w:p w14:paraId="34F5640B" w14:textId="5C5D74B1" w:rsidR="00D171BE" w:rsidRDefault="00AB2510" w:rsidP="00E868A9">
      <w:pPr>
        <w:spacing w:line="480" w:lineRule="auto"/>
        <w:ind w:firstLine="720"/>
        <w:rPr>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w:t>
      </w:r>
      <w:r w:rsidR="00245B23" w:rsidRPr="0035605C">
        <w:rPr>
          <w:rFonts w:cstheme="minorHAnsi"/>
        </w:rPr>
        <w:lastRenderedPageBreak/>
        <w:t xml:space="preserve">expressed gene itself. </w:t>
      </w:r>
      <w:r w:rsidRPr="0035605C">
        <w:rPr>
          <w:rFonts w:cstheme="minorHAnsi"/>
          <w:i/>
        </w:rPr>
        <w:t>trans</w:t>
      </w:r>
      <w:r w:rsidRPr="0035605C">
        <w:rPr>
          <w:rFonts w:cstheme="minorHAnsi"/>
        </w:rPr>
        <w:t xml:space="preserve">-eQTL </w:t>
      </w:r>
      <w:r>
        <w:rPr>
          <w:rFonts w:cstheme="minorHAnsi"/>
        </w:rPr>
        <w:t>indicate SNPs that are acting at a distance and are often considered to be polymorphisms that affect regulatory processes influencing the expression of the transcrip</w:t>
      </w:r>
      <w:r w:rsidR="004779A2">
        <w:rPr>
          <w:rFonts w:cstheme="minorHAnsi"/>
        </w:rPr>
        <w:t>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r w:rsidR="00FB7175">
        <w:rPr>
          <w:rFonts w:cstheme="minorHAnsi"/>
        </w:rPr>
        <w:t xml:space="preserve">many </w:t>
      </w:r>
      <w:r>
        <w:rPr>
          <w:rFonts w:cstheme="minorHAnsi"/>
        </w:rPr>
        <w:t>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w:t>
      </w:r>
      <w:proofErr w:type="gramStart"/>
      <w:r>
        <w:rPr>
          <w:rFonts w:cstheme="minorHAnsi"/>
        </w:rPr>
        <w:t>a large number of</w:t>
      </w:r>
      <w:proofErr w:type="gramEnd"/>
      <w:r>
        <w:rPr>
          <w:rFonts w:cstheme="minorHAnsi"/>
        </w:rPr>
        <w:t xml:space="preserve"> transcripts</w:t>
      </w:r>
      <w:r w:rsidR="00245B23" w:rsidRPr="0035605C">
        <w:rPr>
          <w:rFonts w:cstheme="minorHAnsi"/>
        </w:rPr>
        <w:t>.</w:t>
      </w:r>
    </w:p>
    <w:p w14:paraId="3E3C13D2" w14:textId="186581D6" w:rsidR="00157BFF" w:rsidRDefault="00654E06" w:rsidP="00575846">
      <w:pPr>
        <w:spacing w:line="480" w:lineRule="auto"/>
        <w:ind w:firstLine="720"/>
        <w:rPr>
          <w:rFonts w:cstheme="minorHAnsi"/>
        </w:rPr>
      </w:pPr>
      <w:r>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635ACEC6" w:rsidR="00844EE9" w:rsidRDefault="00D171BE" w:rsidP="00844EE9">
      <w:pPr>
        <w:spacing w:line="480" w:lineRule="auto"/>
        <w:ind w:firstLine="720"/>
        <w:rPr>
          <w:rFonts w:cstheme="minorHAnsi"/>
        </w:rPr>
      </w:pPr>
      <w:r>
        <w:rPr>
          <w:rFonts w:cstheme="minorHAnsi"/>
        </w:rPr>
        <w:t>To begin mapping how genetic variation in the pathogen can impact both the host and pathogen transcriptome</w:t>
      </w:r>
      <w:r w:rsidR="00ED79CF">
        <w:rPr>
          <w:rFonts w:cstheme="minorHAnsi"/>
        </w:rPr>
        <w:t>s</w:t>
      </w:r>
      <w:r w:rsidR="00245B23" w:rsidRPr="0035605C">
        <w:rPr>
          <w:rFonts w:cstheme="minorHAnsi"/>
        </w:rPr>
        <w:t xml:space="preserve">, we </w:t>
      </w:r>
      <w:r>
        <w:rPr>
          <w:rFonts w:cstheme="minorHAnsi"/>
        </w:rPr>
        <w:t>conducted GWA of the</w:t>
      </w:r>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dominated by complex small-effect</w:t>
      </w:r>
      <w:r w:rsidR="00ED79CF">
        <w:rPr>
          <w:rFonts w:cstheme="minorHAnsi"/>
        </w:rPr>
        <w:t xml:space="preserve"> loci</w:t>
      </w:r>
      <w:r w:rsidR="007F58B2">
        <w:rPr>
          <w:rFonts w:cstheme="minorHAnsi"/>
        </w:rPr>
        <w:t xml:space="preserve"> </w:t>
      </w:r>
      <w:r>
        <w:rPr>
          <w:rFonts w:cstheme="minorHAnsi"/>
        </w:rPr>
        <w:t>that display a high degree of interaction between the host and pathogen</w:t>
      </w:r>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r w:rsidR="00844EE9">
        <w:rPr>
          <w:rFonts w:cstheme="minorHAnsi"/>
        </w:rPr>
        <w:t>The genomes of both the host and the pathogen harbor extensive genetic diversity that has been successfully used for GWA to identify loci controlling virulence</w:t>
      </w:r>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r w:rsidR="00844EE9">
        <w:rPr>
          <w:rFonts w:cstheme="minorHAnsi"/>
        </w:rPr>
        <w:t xml:space="preserve">. Further, the virulence outcome of the </w:t>
      </w:r>
      <w:r w:rsidR="00844EE9">
        <w:rPr>
          <w:rFonts w:cstheme="minorHAnsi"/>
        </w:rPr>
        <w:lastRenderedPageBreak/>
        <w:t xml:space="preserve">interaction is easily measured via high-throughput digital imaging allowing for a large body of molecular information </w:t>
      </w:r>
      <w:r w:rsidR="00361755">
        <w:rPr>
          <w:rFonts w:cstheme="minorHAnsi"/>
        </w:rPr>
        <w:t>to underpin any hypothesis generation from GWA</w:t>
      </w:r>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r w:rsidR="00361755">
        <w:rPr>
          <w:rFonts w:cstheme="minorHAnsi"/>
        </w:rPr>
        <w:t xml:space="preserve"> Finally, it is possible to measure both the host and pathogen transcriptomes in the same sample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ED79CF">
        <w:rPr>
          <w:rFonts w:cstheme="minorHAnsi"/>
        </w:rPr>
        <w:t xml:space="preserve">. </w:t>
      </w:r>
    </w:p>
    <w:p w14:paraId="48CA2E61" w14:textId="75E2216D"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r>
        <w:rPr>
          <w:rFonts w:cstheme="minorHAnsi"/>
        </w:rPr>
        <w:t xml:space="preserve">could be linked to </w:t>
      </w:r>
      <w:r w:rsidR="00FC434C">
        <w:rPr>
          <w:rFonts w:cstheme="minorHAnsi"/>
        </w:rPr>
        <w:t>a</w:t>
      </w:r>
      <w:r>
        <w:rPr>
          <w:rFonts w:cstheme="minorHAnsi"/>
        </w:rPr>
        <w:t xml:space="preserve">ffecting specific host or pathogen transcript modules and </w:t>
      </w:r>
      <w:r w:rsidR="00FC434C">
        <w:rPr>
          <w:rFonts w:cstheme="minorHAnsi"/>
        </w:rPr>
        <w:t>to</w:t>
      </w:r>
      <w:r>
        <w:rPr>
          <w:rFonts w:cstheme="minorHAnsi"/>
        </w:rPr>
        <w:t xml:space="preserve"> variation in lesion size. There was no identifiable overlap in the hotspots that linked to the host or the pathogen</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180C005"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w:t>
      </w:r>
      <w:r w:rsidR="00214E21" w:rsidRPr="0035605C">
        <w:rPr>
          <w:rFonts w:cstheme="minorHAnsi"/>
          <w:i/>
        </w:rPr>
        <w:lastRenderedPageBreak/>
        <w:t xml:space="preserve">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070BF2">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N1)</w:t>
      </w:r>
      <w:commentRangeStart w:id="0"/>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ins w:id="1" w:author="Dan Kliebenstein" w:date="2019-02-21T10:46:00Z">
        <w:r w:rsidR="00912EE3">
          <w:rPr>
            <w:rFonts w:cstheme="minorHAnsi"/>
          </w:rPr>
          <w:t xml:space="preserve"> a median of XX SNPs per transcript (Range 1 to </w:t>
        </w:r>
      </w:ins>
      <w:ins w:id="2" w:author="Dan Kliebenstein" w:date="2019-02-21T10:47:00Z">
        <w:r w:rsidR="00912EE3">
          <w:rPr>
            <w:rFonts w:cstheme="minorHAnsi"/>
          </w:rPr>
          <w:t>24</w:t>
        </w:r>
      </w:ins>
      <w:ins w:id="3" w:author="Dan Kliebenstein" w:date="2019-02-21T10:46:00Z">
        <w:r w:rsidR="00912EE3">
          <w:rPr>
            <w:rFonts w:cstheme="minorHAnsi"/>
          </w:rPr>
          <w:t>,</w:t>
        </w:r>
      </w:ins>
      <w:ins w:id="4" w:author="Dan Kliebenstein" w:date="2019-02-21T10:47:00Z">
        <w:r w:rsidR="00912EE3">
          <w:rPr>
            <w:rFonts w:cstheme="minorHAnsi"/>
          </w:rPr>
          <w:t>623</w:t>
        </w:r>
      </w:ins>
      <w:ins w:id="5"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R1a, SR1b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SR1</w:t>
      </w:r>
      <w:r w:rsidR="004F087D">
        <w:rPr>
          <w:rFonts w:cstheme="minorHAnsi"/>
        </w:rPr>
        <w:t>c, SR1d</w:t>
      </w:r>
      <w:r w:rsidR="0068388E">
        <w:rPr>
          <w:rFonts w:cstheme="minorHAnsi"/>
        </w:rPr>
        <w:t>)</w:t>
      </w:r>
      <w:r w:rsidR="00B44937" w:rsidRPr="0035605C">
        <w:rPr>
          <w:rFonts w:cstheme="minorHAnsi"/>
        </w:rPr>
        <w:t>.</w:t>
      </w:r>
      <w:commentRangeEnd w:id="0"/>
      <w:r w:rsidR="00055628">
        <w:rPr>
          <w:rStyle w:val="CommentReference"/>
        </w:rPr>
        <w:commentReference w:id="0"/>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lastRenderedPageBreak/>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w:t>
      </w:r>
      <w:proofErr w:type="gramStart"/>
      <w:r>
        <w:rPr>
          <w:rFonts w:cstheme="minorHAnsi"/>
        </w:rPr>
        <w:t>a large number 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591D5602"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R2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lastRenderedPageBreak/>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1D8816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 xml:space="preserve">-polymorphisms </w: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 </w:instrTex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EN.CITE.DATA </w:instrText>
      </w:r>
      <w:r w:rsidR="00070BF2">
        <w:rPr>
          <w:rFonts w:cstheme="minorHAnsi"/>
        </w:rPr>
      </w:r>
      <w:r w:rsidR="00070BF2">
        <w:rPr>
          <w:rFonts w:cstheme="minorHAnsi"/>
        </w:rPr>
        <w:fldChar w:fldCharType="end"/>
      </w:r>
      <w:r w:rsidR="00070BF2">
        <w:rPr>
          <w:rFonts w:cstheme="minorHAnsi"/>
        </w:rPr>
      </w:r>
      <w:r w:rsidR="00070BF2">
        <w:rPr>
          <w:rFonts w:cstheme="minorHAnsi"/>
        </w:rPr>
        <w:fldChar w:fldCharType="separate"/>
      </w:r>
      <w:r w:rsidR="00070BF2">
        <w:rPr>
          <w:rFonts w:cstheme="minorHAnsi"/>
          <w:noProof/>
        </w:rPr>
        <w:t>(Chan, Rowe et al. 2010, Rivas, Beaudoin et al. 2011, Visscher, Wray et al. 2017)</w:t>
      </w:r>
      <w:r w:rsidR="00070BF2">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xml:space="preserve">, </w:t>
      </w:r>
      <w:r w:rsidR="00A02CCD" w:rsidRPr="0035605C">
        <w:rPr>
          <w:rFonts w:cstheme="minorHAnsi"/>
        </w:rPr>
        <w:lastRenderedPageBreak/>
        <w:t>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lastRenderedPageBreak/>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 xml:space="preserve">s </w:t>
      </w:r>
      <w:r w:rsidR="00E659F4" w:rsidRPr="0035605C">
        <w:rPr>
          <w:rFonts w:cstheme="minorHAnsi"/>
        </w:rPr>
        <w:lastRenderedPageBreak/>
        <w:t>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7114B4C3"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N1 and N2).  In contrast, GO analysis of the </w:t>
      </w:r>
      <w:r w:rsidRPr="0019329E">
        <w:rPr>
          <w:rFonts w:cstheme="minorHAnsi"/>
          <w:i/>
        </w:rPr>
        <w:t xml:space="preserve">A. thaliana </w:t>
      </w:r>
      <w:r>
        <w:rPr>
          <w:rFonts w:cstheme="minorHAnsi"/>
        </w:rPr>
        <w:t>transcripts showed that three of the hotspots have an overrepresentation of photosynthesis-related functions within their targeted genes (Table N1 and N3).</w:t>
      </w:r>
      <w:ins w:id="6" w:author="Daniel James Kliebenstein" w:date="2019-03-04T16:03:00Z">
        <w:r w:rsidRPr="00F93990">
          <w:rPr>
            <w:rFonts w:cstheme="minorHAnsi"/>
          </w:rPr>
          <w:t xml:space="preserve"> </w:t>
        </w:r>
      </w:ins>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81CDC94"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trans-eQTL hotspots were associated with the previously defined transcript modules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r>
        <w:rPr>
          <w:rFonts w:cstheme="minorHAnsi"/>
        </w:rPr>
        <w:t xml:space="preserve">were </w:t>
      </w:r>
      <w:commentRangeStart w:id="7"/>
      <w:r>
        <w:rPr>
          <w:rFonts w:cstheme="minorHAnsi"/>
        </w:rPr>
        <w:t xml:space="preserve">enriched </w:t>
      </w:r>
      <w:commentRangeEnd w:id="7"/>
      <w:r>
        <w:rPr>
          <w:rStyle w:val="CommentReference"/>
        </w:rPr>
        <w:commentReference w:id="7"/>
      </w:r>
      <w:r>
        <w:rPr>
          <w:rFonts w:cstheme="minorHAnsi"/>
        </w:rPr>
        <w:t>for transcripts</w:t>
      </w:r>
      <w:r w:rsidRPr="0035605C">
        <w:rPr>
          <w:rFonts w:cstheme="minorHAnsi"/>
        </w:rPr>
        <w:t xml:space="preserve"> </w:t>
      </w:r>
      <w:r>
        <w:rPr>
          <w:rFonts w:cstheme="minorHAnsi"/>
        </w:rPr>
        <w:t>present</w:t>
      </w:r>
      <w:r w:rsidR="00482E25" w:rsidRPr="0035605C">
        <w:rPr>
          <w:rFonts w:cstheme="minorHAnsi"/>
        </w:rPr>
        <w:t xml:space="preserve"> in one or more of </w:t>
      </w:r>
      <w:commentRangeStart w:id="8"/>
      <w:commentRangeStart w:id="9"/>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8"/>
      <w:r>
        <w:rPr>
          <w:rStyle w:val="CommentReference"/>
        </w:rPr>
        <w:commentReference w:id="8"/>
      </w:r>
      <w:commentRangeEnd w:id="9"/>
      <w:r w:rsidR="00436252">
        <w:rPr>
          <w:rStyle w:val="CommentReference"/>
        </w:rPr>
        <w:commentReference w:id="9"/>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N8). </w:t>
      </w:r>
      <w:proofErr w:type="gramStart"/>
      <w:r w:rsidR="00482E25" w:rsidRPr="0035605C">
        <w:rPr>
          <w:rFonts w:cstheme="minorHAnsi"/>
        </w:rPr>
        <w:t>In particular, two</w:t>
      </w:r>
      <w:proofErr w:type="gramEnd"/>
      <w:r w:rsidR="00482E25" w:rsidRPr="0035605C">
        <w:rPr>
          <w:rFonts w:cstheme="minorHAnsi"/>
        </w:rPr>
        <w:t xml:space="preserve">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N8). These </w:t>
      </w:r>
      <w:r>
        <w:rPr>
          <w:rFonts w:cstheme="minorHAnsi"/>
        </w:rPr>
        <w:lastRenderedPageBreak/>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N8).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79FF7BCD"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N1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10"/>
      <w:commentRangeStart w:id="11"/>
      <w:commentRangeStart w:id="12"/>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10"/>
      <w:r w:rsidR="00482E25">
        <w:rPr>
          <w:rStyle w:val="CommentReference"/>
        </w:rPr>
        <w:commentReference w:id="10"/>
      </w:r>
      <w:commentRangeEnd w:id="11"/>
      <w:r w:rsidR="000311CC">
        <w:rPr>
          <w:rStyle w:val="CommentReference"/>
        </w:rPr>
        <w:commentReference w:id="11"/>
      </w:r>
      <w:commentRangeEnd w:id="12"/>
      <w:r w:rsidR="000311CC">
        <w:rPr>
          <w:rStyle w:val="CommentReference"/>
        </w:rPr>
        <w:commentReference w:id="12"/>
      </w:r>
      <w:r w:rsidR="00482E25">
        <w:rPr>
          <w:rFonts w:cstheme="minorHAnsi"/>
        </w:rPr>
        <w:t xml:space="preserve">hotspot gene is consistently identified as a top GWA hit controlling lesion size across host genotypes and association methods (Table </w:t>
      </w:r>
      <w:r w:rsidR="00482E25">
        <w:rPr>
          <w:rFonts w:cstheme="minorHAnsi"/>
        </w:rPr>
        <w:lastRenderedPageBreak/>
        <w:t xml:space="preserve">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13" w:name="_Hlk1554520"/>
      <w:r>
        <w:rPr>
          <w:rFonts w:cstheme="minorHAnsi"/>
          <w:b/>
        </w:rPr>
        <w:t>Dispersed interactions across host and pathogen genomes</w:t>
      </w:r>
    </w:p>
    <w:p w14:paraId="6155FF7F" w14:textId="7169C426"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genome, with little virulence effect. </w:t>
      </w:r>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lastRenderedPageBreak/>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3B127D88" w:rsidR="006169EE" w:rsidRPr="008B741A" w:rsidRDefault="001B4E15" w:rsidP="008B741A">
      <w:pPr>
        <w:spacing w:line="480" w:lineRule="auto"/>
        <w:ind w:firstLine="360"/>
        <w:rPr>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r w:rsidR="00150A39">
        <w:rPr>
          <w:rFonts w:cstheme="minorHAnsi"/>
        </w:rPr>
        <w:t>are not</w:t>
      </w:r>
      <w:r>
        <w:rPr>
          <w:rFonts w:cstheme="minorHAnsi"/>
        </w:rPr>
        <w:t xml:space="preserve"> incorporated into the GWA algorithm</w:t>
      </w:r>
      <w:r w:rsidR="00150A39">
        <w:rPr>
          <w:rFonts w:cstheme="minorHAnsi"/>
        </w:rPr>
        <w:t>, thus complicating the GWA analysis of these regions</w:t>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4BB188DA" w:rsidR="001B4E15" w:rsidRPr="00530D8B" w:rsidRDefault="001B4E15" w:rsidP="00530D8B">
      <w:pPr>
        <w:spacing w:line="480" w:lineRule="auto"/>
        <w:rPr>
          <w:rFonts w:cstheme="minorHAnsi"/>
          <w:b/>
        </w:rPr>
      </w:pPr>
      <w:commentRangeStart w:id="14"/>
      <w:r>
        <w:rPr>
          <w:rFonts w:cstheme="minorHAnsi"/>
          <w:b/>
        </w:rPr>
        <w:t>Polygenic modules</w:t>
      </w:r>
      <w:r w:rsidR="007D4071">
        <w:rPr>
          <w:rFonts w:cstheme="minorHAnsi"/>
          <w:b/>
        </w:rPr>
        <w:t xml:space="preserve"> </w:t>
      </w:r>
      <w:commentRangeEnd w:id="14"/>
      <w:r w:rsidR="00A144FB">
        <w:rPr>
          <w:rStyle w:val="CommentReference"/>
        </w:rPr>
        <w:commentReference w:id="14"/>
      </w:r>
      <w:r w:rsidR="00561E82">
        <w:rPr>
          <w:rFonts w:cstheme="minorHAnsi"/>
          <w:b/>
        </w:rPr>
        <w:t xml:space="preserve">and pleiotropy </w:t>
      </w:r>
      <w:r w:rsidR="00A144FB">
        <w:rPr>
          <w:rFonts w:cstheme="minorHAnsi"/>
          <w:b/>
        </w:rPr>
        <w:t xml:space="preserve">in cross-species eQTL </w:t>
      </w:r>
    </w:p>
    <w:p w14:paraId="1FE1B01A" w14:textId="56E76CD2" w:rsidR="00A144FB" w:rsidRDefault="005C79A7" w:rsidP="00A144FB">
      <w:pPr>
        <w:spacing w:line="480" w:lineRule="auto"/>
        <w:ind w:firstLine="360"/>
        <w:rPr>
          <w:rFonts w:cstheme="minorHAnsi"/>
        </w:rPr>
      </w:pPr>
      <w:r>
        <w:rPr>
          <w:rFonts w:cstheme="minorHAnsi"/>
        </w:rPr>
        <w:t xml:space="preserve">Individual genes in </w:t>
      </w:r>
      <w:r w:rsidR="00A144FB">
        <w:rPr>
          <w:rFonts w:cstheme="minorHAnsi"/>
        </w:rPr>
        <w:t>the host</w:t>
      </w:r>
      <w:r>
        <w:rPr>
          <w:rFonts w:cstheme="minorHAnsi"/>
        </w:rPr>
        <w:t xml:space="preserve"> displayed a polygenic basis of expression modulation from many significant transcript-SNP associations.</w:t>
      </w:r>
      <w:r w:rsidR="00EA3B1D">
        <w:rPr>
          <w:rFonts w:cstheme="minorHAnsi"/>
        </w:rPr>
        <w:t xml:space="preserve"> </w:t>
      </w:r>
      <w:r w:rsidR="001F0497">
        <w:rPr>
          <w:rFonts w:cstheme="minorHAnsi"/>
        </w:rPr>
        <w:t xml:space="preserve">This contrasts with previous studies in which each host expression profile was explained by only a single major-effect pathogen locus </w:t>
      </w:r>
      <w:r w:rsidR="007B02B3">
        <w:rPr>
          <w:rFonts w:cstheme="minorHAnsi"/>
        </w:rPr>
        <w:fldChar w:fldCharType="begin"/>
      </w:r>
      <w:r w:rsidR="007B02B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7B02B3">
        <w:rPr>
          <w:rFonts w:cstheme="minorHAnsi"/>
        </w:rPr>
        <w:fldChar w:fldCharType="separate"/>
      </w:r>
      <w:r w:rsidR="007B02B3">
        <w:rPr>
          <w:rFonts w:cstheme="minorHAnsi"/>
          <w:noProof/>
        </w:rPr>
        <w:t>(Guo, Fudali et al. 2017)</w:t>
      </w:r>
      <w:r w:rsidR="007B02B3">
        <w:rPr>
          <w:rFonts w:cstheme="minorHAnsi"/>
        </w:rPr>
        <w:fldChar w:fldCharType="end"/>
      </w:r>
      <w:r w:rsidR="001F0497">
        <w:rPr>
          <w:rFonts w:cstheme="minorHAnsi"/>
        </w:rPr>
        <w:t xml:space="preserve">. </w:t>
      </w:r>
      <w:r w:rsidR="00A144FB">
        <w:rPr>
          <w:rFonts w:cstheme="minorHAnsi"/>
        </w:rPr>
        <w:t>This</w:t>
      </w:r>
      <w:r w:rsidR="00C036D3">
        <w:rPr>
          <w:rFonts w:cstheme="minorHAnsi"/>
        </w:rPr>
        <w:t xml:space="preserve"> polygenic pattern</w:t>
      </w:r>
      <w:r w:rsidR="00A144FB">
        <w:rPr>
          <w:rFonts w:cstheme="minorHAnsi"/>
        </w:rPr>
        <w:t xml:space="preserve"> suggests that the modulation of host genes by pathogen genetics </w:t>
      </w:r>
      <w:r w:rsidR="005903B0">
        <w:rPr>
          <w:rFonts w:cstheme="minorHAnsi"/>
        </w:rPr>
        <w:t xml:space="preserve">are robust to </w:t>
      </w:r>
      <w:r w:rsidR="00F054DB">
        <w:rPr>
          <w:rFonts w:cstheme="minorHAnsi"/>
        </w:rPr>
        <w:t>mutation</w:t>
      </w:r>
      <w:r w:rsidR="005903B0">
        <w:rPr>
          <w:rFonts w:cstheme="minorHAnsi"/>
        </w:rPr>
        <w:t xml:space="preserve"> or silencing of individual pathogen genes. </w:t>
      </w:r>
    </w:p>
    <w:p w14:paraId="277C35E8" w14:textId="55206394" w:rsidR="000533C6" w:rsidRDefault="00A144FB" w:rsidP="00A144FB">
      <w:pPr>
        <w:spacing w:line="480" w:lineRule="auto"/>
        <w:ind w:firstLine="360"/>
        <w:rPr>
          <w:rFonts w:cstheme="minorHAnsi"/>
        </w:rPr>
      </w:pPr>
      <w:r>
        <w:rPr>
          <w:rFonts w:cstheme="minorHAnsi"/>
        </w:rPr>
        <w:t xml:space="preserve">Further, </w:t>
      </w:r>
      <w:r w:rsidR="00AB1206">
        <w:rPr>
          <w:rFonts w:cstheme="minorHAnsi"/>
        </w:rPr>
        <w:t>we saw a pleiotropic effect of hotspots on host networks. M</w:t>
      </w:r>
      <w:r>
        <w:rPr>
          <w:rFonts w:cstheme="minorHAnsi"/>
        </w:rPr>
        <w:t xml:space="preserve">any pathogen eQTL hotspots targeted several genes with each host network. Previous studies also </w:t>
      </w:r>
      <w:r w:rsidR="001C7116">
        <w:rPr>
          <w:rFonts w:cstheme="minorHAnsi"/>
        </w:rPr>
        <w:t xml:space="preserve">identified multiple targets within a host network per each pathogen eQTL </w:t>
      </w:r>
      <w:r w:rsidR="007B02B3">
        <w:rPr>
          <w:rFonts w:cstheme="minorHAnsi"/>
        </w:rPr>
        <w:fldChar w:fldCharType="begin"/>
      </w:r>
      <w:r w:rsidR="007B02B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7B02B3">
        <w:rPr>
          <w:rFonts w:cstheme="minorHAnsi"/>
        </w:rPr>
        <w:fldChar w:fldCharType="separate"/>
      </w:r>
      <w:r w:rsidR="007B02B3">
        <w:rPr>
          <w:rFonts w:cstheme="minorHAnsi"/>
          <w:noProof/>
        </w:rPr>
        <w:t>(Wu, Cai et al. 2015)</w:t>
      </w:r>
      <w:r w:rsidR="007B02B3">
        <w:rPr>
          <w:rFonts w:cstheme="minorHAnsi"/>
        </w:rPr>
        <w:fldChar w:fldCharType="end"/>
      </w:r>
      <w:r w:rsidR="001C7116">
        <w:rPr>
          <w:rFonts w:cstheme="minorHAnsi"/>
        </w:rPr>
        <w:t xml:space="preserve">. </w:t>
      </w:r>
      <w:r>
        <w:rPr>
          <w:rFonts w:cstheme="minorHAnsi"/>
        </w:rPr>
        <w:t xml:space="preserve">This suggests that the modulating effects of pathogen genetics on the host networks are robust to mutations and deletions of individual host genes. </w:t>
      </w:r>
    </w:p>
    <w:p w14:paraId="3CA0FA18" w14:textId="6AC043B5" w:rsidR="005903B0" w:rsidRDefault="00973F40" w:rsidP="00B27104">
      <w:pPr>
        <w:spacing w:line="480" w:lineRule="auto"/>
        <w:ind w:firstLine="360"/>
        <w:rPr>
          <w:rFonts w:cstheme="minorHAnsi"/>
        </w:rPr>
      </w:pPr>
      <w:r>
        <w:rPr>
          <w:rFonts w:cstheme="minorHAnsi"/>
        </w:rPr>
        <w:t xml:space="preserve">This gives us an overarching pattern of polygenic and pleiotropic genetic regulation, as both the host and pathogen appear to draw from extensive genetic variation to determine disease outcomes. </w:t>
      </w:r>
      <w:r w:rsidR="00065A08">
        <w:rPr>
          <w:rFonts w:cstheme="minorHAnsi"/>
        </w:rPr>
        <w:t xml:space="preserve">In </w:t>
      </w:r>
      <w:r w:rsidR="00065A08">
        <w:rPr>
          <w:rFonts w:cstheme="minorHAnsi"/>
        </w:rPr>
        <w:lastRenderedPageBreak/>
        <w:t>effect, we see polygenicity of host expression regulation by the pathogen at the gene level, and at the network level</w:t>
      </w:r>
      <w:r w:rsidR="005903B0">
        <w:rPr>
          <w:rFonts w:cstheme="minorHAnsi"/>
        </w:rPr>
        <w:t xml:space="preserve">, suggesting robustness in these connections in the face of changes to the pathogen or host genetics. </w:t>
      </w:r>
    </w:p>
    <w:p w14:paraId="69556C36" w14:textId="27A01904" w:rsidR="00C67343" w:rsidRDefault="00C67343" w:rsidP="00031EA7">
      <w:pPr>
        <w:spacing w:line="480" w:lineRule="auto"/>
        <w:rPr>
          <w:rFonts w:cstheme="minorHAnsi"/>
          <w:b/>
        </w:rPr>
      </w:pPr>
      <w:commentRangeStart w:id="15"/>
      <w:commentRangeStart w:id="16"/>
      <w:r>
        <w:rPr>
          <w:rFonts w:cstheme="minorHAnsi"/>
          <w:b/>
        </w:rPr>
        <w:t xml:space="preserve">Detection of </w:t>
      </w:r>
      <w:r w:rsidR="00684B6A">
        <w:rPr>
          <w:rFonts w:cstheme="minorHAnsi"/>
          <w:b/>
        </w:rPr>
        <w:t xml:space="preserve">known </w:t>
      </w:r>
      <w:r>
        <w:rPr>
          <w:rFonts w:cstheme="minorHAnsi"/>
          <w:b/>
        </w:rPr>
        <w:t>pathogenicity genes and novel loci</w:t>
      </w:r>
      <w:commentRangeEnd w:id="15"/>
      <w:r w:rsidR="006169EE">
        <w:rPr>
          <w:rStyle w:val="CommentReference"/>
        </w:rPr>
        <w:commentReference w:id="15"/>
      </w:r>
      <w:r w:rsidR="009C307B">
        <w:rPr>
          <w:rFonts w:cstheme="minorHAnsi"/>
          <w:b/>
        </w:rPr>
        <w:t xml:space="preserve"> </w:t>
      </w:r>
      <w:commentRangeEnd w:id="16"/>
      <w:r w:rsidR="008877D0">
        <w:rPr>
          <w:rStyle w:val="CommentReference"/>
        </w:rPr>
        <w:commentReference w:id="16"/>
      </w:r>
    </w:p>
    <w:p w14:paraId="203D4C2F" w14:textId="76FADF73" w:rsidR="00F0412C" w:rsidRDefault="00F0412C" w:rsidP="00867254">
      <w:pPr>
        <w:spacing w:line="480" w:lineRule="auto"/>
        <w:ind w:firstLine="360"/>
        <w:rPr>
          <w:rFonts w:cstheme="minorHAnsi"/>
        </w:rPr>
      </w:pPr>
      <w:r>
        <w:rPr>
          <w:rFonts w:cstheme="minorHAnsi"/>
        </w:rPr>
        <w:t xml:space="preserve">The detected eQTL hotspots often showed strong links to </w:t>
      </w:r>
      <w:r w:rsidR="00097541">
        <w:rPr>
          <w:rFonts w:cstheme="minorHAnsi"/>
        </w:rPr>
        <w:t>co-expression networks and showed functional enrichment in their sets of genetic targets. T</w:t>
      </w:r>
      <w:r w:rsidR="009635E6">
        <w:rPr>
          <w:rFonts w:cstheme="minorHAnsi"/>
        </w:rPr>
        <w:t>his points toward</w:t>
      </w:r>
      <w:r w:rsidR="00097541">
        <w:rPr>
          <w:rFonts w:cstheme="minorHAnsi"/>
        </w:rPr>
        <w:t xml:space="preserve"> specificity in the targets of each eQTL, </w:t>
      </w:r>
      <w:r w:rsidR="009635E6">
        <w:rPr>
          <w:rFonts w:cstheme="minorHAnsi"/>
        </w:rPr>
        <w:t xml:space="preserve">and specificity in the responses to this expression modulation. </w:t>
      </w:r>
    </w:p>
    <w:p w14:paraId="2A191D33" w14:textId="019A8718" w:rsidR="00EE1B68" w:rsidRDefault="00EE1B68" w:rsidP="00867254">
      <w:pPr>
        <w:spacing w:line="480" w:lineRule="auto"/>
        <w:ind w:firstLine="360"/>
        <w:rPr>
          <w:rFonts w:cstheme="minorHAnsi"/>
        </w:rPr>
      </w:pPr>
      <w:r>
        <w:rPr>
          <w:rFonts w:cstheme="minorHAnsi"/>
        </w:rPr>
        <w:t>The</w:t>
      </w:r>
      <w:r w:rsidRPr="00E47ED5">
        <w:rPr>
          <w:rFonts w:cstheme="minorHAnsi"/>
        </w:rPr>
        <w:t xml:space="preserv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s</w:t>
      </w:r>
      <w:r>
        <w:rPr>
          <w:rFonts w:cstheme="minorHAnsi"/>
        </w:rPr>
        <w:t xml:space="preserve"> were annotated to 7 gene functions</w:t>
      </w:r>
      <w:r w:rsidRPr="00E47ED5">
        <w:rPr>
          <w:rFonts w:cstheme="minorHAnsi"/>
        </w:rPr>
        <w:t xml:space="preserve">, 4 </w:t>
      </w:r>
      <w:r>
        <w:rPr>
          <w:rFonts w:cstheme="minorHAnsi"/>
        </w:rPr>
        <w:t>of which were enzymes</w:t>
      </w:r>
      <w:r w:rsidRPr="00E47ED5">
        <w:rPr>
          <w:rFonts w:cstheme="minorHAnsi"/>
        </w:rPr>
        <w:t xml:space="preserve">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w:t>
      </w:r>
    </w:p>
    <w:p w14:paraId="23EA53A4" w14:textId="3D9289D6"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w:t>
      </w:r>
      <w:r w:rsidR="00EE1B68">
        <w:rPr>
          <w:rFonts w:cstheme="minorHAnsi"/>
        </w:rPr>
        <w:t>four</w:t>
      </w:r>
      <w:r w:rsidRPr="00E47ED5">
        <w:rPr>
          <w:rFonts w:cstheme="minorHAnsi"/>
        </w:rPr>
        <w:t xml:space="preserve"> </w:t>
      </w:r>
      <w:r>
        <w:rPr>
          <w:rFonts w:cstheme="minorHAnsi"/>
        </w:rPr>
        <w:t xml:space="preserve">are </w:t>
      </w:r>
      <w:r w:rsidRPr="00E47ED5">
        <w:rPr>
          <w:rFonts w:cstheme="minorHAnsi"/>
        </w:rPr>
        <w:t xml:space="preserve">enzymatic. These </w:t>
      </w:r>
      <w:r w:rsidRPr="00E47ED5">
        <w:rPr>
          <w:rFonts w:cstheme="minorHAnsi"/>
          <w:i/>
        </w:rPr>
        <w:t xml:space="preserve">B. cinerea </w:t>
      </w:r>
      <w:r w:rsidRPr="00E47ED5">
        <w:rPr>
          <w:rFonts w:cstheme="minorHAnsi"/>
        </w:rPr>
        <w:t>enzymes may alter pathogen metabolism to elicit host responses, detected here as transcriptional regulation. Alternately, a more direct effect is possible if any of these enzymes are secreted, and function in the digestion of host polysaccharides or other metabolites.</w:t>
      </w:r>
      <w:r w:rsidR="00EE1B68">
        <w:rPr>
          <w:rFonts w:cstheme="minorHAnsi"/>
        </w:rPr>
        <w:t xml:space="preserve"> Further, three of the hotspots showed an overrepresentation of photosynthesis functions among their </w:t>
      </w:r>
      <w:r w:rsidR="00EE1B68" w:rsidRPr="00EE1B68">
        <w:rPr>
          <w:rFonts w:cstheme="minorHAnsi"/>
          <w:i/>
        </w:rPr>
        <w:t>A. thaliana</w:t>
      </w:r>
      <w:r w:rsidR="00EE1B68">
        <w:rPr>
          <w:rFonts w:cstheme="minorHAnsi"/>
        </w:rPr>
        <w:t xml:space="preserve"> target genes.</w:t>
      </w:r>
      <w:r w:rsidRPr="00E47ED5">
        <w:rPr>
          <w:rFonts w:cstheme="minorHAnsi"/>
        </w:rPr>
        <w:t xml:space="preserve">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w:t>
      </w:r>
      <w:r w:rsidR="00EE1B68">
        <w:rPr>
          <w:rFonts w:cstheme="minorHAnsi"/>
        </w:rPr>
        <w:t xml:space="preserve"> and physiology.</w:t>
      </w:r>
    </w:p>
    <w:p w14:paraId="2AF50B20" w14:textId="303F2902" w:rsidR="00E7467A" w:rsidRDefault="00436252" w:rsidP="00867254">
      <w:pPr>
        <w:spacing w:line="480" w:lineRule="auto"/>
        <w:ind w:firstLine="360"/>
        <w:rPr>
          <w:rFonts w:cstheme="minorHAnsi"/>
        </w:rPr>
      </w:pPr>
      <w:r>
        <w:rPr>
          <w:rFonts w:cstheme="minorHAnsi"/>
        </w:rPr>
        <w:t xml:space="preserve">Additional </w:t>
      </w:r>
      <w:r w:rsidRPr="00E7467A">
        <w:rPr>
          <w:rFonts w:cstheme="minorHAnsi"/>
          <w:i/>
        </w:rPr>
        <w:t xml:space="preserve">B. cinerea </w:t>
      </w:r>
      <w:r>
        <w:rPr>
          <w:rFonts w:cstheme="minorHAnsi"/>
        </w:rPr>
        <w:t>hotspots may alter the transcript</w:t>
      </w:r>
      <w:r w:rsidR="00E7467A">
        <w:rPr>
          <w:rFonts w:cstheme="minorHAnsi"/>
        </w:rPr>
        <w:t>i</w:t>
      </w:r>
      <w:r>
        <w:rPr>
          <w:rFonts w:cstheme="minorHAnsi"/>
        </w:rPr>
        <w:t xml:space="preserve">on machinery or affect the number of </w:t>
      </w:r>
      <w:r w:rsidR="00E7467A">
        <w:rPr>
          <w:rFonts w:cstheme="minorHAnsi"/>
        </w:rPr>
        <w:t xml:space="preserve">nuclei per </w:t>
      </w:r>
      <w:r w:rsidR="00E7467A" w:rsidRPr="00E47ED5">
        <w:rPr>
          <w:rFonts w:cstheme="minorHAnsi"/>
          <w:i/>
        </w:rPr>
        <w:t>B. cinerea</w:t>
      </w:r>
      <w:r w:rsidR="00E7467A" w:rsidRPr="00E47ED5">
        <w:rPr>
          <w:rFonts w:cstheme="minorHAnsi"/>
        </w:rPr>
        <w:t xml:space="preserve"> mycelial cell, potentially altering the virulence of the pathogen </w:t>
      </w:r>
      <w:r w:rsidR="00867254" w:rsidRPr="00E47ED5">
        <w:rPr>
          <w:rFonts w:cstheme="minorHAnsi"/>
        </w:rPr>
        <w:t>(Bcin12g00330, Topoisomerase II-associated protein PAT1; Bcin09g06590, Helicase)</w:t>
      </w:r>
      <w:r w:rsidR="00046A9D">
        <w:rPr>
          <w:rFonts w:cstheme="minorHAnsi"/>
        </w:rPr>
        <w:t xml:space="preserve"> </w:t>
      </w:r>
      <w:r w:rsidR="00867254" w:rsidRPr="00E47ED5">
        <w:rPr>
          <w:rFonts w:cstheme="minorHAnsi"/>
        </w:rPr>
        <w:t xml:space="preserve">(Table N1). </w:t>
      </w:r>
    </w:p>
    <w:p w14:paraId="6F9781D5" w14:textId="0B38BAF0" w:rsidR="00867254" w:rsidRPr="00514140" w:rsidRDefault="00867254" w:rsidP="00867254">
      <w:pPr>
        <w:spacing w:line="480" w:lineRule="auto"/>
        <w:ind w:firstLine="360"/>
        <w:rPr>
          <w:rFonts w:cstheme="minorHAnsi"/>
        </w:rPr>
      </w:pPr>
      <w:r>
        <w:rPr>
          <w:rFonts w:cstheme="minorHAnsi"/>
        </w:rPr>
        <w:lastRenderedPageBreak/>
        <w:t>Some loci show clearer links to virulence, including eQTL hotspots whose expression is positively correlated with lesion size, or whose targets include members of major virulence co-expression networks, and genes with known virulence mechanisms</w:t>
      </w:r>
      <w:r w:rsidR="00973F40">
        <w:rPr>
          <w:rFonts w:cstheme="minorHAnsi"/>
        </w:rPr>
        <w:t xml:space="preserve"> (Table N1, Table N2)</w:t>
      </w:r>
      <w:r>
        <w:rPr>
          <w:rFonts w:cstheme="minorHAnsi"/>
        </w:rPr>
        <w:t xml:space="preserve">. </w:t>
      </w:r>
      <w:r w:rsidR="00336472">
        <w:rPr>
          <w:rFonts w:cstheme="minorHAnsi"/>
        </w:rPr>
        <w:t>Approximately</w:t>
      </w:r>
      <w:r>
        <w:rPr>
          <w:rFonts w:cstheme="minorHAnsi"/>
        </w:rPr>
        <w:t xml:space="preserve"> 1/3 of our hotspot loci and 1/5 of the hotspot target genes currently lack gene ontology information (Table N1, Table N2). As such, this study identifies </w:t>
      </w:r>
      <w:proofErr w:type="gramStart"/>
      <w:r>
        <w:rPr>
          <w:rFonts w:cstheme="minorHAnsi"/>
        </w:rPr>
        <w:t>a large number of</w:t>
      </w:r>
      <w:proofErr w:type="gramEnd"/>
      <w:r>
        <w:rPr>
          <w:rFonts w:cstheme="minorHAnsi"/>
        </w:rPr>
        <w:t xml:space="preserve">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17"/>
      <w:r>
        <w:rPr>
          <w:rFonts w:cstheme="minorHAnsi"/>
          <w:b/>
        </w:rPr>
        <w:t>Drawing connections from genome to phenotype</w:t>
      </w:r>
      <w:commentRangeEnd w:id="17"/>
      <w:r w:rsidR="009635E6">
        <w:rPr>
          <w:rStyle w:val="CommentReference"/>
        </w:rPr>
        <w:commentReference w:id="17"/>
      </w:r>
    </w:p>
    <w:p w14:paraId="51AE8236" w14:textId="686DEE02"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00D948B7">
        <w:rPr>
          <w:rFonts w:cstheme="minorHAnsi"/>
        </w:rPr>
        <w:t>This study</w:t>
      </w:r>
      <w:r w:rsidRPr="0035605C">
        <w:rPr>
          <w:rFonts w:cstheme="minorHAnsi"/>
        </w:rPr>
        <w:t xml:space="preserve"> begin</w:t>
      </w:r>
      <w:r w:rsidR="00D948B7">
        <w:rPr>
          <w:rFonts w:cstheme="minorHAnsi"/>
        </w:rPr>
        <w:t>s to</w:t>
      </w:r>
      <w:r w:rsidRPr="0035605C">
        <w:rPr>
          <w:rFonts w:cstheme="minorHAnsi"/>
        </w:rPr>
        <w:t xml:space="preserve"> establish causal inference from genome to</w:t>
      </w:r>
      <w:r>
        <w:rPr>
          <w:rFonts w:cstheme="minorHAnsi"/>
        </w:rPr>
        <w:t xml:space="preserve"> transcriptome to</w:t>
      </w:r>
      <w:r w:rsidRPr="0035605C">
        <w:rPr>
          <w:rFonts w:cstheme="minorHAnsi"/>
        </w:rPr>
        <w:t xml:space="preserve"> phenotype, connecting genetic variation in the pathogen to expression changes in the interacting transcriptomes. </w:t>
      </w:r>
      <w:r>
        <w:rPr>
          <w:rFonts w:cstheme="minorHAnsi"/>
        </w:rPr>
        <w:t>This work builds our functional knowledge of cross-kingdom communication between host and pathogen.</w:t>
      </w:r>
      <w:bookmarkStart w:id="18" w:name="_GoBack"/>
      <w:bookmarkEnd w:id="18"/>
    </w:p>
    <w:p w14:paraId="1A117D2B" w14:textId="7021DD3D" w:rsidR="009635E6" w:rsidRDefault="009635E6" w:rsidP="009635E6">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0065715C" w14:textId="02B8901F" w:rsidR="00514140" w:rsidRDefault="00514140" w:rsidP="00031EA7">
      <w:pPr>
        <w:spacing w:line="480" w:lineRule="auto"/>
        <w:rPr>
          <w:rFonts w:cstheme="minorHAnsi"/>
          <w:b/>
        </w:rPr>
      </w:pPr>
      <w:r>
        <w:rPr>
          <w:rFonts w:cstheme="minorHAnsi"/>
          <w:b/>
        </w:rPr>
        <w:t>Conclusion</w:t>
      </w:r>
    </w:p>
    <w:p w14:paraId="7D7DB65F" w14:textId="18E1A8C6" w:rsidR="00A20C1B" w:rsidRDefault="00720FAF" w:rsidP="00FA464C">
      <w:pPr>
        <w:spacing w:line="480" w:lineRule="auto"/>
        <w:ind w:firstLine="720"/>
      </w:pPr>
      <w:r>
        <w:t xml:space="preserve">This study, to our knowledge, </w:t>
      </w:r>
      <w:r w:rsidR="00FA464C">
        <w:t xml:space="preserve">is one of the first to conduct a genome-wide mapping of loci controlling variation in the transcriptomes of both the host and the pathogen. This showed a </w:t>
      </w:r>
      <w:r w:rsidR="00FA464C">
        <w:lastRenderedPageBreak/>
        <w:t xml:space="preserve">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13"/>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lastRenderedPageBreak/>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w:t>
      </w:r>
      <w:r w:rsidRPr="0035605C">
        <w:rPr>
          <w:rFonts w:cstheme="minorHAnsi"/>
        </w:rPr>
        <w:lastRenderedPageBreak/>
        <w:t xml:space="preserve">&lt;20%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 xml:space="preserve">s, the rest are unique genes. Two genes on </w:t>
      </w:r>
      <w:r w:rsidR="008F6DEC" w:rsidRPr="0035605C">
        <w:rPr>
          <w:rFonts w:cstheme="minorHAnsi"/>
        </w:rPr>
        <w:lastRenderedPageBreak/>
        <w:t>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w:t>
      </w:r>
      <w:r w:rsidRPr="0035605C">
        <w:rPr>
          <w:rFonts w:cstheme="minorHAnsi"/>
        </w:rPr>
        <w:lastRenderedPageBreak/>
        <w:t xml:space="preserve">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6B14A103" w14:textId="7CD61580" w:rsidR="000311CC" w:rsidRPr="000311CC" w:rsidRDefault="00181C3A" w:rsidP="00FB7175">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46DAFB58" w:rsidR="00F14C7D" w:rsidRPr="0035605C" w:rsidRDefault="00F14C7D" w:rsidP="00F14C7D">
      <w:pPr>
        <w:spacing w:after="0" w:line="240" w:lineRule="auto"/>
        <w:rPr>
          <w:rFonts w:cstheme="minorHAnsi"/>
        </w:rPr>
      </w:pPr>
      <w:r w:rsidRPr="0035605C">
        <w:rPr>
          <w:rFonts w:cstheme="minorHAnsi"/>
          <w:b/>
          <w:bCs/>
        </w:rPr>
        <w:t xml:space="preserve">Figure 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647FBFFF" w:rsidR="00F14C7D" w:rsidRPr="0035605C" w:rsidRDefault="00F14C7D" w:rsidP="00F14C7D">
      <w:pPr>
        <w:spacing w:after="0" w:line="240" w:lineRule="auto"/>
        <w:rPr>
          <w:rFonts w:cstheme="minorHAnsi"/>
        </w:rPr>
      </w:pPr>
      <w:r w:rsidRPr="0035605C">
        <w:rPr>
          <w:rFonts w:cstheme="minorHAnsi"/>
          <w:b/>
          <w:bCs/>
        </w:rPr>
        <w:t xml:space="preserve">Figure 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D9BD492" w:rsidR="00F14C7D" w:rsidRPr="00675944" w:rsidRDefault="00675944" w:rsidP="00675944">
      <w:r w:rsidRPr="001A1C36">
        <w:rPr>
          <w:b/>
          <w:bCs/>
        </w:rPr>
        <w:t xml:space="preserve">Figure </w:t>
      </w:r>
      <w:r w:rsidR="00FF2DA3">
        <w:rPr>
          <w:b/>
          <w:bCs/>
        </w:rPr>
        <w:t>3</w:t>
      </w:r>
      <w:r w:rsidRPr="001A1C36">
        <w:rPr>
          <w:b/>
          <w:bCs/>
        </w:rPr>
        <w:t xml:space="preserve">.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w:t>
      </w:r>
      <w:r w:rsidR="00FF2DA3">
        <w:t xml:space="preserve">. </w:t>
      </w:r>
      <w:r w:rsidRPr="001A1C36">
        <w:t>Panel c is the gene models of the biosynthetic gene network, with the cluster 3 deletion indicated as a triangle.</w:t>
      </w:r>
    </w:p>
    <w:p w14:paraId="57CFCEEF" w14:textId="48713B25" w:rsidR="00F14C7D" w:rsidRPr="0035605C" w:rsidRDefault="00F14C7D" w:rsidP="00F14C7D">
      <w:pPr>
        <w:spacing w:after="0" w:line="240" w:lineRule="auto"/>
        <w:rPr>
          <w:rFonts w:cstheme="minorHAnsi"/>
        </w:rPr>
      </w:pPr>
      <w:r w:rsidRPr="0035605C">
        <w:rPr>
          <w:rFonts w:cstheme="minorHAnsi"/>
          <w:b/>
          <w:bCs/>
        </w:rPr>
        <w:t xml:space="preserve">Figure </w:t>
      </w:r>
      <w:r w:rsidR="00FF2DA3">
        <w:rPr>
          <w:rFonts w:cstheme="minorHAnsi"/>
          <w:b/>
          <w:bCs/>
        </w:rPr>
        <w:t>4</w:t>
      </w:r>
      <w:r w:rsidRPr="0035605C">
        <w:rPr>
          <w:rFonts w:cstheme="minorHAnsi"/>
          <w:b/>
          <w:bCs/>
        </w:rPr>
        <w:t xml:space="preserve">. Manhattan-type plot of GEMMA results of transcriptome-wide </w:t>
      </w:r>
      <w:r w:rsidRPr="0035605C">
        <w:rPr>
          <w:rFonts w:cstheme="minorHAnsi"/>
          <w:b/>
          <w:bCs/>
          <w:i/>
          <w:iCs/>
        </w:rPr>
        <w:t>B. cinerea</w:t>
      </w:r>
      <w:r w:rsidR="00196F1C">
        <w:rPr>
          <w:rFonts w:cstheme="minorHAnsi"/>
          <w:b/>
          <w:bCs/>
          <w:iCs/>
        </w:rPr>
        <w:t xml:space="preserve"> and </w:t>
      </w:r>
      <w:r w:rsidR="00196F1C">
        <w:rPr>
          <w:rFonts w:cstheme="minorHAnsi"/>
          <w:b/>
          <w:bCs/>
          <w:i/>
          <w:iCs/>
        </w:rPr>
        <w:t>A. thaliana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w:t>
      </w:r>
      <w:r w:rsidRPr="0035605C">
        <w:rPr>
          <w:rFonts w:cstheme="minorHAnsi"/>
        </w:rPr>
        <w:lastRenderedPageBreak/>
        <w:t xml:space="preserve">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7758F777" w14:textId="77777777" w:rsidR="00F14C7D" w:rsidRPr="0035605C" w:rsidRDefault="00F14C7D" w:rsidP="00F14C7D">
      <w:pPr>
        <w:spacing w:after="0" w:line="240" w:lineRule="auto"/>
        <w:rPr>
          <w:rFonts w:cstheme="minorHAnsi"/>
        </w:rPr>
      </w:pPr>
    </w:p>
    <w:p w14:paraId="645CF906" w14:textId="194FD37D" w:rsidR="00F14C7D" w:rsidRPr="0035605C" w:rsidRDefault="00F14C7D" w:rsidP="00F14C7D">
      <w:pPr>
        <w:spacing w:after="0" w:line="240" w:lineRule="auto"/>
        <w:rPr>
          <w:rFonts w:cstheme="minorHAnsi"/>
        </w:rPr>
      </w:pPr>
      <w:r w:rsidRPr="0035605C">
        <w:rPr>
          <w:rFonts w:cstheme="minorHAnsi"/>
          <w:b/>
          <w:bCs/>
        </w:rPr>
        <w:t xml:space="preserve">Figure </w:t>
      </w:r>
      <w:r w:rsidR="00196F1C">
        <w:rPr>
          <w:rFonts w:cstheme="minorHAnsi"/>
          <w:b/>
          <w:bCs/>
        </w:rPr>
        <w:t>5</w:t>
      </w:r>
      <w:r w:rsidRPr="0035605C">
        <w:rPr>
          <w:rFonts w:cstheme="minorHAnsi"/>
          <w:b/>
          <w:bCs/>
        </w:rPr>
        <w:t xml:space="preserve">.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8A04C70" w:rsidR="00977D5C" w:rsidRDefault="00977D5C" w:rsidP="00977D5C">
      <w:pPr>
        <w:spacing w:after="0" w:line="240" w:lineRule="auto"/>
        <w:rPr>
          <w:rFonts w:cstheme="minorHAnsi"/>
          <w:bCs/>
        </w:rPr>
      </w:pPr>
      <w:r w:rsidRPr="0035605C">
        <w:rPr>
          <w:rFonts w:cstheme="minorHAnsi"/>
          <w:b/>
          <w:bCs/>
        </w:rPr>
        <w:t xml:space="preserve">Figure </w:t>
      </w:r>
      <w:r w:rsidR="00196F1C">
        <w:rPr>
          <w:rFonts w:cstheme="minorHAnsi"/>
          <w:b/>
          <w:bCs/>
        </w:rPr>
        <w:t>6</w:t>
      </w:r>
      <w:r w:rsidRPr="0035605C">
        <w:rPr>
          <w:rFonts w:cstheme="minorHAnsi"/>
          <w:b/>
          <w:bCs/>
        </w:rPr>
        <w:t xml:space="preserve">.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3C03CDAE" w:rsidR="00347CCE" w:rsidRDefault="00347CCE" w:rsidP="00977D5C">
      <w:pPr>
        <w:spacing w:after="0" w:line="240" w:lineRule="auto"/>
        <w:rPr>
          <w:rFonts w:cstheme="minorHAnsi"/>
          <w:bCs/>
        </w:rPr>
      </w:pPr>
    </w:p>
    <w:p w14:paraId="1F095A28" w14:textId="538733F4" w:rsidR="00FB7175" w:rsidRPr="0035605C" w:rsidRDefault="00FB7175" w:rsidP="00FB7175">
      <w:pPr>
        <w:spacing w:line="480" w:lineRule="auto"/>
        <w:rPr>
          <w:rFonts w:cstheme="minorHAnsi"/>
          <w:b/>
        </w:rPr>
      </w:pPr>
      <w:r w:rsidRPr="0035605C">
        <w:rPr>
          <w:rFonts w:cstheme="minorHAnsi"/>
          <w:b/>
        </w:rPr>
        <w:t>TABLE</w:t>
      </w:r>
      <w:r>
        <w:rPr>
          <w:rFonts w:cstheme="minorHAnsi"/>
          <w:b/>
        </w:rPr>
        <w:t>S</w:t>
      </w:r>
    </w:p>
    <w:p w14:paraId="028C051F" w14:textId="6AAE96D3" w:rsidR="00FB7175" w:rsidRDefault="00FB7175" w:rsidP="00FB7175">
      <w:pPr>
        <w:spacing w:line="240" w:lineRule="auto"/>
        <w:rPr>
          <w:rFonts w:cstheme="minorHAnsi"/>
        </w:rPr>
      </w:pPr>
      <w:r w:rsidRPr="0035605C">
        <w:rPr>
          <w:rFonts w:cstheme="minorHAnsi"/>
          <w:b/>
        </w:rPr>
        <w:t>Table N1. Annotation of the hot</w:t>
      </w:r>
      <w:r>
        <w:rPr>
          <w:rFonts w:cstheme="minorHAnsi"/>
          <w:b/>
        </w:rPr>
        <w:t>spot</w:t>
      </w:r>
      <w:r w:rsidRPr="0035605C">
        <w:rPr>
          <w:rFonts w:cstheme="minorHAnsi"/>
          <w:b/>
        </w:rPr>
        <w:t xml:space="preserve">s identified from </w:t>
      </w:r>
      <w:r w:rsidRPr="0035605C">
        <w:rPr>
          <w:rFonts w:cstheme="minorHAnsi"/>
          <w:b/>
          <w:i/>
        </w:rPr>
        <w:t>B. cinerea</w:t>
      </w:r>
      <w:r w:rsidRPr="0035605C">
        <w:rPr>
          <w:rFonts w:cstheme="minorHAnsi"/>
          <w:b/>
        </w:rPr>
        <w:t xml:space="preserve"> and </w:t>
      </w:r>
      <w:r w:rsidRPr="0035605C">
        <w:rPr>
          <w:rFonts w:cstheme="minorHAnsi"/>
          <w:b/>
          <w:i/>
        </w:rPr>
        <w:t>A. thaliana</w:t>
      </w:r>
      <w:r w:rsidRPr="0035605C">
        <w:rPr>
          <w:rFonts w:cstheme="minorHAnsi"/>
          <w:b/>
        </w:rPr>
        <w:t xml:space="preserve"> eQTL.</w:t>
      </w:r>
      <w:r>
        <w:rPr>
          <w:rFonts w:cstheme="minorHAnsi"/>
          <w:b/>
        </w:rPr>
        <w:t xml:space="preserve"> </w:t>
      </w:r>
      <w:r w:rsidRPr="000311CC">
        <w:rPr>
          <w:rFonts w:cstheme="minorHAnsi"/>
        </w:rPr>
        <w:t xml:space="preserve">Each row identifies one of the significant eQTL hotspot SNPs from association to transcripts in </w:t>
      </w:r>
      <w:r w:rsidRPr="000311CC">
        <w:rPr>
          <w:rFonts w:cstheme="minorHAnsi"/>
          <w:i/>
        </w:rPr>
        <w:t xml:space="preserve">B. cinerea </w:t>
      </w:r>
      <w:r w:rsidRPr="000311CC">
        <w:rPr>
          <w:rFonts w:cstheme="minorHAnsi"/>
        </w:rPr>
        <w:t xml:space="preserve">or in </w:t>
      </w:r>
      <w:r w:rsidRPr="000311CC">
        <w:rPr>
          <w:rFonts w:cstheme="minorHAnsi"/>
          <w:i/>
        </w:rPr>
        <w:t>A. thaliana</w:t>
      </w:r>
      <w:r w:rsidRPr="000311CC">
        <w:rPr>
          <w:rFonts w:cstheme="minorHAnsi"/>
        </w:rPr>
        <w:t xml:space="preserve">. </w:t>
      </w:r>
      <w:r>
        <w:rPr>
          <w:rFonts w:cstheme="minorHAnsi"/>
        </w:rPr>
        <w:t xml:space="preserve">Gene functions are from </w:t>
      </w:r>
      <w:proofErr w:type="spellStart"/>
      <w:r>
        <w:rPr>
          <w:rFonts w:cstheme="minorHAnsi"/>
        </w:rPr>
        <w:t>BotPortal</w:t>
      </w:r>
      <w:proofErr w:type="spellEnd"/>
      <w:r>
        <w:rPr>
          <w:rFonts w:cstheme="minorHAnsi"/>
        </w:rPr>
        <w:t xml:space="preserve">, Arabidopsis GO overrepresentation is from PANTHER. Additional annotation includes the overlap of hotspot target genes with gene lists from previous studies of </w:t>
      </w:r>
      <w:r w:rsidRPr="00ED1371">
        <w:rPr>
          <w:rFonts w:cstheme="minorHAnsi"/>
          <w:i/>
        </w:rPr>
        <w:t xml:space="preserve">B. cinerea </w:t>
      </w:r>
      <w:r>
        <w:rPr>
          <w:rFonts w:cstheme="minorHAnsi"/>
        </w:rPr>
        <w:t xml:space="preserve">virulence- associated genes and </w:t>
      </w:r>
      <w:r w:rsidRPr="00ED1371">
        <w:rPr>
          <w:rFonts w:cstheme="minorHAnsi"/>
          <w:i/>
        </w:rPr>
        <w:t>B. cinerea</w:t>
      </w:r>
      <w:r>
        <w:rPr>
          <w:rFonts w:cstheme="minorHAnsi"/>
        </w:rPr>
        <w:t xml:space="preserve"> x </w:t>
      </w:r>
      <w:r w:rsidRPr="00ED1371">
        <w:rPr>
          <w:rFonts w:cstheme="minorHAnsi"/>
          <w:i/>
        </w:rPr>
        <w:t>A. thaliana</w:t>
      </w:r>
      <w:r>
        <w:rPr>
          <w:rFonts w:cstheme="minorHAnsi"/>
        </w:rPr>
        <w:t xml:space="preserve"> co-expression analysis.</w:t>
      </w:r>
    </w:p>
    <w:p w14:paraId="44E2A240" w14:textId="23174AD1" w:rsidR="000D29AA" w:rsidRDefault="00FB7175" w:rsidP="00FB7175">
      <w:pPr>
        <w:spacing w:line="240" w:lineRule="auto"/>
        <w:rPr>
          <w:rFonts w:cstheme="minorHAnsi"/>
        </w:rPr>
      </w:pPr>
      <w:commentRangeStart w:id="19"/>
      <w:r>
        <w:rPr>
          <w:rFonts w:cstheme="minorHAnsi"/>
        </w:rPr>
        <w:t xml:space="preserve">[ TABLE GOES </w:t>
      </w:r>
      <w:proofErr w:type="gramStart"/>
      <w:r>
        <w:rPr>
          <w:rFonts w:cstheme="minorHAnsi"/>
        </w:rPr>
        <w:t>HERE ]</w:t>
      </w:r>
      <w:proofErr w:type="gramEnd"/>
      <w:r>
        <w:rPr>
          <w:rFonts w:cstheme="minorHAnsi"/>
        </w:rPr>
        <w:t xml:space="preserve"> </w:t>
      </w:r>
      <w:commentRangeEnd w:id="19"/>
      <w:r w:rsidR="00EF503E">
        <w:rPr>
          <w:rStyle w:val="CommentReference"/>
        </w:rPr>
        <w:commentReference w:id="19"/>
      </w:r>
    </w:p>
    <w:p w14:paraId="78F6618D" w14:textId="77777777" w:rsidR="00FB7175" w:rsidRDefault="00FB7175"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r>
        <w:rPr>
          <w:rFonts w:cstheme="minorHAnsi"/>
          <w:b/>
          <w:bCs/>
        </w:rPr>
        <w:t>SUPPLEMENTAL FIGURE AND TABLE LEGENDS</w:t>
      </w:r>
    </w:p>
    <w:p w14:paraId="30F9ABB5" w14:textId="77777777" w:rsidR="00334C3C" w:rsidRPr="00334C3C" w:rsidRDefault="00334C3C" w:rsidP="00334C3C">
      <w:pPr>
        <w:spacing w:after="0" w:line="240" w:lineRule="auto"/>
        <w:rPr>
          <w:rFonts w:cstheme="minorHAnsi"/>
          <w:b/>
          <w:bCs/>
        </w:rPr>
      </w:pPr>
    </w:p>
    <w:p w14:paraId="4657A0B4" w14:textId="3B0CB4E0" w:rsidR="00334C3C" w:rsidRPr="000E6510" w:rsidRDefault="00334C3C" w:rsidP="000E6510">
      <w:pPr>
        <w:spacing w:line="240" w:lineRule="auto"/>
        <w:rPr>
          <w:rFonts w:cstheme="minorHAnsi"/>
        </w:rPr>
      </w:pPr>
      <w:r w:rsidRPr="0035605C">
        <w:rPr>
          <w:rFonts w:cstheme="minorHAnsi"/>
          <w:b/>
        </w:rPr>
        <w:t xml:space="preserve">Table </w:t>
      </w:r>
      <w:r>
        <w:rPr>
          <w:rFonts w:cstheme="minorHAnsi"/>
          <w:b/>
        </w:rPr>
        <w:t>S</w:t>
      </w:r>
      <w:r w:rsidRPr="0035605C">
        <w:rPr>
          <w:rFonts w:cstheme="minorHAnsi"/>
          <w:b/>
        </w:rPr>
        <w:t>N2</w:t>
      </w:r>
      <w:r>
        <w:rPr>
          <w:rFonts w:cstheme="minorHAnsi"/>
          <w:b/>
        </w:rPr>
        <w:t>a</w:t>
      </w:r>
      <w:r w:rsidRPr="0035605C">
        <w:rPr>
          <w:rFonts w:cstheme="minorHAnsi"/>
          <w:b/>
        </w:rPr>
        <w:t xml:space="preserve">.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Pr>
          <w:rFonts w:cstheme="minorHAnsi"/>
          <w:b/>
        </w:rPr>
        <w:t>spots</w:t>
      </w:r>
      <w:r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 xml:space="preserve">the </w:t>
      </w:r>
      <w:proofErr w:type="spellStart"/>
      <w:r w:rsidR="00796427">
        <w:rPr>
          <w:rFonts w:cstheme="minorHAnsi"/>
        </w:rPr>
        <w:t>InterPro</w:t>
      </w:r>
      <w:proofErr w:type="spellEnd"/>
      <w:r w:rsidR="00796427">
        <w:rPr>
          <w:rFonts w:cstheme="minorHAnsi"/>
        </w:rPr>
        <w:t xml:space="preserve"> database</w:t>
      </w:r>
      <w:r w:rsidR="000E6510">
        <w:rPr>
          <w:rFonts w:cstheme="minorHAnsi"/>
        </w:rPr>
        <w:t xml:space="preserve">. </w:t>
      </w:r>
    </w:p>
    <w:p w14:paraId="52E95437" w14:textId="0BF305E8" w:rsidR="00334C3C" w:rsidRPr="000E6510" w:rsidRDefault="00334C3C" w:rsidP="000E6510">
      <w:pPr>
        <w:spacing w:line="240" w:lineRule="auto"/>
        <w:rPr>
          <w:rFonts w:cstheme="minorHAnsi"/>
        </w:rPr>
      </w:pPr>
      <w:r>
        <w:rPr>
          <w:rFonts w:cstheme="minorHAnsi"/>
          <w:b/>
        </w:rPr>
        <w:t xml:space="preserve">Table SN2b. Functional summary of the </w:t>
      </w:r>
      <w:r w:rsidRPr="00334C3C">
        <w:rPr>
          <w:rFonts w:cstheme="minorHAnsi"/>
          <w:b/>
          <w:i/>
        </w:rPr>
        <w:t>B. cinerea</w:t>
      </w:r>
      <w:r>
        <w:rPr>
          <w:rFonts w:cstheme="minorHAnsi"/>
          <w:b/>
        </w:rPr>
        <w:t xml:space="preserve"> genetic targets of </w:t>
      </w:r>
      <w:r w:rsidRPr="00334C3C">
        <w:rPr>
          <w:rFonts w:cstheme="minorHAnsi"/>
          <w:b/>
          <w:i/>
        </w:rPr>
        <w:t>B. cinerea</w:t>
      </w:r>
      <w:r>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2EB8AE50" w:rsidR="00334C3C" w:rsidRDefault="00334C3C" w:rsidP="00796427">
      <w:pPr>
        <w:spacing w:line="240" w:lineRule="auto"/>
        <w:rPr>
          <w:rFonts w:cstheme="minorHAnsi"/>
          <w:b/>
        </w:rPr>
      </w:pPr>
      <w:r w:rsidRPr="0035605C">
        <w:rPr>
          <w:rFonts w:cstheme="minorHAnsi"/>
          <w:b/>
        </w:rPr>
        <w:t xml:space="preserve">Table </w:t>
      </w:r>
      <w:r>
        <w:rPr>
          <w:rFonts w:cstheme="minorHAnsi"/>
          <w:b/>
        </w:rPr>
        <w:t>S</w:t>
      </w:r>
      <w:r w:rsidRPr="0035605C">
        <w:rPr>
          <w:rFonts w:cstheme="minorHAnsi"/>
          <w:b/>
        </w:rPr>
        <w:t>N3</w:t>
      </w:r>
      <w:r>
        <w:rPr>
          <w:rFonts w:cstheme="minorHAnsi"/>
          <w:b/>
        </w:rPr>
        <w:t>a</w:t>
      </w:r>
      <w:r w:rsidRPr="0035605C">
        <w:rPr>
          <w:rFonts w:cstheme="minorHAnsi"/>
          <w:b/>
        </w:rPr>
        <w:t xml:space="preserve">.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Pr>
          <w:rFonts w:cstheme="minorHAnsi"/>
          <w:b/>
        </w:rPr>
        <w:t>spot</w:t>
      </w:r>
      <w:r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1099E80E" w:rsidR="00062301" w:rsidRPr="00334C3C" w:rsidRDefault="00334C3C" w:rsidP="00796427">
      <w:pPr>
        <w:spacing w:line="240" w:lineRule="auto"/>
        <w:rPr>
          <w:rFonts w:cstheme="minorHAnsi"/>
          <w:b/>
        </w:rPr>
      </w:pPr>
      <w:r>
        <w:rPr>
          <w:rFonts w:cstheme="minorHAnsi"/>
          <w:b/>
        </w:rPr>
        <w:t xml:space="preserve">Table SN3b. Gene ontology analysis of the </w:t>
      </w:r>
      <w:r w:rsidRPr="00334C3C">
        <w:rPr>
          <w:rFonts w:cstheme="minorHAnsi"/>
          <w:b/>
          <w:i/>
        </w:rPr>
        <w:t xml:space="preserve">A. thaliana </w:t>
      </w:r>
      <w:r>
        <w:rPr>
          <w:rFonts w:cstheme="minorHAnsi"/>
          <w:b/>
        </w:rPr>
        <w:t xml:space="preserve">genetic targets of </w:t>
      </w:r>
      <w:r w:rsidRPr="00334C3C">
        <w:rPr>
          <w:rFonts w:cstheme="minorHAnsi"/>
          <w:b/>
          <w:i/>
        </w:rPr>
        <w:t>B. cinerea</w:t>
      </w:r>
      <w:r>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28A94E1F" w:rsidR="0068388E" w:rsidRPr="00D57442" w:rsidRDefault="0068388E" w:rsidP="00347CCE">
      <w:r>
        <w:rPr>
          <w:b/>
        </w:rPr>
        <w:t xml:space="preserve">Figure S1.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 xml:space="preserve">oxplots </w:t>
      </w:r>
      <w:r w:rsidR="00D57442">
        <w:lastRenderedPageBreak/>
        <w:t>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03331C25" w:rsidR="002F5FCF" w:rsidRDefault="00347CCE" w:rsidP="00347CCE">
      <w:r w:rsidRPr="00FE0E2F">
        <w:rPr>
          <w:b/>
        </w:rPr>
        <w:t>Figure S</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Default="00347CCE" w:rsidP="00347CCE">
      <w:r w:rsidRPr="00FE0E2F">
        <w:rPr>
          <w:b/>
        </w:rPr>
        <w:t>Figure S</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7238AEE" w:rsidR="00347CCE" w:rsidRPr="001A1C36" w:rsidRDefault="00347CCE" w:rsidP="00347CCE">
      <w:r w:rsidRPr="00FE0E2F">
        <w:rPr>
          <w:b/>
        </w:rPr>
        <w:t>Figure S</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1BFD1673" w:rsidR="00347CCE" w:rsidRDefault="00347CCE" w:rsidP="00347CCE">
      <w:r w:rsidRPr="00FE0E2F">
        <w:rPr>
          <w:b/>
        </w:rPr>
        <w:t>Figure S</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26F99F08" w:rsidR="00347CCE" w:rsidRPr="00347CCE" w:rsidRDefault="00347CCE" w:rsidP="00347CCE">
      <w:r w:rsidRPr="00FE0E2F">
        <w:rPr>
          <w:b/>
        </w:rPr>
        <w:t>Figure S</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3D715D8B" w14:textId="77777777" w:rsidR="00070BF2" w:rsidRPr="00070BF2" w:rsidRDefault="00812637" w:rsidP="00070BF2">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070BF2" w:rsidRPr="00070BF2">
        <w:t xml:space="preserve">Allen, M., M. M. Carrasquillo, C. Funk, B. D. Heavner, F. Zou, C. S. Younkin, J. D. Burgess, H.-S. Chai, J. Crook and J. A. Eddy (2016). "Human whole genome genotype and transcriptome data for Alzheimer’s and other neurodegenerative diseases." </w:t>
      </w:r>
      <w:r w:rsidR="00070BF2" w:rsidRPr="00070BF2">
        <w:rPr>
          <w:u w:val="single"/>
        </w:rPr>
        <w:t>Scientific data</w:t>
      </w:r>
      <w:r w:rsidR="00070BF2" w:rsidRPr="00070BF2">
        <w:t xml:space="preserve"> </w:t>
      </w:r>
      <w:r w:rsidR="00070BF2" w:rsidRPr="00070BF2">
        <w:rPr>
          <w:b/>
        </w:rPr>
        <w:t>3</w:t>
      </w:r>
      <w:r w:rsidR="00070BF2" w:rsidRPr="00070BF2">
        <w:t>: 160089.</w:t>
      </w:r>
    </w:p>
    <w:p w14:paraId="49E8E380" w14:textId="77777777" w:rsidR="00070BF2" w:rsidRPr="00070BF2" w:rsidRDefault="00070BF2" w:rsidP="00070BF2">
      <w:pPr>
        <w:pStyle w:val="EndNoteBibliography"/>
        <w:spacing w:after="0"/>
      </w:pPr>
      <w:r w:rsidRPr="00070BF2">
        <w:t xml:space="preserve">Atwell, S., J. Corwin, N. Soltis and D. Kliebenstein (2018). "Resequencing and association mapping of the generalist pathogen Botrytis cinerea." </w:t>
      </w:r>
      <w:r w:rsidRPr="00070BF2">
        <w:rPr>
          <w:u w:val="single"/>
        </w:rPr>
        <w:t>bioRxiv</w:t>
      </w:r>
      <w:r w:rsidRPr="00070BF2">
        <w:t>.</w:t>
      </w:r>
    </w:p>
    <w:p w14:paraId="2E481955" w14:textId="77777777" w:rsidR="00070BF2" w:rsidRPr="00070BF2" w:rsidRDefault="00070BF2" w:rsidP="00070BF2">
      <w:pPr>
        <w:pStyle w:val="EndNoteBibliography"/>
        <w:spacing w:after="0"/>
      </w:pPr>
      <w:r w:rsidRPr="00070BF2">
        <w:lastRenderedPageBreak/>
        <w:t xml:space="preserve">Atwell, S., J. Corwin, N. Soltis, A. Subedy, K. Denby and D. J. Kliebenstein (2015). "Whole genome resequencing of Botrytis cinerea isolates identifies high levels of standing diversity." </w:t>
      </w:r>
      <w:r w:rsidRPr="00070BF2">
        <w:rPr>
          <w:u w:val="single"/>
        </w:rPr>
        <w:t>Frontiers in microbiology</w:t>
      </w:r>
      <w:r w:rsidRPr="00070BF2">
        <w:t xml:space="preserve"> </w:t>
      </w:r>
      <w:r w:rsidRPr="00070BF2">
        <w:rPr>
          <w:b/>
        </w:rPr>
        <w:t>6</w:t>
      </w:r>
      <w:r w:rsidRPr="00070BF2">
        <w:t>: 996.</w:t>
      </w:r>
    </w:p>
    <w:p w14:paraId="2F245A14" w14:textId="77777777" w:rsidR="00070BF2" w:rsidRPr="00070BF2" w:rsidRDefault="00070BF2" w:rsidP="00070BF2">
      <w:pPr>
        <w:pStyle w:val="EndNoteBibliography"/>
        <w:spacing w:after="0"/>
      </w:pPr>
      <w:r w:rsidRPr="00070BF2">
        <w:t xml:space="preserve">Barrett, L. G., J. M. Kniskern, N. Bodenhausen, W. Zhang and J. Bergelson (2009). "Continua of specificity and virulence in plant host–pathogen interactions: causes and consequences." </w:t>
      </w:r>
      <w:r w:rsidRPr="00070BF2">
        <w:rPr>
          <w:u w:val="single"/>
        </w:rPr>
        <w:t>New Phytologist</w:t>
      </w:r>
      <w:r w:rsidRPr="00070BF2">
        <w:t xml:space="preserve"> </w:t>
      </w:r>
      <w:r w:rsidRPr="00070BF2">
        <w:rPr>
          <w:b/>
        </w:rPr>
        <w:t>183</w:t>
      </w:r>
      <w:r w:rsidRPr="00070BF2">
        <w:t>(3): 513-529.</w:t>
      </w:r>
    </w:p>
    <w:p w14:paraId="05BA3FB4" w14:textId="77777777" w:rsidR="00070BF2" w:rsidRPr="00070BF2" w:rsidRDefault="00070BF2" w:rsidP="00070BF2">
      <w:pPr>
        <w:pStyle w:val="EndNoteBibliography"/>
        <w:spacing w:after="0"/>
      </w:pPr>
      <w:r w:rsidRPr="00070BF2">
        <w:t xml:space="preserve">Bartha, I., P. J. McLaren, C. Brumme, R. Harrigan, A. Telenti and J. Fellay (2017). "Estimating the respective contributions of human and viral genetic variation to HIV control." </w:t>
      </w:r>
      <w:r w:rsidRPr="00070BF2">
        <w:rPr>
          <w:u w:val="single"/>
        </w:rPr>
        <w:t>PLoS computational biology</w:t>
      </w:r>
      <w:r w:rsidRPr="00070BF2">
        <w:t xml:space="preserve"> </w:t>
      </w:r>
      <w:r w:rsidRPr="00070BF2">
        <w:rPr>
          <w:b/>
        </w:rPr>
        <w:t>13</w:t>
      </w:r>
      <w:r w:rsidRPr="00070BF2">
        <w:t>(2): e1005339.</w:t>
      </w:r>
    </w:p>
    <w:p w14:paraId="5D5F6380" w14:textId="77777777" w:rsidR="00070BF2" w:rsidRPr="00070BF2" w:rsidRDefault="00070BF2" w:rsidP="00070BF2">
      <w:pPr>
        <w:pStyle w:val="EndNoteBibliography"/>
        <w:spacing w:after="0"/>
      </w:pPr>
      <w:r w:rsidRPr="00070BF2">
        <w:t xml:space="preserve">Bartoli, C. and F. Roux (2017). "Genome-Wide Association Studies In Plant Pathosystems: Toward an Ecological Genomics Approach." </w:t>
      </w:r>
      <w:r w:rsidRPr="00070BF2">
        <w:rPr>
          <w:u w:val="single"/>
        </w:rPr>
        <w:t>Frontiers in plant science</w:t>
      </w:r>
      <w:r w:rsidRPr="00070BF2">
        <w:t xml:space="preserve"> </w:t>
      </w:r>
      <w:r w:rsidRPr="00070BF2">
        <w:rPr>
          <w:b/>
        </w:rPr>
        <w:t>8</w:t>
      </w:r>
      <w:r w:rsidRPr="00070BF2">
        <w:t>.</w:t>
      </w:r>
    </w:p>
    <w:p w14:paraId="2CFBF08C" w14:textId="77777777" w:rsidR="00070BF2" w:rsidRPr="00070BF2" w:rsidRDefault="00070BF2" w:rsidP="00070BF2">
      <w:pPr>
        <w:pStyle w:val="EndNoteBibliography"/>
        <w:spacing w:after="0"/>
      </w:pPr>
      <w:r w:rsidRPr="00070BF2">
        <w:t xml:space="preserve">Brem, R. B., G. Yvert, R. Clinton and L. Kruglyak (2002). "Genetic dissection of transcriptional regulation in budding yeast." </w:t>
      </w:r>
      <w:r w:rsidRPr="00070BF2">
        <w:rPr>
          <w:u w:val="single"/>
        </w:rPr>
        <w:t>Science</w:t>
      </w:r>
      <w:r w:rsidRPr="00070BF2">
        <w:t xml:space="preserve"> </w:t>
      </w:r>
      <w:r w:rsidRPr="00070BF2">
        <w:rPr>
          <w:b/>
        </w:rPr>
        <w:t>296</w:t>
      </w:r>
      <w:r w:rsidRPr="00070BF2">
        <w:t>(5568): 752-755.</w:t>
      </w:r>
    </w:p>
    <w:p w14:paraId="2794E229" w14:textId="77777777" w:rsidR="00070BF2" w:rsidRPr="00070BF2" w:rsidRDefault="00070BF2" w:rsidP="00070BF2">
      <w:pPr>
        <w:pStyle w:val="EndNoteBibliography"/>
        <w:spacing w:after="0"/>
      </w:pPr>
      <w:r w:rsidRPr="00070BF2">
        <w:t xml:space="preserve">Chan, E. K., H. C. Rowe, B. G. Hansen and D. J. Kliebenstein (2010). "The complex genetic architecture of the metabolome." </w:t>
      </w:r>
      <w:r w:rsidRPr="00070BF2">
        <w:rPr>
          <w:u w:val="single"/>
        </w:rPr>
        <w:t>PLoS Genet</w:t>
      </w:r>
      <w:r w:rsidRPr="00070BF2">
        <w:t xml:space="preserve"> </w:t>
      </w:r>
      <w:r w:rsidRPr="00070BF2">
        <w:rPr>
          <w:b/>
        </w:rPr>
        <w:t>6</w:t>
      </w:r>
      <w:r w:rsidRPr="00070BF2">
        <w:t>(11): e1001198.</w:t>
      </w:r>
    </w:p>
    <w:p w14:paraId="59FF5577" w14:textId="77777777" w:rsidR="00070BF2" w:rsidRPr="00070BF2" w:rsidRDefault="00070BF2" w:rsidP="00070BF2">
      <w:pPr>
        <w:pStyle w:val="EndNoteBibliography"/>
        <w:spacing w:after="0"/>
      </w:pPr>
      <w:r w:rsidRPr="00070BF2">
        <w:t xml:space="preserve">Chen, X., C. A. Hackett, R. E. Niks, P. E. Hedley, C. Booth, A. Druka, T. C. Marcel, A. Vels, M. Bayer and I. Milne (2010). "An eQTL analysis of partial resistance to Puccinia hordei in barley." </w:t>
      </w:r>
      <w:r w:rsidRPr="00070BF2">
        <w:rPr>
          <w:u w:val="single"/>
        </w:rPr>
        <w:t>PLoS One</w:t>
      </w:r>
      <w:r w:rsidRPr="00070BF2">
        <w:t xml:space="preserve"> </w:t>
      </w:r>
      <w:r w:rsidRPr="00070BF2">
        <w:rPr>
          <w:b/>
        </w:rPr>
        <w:t>5</w:t>
      </w:r>
      <w:r w:rsidRPr="00070BF2">
        <w:t>(1): e8598.</w:t>
      </w:r>
    </w:p>
    <w:p w14:paraId="23D397FE" w14:textId="77777777" w:rsidR="00070BF2" w:rsidRPr="00070BF2" w:rsidRDefault="00070BF2" w:rsidP="00070BF2">
      <w:pPr>
        <w:pStyle w:val="EndNoteBibliography"/>
        <w:spacing w:after="0"/>
      </w:pPr>
      <w:r w:rsidRPr="00070BF2">
        <w:t xml:space="preserve">Christie, N., A. A. Myburg, F. Joubert, S. L. Murray, M. Carstens, Y. C. Lin, J. Meyer, B. G. Crampton, S. A. Christensen and J. F. Ntuli (2017). "Systems genetics reveals a transcriptional network associated with susceptibility in the maize–grey leaf spot pathosystem." </w:t>
      </w:r>
      <w:r w:rsidRPr="00070BF2">
        <w:rPr>
          <w:u w:val="single"/>
        </w:rPr>
        <w:t>The Plant Journal</w:t>
      </w:r>
      <w:r w:rsidRPr="00070BF2">
        <w:t xml:space="preserve"> </w:t>
      </w:r>
      <w:r w:rsidRPr="00070BF2">
        <w:rPr>
          <w:b/>
        </w:rPr>
        <w:t>89</w:t>
      </w:r>
      <w:r w:rsidRPr="00070BF2">
        <w:t>(4): 746-763.</w:t>
      </w:r>
    </w:p>
    <w:p w14:paraId="04FD33EE" w14:textId="77777777" w:rsidR="00070BF2" w:rsidRPr="00070BF2" w:rsidRDefault="00070BF2" w:rsidP="00070BF2">
      <w:pPr>
        <w:pStyle w:val="EndNoteBibliography"/>
        <w:spacing w:after="0"/>
      </w:pPr>
      <w:r w:rsidRPr="00070BF2">
        <w:t xml:space="preserve">Colmenares, A. J., J. Aleu, R. Duran-Patron, I. G. Collado and R. Hernandez-Galan (2002). "The putative role of botrydial and related metabolites in the infection mechanism of Botrytis cinerea." </w:t>
      </w:r>
      <w:r w:rsidRPr="00070BF2">
        <w:rPr>
          <w:u w:val="single"/>
        </w:rPr>
        <w:t>Journal of chemical ecology</w:t>
      </w:r>
      <w:r w:rsidRPr="00070BF2">
        <w:t xml:space="preserve"> </w:t>
      </w:r>
      <w:r w:rsidRPr="00070BF2">
        <w:rPr>
          <w:b/>
        </w:rPr>
        <w:t>28</w:t>
      </w:r>
      <w:r w:rsidRPr="00070BF2">
        <w:t>(5): 997-1005.</w:t>
      </w:r>
    </w:p>
    <w:p w14:paraId="3FB3E3BF" w14:textId="77777777" w:rsidR="00070BF2" w:rsidRPr="00070BF2" w:rsidRDefault="00070BF2" w:rsidP="00070BF2">
      <w:pPr>
        <w:pStyle w:val="EndNoteBibliography"/>
        <w:spacing w:after="0"/>
      </w:pPr>
      <w:r w:rsidRPr="00070BF2">
        <w:t xml:space="preserve">Corwin, J. A., D. Copeland, J. Feusier, A. Subedy, R. Eshbaugh, C. Palmer, J. Maloof and D. J. Kliebenstein (2016). "The quantitative basis of the Arabidopsis innate immune system to endemic pathogens depends on pathogen genetics." </w:t>
      </w:r>
      <w:r w:rsidRPr="00070BF2">
        <w:rPr>
          <w:u w:val="single"/>
        </w:rPr>
        <w:t>PLoS Genet</w:t>
      </w:r>
      <w:r w:rsidRPr="00070BF2">
        <w:t xml:space="preserve"> </w:t>
      </w:r>
      <w:r w:rsidRPr="00070BF2">
        <w:rPr>
          <w:b/>
        </w:rPr>
        <w:t>12</w:t>
      </w:r>
      <w:r w:rsidRPr="00070BF2">
        <w:t>(2): e1005789.</w:t>
      </w:r>
    </w:p>
    <w:p w14:paraId="56E5B5F9" w14:textId="77777777" w:rsidR="00070BF2" w:rsidRPr="00070BF2" w:rsidRDefault="00070BF2" w:rsidP="00070BF2">
      <w:pPr>
        <w:pStyle w:val="EndNoteBibliography"/>
        <w:spacing w:after="0"/>
      </w:pPr>
      <w:r w:rsidRPr="00070BF2">
        <w:t xml:space="preserve">Corwin, J. A., A. Subedy, R. Eshbaugh and D. J. Kliebenstein (2016). "Expansive phenotypic landscape of Botrytis cinerea shows differential contribution of genetic diversity and plasticity." </w:t>
      </w:r>
      <w:r w:rsidRPr="00070BF2">
        <w:rPr>
          <w:u w:val="single"/>
        </w:rPr>
        <w:t>Molecular Plant-Microbe Interactions</w:t>
      </w:r>
      <w:r w:rsidRPr="00070BF2">
        <w:t xml:space="preserve"> </w:t>
      </w:r>
      <w:r w:rsidRPr="00070BF2">
        <w:rPr>
          <w:b/>
        </w:rPr>
        <w:t>29</w:t>
      </w:r>
      <w:r w:rsidRPr="00070BF2">
        <w:t>(4): 287-298.</w:t>
      </w:r>
    </w:p>
    <w:p w14:paraId="4B6CAA10" w14:textId="77777777" w:rsidR="00070BF2" w:rsidRPr="00070BF2" w:rsidRDefault="00070BF2" w:rsidP="00070BF2">
      <w:pPr>
        <w:pStyle w:val="EndNoteBibliography"/>
        <w:spacing w:after="0"/>
      </w:pPr>
      <w:r w:rsidRPr="00070BF2">
        <w:t xml:space="preserve">Cui, H., K. Tsuda and J. E. Parker (2015). "Effector-triggered immunity: from pathogen perception to robust defense." </w:t>
      </w:r>
      <w:r w:rsidRPr="00070BF2">
        <w:rPr>
          <w:u w:val="single"/>
        </w:rPr>
        <w:t>Annual review of plant biology</w:t>
      </w:r>
      <w:r w:rsidRPr="00070BF2">
        <w:t xml:space="preserve"> </w:t>
      </w:r>
      <w:r w:rsidRPr="00070BF2">
        <w:rPr>
          <w:b/>
        </w:rPr>
        <w:t>66</w:t>
      </w:r>
      <w:r w:rsidRPr="00070BF2">
        <w:t>: 487-511.</w:t>
      </w:r>
    </w:p>
    <w:p w14:paraId="480471E5" w14:textId="77777777" w:rsidR="00070BF2" w:rsidRPr="00070BF2" w:rsidRDefault="00070BF2" w:rsidP="00070BF2">
      <w:pPr>
        <w:pStyle w:val="EndNoteBibliography"/>
        <w:spacing w:after="0"/>
      </w:pPr>
      <w:r w:rsidRPr="00070BF2">
        <w:t xml:space="preserve">Deighton, N., I. Muckenschnabel, A. J. Colmenares, I. G. Collado and B. Williamson (2001). "Botrydial is produced in plant tissues infected by Botrytis cinerea." </w:t>
      </w:r>
      <w:r w:rsidRPr="00070BF2">
        <w:rPr>
          <w:u w:val="single"/>
        </w:rPr>
        <w:t>Phytochemistry</w:t>
      </w:r>
      <w:r w:rsidRPr="00070BF2">
        <w:t xml:space="preserve"> </w:t>
      </w:r>
      <w:r w:rsidRPr="00070BF2">
        <w:rPr>
          <w:b/>
        </w:rPr>
        <w:t>57</w:t>
      </w:r>
      <w:r w:rsidRPr="00070BF2">
        <w:t>(5): 689-692.</w:t>
      </w:r>
    </w:p>
    <w:p w14:paraId="4CAD1F7F" w14:textId="77777777" w:rsidR="00070BF2" w:rsidRPr="00070BF2" w:rsidRDefault="00070BF2" w:rsidP="00070BF2">
      <w:pPr>
        <w:pStyle w:val="EndNoteBibliography"/>
        <w:spacing w:after="0"/>
      </w:pPr>
      <w:r w:rsidRPr="00070BF2">
        <w:t xml:space="preserve">Denby, K. J., P. Kumar and D. J. Kliebenstein (2004). "Identification of Botrytis cinerea susceptibility loci in Arabidopsis thaliana." </w:t>
      </w:r>
      <w:r w:rsidRPr="00070BF2">
        <w:rPr>
          <w:u w:val="single"/>
        </w:rPr>
        <w:t>The Plant Journal</w:t>
      </w:r>
      <w:r w:rsidRPr="00070BF2">
        <w:t xml:space="preserve"> </w:t>
      </w:r>
      <w:r w:rsidRPr="00070BF2">
        <w:rPr>
          <w:b/>
        </w:rPr>
        <w:t>38</w:t>
      </w:r>
      <w:r w:rsidRPr="00070BF2">
        <w:t>(3): 473-486.</w:t>
      </w:r>
    </w:p>
    <w:p w14:paraId="56A6F4DC" w14:textId="77777777" w:rsidR="00070BF2" w:rsidRPr="00070BF2" w:rsidRDefault="00070BF2" w:rsidP="00070BF2">
      <w:pPr>
        <w:pStyle w:val="EndNoteBibliography"/>
        <w:spacing w:after="0"/>
      </w:pPr>
      <w:r w:rsidRPr="00070BF2">
        <w:t xml:space="preserve">Dong, S., S. Raffaele and S. Kamoun (2015). "The two-speed genomes of filamentous pathogens: waltz with plants." </w:t>
      </w:r>
      <w:r w:rsidRPr="00070BF2">
        <w:rPr>
          <w:u w:val="single"/>
        </w:rPr>
        <w:t>Current opinion in genetics &amp; development</w:t>
      </w:r>
      <w:r w:rsidRPr="00070BF2">
        <w:t xml:space="preserve"> </w:t>
      </w:r>
      <w:r w:rsidRPr="00070BF2">
        <w:rPr>
          <w:b/>
        </w:rPr>
        <w:t>35</w:t>
      </w:r>
      <w:r w:rsidRPr="00070BF2">
        <w:t>: 57-65.</w:t>
      </w:r>
    </w:p>
    <w:p w14:paraId="7DA2B791" w14:textId="77777777" w:rsidR="00070BF2" w:rsidRPr="00070BF2" w:rsidRDefault="00070BF2" w:rsidP="00070BF2">
      <w:pPr>
        <w:pStyle w:val="EndNoteBibliography"/>
        <w:spacing w:after="0"/>
      </w:pPr>
      <w:r w:rsidRPr="00070BF2">
        <w:t xml:space="preserve">Evans, D. M. and L. R. Cardon (2006). "Genome-wide association: a promising start to a long race." </w:t>
      </w:r>
      <w:r w:rsidRPr="00070BF2">
        <w:rPr>
          <w:u w:val="single"/>
        </w:rPr>
        <w:t>Trends in Genetics</w:t>
      </w:r>
      <w:r w:rsidRPr="00070BF2">
        <w:t xml:space="preserve"> </w:t>
      </w:r>
      <w:r w:rsidRPr="00070BF2">
        <w:rPr>
          <w:b/>
        </w:rPr>
        <w:t>22</w:t>
      </w:r>
      <w:r w:rsidRPr="00070BF2">
        <w:t>(7): 350-354.</w:t>
      </w:r>
    </w:p>
    <w:p w14:paraId="4FF2163F" w14:textId="77777777" w:rsidR="00070BF2" w:rsidRPr="00070BF2" w:rsidRDefault="00070BF2" w:rsidP="00070BF2">
      <w:pPr>
        <w:pStyle w:val="EndNoteBibliography"/>
        <w:spacing w:after="0"/>
      </w:pPr>
      <w:r w:rsidRPr="00070BF2">
        <w:t xml:space="preserve">Fordyce, R., N. Soltis, C. Caseys, G. Gwinner, J. Corwin, S. Atwell, D. Copeland, J. Feusier, A. Subedy, R. Eshbaugh and D. Kliebenstein (2018). "Combining Digital Imaging and GWA Mapping to Dissect Visual Traits in Plant/Pathogen Interactions." </w:t>
      </w:r>
      <w:r w:rsidRPr="00070BF2">
        <w:rPr>
          <w:u w:val="single"/>
        </w:rPr>
        <w:t>Plant Physiology</w:t>
      </w:r>
      <w:r w:rsidRPr="00070BF2">
        <w:t>.</w:t>
      </w:r>
    </w:p>
    <w:p w14:paraId="5C801E1B" w14:textId="77777777" w:rsidR="00070BF2" w:rsidRPr="00070BF2" w:rsidRDefault="00070BF2" w:rsidP="00070BF2">
      <w:pPr>
        <w:pStyle w:val="EndNoteBibliography"/>
        <w:spacing w:after="0"/>
      </w:pPr>
      <w:r w:rsidRPr="00070BF2">
        <w:t xml:space="preserve">Fordyce, R. F., N. E. Soltis, C. Caseys, R. Gwinner, J. A. Corwin, S. Atwell, D. Copeland, J. Feusier, A. Subedy and R. Eshbaugh (2018). "Digital Imaging Combined with Genome-Wide Association Mapping Links Loci to Plant-Pathogen Interaction Traits." </w:t>
      </w:r>
      <w:r w:rsidRPr="00070BF2">
        <w:rPr>
          <w:u w:val="single"/>
        </w:rPr>
        <w:t>Plant physiology</w:t>
      </w:r>
      <w:r w:rsidRPr="00070BF2">
        <w:t xml:space="preserve"> </w:t>
      </w:r>
      <w:r w:rsidRPr="00070BF2">
        <w:rPr>
          <w:b/>
        </w:rPr>
        <w:t>178</w:t>
      </w:r>
      <w:r w:rsidRPr="00070BF2">
        <w:t>(3): 1406-1422.</w:t>
      </w:r>
    </w:p>
    <w:p w14:paraId="0D2F3805" w14:textId="77777777" w:rsidR="00070BF2" w:rsidRPr="00070BF2" w:rsidRDefault="00070BF2" w:rsidP="00070BF2">
      <w:pPr>
        <w:pStyle w:val="EndNoteBibliography"/>
        <w:spacing w:after="0"/>
      </w:pPr>
      <w:r w:rsidRPr="00070BF2">
        <w:t xml:space="preserve">Giraldo, M. C. and B. Valent (2013). "Filamentous plant pathogen effectors in action." </w:t>
      </w:r>
      <w:r w:rsidRPr="00070BF2">
        <w:rPr>
          <w:u w:val="single"/>
        </w:rPr>
        <w:t>Nature Reviews Microbiology</w:t>
      </w:r>
      <w:r w:rsidRPr="00070BF2">
        <w:t xml:space="preserve"> </w:t>
      </w:r>
      <w:r w:rsidRPr="00070BF2">
        <w:rPr>
          <w:b/>
        </w:rPr>
        <w:t>11</w:t>
      </w:r>
      <w:r w:rsidRPr="00070BF2">
        <w:t>(11): 800.</w:t>
      </w:r>
    </w:p>
    <w:p w14:paraId="392BB970" w14:textId="77777777" w:rsidR="00070BF2" w:rsidRPr="00070BF2" w:rsidRDefault="00070BF2" w:rsidP="00070BF2">
      <w:pPr>
        <w:pStyle w:val="EndNoteBibliography"/>
        <w:spacing w:after="0"/>
      </w:pPr>
      <w:r w:rsidRPr="00070BF2">
        <w:lastRenderedPageBreak/>
        <w:t xml:space="preserve">Glazebrook, J. (2005). "Contrasting mechanisms of defense against biotrophic and necrotrophic pathogens." </w:t>
      </w:r>
      <w:r w:rsidRPr="00070BF2">
        <w:rPr>
          <w:u w:val="single"/>
        </w:rPr>
        <w:t>Annu. Rev. Phytopathol.</w:t>
      </w:r>
      <w:r w:rsidRPr="00070BF2">
        <w:t xml:space="preserve"> </w:t>
      </w:r>
      <w:r w:rsidRPr="00070BF2">
        <w:rPr>
          <w:b/>
        </w:rPr>
        <w:t>43</w:t>
      </w:r>
      <w:r w:rsidRPr="00070BF2">
        <w:t>: 205-227.</w:t>
      </w:r>
    </w:p>
    <w:p w14:paraId="7CE57A2E" w14:textId="77777777" w:rsidR="00070BF2" w:rsidRPr="00070BF2" w:rsidRDefault="00070BF2" w:rsidP="00070BF2">
      <w:pPr>
        <w:pStyle w:val="EndNoteBibliography"/>
        <w:spacing w:after="0"/>
      </w:pPr>
      <w:r w:rsidRPr="00070BF2">
        <w:t xml:space="preserve">Goss, E. M. and J. Bergelson (2006). "Variation in resistance and virulence in the interaction between Arabidopsis thaliana and a bacterial pathogen." </w:t>
      </w:r>
      <w:r w:rsidRPr="00070BF2">
        <w:rPr>
          <w:u w:val="single"/>
        </w:rPr>
        <w:t>Evolution</w:t>
      </w:r>
      <w:r w:rsidRPr="00070BF2">
        <w:t xml:space="preserve"> </w:t>
      </w:r>
      <w:r w:rsidRPr="00070BF2">
        <w:rPr>
          <w:b/>
        </w:rPr>
        <w:t>60</w:t>
      </w:r>
      <w:r w:rsidRPr="00070BF2">
        <w:t>(8): 1562-1573.</w:t>
      </w:r>
    </w:p>
    <w:p w14:paraId="4DB27E1B" w14:textId="77777777" w:rsidR="00070BF2" w:rsidRPr="00070BF2" w:rsidRDefault="00070BF2" w:rsidP="00070BF2">
      <w:pPr>
        <w:pStyle w:val="EndNoteBibliography"/>
        <w:spacing w:after="0"/>
      </w:pPr>
      <w:r w:rsidRPr="00070BF2">
        <w:t xml:space="preserve">Guo, Y., S. Fudali, J. Gimeno, P. DiGennaro, S. Chang, V. M. Williamson, D. M. Bird and D. M. Nielsen (2017). "Networks underpinning symbiosis revealed through cross-species eQTL mapping." </w:t>
      </w:r>
      <w:r w:rsidRPr="00070BF2">
        <w:rPr>
          <w:u w:val="single"/>
        </w:rPr>
        <w:t>Genetics</w:t>
      </w:r>
      <w:r w:rsidRPr="00070BF2">
        <w:t>: genetics. 117.202531.</w:t>
      </w:r>
    </w:p>
    <w:p w14:paraId="3FE16967" w14:textId="77777777" w:rsidR="00070BF2" w:rsidRPr="00070BF2" w:rsidRDefault="00070BF2" w:rsidP="00070BF2">
      <w:pPr>
        <w:pStyle w:val="EndNoteBibliography"/>
        <w:spacing w:after="0"/>
      </w:pPr>
      <w:r w:rsidRPr="00070BF2">
        <w:t xml:space="preserve">Hsu, J. and J. D. Smith (2012). "Genome wide studies of gene expression relevant to coronary artery disease." </w:t>
      </w:r>
      <w:r w:rsidRPr="00070BF2">
        <w:rPr>
          <w:u w:val="single"/>
        </w:rPr>
        <w:t>Current opinion in cardiology</w:t>
      </w:r>
      <w:r w:rsidRPr="00070BF2">
        <w:t xml:space="preserve"> </w:t>
      </w:r>
      <w:r w:rsidRPr="00070BF2">
        <w:rPr>
          <w:b/>
        </w:rPr>
        <w:t>27</w:t>
      </w:r>
      <w:r w:rsidRPr="00070BF2">
        <w:t>(3): 210.</w:t>
      </w:r>
    </w:p>
    <w:p w14:paraId="304DAA23" w14:textId="77777777" w:rsidR="00070BF2" w:rsidRPr="00070BF2" w:rsidRDefault="00070BF2" w:rsidP="00070BF2">
      <w:pPr>
        <w:pStyle w:val="EndNoteBibliography"/>
        <w:spacing w:after="0"/>
      </w:pPr>
      <w:r w:rsidRPr="00070BF2">
        <w:t xml:space="preserve">Keurentjes, J. J., J. Fu, I. R. Terpstra, J. M. Garcia, G. van den Ackerveken, L. B. Snoek, A. J. Peeters, D. Vreugdenhil, M. Koornneef and R. C. Jansen (2007). "Regulatory network construction in Arabidopsis by using genome-wide gene expression quantitative trait loci." </w:t>
      </w:r>
      <w:r w:rsidRPr="00070BF2">
        <w:rPr>
          <w:u w:val="single"/>
        </w:rPr>
        <w:t>Proceedings of the National Academy of Sciences</w:t>
      </w:r>
      <w:r w:rsidRPr="00070BF2">
        <w:t xml:space="preserve"> </w:t>
      </w:r>
      <w:r w:rsidRPr="00070BF2">
        <w:rPr>
          <w:b/>
        </w:rPr>
        <w:t>104</w:t>
      </w:r>
      <w:r w:rsidRPr="00070BF2">
        <w:t>(5): 1708-1713.</w:t>
      </w:r>
    </w:p>
    <w:p w14:paraId="35A25AB9" w14:textId="77777777" w:rsidR="00070BF2" w:rsidRPr="00070BF2" w:rsidRDefault="00070BF2" w:rsidP="00070BF2">
      <w:pPr>
        <w:pStyle w:val="EndNoteBibliography"/>
        <w:spacing w:after="0"/>
      </w:pPr>
      <w:r w:rsidRPr="00070BF2">
        <w:t xml:space="preserve">Kou, Y. and S. Wang (2010). "Broad-spectrum and durability: understanding of quantitative disease resistance." </w:t>
      </w:r>
      <w:r w:rsidRPr="00070BF2">
        <w:rPr>
          <w:u w:val="single"/>
        </w:rPr>
        <w:t>Current opinion in plant biology</w:t>
      </w:r>
      <w:r w:rsidRPr="00070BF2">
        <w:t xml:space="preserve"> </w:t>
      </w:r>
      <w:r w:rsidRPr="00070BF2">
        <w:rPr>
          <w:b/>
        </w:rPr>
        <w:t>13</w:t>
      </w:r>
      <w:r w:rsidRPr="00070BF2">
        <w:t>(2): 181-185.</w:t>
      </w:r>
    </w:p>
    <w:p w14:paraId="76E51E34" w14:textId="77777777" w:rsidR="00070BF2" w:rsidRPr="00070BF2" w:rsidRDefault="00070BF2" w:rsidP="00070BF2">
      <w:pPr>
        <w:pStyle w:val="EndNoteBibliography"/>
        <w:spacing w:after="0"/>
      </w:pPr>
      <w:r w:rsidRPr="00070BF2">
        <w:t xml:space="preserve">Kumar, R., Y. Ichihashi, S. Kimura, D. H. Chitwood, L. R. Headland, J. Peng, J. N. Maloof and N. R. Sinha (2012). "A high-throughput method for Illumina RNA-Seq library preparation." </w:t>
      </w:r>
      <w:r w:rsidRPr="00070BF2">
        <w:rPr>
          <w:u w:val="single"/>
        </w:rPr>
        <w:t>Frontiers in plant science</w:t>
      </w:r>
      <w:r w:rsidRPr="00070BF2">
        <w:t xml:space="preserve"> </w:t>
      </w:r>
      <w:r w:rsidRPr="00070BF2">
        <w:rPr>
          <w:b/>
        </w:rPr>
        <w:t>3</w:t>
      </w:r>
      <w:r w:rsidRPr="00070BF2">
        <w:t>.</w:t>
      </w:r>
    </w:p>
    <w:p w14:paraId="13D1E626" w14:textId="77777777" w:rsidR="00070BF2" w:rsidRPr="00070BF2" w:rsidRDefault="00070BF2" w:rsidP="00070BF2">
      <w:pPr>
        <w:pStyle w:val="EndNoteBibliography"/>
        <w:spacing w:after="0"/>
      </w:pPr>
      <w:r w:rsidRPr="00070BF2">
        <w:t xml:space="preserve">Lamesch, P., T. Z. Berardini, D. Li, D. Swarbreck, C. Wilks, R. Sasidharan, R. Muller, K. Dreher, D. L. Alexander and M. Garcia-Hernandez (2011). "The Arabidopsis Information Resource (TAIR): improved gene annotation and new tools." </w:t>
      </w:r>
      <w:r w:rsidRPr="00070BF2">
        <w:rPr>
          <w:u w:val="single"/>
        </w:rPr>
        <w:t>Nucleic acids research</w:t>
      </w:r>
      <w:r w:rsidRPr="00070BF2">
        <w:t xml:space="preserve"> </w:t>
      </w:r>
      <w:r w:rsidRPr="00070BF2">
        <w:rPr>
          <w:b/>
        </w:rPr>
        <w:t>40</w:t>
      </w:r>
      <w:r w:rsidRPr="00070BF2">
        <w:t>(D1): D1202-D1210.</w:t>
      </w:r>
    </w:p>
    <w:p w14:paraId="26E9F732" w14:textId="77777777" w:rsidR="00070BF2" w:rsidRPr="00070BF2" w:rsidRDefault="00070BF2" w:rsidP="00070BF2">
      <w:pPr>
        <w:pStyle w:val="EndNoteBibliography"/>
        <w:spacing w:after="0"/>
      </w:pPr>
      <w:r w:rsidRPr="00070BF2">
        <w:t xml:space="preserve">Langmead, B., C. Trapnell, M. Pop and S. L. Salzberg (2009). "Ultrafast and memory-efficient alignment of short DNA sequences to the human genome." </w:t>
      </w:r>
      <w:r w:rsidRPr="00070BF2">
        <w:rPr>
          <w:u w:val="single"/>
        </w:rPr>
        <w:t>Genome biology</w:t>
      </w:r>
      <w:r w:rsidRPr="00070BF2">
        <w:t xml:space="preserve"> </w:t>
      </w:r>
      <w:r w:rsidRPr="00070BF2">
        <w:rPr>
          <w:b/>
        </w:rPr>
        <w:t>10</w:t>
      </w:r>
      <w:r w:rsidRPr="00070BF2">
        <w:t>(3): R25.</w:t>
      </w:r>
    </w:p>
    <w:p w14:paraId="06361A11" w14:textId="77777777" w:rsidR="00070BF2" w:rsidRPr="00070BF2" w:rsidRDefault="00070BF2" w:rsidP="00070BF2">
      <w:pPr>
        <w:pStyle w:val="EndNoteBibliography"/>
        <w:spacing w:after="0"/>
      </w:pPr>
      <w:r w:rsidRPr="00070BF2">
        <w:t xml:space="preserve">Lannou, C. (2012). "Variation and selection of quantitative traits in plant pathogens." </w:t>
      </w:r>
      <w:r w:rsidRPr="00070BF2">
        <w:rPr>
          <w:u w:val="single"/>
        </w:rPr>
        <w:t>Annual Review of Phytopathology</w:t>
      </w:r>
      <w:r w:rsidRPr="00070BF2">
        <w:t xml:space="preserve"> </w:t>
      </w:r>
      <w:r w:rsidRPr="00070BF2">
        <w:rPr>
          <w:b/>
        </w:rPr>
        <w:t>50</w:t>
      </w:r>
      <w:r w:rsidRPr="00070BF2">
        <w:t>: 319-338.</w:t>
      </w:r>
    </w:p>
    <w:p w14:paraId="42ECCF49" w14:textId="77777777" w:rsidR="00070BF2" w:rsidRPr="00070BF2" w:rsidRDefault="00070BF2" w:rsidP="00070BF2">
      <w:pPr>
        <w:pStyle w:val="EndNoteBibliography"/>
        <w:spacing w:after="0"/>
      </w:pPr>
      <w:r w:rsidRPr="00070BF2">
        <w:t xml:space="preserve">Li, H., B. Handsaker, A. Wysoker, T. Fennell, J. Ruan, N. Homer, G. Marth, G. Abecasis and R. Durbin (2009). "The sequence alignment/map format and SAMtools." </w:t>
      </w:r>
      <w:r w:rsidRPr="00070BF2">
        <w:rPr>
          <w:u w:val="single"/>
        </w:rPr>
        <w:t>Bioinformatics</w:t>
      </w:r>
      <w:r w:rsidRPr="00070BF2">
        <w:t xml:space="preserve"> </w:t>
      </w:r>
      <w:r w:rsidRPr="00070BF2">
        <w:rPr>
          <w:b/>
        </w:rPr>
        <w:t>25</w:t>
      </w:r>
      <w:r w:rsidRPr="00070BF2">
        <w:t>(16): 2078-2079.</w:t>
      </w:r>
    </w:p>
    <w:p w14:paraId="32B08B5C" w14:textId="77777777" w:rsidR="00070BF2" w:rsidRPr="00070BF2" w:rsidRDefault="00070BF2" w:rsidP="00070BF2">
      <w:pPr>
        <w:pStyle w:val="EndNoteBibliography"/>
        <w:spacing w:after="0"/>
      </w:pPr>
      <w:r w:rsidRPr="00070BF2">
        <w:t xml:space="preserve">Lo Presti, L., D. Lanver, G. Schweizer, S. Tanaka, L. Liang, M. Tollot, A. Zuccaro, S. Reissmann and R. Kahmann (2015). "Fungal effectors and plant susceptibility." </w:t>
      </w:r>
      <w:r w:rsidRPr="00070BF2">
        <w:rPr>
          <w:u w:val="single"/>
        </w:rPr>
        <w:t>Annual review of plant biology</w:t>
      </w:r>
      <w:r w:rsidRPr="00070BF2">
        <w:t xml:space="preserve"> </w:t>
      </w:r>
      <w:r w:rsidRPr="00070BF2">
        <w:rPr>
          <w:b/>
        </w:rPr>
        <w:t>66</w:t>
      </w:r>
      <w:r w:rsidRPr="00070BF2">
        <w:t>: 513-545.</w:t>
      </w:r>
    </w:p>
    <w:p w14:paraId="3AA987AB" w14:textId="77777777" w:rsidR="00070BF2" w:rsidRPr="00070BF2" w:rsidRDefault="00070BF2" w:rsidP="00070BF2">
      <w:pPr>
        <w:pStyle w:val="EndNoteBibliography"/>
        <w:spacing w:after="0"/>
      </w:pPr>
      <w:r w:rsidRPr="00070BF2">
        <w:t xml:space="preserve">Marone, D., M. Russo, G. Laidò, A. De Leonardis and A. Mastrangelo (2013). "Plant nucleotide binding site–leucine-rich repeat (NBS-LRR) genes: active guardians in host defense responses." </w:t>
      </w:r>
      <w:r w:rsidRPr="00070BF2">
        <w:rPr>
          <w:u w:val="single"/>
        </w:rPr>
        <w:t>International journal of molecular sciences</w:t>
      </w:r>
      <w:r w:rsidRPr="00070BF2">
        <w:t xml:space="preserve"> </w:t>
      </w:r>
      <w:r w:rsidRPr="00070BF2">
        <w:rPr>
          <w:b/>
        </w:rPr>
        <w:t>14</w:t>
      </w:r>
      <w:r w:rsidRPr="00070BF2">
        <w:t>(4): 7302-7326.</w:t>
      </w:r>
    </w:p>
    <w:p w14:paraId="64D8A4FC" w14:textId="77777777" w:rsidR="00070BF2" w:rsidRPr="00070BF2" w:rsidRDefault="00070BF2" w:rsidP="00070BF2">
      <w:pPr>
        <w:pStyle w:val="EndNoteBibliography"/>
        <w:spacing w:after="0"/>
      </w:pPr>
      <w:r w:rsidRPr="00070BF2">
        <w:t xml:space="preserve">Martínez-Soto, D., A. M. Robledo-Briones, A. A. Estrada-Luna and J. Ruiz-Herrera (2013). "Transcriptomic analysis of U stilago maydis infecting Arabidopsis reveals important aspects of the fungus pathogenic mechanisms." </w:t>
      </w:r>
      <w:r w:rsidRPr="00070BF2">
        <w:rPr>
          <w:u w:val="single"/>
        </w:rPr>
        <w:t>Plant signaling &amp; behavior</w:t>
      </w:r>
      <w:r w:rsidRPr="00070BF2">
        <w:t xml:space="preserve"> </w:t>
      </w:r>
      <w:r w:rsidRPr="00070BF2">
        <w:rPr>
          <w:b/>
        </w:rPr>
        <w:t>8</w:t>
      </w:r>
      <w:r w:rsidRPr="00070BF2">
        <w:t>(8): e25059.</w:t>
      </w:r>
    </w:p>
    <w:p w14:paraId="0020D948" w14:textId="77777777" w:rsidR="00070BF2" w:rsidRPr="00070BF2" w:rsidRDefault="00070BF2" w:rsidP="00070BF2">
      <w:pPr>
        <w:pStyle w:val="EndNoteBibliography"/>
        <w:spacing w:after="0"/>
      </w:pPr>
      <w:r w:rsidRPr="00070BF2">
        <w:t xml:space="preserve">Meng, X. and S. Zhang (2013). "MAPK cascades in plant disease resistance signaling." </w:t>
      </w:r>
      <w:r w:rsidRPr="00070BF2">
        <w:rPr>
          <w:u w:val="single"/>
        </w:rPr>
        <w:t>Annual review of phytopathology</w:t>
      </w:r>
      <w:r w:rsidRPr="00070BF2">
        <w:t xml:space="preserve"> </w:t>
      </w:r>
      <w:r w:rsidRPr="00070BF2">
        <w:rPr>
          <w:b/>
        </w:rPr>
        <w:t>51</w:t>
      </w:r>
      <w:r w:rsidRPr="00070BF2">
        <w:t>: 245-266.</w:t>
      </w:r>
    </w:p>
    <w:p w14:paraId="273BAA45" w14:textId="77777777" w:rsidR="00070BF2" w:rsidRPr="00070BF2" w:rsidRDefault="00070BF2" w:rsidP="00070BF2">
      <w:pPr>
        <w:pStyle w:val="EndNoteBibliography"/>
        <w:spacing w:after="0"/>
      </w:pPr>
      <w:r w:rsidRPr="00070BF2">
        <w:t xml:space="preserve">Mi, H., A. Muruganujan, J. T. Casagrande and P. D. Thomas (2013). "Large-scale gene function analysis with the PANTHER classification system." </w:t>
      </w:r>
      <w:r w:rsidRPr="00070BF2">
        <w:rPr>
          <w:u w:val="single"/>
        </w:rPr>
        <w:t>Nature protocols</w:t>
      </w:r>
      <w:r w:rsidRPr="00070BF2">
        <w:t xml:space="preserve"> </w:t>
      </w:r>
      <w:r w:rsidRPr="00070BF2">
        <w:rPr>
          <w:b/>
        </w:rPr>
        <w:t>8</w:t>
      </w:r>
      <w:r w:rsidRPr="00070BF2">
        <w:t>(8): 1551.</w:t>
      </w:r>
    </w:p>
    <w:p w14:paraId="467E3D69" w14:textId="77777777" w:rsidR="00070BF2" w:rsidRPr="00070BF2" w:rsidRDefault="00070BF2" w:rsidP="00070BF2">
      <w:pPr>
        <w:pStyle w:val="EndNoteBibliography"/>
        <w:spacing w:after="0"/>
      </w:pPr>
      <w:r w:rsidRPr="00070BF2">
        <w:t xml:space="preserve">Monks, S., A. Leonardson, H. Zhu, P. Cundiff, P. Pietrusiak, S. Edwards, J. Phillips, A. Sachs and E. Schadt (2004). "Genetic inheritance of gene expression in human cell lines." </w:t>
      </w:r>
      <w:r w:rsidRPr="00070BF2">
        <w:rPr>
          <w:u w:val="single"/>
        </w:rPr>
        <w:t>The American Journal of Human Genetics</w:t>
      </w:r>
      <w:r w:rsidRPr="00070BF2">
        <w:t xml:space="preserve"> </w:t>
      </w:r>
      <w:r w:rsidRPr="00070BF2">
        <w:rPr>
          <w:b/>
        </w:rPr>
        <w:t>75</w:t>
      </w:r>
      <w:r w:rsidRPr="00070BF2">
        <w:t>(6): 1094-1105.</w:t>
      </w:r>
    </w:p>
    <w:p w14:paraId="20BF9184" w14:textId="77777777" w:rsidR="00070BF2" w:rsidRPr="00070BF2" w:rsidRDefault="00070BF2" w:rsidP="00070BF2">
      <w:pPr>
        <w:pStyle w:val="EndNoteBibliography"/>
        <w:spacing w:after="0"/>
      </w:pPr>
      <w:r w:rsidRPr="00070BF2">
        <w:t xml:space="preserve">Nobori, T., A. C. Velásquez, J. Wu, B. H. Kvitko, J. M. Kremer, Y. Wang, S. Y. He and K. Tsuda (2018). "Transcriptome landscape of a bacterial pathogen under plant immunity." </w:t>
      </w:r>
      <w:r w:rsidRPr="00070BF2">
        <w:rPr>
          <w:u w:val="single"/>
        </w:rPr>
        <w:t>Proceedings of the National Academy of Sciences</w:t>
      </w:r>
      <w:r w:rsidRPr="00070BF2">
        <w:t xml:space="preserve"> </w:t>
      </w:r>
      <w:r w:rsidRPr="00070BF2">
        <w:rPr>
          <w:b/>
        </w:rPr>
        <w:t>115</w:t>
      </w:r>
      <w:r w:rsidRPr="00070BF2">
        <w:t>(13): E3055-E3064.</w:t>
      </w:r>
    </w:p>
    <w:p w14:paraId="7747A30C" w14:textId="77777777" w:rsidR="00070BF2" w:rsidRPr="00070BF2" w:rsidRDefault="00070BF2" w:rsidP="00070BF2">
      <w:pPr>
        <w:pStyle w:val="EndNoteBibliography"/>
        <w:spacing w:after="0"/>
      </w:pPr>
      <w:r w:rsidRPr="00070BF2">
        <w:t xml:space="preserve">Nomura, K., M. Melotto and S.-Y. He (2005). "Suppression of host defense in compatible plant–Pseudomonas syringae interactions." </w:t>
      </w:r>
      <w:r w:rsidRPr="00070BF2">
        <w:rPr>
          <w:u w:val="single"/>
        </w:rPr>
        <w:t>Current opinion in plant biology</w:t>
      </w:r>
      <w:r w:rsidRPr="00070BF2">
        <w:t xml:space="preserve"> </w:t>
      </w:r>
      <w:r w:rsidRPr="00070BF2">
        <w:rPr>
          <w:b/>
        </w:rPr>
        <w:t>8</w:t>
      </w:r>
      <w:r w:rsidRPr="00070BF2">
        <w:t>(4): 361-368.</w:t>
      </w:r>
    </w:p>
    <w:p w14:paraId="603CAC65" w14:textId="77777777" w:rsidR="00070BF2" w:rsidRPr="00070BF2" w:rsidRDefault="00070BF2" w:rsidP="00070BF2">
      <w:pPr>
        <w:pStyle w:val="EndNoteBibliography"/>
        <w:spacing w:after="0"/>
      </w:pPr>
      <w:r w:rsidRPr="00070BF2">
        <w:lastRenderedPageBreak/>
        <w:t xml:space="preserve">Pinedo, C., C.-M. Wang, J.-M. Pradier, B. Dalmais, M. Choquer, P. Le Pêcheur, G. Morgant, I. G. Collado, D. E. Cane and M. Viaud (2008). "Sesquiterpene synthase from the botrydial biosynthetic gene cluster of the phytopathogen Botrytis cinerea." </w:t>
      </w:r>
      <w:r w:rsidRPr="00070BF2">
        <w:rPr>
          <w:u w:val="single"/>
        </w:rPr>
        <w:t>ACS chemical biology</w:t>
      </w:r>
      <w:r w:rsidRPr="00070BF2">
        <w:t xml:space="preserve"> </w:t>
      </w:r>
      <w:r w:rsidRPr="00070BF2">
        <w:rPr>
          <w:b/>
        </w:rPr>
        <w:t>3</w:t>
      </w:r>
      <w:r w:rsidRPr="00070BF2">
        <w:t>(12): 791-801.</w:t>
      </w:r>
    </w:p>
    <w:p w14:paraId="4A4D0B56" w14:textId="77777777" w:rsidR="00070BF2" w:rsidRPr="00070BF2" w:rsidRDefault="00070BF2" w:rsidP="00070BF2">
      <w:pPr>
        <w:pStyle w:val="EndNoteBibliography"/>
        <w:spacing w:after="0"/>
      </w:pPr>
      <w:r w:rsidRPr="00070BF2">
        <w:t xml:space="preserve">Poland, J. A., P. J. Balint-Kurti, R. J. Wisser, R. C. Pratt and R. J. Nelson (2009). "Shades of gray: the world of quantitative disease resistance." </w:t>
      </w:r>
      <w:r w:rsidRPr="00070BF2">
        <w:rPr>
          <w:u w:val="single"/>
        </w:rPr>
        <w:t>Trends in plant science</w:t>
      </w:r>
      <w:r w:rsidRPr="00070BF2">
        <w:t xml:space="preserve"> </w:t>
      </w:r>
      <w:r w:rsidRPr="00070BF2">
        <w:rPr>
          <w:b/>
        </w:rPr>
        <w:t>14</w:t>
      </w:r>
      <w:r w:rsidRPr="00070BF2">
        <w:t>(1): 21-29.</w:t>
      </w:r>
    </w:p>
    <w:p w14:paraId="2D08E519" w14:textId="77777777" w:rsidR="00070BF2" w:rsidRPr="00070BF2" w:rsidRDefault="00070BF2" w:rsidP="00070BF2">
      <w:pPr>
        <w:pStyle w:val="EndNoteBibliography"/>
        <w:spacing w:after="0"/>
      </w:pPr>
      <w:r w:rsidRPr="00070BF2">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070BF2">
        <w:rPr>
          <w:u w:val="single"/>
        </w:rPr>
        <w:t>Fungal genetics and biology</w:t>
      </w:r>
      <w:r w:rsidRPr="00070BF2">
        <w:t xml:space="preserve"> </w:t>
      </w:r>
      <w:r w:rsidRPr="00070BF2">
        <w:rPr>
          <w:b/>
        </w:rPr>
        <w:t>96</w:t>
      </w:r>
      <w:r w:rsidRPr="00070BF2">
        <w:t>: 33-46.</w:t>
      </w:r>
    </w:p>
    <w:p w14:paraId="1205865D" w14:textId="77777777" w:rsidR="00070BF2" w:rsidRPr="00070BF2" w:rsidRDefault="00070BF2" w:rsidP="00070BF2">
      <w:pPr>
        <w:pStyle w:val="EndNoteBibliography"/>
        <w:spacing w:after="0"/>
      </w:pPr>
      <w:r w:rsidRPr="00070BF2">
        <w:t xml:space="preserve">Rivas, M. A., M. Beaudoin, A. Gardet, C. Stevens, Y. Sharma, C. K. Zhang, G. Boucher, S. Ripke, D. Ellinghaus and N. Burtt (2011). "Deep resequencing of GWAS loci identifies independent rare variants associated with inflammatory bowel disease." </w:t>
      </w:r>
      <w:r w:rsidRPr="00070BF2">
        <w:rPr>
          <w:u w:val="single"/>
        </w:rPr>
        <w:t>Nature genetics</w:t>
      </w:r>
      <w:r w:rsidRPr="00070BF2">
        <w:t xml:space="preserve"> </w:t>
      </w:r>
      <w:r w:rsidRPr="00070BF2">
        <w:rPr>
          <w:b/>
        </w:rPr>
        <w:t>43</w:t>
      </w:r>
      <w:r w:rsidRPr="00070BF2">
        <w:t>(11): 1066.</w:t>
      </w:r>
    </w:p>
    <w:p w14:paraId="02F0B474" w14:textId="77777777" w:rsidR="00070BF2" w:rsidRPr="00070BF2" w:rsidRDefault="00070BF2" w:rsidP="00070BF2">
      <w:pPr>
        <w:pStyle w:val="EndNoteBibliography"/>
        <w:spacing w:after="0"/>
      </w:pPr>
      <w:r w:rsidRPr="00070BF2">
        <w:t xml:space="preserve">Roux, F., D. Voisin, T. Badet, C. Balagué, X. Barlet, C. Huard‐Chauveau, D. Roby and S. Raffaele (2014). "Resistance to phytopathogens e tutti quanti: placing plant quantitative disease resistance on the map." </w:t>
      </w:r>
      <w:r w:rsidRPr="00070BF2">
        <w:rPr>
          <w:u w:val="single"/>
        </w:rPr>
        <w:t>Molecular plant pathology</w:t>
      </w:r>
      <w:r w:rsidRPr="00070BF2">
        <w:t xml:space="preserve"> </w:t>
      </w:r>
      <w:r w:rsidRPr="00070BF2">
        <w:rPr>
          <w:b/>
        </w:rPr>
        <w:t>15</w:t>
      </w:r>
      <w:r w:rsidRPr="00070BF2">
        <w:t>(5): 427-432.</w:t>
      </w:r>
    </w:p>
    <w:p w14:paraId="4221C828" w14:textId="77777777" w:rsidR="00070BF2" w:rsidRPr="00070BF2" w:rsidRDefault="00070BF2" w:rsidP="00070BF2">
      <w:pPr>
        <w:pStyle w:val="EndNoteBibliography"/>
        <w:spacing w:after="0"/>
      </w:pPr>
      <w:r w:rsidRPr="00070BF2">
        <w:t xml:space="preserve">Rowe, H. C. and D. J. Kliebenstein (2008). "Complex genetics control natural variation in Arabidopsis thaliana resistance to Botrytis cinerea." </w:t>
      </w:r>
      <w:r w:rsidRPr="00070BF2">
        <w:rPr>
          <w:u w:val="single"/>
        </w:rPr>
        <w:t>Genetics</w:t>
      </w:r>
      <w:r w:rsidRPr="00070BF2">
        <w:t xml:space="preserve"> </w:t>
      </w:r>
      <w:r w:rsidRPr="00070BF2">
        <w:rPr>
          <w:b/>
        </w:rPr>
        <w:t>180</w:t>
      </w:r>
      <w:r w:rsidRPr="00070BF2">
        <w:t>(4): 2237-2250.</w:t>
      </w:r>
    </w:p>
    <w:p w14:paraId="525CAC3E" w14:textId="77777777" w:rsidR="00070BF2" w:rsidRPr="00070BF2" w:rsidRDefault="00070BF2" w:rsidP="00070BF2">
      <w:pPr>
        <w:pStyle w:val="EndNoteBibliography"/>
        <w:spacing w:after="0"/>
      </w:pPr>
      <w:r w:rsidRPr="00070BF2">
        <w:t xml:space="preserve">Schadt, E. E., S. A. Monks, T. A. Drake, A. J. Lusis, N. Che, V. Colinayo, T. G. Ruff, S. B. Milligan, J. R. Lamb and G. Cavet (2003). "Genetics of gene expression surveyed in maize, mouse and man." </w:t>
      </w:r>
      <w:r w:rsidRPr="00070BF2">
        <w:rPr>
          <w:u w:val="single"/>
        </w:rPr>
        <w:t>Nature</w:t>
      </w:r>
      <w:r w:rsidRPr="00070BF2">
        <w:t xml:space="preserve"> </w:t>
      </w:r>
      <w:r w:rsidRPr="00070BF2">
        <w:rPr>
          <w:b/>
        </w:rPr>
        <w:t>422</w:t>
      </w:r>
      <w:r w:rsidRPr="00070BF2">
        <w:t>(6929): 297.</w:t>
      </w:r>
    </w:p>
    <w:p w14:paraId="02107C8E" w14:textId="77777777" w:rsidR="00070BF2" w:rsidRPr="00070BF2" w:rsidRDefault="00070BF2" w:rsidP="00070BF2">
      <w:pPr>
        <w:pStyle w:val="EndNoteBibliography"/>
        <w:spacing w:after="0"/>
      </w:pPr>
      <w:r w:rsidRPr="00070BF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70BF2">
        <w:rPr>
          <w:u w:val="single"/>
        </w:rPr>
        <w:t>Molecular plant-microbe interactions</w:t>
      </w:r>
      <w:r w:rsidRPr="00070BF2">
        <w:t xml:space="preserve"> </w:t>
      </w:r>
      <w:r w:rsidRPr="00070BF2">
        <w:rPr>
          <w:b/>
        </w:rPr>
        <w:t>18</w:t>
      </w:r>
      <w:r w:rsidRPr="00070BF2">
        <w:t>(6): 602-612.</w:t>
      </w:r>
    </w:p>
    <w:p w14:paraId="742C3623" w14:textId="77777777" w:rsidR="00070BF2" w:rsidRPr="00070BF2" w:rsidRDefault="00070BF2" w:rsidP="00070BF2">
      <w:pPr>
        <w:pStyle w:val="EndNoteBibliography"/>
        <w:spacing w:after="0"/>
      </w:pPr>
      <w:r w:rsidRPr="00070BF2">
        <w:t xml:space="preserve">Soltis, N. E., S. Atwell, G. Shi, R. F. Fordyce, R. Gwinner, D. Gao, A. Shafi and D. J. Kliebenstein (2019). "Interactions of tomato and Botrytis genetic diversity: Parsing the contributions of host differentiation, domestication and pathogen variation." </w:t>
      </w:r>
      <w:r w:rsidRPr="00070BF2">
        <w:rPr>
          <w:u w:val="single"/>
        </w:rPr>
        <w:t>The Plant Cell</w:t>
      </w:r>
      <w:r w:rsidRPr="00070BF2">
        <w:t>: tpc. 00857.02018.</w:t>
      </w:r>
    </w:p>
    <w:p w14:paraId="4AD55254" w14:textId="77777777" w:rsidR="00070BF2" w:rsidRPr="00070BF2" w:rsidRDefault="00070BF2" w:rsidP="00070BF2">
      <w:pPr>
        <w:pStyle w:val="EndNoteBibliography"/>
        <w:spacing w:after="0"/>
      </w:pPr>
      <w:r w:rsidRPr="00070BF2">
        <w:t xml:space="preserve">St. Clair, D. A. (2010). "Quantitative disease resistance and quantitative resistance loci in breeding." </w:t>
      </w:r>
      <w:r w:rsidRPr="00070BF2">
        <w:rPr>
          <w:u w:val="single"/>
        </w:rPr>
        <w:t>Annual review of phytopathology</w:t>
      </w:r>
      <w:r w:rsidRPr="00070BF2">
        <w:t xml:space="preserve"> </w:t>
      </w:r>
      <w:r w:rsidRPr="00070BF2">
        <w:rPr>
          <w:b/>
        </w:rPr>
        <w:t>48</w:t>
      </w:r>
      <w:r w:rsidRPr="00070BF2">
        <w:t>: 247-268.</w:t>
      </w:r>
    </w:p>
    <w:p w14:paraId="3031E261" w14:textId="77777777" w:rsidR="00070BF2" w:rsidRPr="00070BF2" w:rsidRDefault="00070BF2" w:rsidP="00070BF2">
      <w:pPr>
        <w:pStyle w:val="EndNoteBibliography"/>
        <w:spacing w:after="0"/>
      </w:pPr>
      <w:r w:rsidRPr="00070BF2">
        <w:t xml:space="preserve">Suzuki, R. and H. Shimodaira (2015). "pvclust: Hierarchical Clustering with P-Values via Multiscale Bootstrap Resampling. ." </w:t>
      </w:r>
      <w:r w:rsidRPr="00070BF2">
        <w:rPr>
          <w:u w:val="single"/>
        </w:rPr>
        <w:t>R package version 2.0-0</w:t>
      </w:r>
      <w:r w:rsidRPr="00070BF2">
        <w:t>.</w:t>
      </w:r>
    </w:p>
    <w:p w14:paraId="1B4D5146" w14:textId="77777777" w:rsidR="00070BF2" w:rsidRPr="00070BF2" w:rsidRDefault="00070BF2" w:rsidP="00070BF2">
      <w:pPr>
        <w:pStyle w:val="EndNoteBibliography"/>
        <w:spacing w:after="0"/>
      </w:pPr>
      <w:r w:rsidRPr="00070BF2">
        <w:t xml:space="preserve">Van Kan, J. A., J. H. Stassen, A. Mosbach, T. A. Van Der Lee, L. Faino, A. D. Farmer, D. G. Papasotiriou, S. Zhou, M. F. Seidl and E. Cottam (2017). "A gapless genome sequence of the fungus Botrytis cinerea." </w:t>
      </w:r>
      <w:r w:rsidRPr="00070BF2">
        <w:rPr>
          <w:u w:val="single"/>
        </w:rPr>
        <w:t>Molecular plant pathology</w:t>
      </w:r>
      <w:r w:rsidRPr="00070BF2">
        <w:t xml:space="preserve"> </w:t>
      </w:r>
      <w:r w:rsidRPr="00070BF2">
        <w:rPr>
          <w:b/>
        </w:rPr>
        <w:t>18</w:t>
      </w:r>
      <w:r w:rsidRPr="00070BF2">
        <w:t>(1): 75-89.</w:t>
      </w:r>
    </w:p>
    <w:p w14:paraId="2EB10582" w14:textId="77777777" w:rsidR="00070BF2" w:rsidRPr="00070BF2" w:rsidRDefault="00070BF2" w:rsidP="00070BF2">
      <w:pPr>
        <w:pStyle w:val="EndNoteBibliography"/>
        <w:spacing w:after="0"/>
      </w:pPr>
      <w:r w:rsidRPr="00070BF2">
        <w:t xml:space="preserve">Visscher, P. M., N. R. Wray, Q. Zhang, P. Sklar, M. I. McCarthy, M. A. Brown and J. Yang (2017). "10 years of GWAS discovery: biology, function, and translation." </w:t>
      </w:r>
      <w:r w:rsidRPr="00070BF2">
        <w:rPr>
          <w:u w:val="single"/>
        </w:rPr>
        <w:t>The American Journal of Human Genetics</w:t>
      </w:r>
      <w:r w:rsidRPr="00070BF2">
        <w:t xml:space="preserve"> </w:t>
      </w:r>
      <w:r w:rsidRPr="00070BF2">
        <w:rPr>
          <w:b/>
        </w:rPr>
        <w:t>101</w:t>
      </w:r>
      <w:r w:rsidRPr="00070BF2">
        <w:t>(1): 5-22.</w:t>
      </w:r>
    </w:p>
    <w:p w14:paraId="27E4C686" w14:textId="77777777" w:rsidR="00070BF2" w:rsidRPr="00070BF2" w:rsidRDefault="00070BF2" w:rsidP="00070BF2">
      <w:pPr>
        <w:pStyle w:val="EndNoteBibliography"/>
        <w:spacing w:after="0"/>
      </w:pPr>
      <w:r w:rsidRPr="00070BF2">
        <w:t xml:space="preserve">Wang, M., F. Roux, C. Bartoli, C. Huard-Chauveau, C. Meyer, H. Lee, D. Roby, M. S. McPeek and J. Bergelson (2018). "Two-way mixed-effects methods for joint association analysis using both host and pathogen genomes." </w:t>
      </w:r>
      <w:r w:rsidRPr="00070BF2">
        <w:rPr>
          <w:u w:val="single"/>
        </w:rPr>
        <w:t>Proceedings of the National Academy of Sciences</w:t>
      </w:r>
      <w:r w:rsidRPr="00070BF2">
        <w:t xml:space="preserve"> </w:t>
      </w:r>
      <w:r w:rsidRPr="00070BF2">
        <w:rPr>
          <w:b/>
        </w:rPr>
        <w:t>115</w:t>
      </w:r>
      <w:r w:rsidRPr="00070BF2">
        <w:t>(24): E5440-E5449.</w:t>
      </w:r>
    </w:p>
    <w:p w14:paraId="00D7EBB9" w14:textId="77777777" w:rsidR="00070BF2" w:rsidRPr="00070BF2" w:rsidRDefault="00070BF2" w:rsidP="00070BF2">
      <w:pPr>
        <w:pStyle w:val="EndNoteBibliography"/>
        <w:spacing w:after="0"/>
      </w:pPr>
      <w:r w:rsidRPr="00070BF2">
        <w:t xml:space="preserve">West, M. A. L., K. Kim, D. J. Kliebenstein, H. van Leeuwen, R. W. Michelmore, R. W. Doerge and D. A. St.Clair (2007). "Global eQTL mapping reveals the complex genetic architecture of transcript level variation in Arabidopsis." </w:t>
      </w:r>
      <w:r w:rsidRPr="00070BF2">
        <w:rPr>
          <w:u w:val="single"/>
        </w:rPr>
        <w:t>Genetics</w:t>
      </w:r>
      <w:r w:rsidRPr="00070BF2">
        <w:t xml:space="preserve"> </w:t>
      </w:r>
      <w:r w:rsidRPr="00070BF2">
        <w:rPr>
          <w:b/>
        </w:rPr>
        <w:t>175</w:t>
      </w:r>
      <w:r w:rsidRPr="00070BF2">
        <w:t>: 1441-1450.</w:t>
      </w:r>
    </w:p>
    <w:p w14:paraId="5D11B209" w14:textId="77777777" w:rsidR="00070BF2" w:rsidRPr="00070BF2" w:rsidRDefault="00070BF2" w:rsidP="00070BF2">
      <w:pPr>
        <w:pStyle w:val="EndNoteBibliography"/>
        <w:spacing w:after="0"/>
      </w:pPr>
      <w:r w:rsidRPr="00070BF2">
        <w:t xml:space="preserve">Wu, J., B. Cai, W. Sun, R. Huang, X. Liu, M. Lin, S. Pattaradilokrat, S. Martin, Y. Qi and S. C. Nair (2015). "Genome-wide analysis of host-Plasmodium yoelii interactions reveals regulators of the type I interferon response." </w:t>
      </w:r>
      <w:r w:rsidRPr="00070BF2">
        <w:rPr>
          <w:u w:val="single"/>
        </w:rPr>
        <w:t>Cell reports</w:t>
      </w:r>
      <w:r w:rsidRPr="00070BF2">
        <w:t xml:space="preserve"> </w:t>
      </w:r>
      <w:r w:rsidRPr="00070BF2">
        <w:rPr>
          <w:b/>
        </w:rPr>
        <w:t>12</w:t>
      </w:r>
      <w:r w:rsidRPr="00070BF2">
        <w:t>(4): 661-672.</w:t>
      </w:r>
    </w:p>
    <w:p w14:paraId="1BB17EE2" w14:textId="77777777" w:rsidR="00070BF2" w:rsidRPr="00070BF2" w:rsidRDefault="00070BF2" w:rsidP="00070BF2">
      <w:pPr>
        <w:pStyle w:val="EndNoteBibliography"/>
        <w:spacing w:after="0"/>
      </w:pPr>
      <w:r w:rsidRPr="00070BF2">
        <w:lastRenderedPageBreak/>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070BF2">
        <w:rPr>
          <w:u w:val="single"/>
        </w:rPr>
        <w:t>Frontiers in plant science</w:t>
      </w:r>
      <w:r w:rsidRPr="00070BF2">
        <w:t xml:space="preserve"> </w:t>
      </w:r>
      <w:r w:rsidRPr="00070BF2">
        <w:rPr>
          <w:b/>
        </w:rPr>
        <w:t>8</w:t>
      </w:r>
      <w:r w:rsidRPr="00070BF2">
        <w:t>.</w:t>
      </w:r>
    </w:p>
    <w:p w14:paraId="3CB2D9E4" w14:textId="77777777" w:rsidR="00070BF2" w:rsidRPr="00070BF2" w:rsidRDefault="00070BF2" w:rsidP="00070BF2">
      <w:pPr>
        <w:pStyle w:val="EndNoteBibliography"/>
        <w:spacing w:after="0"/>
      </w:pPr>
      <w:r w:rsidRPr="00070BF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070BF2">
        <w:rPr>
          <w:u w:val="single"/>
        </w:rPr>
        <w:t>The Plant Cell</w:t>
      </w:r>
      <w:r w:rsidRPr="00070BF2">
        <w:t>: tpc. 00348.02017.</w:t>
      </w:r>
    </w:p>
    <w:p w14:paraId="49ABF326" w14:textId="77777777" w:rsidR="00070BF2" w:rsidRPr="00070BF2" w:rsidRDefault="00070BF2" w:rsidP="00070BF2">
      <w:pPr>
        <w:pStyle w:val="EndNoteBibliography"/>
        <w:spacing w:after="0"/>
      </w:pPr>
      <w:r w:rsidRPr="00070BF2">
        <w:t xml:space="preserve">Zhang, W., J. A. Corwin, D. Copeland, J. Feusier, R. Eshbaugh, D. E. Cook, S. Atwell and D. J. Kliebenstein (2018). "Network connections across kingdoms illuminate a potential metabolic battlefield." </w:t>
      </w:r>
      <w:r w:rsidRPr="00070BF2">
        <w:rPr>
          <w:u w:val="single"/>
        </w:rPr>
        <w:t>bioRxiv</w:t>
      </w:r>
      <w:r w:rsidRPr="00070BF2">
        <w:t>.</w:t>
      </w:r>
    </w:p>
    <w:p w14:paraId="1359AC76" w14:textId="77777777" w:rsidR="00070BF2" w:rsidRPr="00070BF2" w:rsidRDefault="00070BF2" w:rsidP="00070BF2">
      <w:pPr>
        <w:pStyle w:val="EndNoteBibliography"/>
        <w:spacing w:after="0"/>
      </w:pPr>
      <w:r w:rsidRPr="00070BF2">
        <w:t xml:space="preserve">Zhou, X. and M. Stephens (2012). "Genome-wide efficient mixed-model analysis for association studies." </w:t>
      </w:r>
      <w:r w:rsidRPr="00070BF2">
        <w:rPr>
          <w:u w:val="single"/>
        </w:rPr>
        <w:t>Nature genetics</w:t>
      </w:r>
      <w:r w:rsidRPr="00070BF2">
        <w:t xml:space="preserve"> </w:t>
      </w:r>
      <w:r w:rsidRPr="00070BF2">
        <w:rPr>
          <w:b/>
        </w:rPr>
        <w:t>44</w:t>
      </w:r>
      <w:r w:rsidRPr="00070BF2">
        <w:t>(7): 821.</w:t>
      </w:r>
    </w:p>
    <w:p w14:paraId="3236922A" w14:textId="77777777" w:rsidR="00070BF2" w:rsidRPr="00070BF2" w:rsidRDefault="00070BF2" w:rsidP="00070BF2">
      <w:pPr>
        <w:pStyle w:val="EndNoteBibliography"/>
      </w:pPr>
      <w:r w:rsidRPr="00070BF2">
        <w:t xml:space="preserve">Zou, F., H. S. Chai, C. S. Younkin, M. Allen, J. Crook, V. S. Pankratz, M. M. Carrasquillo, C. N. Rowley, A. A. Nair and S. Middha (2012). "Brain expression genome-wide association study (eGWAS) identifies human disease-associated variants." </w:t>
      </w:r>
      <w:r w:rsidRPr="00070BF2">
        <w:rPr>
          <w:u w:val="single"/>
        </w:rPr>
        <w:t>PLoS genetics</w:t>
      </w:r>
      <w:r w:rsidRPr="00070BF2">
        <w:t xml:space="preserve"> </w:t>
      </w:r>
      <w:r w:rsidRPr="00070BF2">
        <w:rPr>
          <w:b/>
        </w:rPr>
        <w:t>8</w:t>
      </w:r>
      <w:r w:rsidRPr="00070BF2">
        <w:t>(6): e1002707.</w:t>
      </w:r>
    </w:p>
    <w:p w14:paraId="6CFC649E" w14:textId="33F0A6AA"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4T16:52:00Z" w:initials="NS">
    <w:p w14:paraId="4FFF0A40" w14:textId="33E55F87" w:rsidR="00BD0DA5" w:rsidRDefault="00BD0DA5">
      <w:pPr>
        <w:pStyle w:val="CommentText"/>
      </w:pPr>
      <w:r>
        <w:rPr>
          <w:rStyle w:val="CommentReference"/>
        </w:rPr>
        <w:annotationRef/>
      </w:r>
      <w:r>
        <w:t xml:space="preserve">In progress on Linux </w:t>
      </w:r>
    </w:p>
  </w:comment>
  <w:comment w:id="7" w:author="Daniel James Kliebenstein" w:date="2019-03-04T16:52:00Z" w:initials="DJK">
    <w:p w14:paraId="23F57373" w14:textId="50AD205B" w:rsidR="00BD0DA5" w:rsidRDefault="00BD0DA5">
      <w:pPr>
        <w:pStyle w:val="CommentText"/>
      </w:pPr>
      <w:r>
        <w:rPr>
          <w:rStyle w:val="CommentReference"/>
        </w:rPr>
        <w:annotationRef/>
      </w:r>
      <w:r>
        <w:t>How was this determined. A sentence before this one would be good.</w:t>
      </w:r>
    </w:p>
  </w:comment>
  <w:comment w:id="8" w:author="Daniel James Kliebenstein" w:date="2019-03-04T16:52:00Z" w:initials="DJK">
    <w:p w14:paraId="16F1E973" w14:textId="7D64ED6D" w:rsidR="00BD0DA5" w:rsidRDefault="00BD0DA5">
      <w:pPr>
        <w:pStyle w:val="CommentText"/>
      </w:pPr>
      <w:r>
        <w:rPr>
          <w:rStyle w:val="CommentReference"/>
        </w:rPr>
        <w:annotationRef/>
      </w:r>
      <w:r>
        <w:t>Did you not test the others?</w:t>
      </w:r>
    </w:p>
  </w:comment>
  <w:comment w:id="9" w:author="N S" w:date="2019-03-07T15:18:00Z" w:initials="NS">
    <w:p w14:paraId="49A14B22" w14:textId="7CD768E7" w:rsidR="00BD0DA5" w:rsidRDefault="00BD0DA5">
      <w:pPr>
        <w:pStyle w:val="CommentText"/>
      </w:pPr>
      <w:r>
        <w:rPr>
          <w:rStyle w:val="CommentReference"/>
        </w:rPr>
        <w:annotationRef/>
      </w:r>
      <w:r>
        <w:t>Didn’t find</w:t>
      </w:r>
      <w:r w:rsidR="004110C6">
        <w:t xml:space="preserve"> shared gene membership between my lists and the other networks</w:t>
      </w:r>
    </w:p>
  </w:comment>
  <w:comment w:id="10" w:author="Daniel James Kliebenstein" w:date="2019-03-04T16:52:00Z" w:initials="DJK">
    <w:p w14:paraId="4FCADDD6" w14:textId="0287E1BE" w:rsidR="00BD0DA5" w:rsidRDefault="00BD0DA5">
      <w:pPr>
        <w:pStyle w:val="CommentText"/>
      </w:pPr>
      <w:r>
        <w:rPr>
          <w:rStyle w:val="CommentReference"/>
        </w:rPr>
        <w:annotationRef/>
      </w:r>
      <w:r>
        <w:t>Make sure to look at the supplementals as they may be in the Col- data in Atwell et al.</w:t>
      </w:r>
    </w:p>
  </w:comment>
  <w:comment w:id="11" w:author="N S" w:date="2019-03-07T18:46:00Z" w:initials="NS">
    <w:p w14:paraId="60D540D6" w14:textId="702546ED" w:rsidR="00BD0DA5" w:rsidRDefault="00BD0DA5">
      <w:pPr>
        <w:pStyle w:val="CommentText"/>
      </w:pPr>
      <w:r>
        <w:rPr>
          <w:rStyle w:val="CommentReference"/>
        </w:rPr>
        <w:annotationRef/>
      </w:r>
    </w:p>
  </w:comment>
  <w:comment w:id="12" w:author="N S" w:date="2019-03-07T18:46:00Z" w:initials="NS">
    <w:p w14:paraId="611EF598" w14:textId="423AF0AF" w:rsidR="00BD0DA5" w:rsidRDefault="00BD0DA5">
      <w:pPr>
        <w:pStyle w:val="CommentText"/>
      </w:pPr>
      <w:r>
        <w:rPr>
          <w:rStyle w:val="CommentReference"/>
        </w:rPr>
        <w:annotationRef/>
      </w:r>
      <w:r>
        <w:t>Not sure what this means?</w:t>
      </w:r>
    </w:p>
  </w:comment>
  <w:comment w:id="14" w:author="N S" w:date="2019-03-07T14:59:00Z" w:initials="NS">
    <w:p w14:paraId="27E0D6F1" w14:textId="6A303493" w:rsidR="00BD0DA5" w:rsidRDefault="00BD0DA5">
      <w:pPr>
        <w:pStyle w:val="CommentText"/>
      </w:pPr>
      <w:r>
        <w:rPr>
          <w:rStyle w:val="CommentReference"/>
        </w:rPr>
        <w:annotationRef/>
      </w:r>
      <w:r>
        <w:t>Robustness of the pathogen-host links?</w:t>
      </w:r>
    </w:p>
  </w:comment>
  <w:comment w:id="15" w:author="Daniel James Kliebenstein" w:date="2019-03-04T16:52:00Z" w:initials="DJK">
    <w:p w14:paraId="147CFD07" w14:textId="262BF076" w:rsidR="00BD0DA5" w:rsidRDefault="00BD0DA5">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16" w:author="N S" w:date="2019-03-09T15:35:00Z" w:initials="NS">
    <w:p w14:paraId="3752A1C7" w14:textId="77777777" w:rsidR="008877D0" w:rsidRDefault="008877D0">
      <w:pPr>
        <w:pStyle w:val="CommentText"/>
      </w:pPr>
      <w:r>
        <w:rPr>
          <w:rStyle w:val="CommentReference"/>
        </w:rPr>
        <w:annotationRef/>
      </w:r>
      <w:r>
        <w:t>Connect to existing pathogenicity functions?</w:t>
      </w:r>
    </w:p>
    <w:p w14:paraId="5C70AAB3" w14:textId="77777777" w:rsidR="006A6160" w:rsidRDefault="006A6160">
      <w:pPr>
        <w:pStyle w:val="CommentText"/>
      </w:pPr>
    </w:p>
    <w:p w14:paraId="115B34F8" w14:textId="6EC625C1" w:rsidR="006A6160" w:rsidRDefault="006A6160">
      <w:pPr>
        <w:pStyle w:val="CommentText"/>
      </w:pPr>
      <w:r>
        <w:t>Enzymes in host: targeted defense outputs?</w:t>
      </w:r>
    </w:p>
  </w:comment>
  <w:comment w:id="17" w:author="N S" w:date="2019-03-07T15:48:00Z" w:initials="NS">
    <w:p w14:paraId="645D96E5" w14:textId="53E26B67" w:rsidR="00BD0DA5" w:rsidRDefault="00BD0DA5">
      <w:pPr>
        <w:pStyle w:val="CommentText"/>
      </w:pPr>
      <w:r>
        <w:rPr>
          <w:rStyle w:val="CommentReference"/>
        </w:rPr>
        <w:annotationRef/>
      </w:r>
      <w:r>
        <w:t>Evaluate what is novel in this section… clarify that point</w:t>
      </w:r>
    </w:p>
  </w:comment>
  <w:comment w:id="19" w:author="N S" w:date="2019-03-08T16:34:00Z" w:initials="NS">
    <w:p w14:paraId="0D0C1DBF" w14:textId="77777777" w:rsidR="00EF503E" w:rsidRDefault="00EF503E">
      <w:pPr>
        <w:pStyle w:val="CommentText"/>
      </w:pPr>
      <w:r>
        <w:rPr>
          <w:rStyle w:val="CommentReference"/>
        </w:rPr>
        <w:annotationRef/>
      </w:r>
      <w:r>
        <w:t>Add formatted table</w:t>
      </w:r>
    </w:p>
    <w:p w14:paraId="4F9DE6A7" w14:textId="5B6356F7" w:rsidR="00EF503E" w:rsidRDefault="00EF503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FF0A40" w15:done="0"/>
  <w15:commentEx w15:paraId="23F57373" w15:done="0"/>
  <w15:commentEx w15:paraId="16F1E973" w15:done="0"/>
  <w15:commentEx w15:paraId="49A14B22" w15:paraIdParent="16F1E973" w15:done="0"/>
  <w15:commentEx w15:paraId="4FCADDD6" w15:done="0"/>
  <w15:commentEx w15:paraId="60D540D6" w15:paraIdParent="4FCADDD6" w15:done="0"/>
  <w15:commentEx w15:paraId="611EF598" w15:paraIdParent="4FCADDD6" w15:done="0"/>
  <w15:commentEx w15:paraId="27E0D6F1" w15:done="0"/>
  <w15:commentEx w15:paraId="147CFD07" w15:done="0"/>
  <w15:commentEx w15:paraId="115B34F8" w15:done="0"/>
  <w15:commentEx w15:paraId="645D96E5" w15:done="0"/>
  <w15:commentEx w15:paraId="4F9DE6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FF0A40" w16cid:durableId="20222B03"/>
  <w16cid:commentId w16cid:paraId="23F57373" w16cid:durableId="20277B0C"/>
  <w16cid:commentId w16cid:paraId="16F1E973" w16cid:durableId="20277B0D"/>
  <w16cid:commentId w16cid:paraId="49A14B22" w16cid:durableId="202BB4C0"/>
  <w16cid:commentId w16cid:paraId="4FCADDD6" w16cid:durableId="20277B10"/>
  <w16cid:commentId w16cid:paraId="60D540D6" w16cid:durableId="202BE574"/>
  <w16cid:commentId w16cid:paraId="611EF598" w16cid:durableId="202BE579"/>
  <w16cid:commentId w16cid:paraId="27E0D6F1" w16cid:durableId="202BB03E"/>
  <w16cid:commentId w16cid:paraId="147CFD07" w16cid:durableId="20277B13"/>
  <w16cid:commentId w16cid:paraId="115B34F8" w16cid:durableId="202E5BD2"/>
  <w16cid:commentId w16cid:paraId="645D96E5" w16cid:durableId="202BBBD4"/>
  <w16cid:commentId w16cid:paraId="4F9DE6A7" w16cid:durableId="202D18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158D7" w14:textId="77777777" w:rsidR="005713AF" w:rsidRDefault="005713AF" w:rsidP="00A172A7">
      <w:pPr>
        <w:spacing w:after="0" w:line="240" w:lineRule="auto"/>
      </w:pPr>
      <w:r>
        <w:separator/>
      </w:r>
    </w:p>
  </w:endnote>
  <w:endnote w:type="continuationSeparator" w:id="0">
    <w:p w14:paraId="5DC43256" w14:textId="77777777" w:rsidR="005713AF" w:rsidRDefault="005713AF"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86C23" w14:textId="77777777" w:rsidR="005713AF" w:rsidRDefault="005713AF" w:rsidP="00A172A7">
      <w:pPr>
        <w:spacing w:after="0" w:line="240" w:lineRule="auto"/>
      </w:pPr>
      <w:r>
        <w:separator/>
      </w:r>
    </w:p>
  </w:footnote>
  <w:footnote w:type="continuationSeparator" w:id="0">
    <w:p w14:paraId="7ED65D10" w14:textId="77777777" w:rsidR="005713AF" w:rsidRDefault="005713AF"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776E"/>
    <w:rsid w:val="0002100C"/>
    <w:rsid w:val="00030607"/>
    <w:rsid w:val="000311CC"/>
    <w:rsid w:val="00031EA7"/>
    <w:rsid w:val="000347B6"/>
    <w:rsid w:val="00036E00"/>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5026"/>
    <w:rsid w:val="001F7B6F"/>
    <w:rsid w:val="0020139F"/>
    <w:rsid w:val="002027E8"/>
    <w:rsid w:val="00202F91"/>
    <w:rsid w:val="00206428"/>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05E08"/>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F32EE"/>
    <w:rsid w:val="003F6BDD"/>
    <w:rsid w:val="004010D9"/>
    <w:rsid w:val="00402152"/>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4B9E"/>
    <w:rsid w:val="00487CE7"/>
    <w:rsid w:val="004932A0"/>
    <w:rsid w:val="00494335"/>
    <w:rsid w:val="004944DE"/>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7C42"/>
    <w:rsid w:val="005606A4"/>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D6123"/>
    <w:rsid w:val="006E099F"/>
    <w:rsid w:val="006E4B7B"/>
    <w:rsid w:val="006E4F08"/>
    <w:rsid w:val="006E5FEE"/>
    <w:rsid w:val="006F1436"/>
    <w:rsid w:val="006F702C"/>
    <w:rsid w:val="00700561"/>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02B3"/>
    <w:rsid w:val="007B2B81"/>
    <w:rsid w:val="007B6F5F"/>
    <w:rsid w:val="007C1379"/>
    <w:rsid w:val="007C14AC"/>
    <w:rsid w:val="007C52CB"/>
    <w:rsid w:val="007C6B5E"/>
    <w:rsid w:val="007C7977"/>
    <w:rsid w:val="007C7988"/>
    <w:rsid w:val="007D1A48"/>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63BE"/>
    <w:rsid w:val="009C68DA"/>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2A7"/>
    <w:rsid w:val="00A37803"/>
    <w:rsid w:val="00A47A6F"/>
    <w:rsid w:val="00A55DBE"/>
    <w:rsid w:val="00A619F4"/>
    <w:rsid w:val="00A623FF"/>
    <w:rsid w:val="00A67458"/>
    <w:rsid w:val="00A678F6"/>
    <w:rsid w:val="00A752DF"/>
    <w:rsid w:val="00A76CE3"/>
    <w:rsid w:val="00A77220"/>
    <w:rsid w:val="00A7785E"/>
    <w:rsid w:val="00A83065"/>
    <w:rsid w:val="00A868C8"/>
    <w:rsid w:val="00A94D42"/>
    <w:rsid w:val="00A951A2"/>
    <w:rsid w:val="00A95360"/>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8405E"/>
    <w:rsid w:val="00B84D5B"/>
    <w:rsid w:val="00B86B81"/>
    <w:rsid w:val="00B87592"/>
    <w:rsid w:val="00B92689"/>
    <w:rsid w:val="00B93251"/>
    <w:rsid w:val="00B978F1"/>
    <w:rsid w:val="00BA1057"/>
    <w:rsid w:val="00BA3FF8"/>
    <w:rsid w:val="00BA4BCB"/>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28CF"/>
    <w:rsid w:val="00C83B37"/>
    <w:rsid w:val="00C846DD"/>
    <w:rsid w:val="00C9235C"/>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1FC4"/>
    <w:rsid w:val="00D642F9"/>
    <w:rsid w:val="00D64478"/>
    <w:rsid w:val="00D6561F"/>
    <w:rsid w:val="00D73817"/>
    <w:rsid w:val="00D8257C"/>
    <w:rsid w:val="00D86633"/>
    <w:rsid w:val="00D872AD"/>
    <w:rsid w:val="00D87F99"/>
    <w:rsid w:val="00D90417"/>
    <w:rsid w:val="00D948B7"/>
    <w:rsid w:val="00D95D57"/>
    <w:rsid w:val="00DA5DD0"/>
    <w:rsid w:val="00DB1DF4"/>
    <w:rsid w:val="00DB364F"/>
    <w:rsid w:val="00DB47EE"/>
    <w:rsid w:val="00DB56A4"/>
    <w:rsid w:val="00DB7D12"/>
    <w:rsid w:val="00DB7DC1"/>
    <w:rsid w:val="00DC267C"/>
    <w:rsid w:val="00DC3286"/>
    <w:rsid w:val="00DD28E5"/>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467A"/>
    <w:rsid w:val="00E7776B"/>
    <w:rsid w:val="00E80CB1"/>
    <w:rsid w:val="00E862E5"/>
    <w:rsid w:val="00E868A9"/>
    <w:rsid w:val="00E91300"/>
    <w:rsid w:val="00E96C71"/>
    <w:rsid w:val="00EA2311"/>
    <w:rsid w:val="00EA3B1D"/>
    <w:rsid w:val="00EA4D3B"/>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749"/>
    <w:rsid w:val="00EF2AC7"/>
    <w:rsid w:val="00EF3DF5"/>
    <w:rsid w:val="00EF503E"/>
    <w:rsid w:val="00EF70D2"/>
    <w:rsid w:val="00EF7CD1"/>
    <w:rsid w:val="00F0412C"/>
    <w:rsid w:val="00F054DB"/>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5BB5D-00F0-4F8A-AE00-558AE162C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28</Pages>
  <Words>16936</Words>
  <Characters>96536</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47</cp:revision>
  <dcterms:created xsi:type="dcterms:W3CDTF">2019-03-08T23:52:00Z</dcterms:created>
  <dcterms:modified xsi:type="dcterms:W3CDTF">2019-03-09T23:44:00Z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