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56971B5D"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0"/>
      <w:del w:id="1" w:author="N S" w:date="2019-03-15T19:40:00Z">
        <w:r w:rsidR="009B56C7" w:rsidRPr="00842D58" w:rsidDel="00F44972">
          <w:rPr>
            <w:rFonts w:ascii="Arial" w:hAnsi="Arial" w:cs="Arial"/>
          </w:rPr>
          <w:delText xml:space="preserve">polygenic </w:delText>
        </w:r>
      </w:del>
      <w:ins w:id="2"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commentRangeEnd w:id="0"/>
      <w:r w:rsidR="006B1742">
        <w:rPr>
          <w:rStyle w:val="CommentReference"/>
        </w:rPr>
        <w:commentReference w:id="0"/>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3"/>
      <w:r w:rsidRPr="00842D58">
        <w:rPr>
          <w:rFonts w:ascii="Arial" w:hAnsi="Arial" w:cs="Arial"/>
        </w:rPr>
        <w:t>polygenic</w:t>
      </w:r>
      <w:commentRangeEnd w:id="3"/>
      <w:r w:rsidR="002B2F22">
        <w:rPr>
          <w:rStyle w:val="CommentReference"/>
        </w:rPr>
        <w:commentReference w:id="3"/>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w:t>
      </w:r>
      <w:del w:id="4" w:author="Céline" w:date="2019-03-19T16:07:00Z">
        <w:r w:rsidR="009778C2" w:rsidRPr="00842D58" w:rsidDel="001D60FF">
          <w:rPr>
            <w:rFonts w:ascii="Arial" w:hAnsi="Arial" w:cs="Arial"/>
          </w:rPr>
          <w:delText xml:space="preserve">genotyped and </w:delText>
        </w:r>
      </w:del>
      <w:r w:rsidR="009778C2" w:rsidRPr="00842D58">
        <w:rPr>
          <w:rFonts w:ascii="Arial" w:hAnsi="Arial" w:cs="Arial"/>
        </w:rPr>
        <w:t xml:space="preserve">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6116F393"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5" w:author="Daniel Runcie" w:date="2019-03-15T10:22:00Z">
        <w:r w:rsidR="002B2F22">
          <w:rPr>
            <w:rFonts w:ascii="Arial" w:hAnsi="Arial" w:cs="Arial"/>
          </w:rPr>
          <w:t>. Its outcome</w:t>
        </w:r>
      </w:ins>
      <w:del w:id="6" w:author="Daniel Runcie" w:date="2019-03-15T10:22:00Z">
        <w:r w:rsidR="00A94FC8" w:rsidRPr="00842D58" w:rsidDel="002B2F22">
          <w:rPr>
            <w:rFonts w:ascii="Arial" w:hAnsi="Arial" w:cs="Arial"/>
          </w:rPr>
          <w:delText xml:space="preserve"> that </w:delText>
        </w:r>
      </w:del>
      <w:ins w:id="7"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8"/>
      <w:r w:rsidRPr="00842D58">
        <w:rPr>
          <w:rFonts w:ascii="Arial" w:hAnsi="Arial" w:cs="Arial"/>
        </w:rPr>
        <w:t xml:space="preserve">genetics </w:t>
      </w:r>
      <w:commentRangeEnd w:id="8"/>
      <w:r w:rsidR="002B2F22">
        <w:rPr>
          <w:rStyle w:val="CommentReference"/>
        </w:rPr>
        <w:commentReference w:id="8"/>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9"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10" w:author="N S" w:date="2019-03-16T10:33:00Z">
        <w:r w:rsidR="00FF32AD">
          <w:rPr>
            <w:rFonts w:ascii="Arial" w:hAnsi="Arial" w:cs="Arial"/>
          </w:rPr>
          <w:t xml:space="preserve">The mechanisms of </w:t>
        </w:r>
      </w:ins>
      <w:del w:id="11" w:author="N S" w:date="2019-03-16T10:33:00Z">
        <w:r w:rsidR="00245B23" w:rsidRPr="00842D58" w:rsidDel="00FF32AD">
          <w:rPr>
            <w:rFonts w:ascii="Arial" w:hAnsi="Arial" w:cs="Arial"/>
          </w:rPr>
          <w:delText>Plant</w:delText>
        </w:r>
      </w:del>
      <w:ins w:id="12"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3"/>
      <w:r w:rsidR="00245B23" w:rsidRPr="00842D58">
        <w:rPr>
          <w:rFonts w:ascii="Arial" w:hAnsi="Arial" w:cs="Arial"/>
        </w:rPr>
        <w:t xml:space="preserve">interactions </w:t>
      </w:r>
      <w:commentRangeEnd w:id="13"/>
      <w:r w:rsidR="002B2F22">
        <w:rPr>
          <w:rStyle w:val="CommentReference"/>
        </w:rPr>
        <w:commentReference w:id="13"/>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4"/>
      <w:del w:id="15" w:author="N S" w:date="2019-03-15T19:41:00Z">
        <w:r w:rsidR="004066F5" w:rsidRPr="00842D58" w:rsidDel="00E34195">
          <w:rPr>
            <w:rFonts w:ascii="Arial" w:hAnsi="Arial" w:cs="Arial"/>
          </w:rPr>
          <w:delText xml:space="preserve">unveiling </w:delText>
        </w:r>
      </w:del>
      <w:commentRangeEnd w:id="14"/>
      <w:ins w:id="16"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4"/>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7"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8" w:author="Daniel Runcie" w:date="2019-03-15T10:27:00Z">
        <w:r w:rsidR="002B2F22">
          <w:rPr>
            <w:rFonts w:ascii="Arial" w:hAnsi="Arial" w:cs="Arial"/>
          </w:rPr>
          <w:t xml:space="preserve">differential </w:t>
        </w:r>
      </w:ins>
      <w:commentRangeStart w:id="19"/>
      <w:r w:rsidR="00E7776B" w:rsidRPr="00842D58">
        <w:rPr>
          <w:rFonts w:ascii="Arial" w:hAnsi="Arial" w:cs="Arial"/>
        </w:rPr>
        <w:t>recognition events surrounding their proteins</w:t>
      </w:r>
      <w:commentRangeEnd w:id="19"/>
      <w:r w:rsidR="002B2F22">
        <w:rPr>
          <w:rStyle w:val="CommentReference"/>
        </w:rPr>
        <w:commentReference w:id="19"/>
      </w:r>
      <w:r w:rsidR="003D2883" w:rsidRPr="00842D58">
        <w:rPr>
          <w:rFonts w:ascii="Arial" w:hAnsi="Arial" w:cs="Arial"/>
        </w:rPr>
        <w:t>,</w:t>
      </w:r>
      <w:r w:rsidR="00E7776B" w:rsidRPr="00842D58">
        <w:rPr>
          <w:rFonts w:ascii="Arial" w:hAnsi="Arial" w:cs="Arial"/>
        </w:rPr>
        <w:t xml:space="preserve"> create sweeping </w:t>
      </w:r>
      <w:ins w:id="20" w:author="Daniel Runcie" w:date="2019-03-15T10:30:00Z">
        <w:r w:rsidR="00BE222F">
          <w:rPr>
            <w:rFonts w:ascii="Arial" w:hAnsi="Arial" w:cs="Arial"/>
          </w:rPr>
          <w:t xml:space="preserve">differences </w:t>
        </w:r>
      </w:ins>
      <w:del w:id="21"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in the transcriptome and phenotyp</w:t>
      </w:r>
      <w:ins w:id="22" w:author="Céline" w:date="2019-03-19T16:17:00Z">
        <w:r w:rsidR="008615C5">
          <w:rPr>
            <w:rFonts w:ascii="Arial" w:hAnsi="Arial" w:cs="Arial"/>
          </w:rPr>
          <w:t>ic</w:t>
        </w:r>
      </w:ins>
      <w:del w:id="23" w:author="Céline" w:date="2019-03-19T16:17:00Z">
        <w:r w:rsidR="00E7776B" w:rsidRPr="00842D58" w:rsidDel="008615C5">
          <w:rPr>
            <w:rFonts w:ascii="Arial" w:hAnsi="Arial" w:cs="Arial"/>
          </w:rPr>
          <w:delText>e</w:delText>
        </w:r>
      </w:del>
      <w:r w:rsidR="00E7776B" w:rsidRPr="00842D58">
        <w:rPr>
          <w:rFonts w:ascii="Arial" w:hAnsi="Arial" w:cs="Arial"/>
        </w:rPr>
        <w:t xml:space="preserve"> </w:t>
      </w:r>
      <w:ins w:id="24" w:author="Daniel Runcie" w:date="2019-03-15T10:31:00Z">
        <w:r w:rsidR="00BE222F">
          <w:rPr>
            <w:rFonts w:ascii="Arial" w:hAnsi="Arial" w:cs="Arial"/>
          </w:rPr>
          <w:t xml:space="preserve">responses </w:t>
        </w:r>
        <w:commentRangeStart w:id="25"/>
        <w:r w:rsidR="00BE222F">
          <w:rPr>
            <w:rFonts w:ascii="Arial" w:hAnsi="Arial" w:cs="Arial"/>
          </w:rPr>
          <w:t xml:space="preserve">to infection </w:t>
        </w:r>
      </w:ins>
      <w:del w:id="26" w:author="N S" w:date="2019-03-20T11:06:00Z">
        <w:r w:rsidR="00E7776B" w:rsidRPr="00842D58" w:rsidDel="00902E67">
          <w:rPr>
            <w:rFonts w:ascii="Arial" w:hAnsi="Arial" w:cs="Arial"/>
          </w:rPr>
          <w:delText xml:space="preserve">of </w:delText>
        </w:r>
      </w:del>
      <w:ins w:id="27" w:author="N S" w:date="2019-03-20T11:06:00Z">
        <w:r w:rsidR="00902E67">
          <w:rPr>
            <w:rFonts w:ascii="Arial" w:hAnsi="Arial" w:cs="Arial"/>
          </w:rPr>
          <w:t>in</w:t>
        </w:r>
        <w:r w:rsidR="00902E67" w:rsidRPr="00842D58">
          <w:rPr>
            <w:rFonts w:ascii="Arial" w:hAnsi="Arial" w:cs="Arial"/>
          </w:rPr>
          <w:t xml:space="preserve"> </w:t>
        </w:r>
      </w:ins>
      <w:r w:rsidR="00E7776B" w:rsidRPr="00842D58">
        <w:rPr>
          <w:rFonts w:ascii="Arial" w:hAnsi="Arial" w:cs="Arial"/>
        </w:rPr>
        <w:t>both the host and pathogen</w:t>
      </w:r>
      <w:commentRangeEnd w:id="25"/>
      <w:r w:rsidR="008615C5">
        <w:rPr>
          <w:rStyle w:val="CommentReference"/>
        </w:rPr>
        <w:commentReference w:id="25"/>
      </w:r>
      <w:r w:rsidR="00E7776B" w:rsidRPr="00842D58">
        <w:rPr>
          <w:rFonts w:ascii="Arial" w:hAnsi="Arial" w:cs="Arial"/>
        </w:rPr>
        <w:t xml:space="preserve">. </w:t>
      </w:r>
      <w:ins w:id="28" w:author="Céline" w:date="2019-03-19T16:12:00Z">
        <w:r w:rsidR="001D60FF">
          <w:rPr>
            <w:rFonts w:ascii="Arial" w:hAnsi="Arial" w:cs="Arial"/>
          </w:rPr>
          <w:t>However</w:t>
        </w:r>
      </w:ins>
      <w:del w:id="29" w:author="Céline" w:date="2019-03-19T16:12:00Z">
        <w:r w:rsidR="004066F5" w:rsidRPr="00842D58" w:rsidDel="001D60FF">
          <w:rPr>
            <w:rFonts w:ascii="Arial" w:hAnsi="Arial" w:cs="Arial"/>
          </w:rPr>
          <w:delText>In contrast</w:delText>
        </w:r>
      </w:del>
      <w:r w:rsidR="00742465" w:rsidRPr="00842D58">
        <w:rPr>
          <w:rFonts w:ascii="Arial" w:hAnsi="Arial" w:cs="Arial"/>
        </w:rPr>
        <w:t>,</w:t>
      </w:r>
      <w:commentRangeStart w:id="30"/>
      <w:r w:rsidR="00742465" w:rsidRPr="00842D58">
        <w:rPr>
          <w:rFonts w:ascii="Arial" w:hAnsi="Arial" w:cs="Arial"/>
        </w:rPr>
        <w:t xml:space="preserve"> </w:t>
      </w:r>
      <w:del w:id="31" w:author="Céline" w:date="2019-03-19T16:13:00Z">
        <w:r w:rsidR="004066F5" w:rsidRPr="00842D58" w:rsidDel="001D60FF">
          <w:rPr>
            <w:rFonts w:ascii="Arial" w:hAnsi="Arial" w:cs="Arial"/>
          </w:rPr>
          <w:delText>numerous</w:delText>
        </w:r>
        <w:r w:rsidR="00FC13F0" w:rsidRPr="00842D58" w:rsidDel="001D60FF">
          <w:rPr>
            <w:rFonts w:ascii="Arial" w:hAnsi="Arial" w:cs="Arial"/>
          </w:rPr>
          <w:delText xml:space="preserve"> important</w:delText>
        </w:r>
        <w:r w:rsidR="00742465" w:rsidRPr="00842D58" w:rsidDel="001D60FF">
          <w:rPr>
            <w:rFonts w:ascii="Arial" w:hAnsi="Arial" w:cs="Arial"/>
          </w:rPr>
          <w:delText xml:space="preserve"> </w:delText>
        </w:r>
      </w:del>
      <w:r w:rsidR="00742465" w:rsidRPr="00842D58">
        <w:rPr>
          <w:rFonts w:ascii="Arial" w:hAnsi="Arial" w:cs="Arial"/>
        </w:rPr>
        <w:t>plant-</w:t>
      </w:r>
      <w:r w:rsidR="00FC13F0" w:rsidRPr="00842D58">
        <w:rPr>
          <w:rFonts w:ascii="Arial" w:hAnsi="Arial" w:cs="Arial"/>
        </w:rPr>
        <w:t xml:space="preserve">microbe </w:t>
      </w:r>
      <w:r w:rsidR="00742465" w:rsidRPr="00842D58">
        <w:rPr>
          <w:rFonts w:ascii="Arial" w:hAnsi="Arial" w:cs="Arial"/>
        </w:rPr>
        <w:t xml:space="preserve">interactions </w:t>
      </w:r>
      <w:ins w:id="32" w:author="Céline" w:date="2019-03-19T16:13:00Z">
        <w:r w:rsidR="001D60FF">
          <w:rPr>
            <w:rFonts w:ascii="Arial" w:hAnsi="Arial" w:cs="Arial"/>
          </w:rPr>
          <w:t>cover a full range of genetic architecture</w:t>
        </w:r>
      </w:ins>
      <w:ins w:id="33" w:author="Céline" w:date="2019-03-19T16:14:00Z">
        <w:r w:rsidR="008615C5">
          <w:rPr>
            <w:rFonts w:ascii="Arial" w:hAnsi="Arial" w:cs="Arial"/>
          </w:rPr>
          <w:t>s</w:t>
        </w:r>
      </w:ins>
      <w:ins w:id="34" w:author="Céline" w:date="2019-03-19T16:15:00Z">
        <w:r w:rsidR="008615C5">
          <w:rPr>
            <w:rFonts w:ascii="Arial" w:hAnsi="Arial" w:cs="Arial"/>
          </w:rPr>
          <w:t xml:space="preserve">, from </w:t>
        </w:r>
        <w:del w:id="35" w:author="N S" w:date="2019-03-20T11:05:00Z">
          <w:r w:rsidR="008615C5" w:rsidDel="00902E67">
            <w:rPr>
              <w:rFonts w:ascii="Arial" w:hAnsi="Arial" w:cs="Arial"/>
            </w:rPr>
            <w:delText xml:space="preserve">few large effect genes to many </w:delText>
          </w:r>
        </w:del>
        <w:del w:id="36" w:author="N S" w:date="2019-03-20T11:04:00Z">
          <w:r w:rsidR="008615C5" w:rsidDel="00902E67">
            <w:rPr>
              <w:rFonts w:ascii="Arial" w:hAnsi="Arial" w:cs="Arial"/>
            </w:rPr>
            <w:delText xml:space="preserve">of </w:delText>
          </w:r>
        </w:del>
        <w:del w:id="37" w:author="N S" w:date="2019-03-20T11:05:00Z">
          <w:r w:rsidR="008615C5" w:rsidDel="00902E67">
            <w:rPr>
              <w:rFonts w:ascii="Arial" w:hAnsi="Arial" w:cs="Arial"/>
            </w:rPr>
            <w:delText>small effect</w:delText>
          </w:r>
        </w:del>
        <w:del w:id="38" w:author="N S" w:date="2019-03-20T11:04:00Z">
          <w:r w:rsidR="008615C5" w:rsidDel="00902E67">
            <w:rPr>
              <w:rFonts w:ascii="Arial" w:hAnsi="Arial" w:cs="Arial"/>
            </w:rPr>
            <w:delText>s</w:delText>
          </w:r>
        </w:del>
      </w:ins>
      <w:ins w:id="39" w:author="N S" w:date="2019-03-20T11:05:00Z">
        <w:r w:rsidR="00902E67">
          <w:rPr>
            <w:rFonts w:ascii="Arial" w:hAnsi="Arial" w:cs="Arial"/>
          </w:rPr>
          <w:t>few genes of large phenotypic effect to many genes of small effect</w:t>
        </w:r>
      </w:ins>
      <w:ins w:id="40" w:author="Céline" w:date="2019-03-19T16:13:00Z">
        <w:r w:rsidR="001D60FF">
          <w:rPr>
            <w:rFonts w:ascii="Arial" w:hAnsi="Arial" w:cs="Arial"/>
          </w:rPr>
          <w:t xml:space="preserve"> </w:t>
        </w:r>
      </w:ins>
      <w:del w:id="41" w:author="Céline" w:date="2019-03-19T16:15:00Z">
        <w:r w:rsidR="00742465" w:rsidRPr="00842D58" w:rsidDel="008615C5">
          <w:rPr>
            <w:rFonts w:ascii="Arial" w:hAnsi="Arial" w:cs="Arial"/>
          </w:rPr>
          <w:delText>are quantitative</w:delText>
        </w:r>
      </w:del>
      <w:del w:id="42" w:author="Céline" w:date="2019-03-19T16:13:00Z">
        <w:r w:rsidR="00824493" w:rsidRPr="00842D58" w:rsidDel="001D60FF">
          <w:rPr>
            <w:rFonts w:ascii="Arial" w:hAnsi="Arial" w:cs="Arial"/>
          </w:rPr>
          <w:delText xml:space="preserve"> </w:delText>
        </w:r>
        <w:commentRangeEnd w:id="30"/>
        <w:r w:rsidR="001D60FF" w:rsidDel="001D60FF">
          <w:rPr>
            <w:rStyle w:val="CommentReference"/>
          </w:rPr>
          <w:commentReference w:id="30"/>
        </w:r>
      </w:del>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43"/>
      <w:r w:rsidR="00D05FF6" w:rsidRPr="00842D58">
        <w:rPr>
          <w:rFonts w:ascii="Arial" w:hAnsi="Arial" w:cs="Arial"/>
        </w:rPr>
        <w:t xml:space="preserve">a lack of </w:t>
      </w:r>
      <w:del w:id="44"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45"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43"/>
      <w:r w:rsidR="002B2F22">
        <w:rPr>
          <w:rStyle w:val="CommentReference"/>
        </w:rPr>
        <w:commentReference w:id="43"/>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46"/>
      <w:r w:rsidR="00D05FF6" w:rsidRPr="00842D58">
        <w:rPr>
          <w:rFonts w:ascii="Arial" w:hAnsi="Arial" w:cs="Arial"/>
        </w:rPr>
        <w:t xml:space="preserve">genetic basis of </w:t>
      </w:r>
      <w:commentRangeEnd w:id="46"/>
      <w:r w:rsidR="00BE222F">
        <w:rPr>
          <w:rStyle w:val="CommentReference"/>
        </w:rPr>
        <w:commentReference w:id="46"/>
      </w:r>
      <w:ins w:id="47"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48" w:author="Daniel Runcie" w:date="2019-03-15T10:31:00Z">
        <w:r w:rsidR="00BE222F">
          <w:rPr>
            <w:rFonts w:ascii="Arial" w:hAnsi="Arial" w:cs="Arial"/>
          </w:rPr>
          <w:t xml:space="preserve">, </w:t>
        </w:r>
      </w:ins>
      <w:del w:id="49"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50"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 xml:space="preserve">It is, however, unclear how these polygenic molecular systems in different organisms </w:t>
      </w:r>
      <w:r w:rsidR="004066F5" w:rsidRPr="00842D58">
        <w:rPr>
          <w:rFonts w:ascii="Arial" w:hAnsi="Arial" w:cs="Arial"/>
        </w:rPr>
        <w:lastRenderedPageBreak/>
        <w:t>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0E31B9D0" w:rsidR="00642B50" w:rsidRDefault="004066F5" w:rsidP="00514749">
      <w:pPr>
        <w:spacing w:line="480" w:lineRule="auto"/>
        <w:ind w:firstLine="720"/>
        <w:rPr>
          <w:ins w:id="51" w:author="Céline" w:date="2019-03-19T16:39: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ins w:id="52" w:author="Céline" w:date="2019-03-19T16:31:00Z">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ins>
      <w:moveToRangeStart w:id="53" w:author="Céline" w:date="2019-03-19T16:31:00Z" w:name="move414632407"/>
      <w:moveTo w:id="54" w:author="Céline" w:date="2019-03-19T16:31:00Z">
        <w:del w:id="55" w:author="Céline" w:date="2019-03-19T16:31:00Z">
          <w:r w:rsidR="00BA7468" w:rsidRPr="00842D58" w:rsidDel="00BA7468">
            <w:rPr>
              <w:rFonts w:ascii="Arial" w:hAnsi="Arial" w:cs="Arial"/>
            </w:rPr>
            <w:delText>T</w:delText>
          </w:r>
        </w:del>
        <w:r w:rsidR="00BA7468" w:rsidRPr="00842D58">
          <w:rPr>
            <w:rFonts w:ascii="Arial" w:hAnsi="Arial" w:cs="Arial"/>
          </w:rPr>
          <w:t xml:space="preserve">he genetic interactions </w:t>
        </w:r>
        <w:del w:id="56" w:author="Céline" w:date="2019-03-19T16:32:00Z">
          <w:r w:rsidR="00BA7468" w:rsidRPr="00842D58" w:rsidDel="00BA7468">
            <w:rPr>
              <w:rFonts w:ascii="Arial" w:hAnsi="Arial" w:cs="Arial"/>
            </w:rPr>
            <w:delText xml:space="preserve">between the extreme generalist pathogen, </w:delText>
          </w:r>
          <w:r w:rsidR="00BA7468" w:rsidRPr="00842D58" w:rsidDel="00BA7468">
            <w:rPr>
              <w:rFonts w:ascii="Arial" w:hAnsi="Arial" w:cs="Arial"/>
              <w:i/>
            </w:rPr>
            <w:delText>B. cinerea</w:delText>
          </w:r>
          <w:r w:rsidR="00BA7468" w:rsidRPr="00842D58" w:rsidDel="00BA7468">
            <w:rPr>
              <w:rFonts w:ascii="Arial" w:hAnsi="Arial" w:cs="Arial"/>
            </w:rPr>
            <w:delText xml:space="preserve">, and the model plant host, </w:delText>
          </w:r>
          <w:r w:rsidR="00BA7468" w:rsidRPr="00842D58" w:rsidDel="00BA7468">
            <w:rPr>
              <w:rFonts w:ascii="Arial" w:hAnsi="Arial" w:cs="Arial"/>
              <w:i/>
            </w:rPr>
            <w:delText>A. thaliana</w:delText>
          </w:r>
          <w:r w:rsidR="00BA7468" w:rsidRPr="00842D58" w:rsidDel="00BA7468">
            <w:rPr>
              <w:rFonts w:ascii="Arial" w:hAnsi="Arial" w:cs="Arial"/>
            </w:rPr>
            <w:delText xml:space="preserve">, </w:delText>
          </w:r>
        </w:del>
        <w:r w:rsidR="00BA7468" w:rsidRPr="00842D58">
          <w:rPr>
            <w:rFonts w:ascii="Arial" w:hAnsi="Arial" w:cs="Arial"/>
          </w:rPr>
          <w:t xml:space="preserve">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moveTo>
      <w:ins w:id="57" w:author="Céline" w:date="2019-03-19T16:31:00Z">
        <w:r w:rsidR="00BA7468" w:rsidRPr="00842D58">
          <w:rPr>
            <w:rFonts w:ascii="Arial" w:hAnsi="Arial" w:cs="Arial"/>
          </w:rPr>
        </w:r>
      </w:ins>
      <w:moveTo w:id="58" w:author="Céline" w:date="2019-03-19T16:31:00Z">
        <w:r w:rsidR="00BA7468" w:rsidRPr="00842D58">
          <w:rPr>
            <w:rFonts w:ascii="Arial" w:hAnsi="Arial" w:cs="Arial"/>
          </w:rPr>
          <w:fldChar w:fldCharType="end"/>
        </w:r>
      </w:moveTo>
      <w:ins w:id="59" w:author="Céline" w:date="2019-03-19T16:31:00Z">
        <w:r w:rsidR="00BA7468" w:rsidRPr="00842D58">
          <w:rPr>
            <w:rFonts w:ascii="Arial" w:hAnsi="Arial" w:cs="Arial"/>
          </w:rPr>
        </w:r>
      </w:ins>
      <w:moveTo w:id="60" w:author="Céline" w:date="2019-03-19T16:31:00Z">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moveTo>
      <w:ins w:id="61" w:author="Céline" w:date="2019-03-19T16:32:00Z">
        <w:r w:rsidR="00BA7468">
          <w:rPr>
            <w:rFonts w:ascii="Arial" w:hAnsi="Arial" w:cs="Arial"/>
          </w:rPr>
          <w:t xml:space="preserve"> In this pathosystem,</w:t>
        </w:r>
      </w:ins>
      <w:moveTo w:id="62" w:author="Céline" w:date="2019-03-19T16:31:00Z">
        <w:r w:rsidR="00BA7468" w:rsidRPr="00842D58">
          <w:rPr>
            <w:rFonts w:ascii="Arial" w:hAnsi="Arial" w:cs="Arial"/>
          </w:rPr>
          <w:t xml:space="preserve"> </w:t>
        </w:r>
      </w:moveTo>
      <w:moveToRangeEnd w:id="53"/>
      <w:del w:id="63" w:author="Céline" w:date="2019-03-19T16:31:00Z">
        <w:r w:rsidR="000F0FFF" w:rsidRPr="00842D58" w:rsidDel="00BA7468">
          <w:rPr>
            <w:rFonts w:ascii="Arial" w:hAnsi="Arial" w:cs="Arial"/>
          </w:rPr>
          <w:delText xml:space="preserve"> </w:delText>
        </w:r>
      </w:del>
      <w:del w:id="64" w:author="Céline" w:date="2019-03-19T16:27:00Z">
        <w:r w:rsidR="000F0FFF" w:rsidRPr="00842D58" w:rsidDel="00BA7468">
          <w:rPr>
            <w:rFonts w:ascii="Arial" w:hAnsi="Arial" w:cs="Arial"/>
          </w:rPr>
          <w:delText xml:space="preserve"> To date in plants,</w:delText>
        </w:r>
      </w:del>
      <w:del w:id="65" w:author="Céline" w:date="2019-03-19T16:31:00Z">
        <w:r w:rsidR="000F0FFF" w:rsidRPr="00842D58" w:rsidDel="00BA7468">
          <w:rPr>
            <w:rFonts w:ascii="Arial" w:hAnsi="Arial" w:cs="Arial"/>
          </w:rPr>
          <w:delText xml:space="preserve"> </w:delText>
        </w:r>
      </w:del>
      <w:ins w:id="66" w:author="Céline" w:date="2019-03-19T16:28:00Z">
        <w:r w:rsidR="00BA7468">
          <w:rPr>
            <w:rFonts w:ascii="Arial" w:hAnsi="Arial" w:cs="Arial"/>
          </w:rPr>
          <w:t xml:space="preserve">a </w:t>
        </w:r>
      </w:ins>
      <w:r w:rsidR="000F0FFF" w:rsidRPr="00842D58">
        <w:rPr>
          <w:rFonts w:ascii="Arial" w:hAnsi="Arial" w:cs="Arial"/>
        </w:rPr>
        <w:t xml:space="preserve">co-transcriptome </w:t>
      </w:r>
      <w:ins w:id="67" w:author="Céline" w:date="2019-03-19T16:27:00Z">
        <w:r w:rsidR="00BA7468">
          <w:rPr>
            <w:rFonts w:ascii="Arial" w:hAnsi="Arial" w:cs="Arial"/>
          </w:rPr>
          <w:t xml:space="preserve">study </w:t>
        </w:r>
      </w:ins>
      <w:ins w:id="68" w:author="Céline" w:date="2019-03-19T16:28:00Z">
        <w:r w:rsidR="00BA7468">
          <w:rPr>
            <w:rFonts w:ascii="Arial" w:hAnsi="Arial" w:cs="Arial"/>
          </w:rPr>
          <w:t xml:space="preserve">with simultaneous analysis of </w:t>
        </w:r>
      </w:ins>
      <w:ins w:id="69" w:author="N S" w:date="2019-03-20T11:12:00Z">
        <w:r w:rsidR="00E57202">
          <w:rPr>
            <w:rFonts w:ascii="Arial" w:hAnsi="Arial" w:cs="Arial"/>
          </w:rPr>
          <w:t xml:space="preserve">the </w:t>
        </w:r>
      </w:ins>
      <w:ins w:id="70" w:author="Céline" w:date="2019-03-19T16:28:00Z">
        <w:r w:rsidR="00BA7468" w:rsidRPr="00842D58">
          <w:rPr>
            <w:rFonts w:ascii="Arial" w:hAnsi="Arial" w:cs="Arial"/>
          </w:rPr>
          <w:t>host’s and pathogen’s transcripts</w:t>
        </w:r>
        <w:r w:rsidR="00BA7468">
          <w:rPr>
            <w:rFonts w:ascii="Arial" w:hAnsi="Arial" w:cs="Arial"/>
          </w:rPr>
          <w:t xml:space="preserve"> </w:t>
        </w:r>
      </w:ins>
      <w:ins w:id="71" w:author="Céline" w:date="2019-03-19T16:27:00Z">
        <w:r w:rsidR="00BA7468">
          <w:rPr>
            <w:rFonts w:ascii="Arial" w:hAnsi="Arial" w:cs="Arial"/>
          </w:rPr>
          <w:t xml:space="preserve">was recently </w:t>
        </w:r>
      </w:ins>
      <w:ins w:id="72" w:author="Céline" w:date="2019-03-19T16:28:00Z">
        <w:r w:rsidR="00BA7468">
          <w:rPr>
            <w:rFonts w:ascii="Arial" w:hAnsi="Arial" w:cs="Arial"/>
          </w:rPr>
          <w:t>done</w:t>
        </w:r>
      </w:ins>
      <w:del w:id="73" w:author="Céline" w:date="2019-03-19T16:28:00Z">
        <w:r w:rsidR="000F0FFF" w:rsidRPr="00842D58" w:rsidDel="00BA7468">
          <w:rPr>
            <w:rFonts w:ascii="Arial" w:hAnsi="Arial" w:cs="Arial"/>
          </w:rPr>
          <w:delText>work where both the host</w:delText>
        </w:r>
        <w:r w:rsidR="00AD3D6F" w:rsidRPr="00842D58" w:rsidDel="00BA7468">
          <w:rPr>
            <w:rFonts w:ascii="Arial" w:hAnsi="Arial" w:cs="Arial"/>
          </w:rPr>
          <w:delText>’s</w:delText>
        </w:r>
        <w:r w:rsidR="000F0FFF" w:rsidRPr="00842D58" w:rsidDel="00BA7468">
          <w:rPr>
            <w:rFonts w:ascii="Arial" w:hAnsi="Arial" w:cs="Arial"/>
          </w:rPr>
          <w:delText xml:space="preserve"> and pathogen</w:delText>
        </w:r>
        <w:r w:rsidR="00AD3D6F" w:rsidRPr="00842D58" w:rsidDel="00BA7468">
          <w:rPr>
            <w:rFonts w:ascii="Arial" w:hAnsi="Arial" w:cs="Arial"/>
          </w:rPr>
          <w:delText>’</w:delText>
        </w:r>
        <w:r w:rsidR="000F0FFF" w:rsidRPr="00842D58" w:rsidDel="00BA7468">
          <w:rPr>
            <w:rFonts w:ascii="Arial" w:hAnsi="Arial" w:cs="Arial"/>
          </w:rPr>
          <w:delText>s transcripts have been measured has been s</w:delText>
        </w:r>
        <w:r w:rsidR="00AD3D6F" w:rsidRPr="00842D58" w:rsidDel="00BA7468">
          <w:rPr>
            <w:rFonts w:ascii="Arial" w:hAnsi="Arial" w:cs="Arial"/>
          </w:rPr>
          <w:delText>h</w:delText>
        </w:r>
        <w:r w:rsidR="000F0FFF" w:rsidRPr="00842D58" w:rsidDel="00BA7468">
          <w:rPr>
            <w:rFonts w:ascii="Arial" w:hAnsi="Arial" w:cs="Arial"/>
          </w:rPr>
          <w:delText>own</w:delText>
        </w:r>
        <w:r w:rsidR="00CE13CF" w:rsidRPr="00842D58" w:rsidDel="00BA7468">
          <w:rPr>
            <w:rFonts w:ascii="Arial" w:hAnsi="Arial" w:cs="Arial"/>
          </w:rPr>
          <w:delText xml:space="preserve"> to work</w:delText>
        </w:r>
        <w:r w:rsidR="000F0FFF" w:rsidRPr="00842D58" w:rsidDel="00BA7468">
          <w:rPr>
            <w:rFonts w:ascii="Arial" w:hAnsi="Arial" w:cs="Arial"/>
          </w:rPr>
          <w:delText xml:space="preserve"> in the</w:delText>
        </w:r>
        <w:r w:rsidR="00727A19" w:rsidRPr="00842D58" w:rsidDel="00BA7468">
          <w:rPr>
            <w:rFonts w:ascii="Arial" w:hAnsi="Arial" w:cs="Arial"/>
          </w:rPr>
          <w:delText xml:space="preserve"> </w:delText>
        </w:r>
        <w:r w:rsidR="00727A19" w:rsidRPr="00842D58" w:rsidDel="00BA7468">
          <w:rPr>
            <w:rFonts w:ascii="Arial" w:hAnsi="Arial" w:cs="Arial"/>
            <w:i/>
          </w:rPr>
          <w:delText xml:space="preserve">A. thaliana </w:delText>
        </w:r>
        <w:r w:rsidR="000F0FFF" w:rsidRPr="00842D58" w:rsidDel="00BA7468">
          <w:rPr>
            <w:rFonts w:ascii="Arial" w:hAnsi="Arial" w:cs="Arial"/>
          </w:rPr>
          <w:delText>-</w:delText>
        </w:r>
        <w:r w:rsidR="00727A19" w:rsidRPr="00842D58" w:rsidDel="00BA7468">
          <w:rPr>
            <w:rFonts w:ascii="Arial" w:hAnsi="Arial" w:cs="Arial"/>
          </w:rPr>
          <w:delText xml:space="preserve"> </w:delText>
        </w:r>
        <w:r w:rsidR="000F0FFF" w:rsidRPr="00842D58" w:rsidDel="00BA7468">
          <w:rPr>
            <w:rFonts w:ascii="Arial" w:hAnsi="Arial" w:cs="Arial"/>
            <w:i/>
          </w:rPr>
          <w:delText>B</w:delText>
        </w:r>
        <w:r w:rsidR="00727A19" w:rsidRPr="00842D58" w:rsidDel="00BA7468">
          <w:rPr>
            <w:rFonts w:ascii="Arial" w:hAnsi="Arial" w:cs="Arial"/>
            <w:i/>
          </w:rPr>
          <w:delText>.</w:delText>
        </w:r>
        <w:r w:rsidR="000F0FFF" w:rsidRPr="00842D58" w:rsidDel="00BA7468">
          <w:rPr>
            <w:rFonts w:ascii="Arial" w:hAnsi="Arial" w:cs="Arial"/>
            <w:i/>
          </w:rPr>
          <w:delText xml:space="preserve"> cinerea</w:delText>
        </w:r>
        <w:r w:rsidR="000F0FFF" w:rsidRPr="00842D58" w:rsidDel="00BA7468">
          <w:rPr>
            <w:rFonts w:ascii="Arial" w:hAnsi="Arial" w:cs="Arial"/>
          </w:rPr>
          <w:delText xml:space="preserve"> system</w:delText>
        </w:r>
      </w:del>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moveFromRangeStart w:id="74" w:author="Céline" w:date="2019-03-19T16:31:00Z" w:name="move414632407"/>
      <w:moveFrom w:id="75" w:author="Céline" w:date="2019-03-19T16:31:00Z">
        <w:r w:rsidR="00CE13CF" w:rsidRPr="00842D58" w:rsidDel="00BA7468">
          <w:rPr>
            <w:rFonts w:ascii="Arial" w:hAnsi="Arial" w:cs="Arial"/>
          </w:rPr>
          <w:t xml:space="preserve">The genetic </w:t>
        </w:r>
        <w:r w:rsidR="00CE13CF" w:rsidRPr="00842D58" w:rsidDel="00BA7468">
          <w:rPr>
            <w:rFonts w:ascii="Arial" w:hAnsi="Arial" w:cs="Arial"/>
          </w:rPr>
          <w:lastRenderedPageBreak/>
          <w:t xml:space="preserve">interactions between the extreme generalist pathogen, </w:t>
        </w:r>
        <w:r w:rsidR="00CE13CF" w:rsidRPr="00842D58" w:rsidDel="00BA7468">
          <w:rPr>
            <w:rFonts w:ascii="Arial" w:hAnsi="Arial" w:cs="Arial"/>
            <w:i/>
          </w:rPr>
          <w:t>B. cinerea</w:t>
        </w:r>
        <w:r w:rsidR="00CE13CF" w:rsidRPr="00842D58" w:rsidDel="00BA7468">
          <w:rPr>
            <w:rFonts w:ascii="Arial" w:hAnsi="Arial" w:cs="Arial"/>
          </w:rPr>
          <w:t xml:space="preserve">, and the model plant host, </w:t>
        </w:r>
        <w:r w:rsidR="00CE13CF" w:rsidRPr="00842D58" w:rsidDel="00BA7468">
          <w:rPr>
            <w:rFonts w:ascii="Arial" w:hAnsi="Arial" w:cs="Arial"/>
            <w:i/>
          </w:rPr>
          <w:t>A. thaliana</w:t>
        </w:r>
        <w:r w:rsidR="00FF7021" w:rsidRPr="00842D58" w:rsidDel="00BA7468">
          <w:rPr>
            <w:rFonts w:ascii="Arial" w:hAnsi="Arial" w:cs="Arial"/>
          </w:rPr>
          <w:t>,</w:t>
        </w:r>
        <w:r w:rsidR="00CE13CF" w:rsidRPr="00842D58" w:rsidDel="00BA7468">
          <w:rPr>
            <w:rFonts w:ascii="Arial" w:hAnsi="Arial" w:cs="Arial"/>
          </w:rPr>
          <w:t xml:space="preserve"> are dominated by complex small-effect loci that display a high degree of interaction between the host and pathogen </w:t>
        </w:r>
        <w:r w:rsidR="00CE13CF" w:rsidRPr="00842D58" w:rsidDel="00BA7468">
          <w:rPr>
            <w:rFonts w:ascii="Arial" w:hAnsi="Arial" w:cs="Arial"/>
          </w:rPr>
          <w:fldChar w:fldCharType="begin"/>
        </w:r>
      </w:moveFrom>
      <w:r w:rsidR="008A4A05">
        <w:rPr>
          <w:rFonts w:ascii="Arial" w:hAnsi="Arial" w:cs="Arial"/>
        </w:rPr>
        <w:instrText xml:space="preserve"> ADDIN EN.CITE &lt;EndNote&gt;&lt;Cite&gt;&lt;Author&gt;!!! INVALID CITATION !!! (Denby, Kumar et al. 2004, Rowe and Kliebenstein 2008, Zhang, Corwin et al. 2017, Atwell, Corwin et al. 2018)&lt;/Author&gt;&lt;RecNum&gt;0&lt;/RecNum&gt;&lt;DisplayText&gt;(!!! INVALID CITATION !!! (Denby, Kumar et al. 2004, Rowe and Kliebenstein 2008, Zhang, Corwin et al. 2017, Atwell, Corwin et al. 2018))&lt;/DisplayText&gt;&lt;record&gt;&lt;dates&gt;&lt;year&gt;!!! INVALID CITATION !!! (Denby, Kumar et al. 2004, Rowe and Kliebenstein 2008, Zhang, Corwin et al. 2017, Atwell, Corwin et al. 2018)&lt;/year&gt;&lt;/dates&gt;&lt;/record&gt;&lt;/Cite&gt;&lt;/EndNote&gt;</w:instrText>
      </w:r>
      <w:moveFrom w:id="76" w:author="Céline" w:date="2019-03-19T16:31:00Z">
        <w:r w:rsidR="00CE13CF" w:rsidRPr="00842D58" w:rsidDel="00BA7468">
          <w:rPr>
            <w:rFonts w:ascii="Arial" w:hAnsi="Arial" w:cs="Arial"/>
          </w:rPr>
          <w:fldChar w:fldCharType="separate"/>
        </w:r>
      </w:moveFrom>
      <w:r w:rsidR="008A4A05">
        <w:rPr>
          <w:rFonts w:ascii="Arial" w:hAnsi="Arial" w:cs="Arial"/>
          <w:noProof/>
        </w:rPr>
        <w:t>(!!! INVALID CITATION !!! (Denby, Kumar et al. 2004, Rowe and Kliebenstein 2008, Zhang, Corwin et al. 2017, Atwell, Corwin et al. 2018))</w:t>
      </w:r>
      <w:moveFrom w:id="77" w:author="Céline" w:date="2019-03-19T16:31:00Z">
        <w:r w:rsidR="00CE13CF" w:rsidRPr="00842D58" w:rsidDel="00BA7468">
          <w:rPr>
            <w:rFonts w:ascii="Arial" w:hAnsi="Arial" w:cs="Arial"/>
          </w:rPr>
          <w:fldChar w:fldCharType="end"/>
        </w:r>
        <w:r w:rsidR="00CE13CF" w:rsidRPr="00842D58" w:rsidDel="00BA7468">
          <w:rPr>
            <w:rFonts w:ascii="Arial" w:hAnsi="Arial" w:cs="Arial"/>
          </w:rPr>
          <w:t xml:space="preserve">. </w:t>
        </w:r>
      </w:moveFrom>
      <w:moveFromRangeEnd w:id="74"/>
      <w:ins w:id="78" w:author="Céline" w:date="2019-03-19T16:33:00Z">
        <w:r w:rsidR="00BA7468">
          <w:rPr>
            <w:rFonts w:ascii="Arial" w:hAnsi="Arial" w:cs="Arial"/>
          </w:rPr>
          <w:t>T</w:t>
        </w:r>
      </w:ins>
      <w:del w:id="79" w:author="Céline" w:date="2019-03-19T16:33:00Z">
        <w:r w:rsidR="000F0FFF" w:rsidRPr="00842D58" w:rsidDel="00BA7468">
          <w:rPr>
            <w:rFonts w:ascii="Arial" w:hAnsi="Arial" w:cs="Arial"/>
          </w:rPr>
          <w:delText>Using t</w:delText>
        </w:r>
      </w:del>
      <w:r w:rsidR="000F0FFF" w:rsidRPr="00842D58">
        <w:rPr>
          <w:rFonts w:ascii="Arial" w:hAnsi="Arial" w:cs="Arial"/>
        </w:rPr>
        <w:t>his co-transcriptome approach</w:t>
      </w:r>
      <w:r w:rsidR="00AB2510" w:rsidRPr="00842D58">
        <w:rPr>
          <w:rFonts w:ascii="Arial" w:hAnsi="Arial" w:cs="Arial"/>
        </w:rPr>
        <w:t xml:space="preserve"> </w:t>
      </w:r>
      <w:del w:id="80" w:author="Céline" w:date="2019-03-19T16:32:00Z">
        <w:r w:rsidR="00CE13CF" w:rsidRPr="00842D58" w:rsidDel="00BA7468">
          <w:rPr>
            <w:rFonts w:ascii="Arial" w:hAnsi="Arial" w:cs="Arial"/>
          </w:rPr>
          <w:delText xml:space="preserve">to understand this system </w:delText>
        </w:r>
      </w:del>
      <w:ins w:id="81" w:author="Céline" w:date="2019-03-19T16:33:00Z">
        <w:r w:rsidR="00642B50">
          <w:rPr>
            <w:rFonts w:ascii="Arial" w:hAnsi="Arial" w:cs="Arial"/>
          </w:rPr>
          <w:t>allowed</w:t>
        </w:r>
      </w:ins>
      <w:del w:id="82" w:author="Céline" w:date="2019-03-19T16:33:00Z">
        <w:r w:rsidR="00CE13CF" w:rsidRPr="00842D58" w:rsidDel="00BA7468">
          <w:rPr>
            <w:rFonts w:ascii="Arial" w:hAnsi="Arial" w:cs="Arial"/>
          </w:rPr>
          <w:delText xml:space="preserve">showed that it was </w:delText>
        </w:r>
      </w:del>
      <w:del w:id="83" w:author="Céline" w:date="2019-03-19T16:35:00Z">
        <w:r w:rsidR="00CE13CF" w:rsidRPr="00842D58" w:rsidDel="00642B50">
          <w:rPr>
            <w:rFonts w:ascii="Arial" w:hAnsi="Arial" w:cs="Arial"/>
          </w:rPr>
          <w:delText>possible</w:delText>
        </w:r>
      </w:del>
      <w:r w:rsidR="00CE13CF" w:rsidRPr="00842D58">
        <w:rPr>
          <w:rFonts w:ascii="Arial" w:hAnsi="Arial" w:cs="Arial"/>
        </w:rPr>
        <w:t xml:space="preserve"> </w:t>
      </w:r>
      <w:del w:id="84" w:author="N S" w:date="2019-03-20T11:13:00Z">
        <w:r w:rsidR="00CE13CF" w:rsidRPr="00842D58" w:rsidDel="00E57202">
          <w:rPr>
            <w:rFonts w:ascii="Arial" w:hAnsi="Arial" w:cs="Arial"/>
          </w:rPr>
          <w:delText>to map</w:delText>
        </w:r>
      </w:del>
      <w:ins w:id="85" w:author="N S" w:date="2019-03-20T11:13:00Z">
        <w:r w:rsidR="00E57202">
          <w:rPr>
            <w:rFonts w:ascii="Arial" w:hAnsi="Arial" w:cs="Arial"/>
          </w:rPr>
          <w:t>mapping of</w:t>
        </w:r>
      </w:ins>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del w:id="86" w:author="Céline" w:date="2019-03-19T16:36:00Z">
        <w:r w:rsidR="00CE13CF" w:rsidRPr="00842D58" w:rsidDel="00642B50">
          <w:rPr>
            <w:rFonts w:ascii="Arial" w:hAnsi="Arial" w:cs="Arial"/>
          </w:rPr>
          <w:delText>by mapping these transcriptomes together, it was possible</w:delText>
        </w:r>
        <w:r w:rsidR="00AB2510" w:rsidRPr="00842D58" w:rsidDel="00642B50">
          <w:rPr>
            <w:rFonts w:ascii="Arial" w:hAnsi="Arial" w:cs="Arial"/>
          </w:rPr>
          <w:delText xml:space="preserve"> </w:delText>
        </w:r>
      </w:del>
      <w:ins w:id="87" w:author="Daniel Runcie" w:date="2019-03-15T10:37:00Z">
        <w:del w:id="88" w:author="Céline" w:date="2019-03-19T16:36:00Z">
          <w:r w:rsidR="00BE222F" w:rsidDel="00642B50">
            <w:rPr>
              <w:rFonts w:ascii="Arial" w:hAnsi="Arial" w:cs="Arial"/>
            </w:rPr>
            <w:delText xml:space="preserve">to </w:delText>
          </w:r>
        </w:del>
      </w:ins>
      <w:del w:id="89" w:author="Céline" w:date="2019-03-19T16:36:00Z">
        <w:r w:rsidR="00AB2510" w:rsidRPr="00842D58" w:rsidDel="00642B50">
          <w:rPr>
            <w:rFonts w:ascii="Arial" w:hAnsi="Arial" w:cs="Arial"/>
          </w:rPr>
          <w:delText>coalesce the</w:delText>
        </w:r>
      </w:del>
      <w:ins w:id="90" w:author="Céline" w:date="2019-03-19T16:36:00Z">
        <w:r w:rsidR="00642B50">
          <w:rPr>
            <w:rFonts w:ascii="Arial" w:hAnsi="Arial" w:cs="Arial"/>
          </w:rPr>
          <w:t xml:space="preserve">this study revealed a </w:t>
        </w:r>
      </w:ins>
      <w:ins w:id="91" w:author="Céline" w:date="2019-03-19T16:37:00Z">
        <w:r w:rsidR="00642B50">
          <w:rPr>
            <w:rFonts w:ascii="Arial" w:hAnsi="Arial" w:cs="Arial"/>
          </w:rPr>
          <w:t xml:space="preserve">single </w:t>
        </w:r>
      </w:ins>
      <w:ins w:id="92" w:author="Céline" w:date="2019-03-19T16:36:00Z">
        <w:r w:rsidR="00642B50" w:rsidRPr="00842D58">
          <w:rPr>
            <w:rFonts w:ascii="Arial" w:hAnsi="Arial" w:cs="Arial"/>
          </w:rPr>
          <w:t xml:space="preserve">network </w:t>
        </w:r>
      </w:ins>
      <w:ins w:id="93" w:author="Céline" w:date="2019-03-19T16:37:00Z">
        <w:r w:rsidR="00642B50">
          <w:rPr>
            <w:rFonts w:ascii="Arial" w:hAnsi="Arial" w:cs="Arial"/>
          </w:rPr>
          <w:t>of transcript</w:t>
        </w:r>
      </w:ins>
      <w:ins w:id="94" w:author="Céline" w:date="2019-03-19T16:38:00Z">
        <w:r w:rsidR="00642B50">
          <w:rPr>
            <w:rFonts w:ascii="Arial" w:hAnsi="Arial" w:cs="Arial"/>
          </w:rPr>
          <w:t>s</w:t>
        </w:r>
      </w:ins>
      <w:ins w:id="95" w:author="Céline" w:date="2019-03-19T16:37:00Z">
        <w:r w:rsidR="00642B50">
          <w:rPr>
            <w:rFonts w:ascii="Arial" w:hAnsi="Arial" w:cs="Arial"/>
          </w:rPr>
          <w:t xml:space="preserve"> from </w:t>
        </w:r>
      </w:ins>
      <w:ins w:id="96" w:author="Céline" w:date="2019-03-19T16:36:00Z">
        <w:r w:rsidR="00642B50" w:rsidRPr="00842D58">
          <w:rPr>
            <w:rFonts w:ascii="Arial" w:hAnsi="Arial" w:cs="Arial"/>
          </w:rPr>
          <w:t>both species</w:t>
        </w:r>
      </w:ins>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del w:id="97" w:author="Céline" w:date="2019-03-19T16:37:00Z">
        <w:r w:rsidR="00CE13CF" w:rsidRPr="00842D58" w:rsidDel="00642B50">
          <w:rPr>
            <w:rFonts w:ascii="Arial" w:hAnsi="Arial" w:cs="Arial"/>
          </w:rPr>
          <w:delText>transcript</w:delText>
        </w:r>
        <w:r w:rsidR="00AB2510" w:rsidRPr="00842D58" w:rsidDel="00642B50">
          <w:rPr>
            <w:rFonts w:ascii="Arial" w:hAnsi="Arial" w:cs="Arial"/>
          </w:rPr>
          <w:delText xml:space="preserve"> modules </w:delText>
        </w:r>
        <w:r w:rsidR="00CE13CF" w:rsidRPr="00842D58" w:rsidDel="00642B50">
          <w:rPr>
            <w:rFonts w:ascii="Arial" w:hAnsi="Arial" w:cs="Arial"/>
          </w:rPr>
          <w:delText xml:space="preserve">into a single </w:delText>
        </w:r>
      </w:del>
      <w:del w:id="98" w:author="Céline" w:date="2019-03-19T16:36:00Z">
        <w:r w:rsidR="00CE13CF" w:rsidRPr="00842D58" w:rsidDel="00642B50">
          <w:rPr>
            <w:rFonts w:ascii="Arial" w:hAnsi="Arial" w:cs="Arial"/>
          </w:rPr>
          <w:delText>network encompassing both species</w:delText>
        </w:r>
        <w:r w:rsidR="00AB2510" w:rsidRPr="00842D58" w:rsidDel="00642B50">
          <w:rPr>
            <w:rFonts w:ascii="Arial" w:hAnsi="Arial" w:cs="Arial"/>
          </w:rPr>
          <w:delText xml:space="preserve"> </w:delText>
        </w:r>
      </w:del>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ins w:id="99" w:author="Céline" w:date="2019-03-19T16:39:00Z">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ins>
    </w:p>
    <w:p w14:paraId="3AF3B73C" w14:textId="43FEB739" w:rsidR="0031470F" w:rsidRPr="00842D58" w:rsidDel="00642B50" w:rsidRDefault="00AB2510" w:rsidP="00514749">
      <w:pPr>
        <w:spacing w:line="480" w:lineRule="auto"/>
        <w:ind w:firstLine="720"/>
        <w:rPr>
          <w:del w:id="100" w:author="Céline" w:date="2019-03-19T16:40:00Z"/>
          <w:rFonts w:ascii="Arial" w:hAnsi="Arial" w:cs="Arial"/>
        </w:rPr>
      </w:pPr>
      <w:del w:id="101" w:author="Céline" w:date="2019-03-19T16:40:00Z">
        <w:r w:rsidRPr="00842D58" w:rsidDel="00642B50">
          <w:rPr>
            <w:rFonts w:ascii="Arial" w:hAnsi="Arial" w:cs="Arial"/>
          </w:rPr>
          <w:delText xml:space="preserve">if it was possible to identify the candidate genes within the pathogen whose genetic variation may be </w:delText>
        </w:r>
        <w:r w:rsidR="00CE13CF" w:rsidRPr="00842D58" w:rsidDel="00642B50">
          <w:rPr>
            <w:rFonts w:ascii="Arial" w:hAnsi="Arial" w:cs="Arial"/>
          </w:rPr>
          <w:delText xml:space="preserve">shaping </w:delText>
        </w:r>
        <w:r w:rsidRPr="00842D58" w:rsidDel="00642B50">
          <w:rPr>
            <w:rFonts w:ascii="Arial" w:hAnsi="Arial" w:cs="Arial"/>
          </w:rPr>
          <w:delText>these</w:delText>
        </w:r>
      </w:del>
      <w:del w:id="102" w:author="Céline" w:date="2019-03-19T16:39:00Z">
        <w:r w:rsidRPr="00842D58" w:rsidDel="00642B50">
          <w:rPr>
            <w:rFonts w:ascii="Arial" w:hAnsi="Arial" w:cs="Arial"/>
          </w:rPr>
          <w:delText xml:space="preserve"> co-transcriptome interactions</w:delText>
        </w:r>
      </w:del>
      <w:del w:id="103" w:author="Céline" w:date="2019-03-19T16:40:00Z">
        <w:r w:rsidRPr="00842D58" w:rsidDel="00642B50">
          <w:rPr>
            <w:rFonts w:ascii="Arial" w:hAnsi="Arial" w:cs="Arial"/>
          </w:rPr>
          <w:delText>.</w:delText>
        </w:r>
      </w:del>
    </w:p>
    <w:p w14:paraId="3E3C13D2" w14:textId="33AB7522" w:rsidR="00157BFF" w:rsidRPr="00842D58" w:rsidRDefault="00AB2510" w:rsidP="00575846">
      <w:pPr>
        <w:spacing w:line="480" w:lineRule="auto"/>
        <w:ind w:firstLine="720"/>
        <w:rPr>
          <w:rFonts w:ascii="Arial" w:hAnsi="Arial" w:cs="Arial"/>
        </w:rPr>
      </w:pPr>
      <w:del w:id="104" w:author="N S" w:date="2019-03-20T11:20:00Z">
        <w:r w:rsidRPr="00842D58" w:rsidDel="00E57202">
          <w:rPr>
            <w:rFonts w:ascii="Arial" w:hAnsi="Arial" w:cs="Arial"/>
          </w:rPr>
          <w:delText xml:space="preserve">One way to untangle these connections is to </w:delText>
        </w:r>
      </w:del>
      <w:ins w:id="105" w:author="N S" w:date="2019-03-20T11:20:00Z">
        <w:r w:rsidR="00E57202">
          <w:rPr>
            <w:rFonts w:ascii="Arial" w:hAnsi="Arial" w:cs="Arial"/>
          </w:rPr>
          <w:t xml:space="preserve">These connections can be disentangled by </w:t>
        </w:r>
      </w:ins>
      <w:del w:id="106" w:author="N S" w:date="2019-03-20T11:20:00Z">
        <w:r w:rsidRPr="00842D58" w:rsidDel="00E57202">
          <w:rPr>
            <w:rFonts w:ascii="Arial" w:hAnsi="Arial" w:cs="Arial"/>
          </w:rPr>
          <w:delText xml:space="preserve">utilize </w:delText>
        </w:r>
      </w:del>
      <w:ins w:id="107" w:author="N S" w:date="2019-03-20T11:20:00Z">
        <w:r w:rsidR="00E57202" w:rsidRPr="00842D58">
          <w:rPr>
            <w:rFonts w:ascii="Arial" w:hAnsi="Arial" w:cs="Arial"/>
          </w:rPr>
          <w:t>utiliz</w:t>
        </w:r>
        <w:r w:rsidR="00E57202">
          <w:rPr>
            <w:rFonts w:ascii="Arial" w:hAnsi="Arial" w:cs="Arial"/>
          </w:rPr>
          <w:t>ing</w:t>
        </w:r>
        <w:r w:rsidR="00E57202" w:rsidRPr="00842D58">
          <w:rPr>
            <w:rFonts w:ascii="Arial" w:hAnsi="Arial" w:cs="Arial"/>
          </w:rPr>
          <w:t xml:space="preserve"> </w:t>
        </w:r>
      </w:ins>
      <w:r w:rsidRPr="00842D58">
        <w:rPr>
          <w:rFonts w:ascii="Arial" w:hAnsi="Arial" w:cs="Arial"/>
        </w:rPr>
        <w:t xml:space="preserve">GWA to identify expression </w:t>
      </w:r>
      <w:r w:rsidR="00245B23" w:rsidRPr="00842D58">
        <w:rPr>
          <w:rFonts w:ascii="Arial" w:hAnsi="Arial" w:cs="Arial"/>
        </w:rPr>
        <w:t>quantitative trait loci (eQTL)</w:t>
      </w:r>
      <w:del w:id="108" w:author="Daniel Runcie" w:date="2019-03-15T10:37:00Z">
        <w:r w:rsidRPr="00842D58" w:rsidDel="00BE222F">
          <w:rPr>
            <w:rFonts w:ascii="Arial" w:hAnsi="Arial" w:cs="Arial"/>
          </w:rPr>
          <w:delText xml:space="preserve">, </w:delText>
        </w:r>
      </w:del>
      <w:ins w:id="109"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110"/>
      <w:r w:rsidRPr="00842D58">
        <w:rPr>
          <w:rFonts w:ascii="Arial" w:hAnsi="Arial" w:cs="Arial"/>
        </w:rPr>
        <w:t xml:space="preserve">These SNPs </w:t>
      </w:r>
      <w:commentRangeEnd w:id="110"/>
      <w:r w:rsidR="003029C5">
        <w:rPr>
          <w:rStyle w:val="CommentReference"/>
        </w:rPr>
        <w:commentReference w:id="110"/>
      </w:r>
      <w:del w:id="111" w:author="N S" w:date="2019-03-16T10:50:00Z">
        <w:r w:rsidRPr="00842D58" w:rsidDel="00666658">
          <w:rPr>
            <w:rFonts w:ascii="Arial" w:hAnsi="Arial" w:cs="Arial"/>
          </w:rPr>
          <w:delText xml:space="preserve">are </w:delText>
        </w:r>
      </w:del>
      <w:ins w:id="112" w:author="N S" w:date="2019-03-16T10:50:00Z">
        <w:r w:rsidR="00666658">
          <w:rPr>
            <w:rFonts w:ascii="Arial" w:hAnsi="Arial" w:cs="Arial"/>
          </w:rPr>
          <w:t>tag</w:t>
        </w:r>
        <w:r w:rsidR="00666658" w:rsidRPr="00842D58">
          <w:rPr>
            <w:rFonts w:ascii="Arial" w:hAnsi="Arial" w:cs="Arial"/>
          </w:rPr>
          <w:t xml:space="preserve"> </w:t>
        </w:r>
      </w:ins>
      <w:del w:id="113"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del w:id="114" w:author="N S" w:date="2019-03-20T11:20:00Z">
        <w:r w:rsidR="00245B23" w:rsidRPr="00842D58" w:rsidDel="00E57202">
          <w:rPr>
            <w:rFonts w:ascii="Arial" w:hAnsi="Arial" w:cs="Arial"/>
          </w:rPr>
          <w:delText xml:space="preserve"> </w:delText>
        </w:r>
      </w:del>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ins w:id="115" w:author="Céline" w:date="2019-03-19T16:40:00Z">
        <w:r w:rsidR="00642B50">
          <w:rPr>
            <w:rFonts w:ascii="Arial" w:hAnsi="Arial" w:cs="Arial"/>
          </w:rPr>
          <w:t xml:space="preserve"> </w:t>
        </w:r>
      </w:ins>
      <w:ins w:id="116" w:author="N S" w:date="2019-03-16T12:45:00Z">
        <w:del w:id="117" w:author="Céline" w:date="2019-03-19T16:40:00Z">
          <w:r w:rsidR="00283064" w:rsidDel="00642B50">
            <w:rPr>
              <w:rFonts w:ascii="Arial" w:hAnsi="Arial" w:cs="Arial"/>
            </w:rPr>
            <w:delText>h</w:delText>
          </w:r>
        </w:del>
      </w:ins>
      <w:del w:id="118" w:author="N S" w:date="2019-03-16T10:52:00Z">
        <w:r w:rsidR="00245B23" w:rsidRPr="00842D58" w:rsidDel="008C6BE4">
          <w:rPr>
            <w:rFonts w:ascii="Arial" w:hAnsi="Arial" w:cs="Arial"/>
          </w:rPr>
          <w:delText xml:space="preserve"> </w:delText>
        </w:r>
        <w:commentRangeStart w:id="119"/>
        <w:r w:rsidR="00245B23" w:rsidRPr="00842D58" w:rsidDel="008C6BE4">
          <w:rPr>
            <w:rFonts w:ascii="Arial" w:hAnsi="Arial" w:cs="Arial"/>
          </w:rPr>
          <w:delText xml:space="preserve">may </w:delText>
        </w:r>
      </w:del>
      <w:commentRangeEnd w:id="119"/>
      <w:r w:rsidR="00BE222F">
        <w:rPr>
          <w:rStyle w:val="CommentReference"/>
        </w:rPr>
        <w:commentReference w:id="119"/>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120"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w:t>
      </w:r>
      <w:proofErr w:type="gramStart"/>
      <w:r w:rsidRPr="00842D58">
        <w:rPr>
          <w:rFonts w:ascii="Arial" w:hAnsi="Arial" w:cs="Arial"/>
        </w:rPr>
        <w:t>a large number of</w:t>
      </w:r>
      <w:proofErr w:type="gramEnd"/>
      <w:r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ins w:id="121" w:author="Céline" w:date="2019-03-19T16:49:00Z">
        <w:r w:rsidR="005259D5">
          <w:rPr>
            <w:rFonts w:ascii="Arial" w:hAnsi="Arial" w:cs="Arial"/>
          </w:rPr>
          <w:t xml:space="preserve">either </w:t>
        </w:r>
      </w:ins>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w:t>
      </w:r>
      <w:r w:rsidR="00D171BE" w:rsidRPr="00842D58">
        <w:rPr>
          <w:rFonts w:ascii="Arial" w:hAnsi="Arial" w:cs="Arial"/>
        </w:rPr>
        <w:lastRenderedPageBreak/>
        <w:t xml:space="preserve">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122"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123"/>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123"/>
      <w:r w:rsidR="00536AF3">
        <w:rPr>
          <w:rStyle w:val="CommentReference"/>
        </w:rPr>
        <w:commentReference w:id="123"/>
      </w:r>
      <w:ins w:id="124" w:author="N S" w:date="2019-03-18T17:31:00Z">
        <w:r w:rsidR="00424CE5">
          <w:rPr>
            <w:rFonts w:ascii="Arial" w:hAnsi="Arial" w:cs="Arial"/>
          </w:rPr>
          <w:t xml:space="preserve">, and thus identify </w:t>
        </w:r>
      </w:ins>
      <w:ins w:id="125"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126" w:author="N S" w:date="2019-03-18T17:32:00Z">
        <w:r w:rsidR="00424CE5">
          <w:rPr>
            <w:rFonts w:ascii="Arial" w:hAnsi="Arial" w:cs="Arial"/>
          </w:rPr>
          <w:t xml:space="preserve">, to </w:t>
        </w:r>
      </w:ins>
      <w:ins w:id="127" w:author="N S" w:date="2019-03-18T17:33:00Z">
        <w:r w:rsidR="00424CE5">
          <w:rPr>
            <w:rFonts w:ascii="Arial" w:hAnsi="Arial" w:cs="Arial"/>
          </w:rPr>
          <w:t xml:space="preserve">identify a broader sampling of the pathogen loci </w:t>
        </w:r>
      </w:ins>
      <w:ins w:id="128"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664AA5B6"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129"/>
      <w:del w:id="130" w:author="Daniel Runcie" w:date="2019-03-15T10:43:00Z">
        <w:r w:rsidR="00ED79CF" w:rsidRPr="00842D58" w:rsidDel="00536AF3">
          <w:rPr>
            <w:rFonts w:ascii="Arial" w:hAnsi="Arial" w:cs="Arial"/>
          </w:rPr>
          <w:delText xml:space="preserve">this </w:delText>
        </w:r>
      </w:del>
      <w:ins w:id="131" w:author="Daniel Runcie" w:date="2019-03-15T10:43:00Z">
        <w:r w:rsidR="00536AF3">
          <w:rPr>
            <w:rFonts w:ascii="Arial" w:hAnsi="Arial" w:cs="Arial"/>
          </w:rPr>
          <w:t>the</w:t>
        </w:r>
        <w:r w:rsidR="00536AF3" w:rsidRPr="00842D58">
          <w:rPr>
            <w:rFonts w:ascii="Arial" w:hAnsi="Arial" w:cs="Arial"/>
          </w:rPr>
          <w:t xml:space="preserve"> </w:t>
        </w:r>
      </w:ins>
      <w:ins w:id="132"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133" w:author="Daniel Runcie" w:date="2019-03-15T10:43:00Z">
        <w:r w:rsidR="00536AF3">
          <w:rPr>
            <w:rFonts w:ascii="Arial" w:hAnsi="Arial" w:cs="Arial"/>
          </w:rPr>
          <w:t xml:space="preserve"> </w:t>
        </w:r>
        <w:commentRangeEnd w:id="129"/>
        <w:r w:rsidR="00536AF3">
          <w:rPr>
            <w:rStyle w:val="CommentReference"/>
          </w:rPr>
          <w:commentReference w:id="129"/>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134"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135"/>
      <w:r w:rsidR="00CE13CF" w:rsidRPr="00842D58">
        <w:rPr>
          <w:rFonts w:ascii="Arial" w:hAnsi="Arial" w:cs="Arial"/>
        </w:rPr>
        <w:t>a large body of molecular information</w:t>
      </w:r>
      <w:commentRangeEnd w:id="135"/>
      <w:r w:rsidR="00536AF3">
        <w:rPr>
          <w:rStyle w:val="CommentReference"/>
        </w:rPr>
        <w:commentReference w:id="135"/>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136"/>
      <w:del w:id="137" w:author="N S" w:date="2019-03-20T11:22:00Z">
        <w:r w:rsidRPr="00842D58" w:rsidDel="002A3774">
          <w:rPr>
            <w:rFonts w:ascii="Arial" w:hAnsi="Arial" w:cs="Arial"/>
          </w:rPr>
          <w:delText xml:space="preserve">These </w:delText>
        </w:r>
      </w:del>
      <w:ins w:id="138" w:author="N S" w:date="2019-03-20T11:22:00Z">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ins>
      <w:r w:rsidRPr="00842D58">
        <w:rPr>
          <w:rFonts w:ascii="Arial" w:hAnsi="Arial" w:cs="Arial"/>
        </w:rPr>
        <w:t xml:space="preserve">SNPs have </w:t>
      </w:r>
      <w:commentRangeEnd w:id="136"/>
      <w:r w:rsidR="00F12714">
        <w:rPr>
          <w:rStyle w:val="CommentReference"/>
        </w:rPr>
        <w:commentReference w:id="136"/>
      </w:r>
      <w:r w:rsidRPr="00842D58">
        <w:rPr>
          <w:rFonts w:ascii="Arial" w:hAnsi="Arial" w:cs="Arial"/>
        </w:rPr>
        <w:t>an explicit directionality</w:t>
      </w:r>
      <w:ins w:id="139" w:author="N S" w:date="2019-03-16T12:48:00Z">
        <w:r w:rsidR="00F12714">
          <w:rPr>
            <w:rFonts w:ascii="Arial" w:hAnsi="Arial" w:cs="Arial"/>
          </w:rPr>
          <w:t xml:space="preserve"> of </w:t>
        </w:r>
      </w:ins>
      <w:ins w:id="140" w:author="N S" w:date="2019-03-20T11:22:00Z">
        <w:r w:rsidR="002A3774">
          <w:rPr>
            <w:rFonts w:ascii="Arial" w:hAnsi="Arial" w:cs="Arial"/>
          </w:rPr>
          <w:t>effect</w:t>
        </w:r>
      </w:ins>
      <w:del w:id="141"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w:t>
      </w:r>
      <w:r w:rsidRPr="00842D58">
        <w:rPr>
          <w:rFonts w:ascii="Arial" w:hAnsi="Arial" w:cs="Arial"/>
        </w:rPr>
        <w:lastRenderedPageBreak/>
        <w:t>pathogen and then extend to the host</w:t>
      </w:r>
      <w:r w:rsidR="00245B23" w:rsidRPr="00842D58">
        <w:rPr>
          <w:rFonts w:ascii="Arial" w:hAnsi="Arial" w:cs="Arial"/>
        </w:rPr>
        <w:t xml:space="preserve">. </w:t>
      </w:r>
      <w:del w:id="142" w:author="Daniel Runcie" w:date="2019-03-15T10:45:00Z">
        <w:r w:rsidRPr="00842D58" w:rsidDel="00536AF3">
          <w:rPr>
            <w:rFonts w:ascii="Arial" w:hAnsi="Arial" w:cs="Arial"/>
          </w:rPr>
          <w:delText xml:space="preserve">This </w:delText>
        </w:r>
      </w:del>
      <w:ins w:id="143" w:author="Daniel Runcie" w:date="2019-03-15T10:45:00Z">
        <w:r w:rsidR="00536AF3">
          <w:rPr>
            <w:rFonts w:ascii="Arial" w:hAnsi="Arial" w:cs="Arial"/>
          </w:rPr>
          <w:t>Ou</w:t>
        </w:r>
      </w:ins>
      <w:ins w:id="144" w:author="Daniel Runcie" w:date="2019-03-15T10:46:00Z">
        <w:r w:rsidR="00536AF3">
          <w:rPr>
            <w:rFonts w:ascii="Arial" w:hAnsi="Arial" w:cs="Arial"/>
          </w:rPr>
          <w:t>r</w:t>
        </w:r>
      </w:ins>
      <w:ins w:id="145"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ins w:id="146" w:author="Céline" w:date="2019-03-19T16:52:00Z">
        <w:r w:rsidR="005259D5">
          <w:rPr>
            <w:rFonts w:ascii="Arial" w:hAnsi="Arial" w:cs="Arial"/>
          </w:rPr>
          <w:t xml:space="preserve"> are</w:t>
        </w:r>
      </w:ins>
      <w:r w:rsidR="00312A39" w:rsidRPr="00842D58">
        <w:rPr>
          <w:rFonts w:ascii="Arial" w:hAnsi="Arial" w:cs="Arial"/>
        </w:rPr>
        <w:t xml:space="preserve"> </w:t>
      </w:r>
      <w:r w:rsidRPr="00842D58">
        <w:rPr>
          <w:rFonts w:ascii="Arial" w:hAnsi="Arial" w:cs="Arial"/>
        </w:rPr>
        <w:t xml:space="preserve">linked to </w:t>
      </w:r>
      <w:commentRangeStart w:id="147"/>
      <w:r w:rsidRPr="00842D58">
        <w:rPr>
          <w:rFonts w:ascii="Arial" w:hAnsi="Arial" w:cs="Arial"/>
        </w:rPr>
        <w:t xml:space="preserve">specific host or pathogen transcript </w:t>
      </w:r>
      <w:ins w:id="148" w:author="N S" w:date="2019-03-18T15:27:00Z">
        <w:r w:rsidR="0017047D">
          <w:rPr>
            <w:rFonts w:ascii="Arial" w:hAnsi="Arial" w:cs="Arial"/>
          </w:rPr>
          <w:t xml:space="preserve">co-expression </w:t>
        </w:r>
      </w:ins>
      <w:r w:rsidRPr="00842D58">
        <w:rPr>
          <w:rFonts w:ascii="Arial" w:hAnsi="Arial" w:cs="Arial"/>
        </w:rPr>
        <w:t xml:space="preserve">modules </w:t>
      </w:r>
      <w:commentRangeEnd w:id="147"/>
      <w:r w:rsidR="00536AF3">
        <w:rPr>
          <w:rStyle w:val="CommentReference"/>
        </w:rPr>
        <w:commentReference w:id="147"/>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149"/>
      <w:r w:rsidR="00312A39" w:rsidRPr="00842D58">
        <w:rPr>
          <w:rFonts w:ascii="Arial" w:hAnsi="Arial" w:cs="Arial"/>
        </w:rPr>
        <w:t xml:space="preserve">suggesting a </w:t>
      </w:r>
      <w:del w:id="150" w:author="N S" w:date="2019-03-18T15:27:00Z">
        <w:r w:rsidRPr="00842D58" w:rsidDel="0017047D">
          <w:rPr>
            <w:rFonts w:ascii="Arial" w:hAnsi="Arial" w:cs="Arial"/>
          </w:rPr>
          <w:delText xml:space="preserve">somewhat </w:delText>
        </w:r>
      </w:del>
      <w:ins w:id="151"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149"/>
      <w:r w:rsidR="00536AF3">
        <w:rPr>
          <w:rStyle w:val="CommentReference"/>
        </w:rPr>
        <w:commentReference w:id="149"/>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00154C3E"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commentRangeStart w:id="152"/>
      <w:r w:rsidRPr="00842D58">
        <w:rPr>
          <w:rFonts w:ascii="Arial" w:hAnsi="Arial" w:cs="Arial"/>
        </w:rPr>
        <w:t xml:space="preserve">For each trait, we used a </w:t>
      </w:r>
      <w:commentRangeStart w:id="153"/>
      <w:del w:id="154" w:author="N S" w:date="2019-03-20T09:53:00Z">
        <w:r w:rsidR="00F10155" w:rsidRPr="00842D58" w:rsidDel="00B56430">
          <w:rPr>
            <w:rFonts w:ascii="Arial" w:hAnsi="Arial" w:cs="Arial"/>
          </w:rPr>
          <w:delText xml:space="preserve">used </w:delText>
        </w:r>
      </w:del>
      <w:r w:rsidRPr="00842D58">
        <w:rPr>
          <w:rFonts w:ascii="Arial" w:hAnsi="Arial" w:cs="Arial"/>
        </w:rPr>
        <w:t>Genome-wide Efficient Mixed Model Association (GEMMA</w:t>
      </w:r>
      <w:commentRangeEnd w:id="153"/>
      <w:r w:rsidR="00E733AE">
        <w:rPr>
          <w:rStyle w:val="CommentReference"/>
        </w:rPr>
        <w:commentReference w:id="153"/>
      </w:r>
      <w:r w:rsidRPr="00842D58">
        <w:rPr>
          <w:rFonts w:ascii="Arial" w:hAnsi="Arial" w:cs="Arial"/>
        </w:rPr>
        <w:t>) mode</w:t>
      </w:r>
      <w:ins w:id="155"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w:t>
      </w:r>
      <w:ins w:id="156" w:author="N S" w:date="2019-03-20T11:21:00Z">
        <w:r w:rsidR="00E57202">
          <w:rPr>
            <w:rFonts w:ascii="Arial" w:hAnsi="Arial" w:cs="Arial"/>
            <w:i/>
          </w:rPr>
          <w:t xml:space="preserve">B. cinerea </w:t>
        </w:r>
      </w:ins>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ins w:id="157" w:author="N S" w:date="2019-03-20T11:47:00Z">
        <w:r w:rsidR="00E5627D">
          <w:rPr>
            <w:rFonts w:ascii="Arial" w:hAnsi="Arial" w:cs="Arial"/>
          </w:rPr>
          <w:t>cons</w:t>
        </w:r>
      </w:ins>
      <w:ins w:id="158" w:author="N S" w:date="2019-03-20T11:48:00Z">
        <w:r w:rsidR="00E5627D">
          <w:rPr>
            <w:rFonts w:ascii="Arial" w:hAnsi="Arial" w:cs="Arial"/>
          </w:rPr>
          <w:t xml:space="preserve">ervative </w:t>
        </w:r>
      </w:ins>
      <w:r w:rsidR="00F10155" w:rsidRPr="00842D58">
        <w:rPr>
          <w:rFonts w:ascii="Arial" w:hAnsi="Arial" w:cs="Arial"/>
        </w:rPr>
        <w:t xml:space="preserve">minimum minor allele frequency of </w:t>
      </w:r>
      <w:commentRangeEnd w:id="152"/>
      <w:r w:rsidR="001E2476">
        <w:rPr>
          <w:rStyle w:val="CommentReference"/>
        </w:rPr>
        <w:commentReference w:id="152"/>
      </w:r>
      <w:commentRangeStart w:id="159"/>
      <w:r w:rsidR="009006F4" w:rsidRPr="00842D58">
        <w:rPr>
          <w:rFonts w:ascii="Arial" w:hAnsi="Arial" w:cs="Arial"/>
        </w:rPr>
        <w:t>0.20</w:t>
      </w:r>
      <w:r w:rsidR="00B8405E" w:rsidRPr="00842D58">
        <w:rPr>
          <w:rFonts w:ascii="Arial" w:hAnsi="Arial" w:cs="Arial"/>
        </w:rPr>
        <w:t xml:space="preserve"> </w:t>
      </w:r>
      <w:commentRangeEnd w:id="159"/>
      <w:r w:rsidR="00536AF3">
        <w:rPr>
          <w:rStyle w:val="CommentReference"/>
        </w:rPr>
        <w:commentReference w:id="159"/>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ins w:id="160" w:author="N S" w:date="2019-03-20T11:45:00Z">
        <w:r w:rsidR="00197C33">
          <w:rPr>
            <w:rFonts w:ascii="Arial" w:hAnsi="Arial" w:cs="Arial"/>
          </w:rPr>
          <w:t>±</w:t>
        </w:r>
      </w:ins>
      <w:ins w:id="161" w:author="N S" w:date="2019-03-20T11:44:00Z">
        <w:r w:rsidR="00197C33">
          <w:rPr>
            <w:rFonts w:ascii="Arial" w:hAnsi="Arial" w:cs="Arial"/>
          </w:rPr>
          <w:t>25</w:t>
        </w:r>
      </w:ins>
      <w:r w:rsidR="00912EE3" w:rsidRPr="00842D58">
        <w:rPr>
          <w:rFonts w:ascii="Arial" w:hAnsi="Arial" w:cs="Arial"/>
        </w:rPr>
        <w:t xml:space="preserve"> SNPs per transcript </w:t>
      </w:r>
      <w:del w:id="162" w:author="N S" w:date="2019-03-20T11:45:00Z">
        <w:r w:rsidR="00912EE3" w:rsidRPr="00842D58" w:rsidDel="00197C33">
          <w:rPr>
            <w:rFonts w:ascii="Arial" w:hAnsi="Arial" w:cs="Arial"/>
          </w:rPr>
          <w:delText xml:space="preserve">(Range 1 to 16,818 SNPs) </w:delText>
        </w:r>
      </w:del>
      <w:r w:rsidR="00912EE3" w:rsidRPr="00842D58">
        <w:rPr>
          <w:rFonts w:ascii="Arial" w:hAnsi="Arial" w:cs="Arial"/>
        </w:rPr>
        <w:t xml:space="preserve">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ins w:id="163" w:author="N S" w:date="2019-03-20T11:46:00Z">
        <w:r w:rsidR="00197C33">
          <w:rPr>
            <w:rFonts w:ascii="Arial" w:hAnsi="Arial" w:cs="Arial"/>
          </w:rPr>
          <w:t>±13</w:t>
        </w:r>
      </w:ins>
      <w:r w:rsidR="00912EE3" w:rsidRPr="00842D58">
        <w:rPr>
          <w:rFonts w:ascii="Arial" w:hAnsi="Arial" w:cs="Arial"/>
        </w:rPr>
        <w:t xml:space="preserve"> SNPs per </w:t>
      </w:r>
      <w:r w:rsidR="00912EE3" w:rsidRPr="00842D58">
        <w:rPr>
          <w:rFonts w:ascii="Arial" w:hAnsi="Arial" w:cs="Arial"/>
        </w:rPr>
        <w:lastRenderedPageBreak/>
        <w:t>transcript</w:t>
      </w:r>
      <w:ins w:id="164" w:author="N S" w:date="2019-03-20T11:45:00Z">
        <w:r w:rsidR="00197C33">
          <w:rPr>
            <w:rFonts w:ascii="Arial" w:hAnsi="Arial" w:cs="Arial"/>
          </w:rPr>
          <w:t xml:space="preserve"> </w:t>
        </w:r>
      </w:ins>
      <w:del w:id="165" w:author="N S" w:date="2019-03-20T11:45:00Z">
        <w:r w:rsidR="00912EE3" w:rsidRPr="00842D58" w:rsidDel="00197C33">
          <w:rPr>
            <w:rFonts w:ascii="Arial" w:hAnsi="Arial" w:cs="Arial"/>
          </w:rPr>
          <w:delText xml:space="preserve"> (Range 1 to 24,623 SNPs)</w:delText>
        </w:r>
      </w:del>
      <w:ins w:id="166" w:author="N S" w:date="2019-03-20T11:45:00Z">
        <w:r w:rsidR="00197C33" w:rsidRPr="00842D58" w:rsidDel="00197C33">
          <w:rPr>
            <w:rFonts w:ascii="Arial" w:hAnsi="Arial" w:cs="Arial"/>
          </w:rPr>
          <w:t xml:space="preserve"> </w:t>
        </w:r>
      </w:ins>
      <w:del w:id="167" w:author="N S" w:date="2019-03-20T11:45:00Z">
        <w:r w:rsidR="00912EE3" w:rsidRPr="00842D58" w:rsidDel="00197C33">
          <w:rPr>
            <w:rFonts w:ascii="Arial" w:hAnsi="Arial" w:cs="Arial"/>
          </w:rPr>
          <w:delText xml:space="preserve"> </w:delText>
        </w:r>
        <w:r w:rsidR="0087068F" w:rsidRPr="00842D58" w:rsidDel="00197C33">
          <w:rPr>
            <w:rFonts w:ascii="Arial" w:hAnsi="Arial" w:cs="Arial"/>
          </w:rPr>
          <w:delText>f</w:delText>
        </w:r>
      </w:del>
      <w:r w:rsidR="0087068F" w:rsidRPr="00842D58">
        <w:rPr>
          <w:rFonts w:ascii="Arial" w:hAnsi="Arial" w:cs="Arial"/>
        </w:rPr>
        <w:t xml:space="preserve">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ins w:id="168" w:author="N S" w:date="2019-03-20T11:53:00Z">
        <w:r w:rsidR="00C259B0">
          <w:rPr>
            <w:rFonts w:ascii="Arial" w:hAnsi="Arial" w:cs="Arial"/>
          </w:rPr>
          <w:t xml:space="preserve">Filtering the SNP-transcript associations for smallest p-value or largest effect estimate, we </w:t>
        </w:r>
      </w:ins>
      <w:ins w:id="169" w:author="N S" w:date="2019-03-20T11:55:00Z">
        <w:r w:rsidR="00987582">
          <w:rPr>
            <w:rFonts w:ascii="Arial" w:hAnsi="Arial" w:cs="Arial"/>
          </w:rPr>
          <w:t xml:space="preserve">detected </w:t>
        </w:r>
      </w:ins>
      <w:ins w:id="170" w:author="N S" w:date="2019-03-20T11:53:00Z">
        <w:r w:rsidR="00C259B0">
          <w:rPr>
            <w:rFonts w:ascii="Arial" w:hAnsi="Arial" w:cs="Arial"/>
          </w:rPr>
          <w:t xml:space="preserve">no </w:t>
        </w:r>
        <w:r w:rsidR="00C259B0" w:rsidRPr="00987582">
          <w:rPr>
            <w:rFonts w:ascii="Arial" w:hAnsi="Arial" w:cs="Arial"/>
            <w:i/>
          </w:rPr>
          <w:t>cis-</w:t>
        </w:r>
        <w:r w:rsidR="00C259B0">
          <w:rPr>
            <w:rFonts w:ascii="Arial" w:hAnsi="Arial" w:cs="Arial"/>
          </w:rPr>
          <w:t xml:space="preserve">effect polymorphisms in the top </w:t>
        </w:r>
      </w:ins>
      <w:ins w:id="171" w:author="N S" w:date="2019-03-20T11:54:00Z">
        <w:r w:rsidR="00C259B0">
          <w:rPr>
            <w:rFonts w:ascii="Arial" w:hAnsi="Arial" w:cs="Arial"/>
          </w:rPr>
          <w:t xml:space="preserve">50 </w:t>
        </w:r>
      </w:ins>
      <w:ins w:id="172" w:author="N S" w:date="2019-03-20T11:53:00Z">
        <w:r w:rsidR="00C259B0">
          <w:rPr>
            <w:rFonts w:ascii="Arial" w:hAnsi="Arial" w:cs="Arial"/>
          </w:rPr>
          <w:t>candi</w:t>
        </w:r>
      </w:ins>
      <w:ins w:id="173" w:author="N S" w:date="2019-03-20T11:54:00Z">
        <w:r w:rsidR="00C259B0">
          <w:rPr>
            <w:rFonts w:ascii="Arial" w:hAnsi="Arial" w:cs="Arial"/>
          </w:rPr>
          <w:t>dates (</w:t>
        </w:r>
      </w:ins>
      <w:ins w:id="174" w:author="N S" w:date="2019-03-21T12:23:00Z">
        <w:r w:rsidR="008A4A05">
          <w:rPr>
            <w:rFonts w:ascii="Arial" w:hAnsi="Arial" w:cs="Arial"/>
          </w:rPr>
          <w:t>Supplemental Data Set 4</w:t>
        </w:r>
      </w:ins>
      <w:ins w:id="175" w:author="N S" w:date="2019-03-20T11:54:00Z">
        <w:r w:rsidR="00C259B0">
          <w:rPr>
            <w:rFonts w:ascii="Arial" w:hAnsi="Arial" w:cs="Arial"/>
          </w:rPr>
          <w:t xml:space="preserve">). </w:t>
        </w:r>
      </w:ins>
      <w:r w:rsidR="00912EE3" w:rsidRPr="00842D58">
        <w:rPr>
          <w:rFonts w:ascii="Arial" w:hAnsi="Arial" w:cs="Arial"/>
        </w:rPr>
        <w:t xml:space="preserve">Further, the distribution of </w:t>
      </w:r>
      <w:commentRangeStart w:id="176"/>
      <w:commentRangeStart w:id="177"/>
      <w:r w:rsidR="00912EE3" w:rsidRPr="00842D58">
        <w:rPr>
          <w:rFonts w:ascii="Arial" w:hAnsi="Arial" w:cs="Arial"/>
        </w:rPr>
        <w:t xml:space="preserve">p-values for significant </w:t>
      </w:r>
      <w:commentRangeEnd w:id="176"/>
      <w:r w:rsidR="00536AF3">
        <w:rPr>
          <w:rStyle w:val="CommentReference"/>
        </w:rPr>
        <w:commentReference w:id="176"/>
      </w:r>
      <w:commentRangeEnd w:id="177"/>
      <w:r w:rsidR="00FE33B2">
        <w:rPr>
          <w:rStyle w:val="CommentReference"/>
        </w:rPr>
        <w:commentReference w:id="177"/>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w:t>
      </w:r>
      <w:del w:id="178" w:author="N S" w:date="2019-03-20T11:52:00Z">
        <w:r w:rsidR="00912EE3" w:rsidRPr="00842D58" w:rsidDel="00C259B0">
          <w:rPr>
            <w:rFonts w:ascii="Arial" w:hAnsi="Arial" w:cs="Arial"/>
          </w:rPr>
          <w:delText>found little evidence for large effect polymorphisms suggesting</w:delText>
        </w:r>
      </w:del>
      <w:ins w:id="179" w:author="N S" w:date="2019-03-20T11:52:00Z">
        <w:r w:rsidR="00C259B0">
          <w:rPr>
            <w:rFonts w:ascii="Arial" w:hAnsi="Arial" w:cs="Arial"/>
          </w:rPr>
          <w:t>suggest</w:t>
        </w:r>
      </w:ins>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ins w:id="180" w:author="N S" w:date="2019-03-20T17:51:00Z">
        <w:r w:rsidR="003D5D50">
          <w:rPr>
            <w:rFonts w:ascii="Arial" w:hAnsi="Arial" w:cs="Arial"/>
          </w:rPr>
          <w:t>, Figure S2</w:t>
        </w:r>
      </w:ins>
      <w:r w:rsidR="0068388E" w:rsidRPr="00842D58">
        <w:rPr>
          <w:rFonts w:ascii="Arial" w:hAnsi="Arial" w:cs="Arial"/>
        </w:rPr>
        <w:t>)</w:t>
      </w:r>
      <w:r w:rsidR="00B44937" w:rsidRPr="00842D58">
        <w:rPr>
          <w:rFonts w:ascii="Arial" w:hAnsi="Arial" w:cs="Arial"/>
        </w:rPr>
        <w:t>.</w:t>
      </w:r>
    </w:p>
    <w:p w14:paraId="4ABD6389" w14:textId="46D21154"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ins w:id="181" w:author="N S" w:date="2019-03-20T12:03:00Z">
        <w:r w:rsidR="00C02719">
          <w:rPr>
            <w:rFonts w:ascii="Arial" w:hAnsi="Arial" w:cs="Arial"/>
          </w:rPr>
          <w:t xml:space="preserve"> at 33,214 </w:t>
        </w:r>
        <w:proofErr w:type="gramStart"/>
        <w:r w:rsidR="00C02719">
          <w:rPr>
            <w:rFonts w:ascii="Arial" w:hAnsi="Arial" w:cs="Arial"/>
          </w:rPr>
          <w:t>transcript</w:t>
        </w:r>
        <w:proofErr w:type="gramEnd"/>
        <w:del w:id="182" w:author="Dan Kliebenstein" w:date="2019-03-21T11:58:00Z">
          <w:r w:rsidR="00C02719" w:rsidDel="00056693">
            <w:rPr>
              <w:rFonts w:ascii="Arial" w:hAnsi="Arial" w:cs="Arial"/>
            </w:rPr>
            <w:delText>s</w:delText>
          </w:r>
        </w:del>
      </w:ins>
      <w:ins w:id="183" w:author="Dan Kliebenstein" w:date="2019-03-21T11:58:00Z">
        <w:r w:rsidR="00056693">
          <w:rPr>
            <w:rFonts w:ascii="Arial" w:hAnsi="Arial" w:cs="Arial"/>
          </w:rPr>
          <w:t xml:space="preserve"> phenotypes</w:t>
        </w:r>
      </w:ins>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w:t>
      </w:r>
      <w:commentRangeStart w:id="184"/>
      <w:r w:rsidRPr="00842D58">
        <w:rPr>
          <w:rFonts w:ascii="Arial" w:hAnsi="Arial" w:cs="Arial"/>
        </w:rPr>
        <w:t xml:space="preserve">1,000 </w:t>
      </w:r>
      <w:commentRangeEnd w:id="184"/>
      <w:r w:rsidR="001E2476">
        <w:rPr>
          <w:rStyle w:val="CommentReference"/>
        </w:rPr>
        <w:commentReference w:id="184"/>
      </w:r>
      <w:r w:rsidRPr="00842D58">
        <w:rPr>
          <w:rFonts w:ascii="Arial" w:hAnsi="Arial" w:cs="Arial"/>
        </w:rPr>
        <w:t xml:space="preserve">or more permutations. However, we </w:t>
      </w:r>
      <w:commentRangeStart w:id="185"/>
      <w:commentRangeStart w:id="186"/>
      <w:r w:rsidRPr="00842D58">
        <w:rPr>
          <w:rFonts w:ascii="Arial" w:hAnsi="Arial" w:cs="Arial"/>
        </w:rPr>
        <w:t>permuted the whole dataset a</w:t>
      </w:r>
      <w:commentRangeEnd w:id="185"/>
      <w:r w:rsidR="004964BA">
        <w:rPr>
          <w:rStyle w:val="CommentReference"/>
        </w:rPr>
        <w:commentReference w:id="185"/>
      </w:r>
      <w:commentRangeEnd w:id="186"/>
      <w:r w:rsidR="00CB6A01">
        <w:rPr>
          <w:rStyle w:val="CommentReference"/>
        </w:rPr>
        <w:commentReference w:id="186"/>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w:t>
      </w:r>
      <w:ins w:id="187" w:author="N S" w:date="2019-03-20T12:03:00Z">
        <w:r w:rsidR="00C02719">
          <w:rPr>
            <w:rFonts w:ascii="Arial" w:hAnsi="Arial" w:cs="Arial"/>
          </w:rPr>
          <w:t xml:space="preserve">to break </w:t>
        </w:r>
      </w:ins>
      <w:ins w:id="188" w:author="N S" w:date="2019-03-20T12:04:00Z">
        <w:r w:rsidR="00C02719">
          <w:rPr>
            <w:rFonts w:ascii="Arial" w:hAnsi="Arial" w:cs="Arial"/>
          </w:rPr>
          <w:t xml:space="preserve">all real </w:t>
        </w:r>
      </w:ins>
      <w:ins w:id="189" w:author="N S" w:date="2019-03-20T12:03:00Z">
        <w:r w:rsidR="00C02719">
          <w:rPr>
            <w:rFonts w:ascii="Arial" w:hAnsi="Arial" w:cs="Arial"/>
          </w:rPr>
          <w:t>phenotype-genotype associations</w:t>
        </w:r>
      </w:ins>
      <w:ins w:id="190" w:author="N S" w:date="2019-03-20T12:04:00Z">
        <w:r w:rsidR="00C02719">
          <w:rPr>
            <w:rFonts w:ascii="Arial" w:hAnsi="Arial" w:cs="Arial"/>
          </w:rPr>
          <w:t xml:space="preserve"> </w:t>
        </w:r>
      </w:ins>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191"/>
      <w:r w:rsidR="00CC07B9" w:rsidRPr="00842D58">
        <w:rPr>
          <w:rFonts w:ascii="Arial" w:hAnsi="Arial" w:cs="Arial"/>
        </w:rPr>
        <w:t xml:space="preserve">for 69% of </w:t>
      </w:r>
      <w:commentRangeEnd w:id="191"/>
      <w:r w:rsidR="007F22D4">
        <w:rPr>
          <w:rStyle w:val="CommentReference"/>
        </w:rPr>
        <w:commentReference w:id="191"/>
      </w:r>
      <w:r w:rsidR="00CC07B9" w:rsidRPr="00842D58">
        <w:rPr>
          <w:rFonts w:ascii="Arial" w:hAnsi="Arial" w:cs="Arial"/>
        </w:rPr>
        <w:t>genes</w:t>
      </w:r>
      <w:ins w:id="192" w:author="N S" w:date="2019-03-18T15:32:00Z">
        <w:r w:rsidR="00CB6A01">
          <w:rPr>
            <w:rFonts w:ascii="Arial" w:hAnsi="Arial" w:cs="Arial"/>
          </w:rPr>
          <w:t>, much more than the expected 17% due to random c</w:t>
        </w:r>
      </w:ins>
      <w:ins w:id="193"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194"/>
      <w:commentRangeStart w:id="195"/>
      <w:commentRangeStart w:id="196"/>
      <w:r w:rsidR="00CC07B9" w:rsidRPr="00842D58">
        <w:rPr>
          <w:rFonts w:ascii="Arial" w:hAnsi="Arial" w:cs="Arial"/>
        </w:rPr>
        <w:t>Thus,</w:t>
      </w:r>
      <w:r w:rsidR="00550020" w:rsidRPr="00842D58">
        <w:rPr>
          <w:rFonts w:ascii="Arial" w:hAnsi="Arial" w:cs="Arial"/>
        </w:rPr>
        <w:t xml:space="preserve"> to develop genomic</w:t>
      </w:r>
      <w:ins w:id="197"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198"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194"/>
      <w:r w:rsidR="007F22D4">
        <w:rPr>
          <w:rStyle w:val="CommentReference"/>
        </w:rPr>
        <w:commentReference w:id="194"/>
      </w:r>
      <w:commentRangeEnd w:id="195"/>
      <w:r w:rsidR="008D455C">
        <w:rPr>
          <w:rStyle w:val="CommentReference"/>
        </w:rPr>
        <w:commentReference w:id="195"/>
      </w:r>
      <w:commentRangeEnd w:id="196"/>
      <w:r w:rsidR="00AE1CD8">
        <w:rPr>
          <w:rStyle w:val="CommentReference"/>
        </w:rPr>
        <w:commentReference w:id="196"/>
      </w:r>
      <w:r w:rsidR="00CC07B9" w:rsidRPr="00842D58">
        <w:rPr>
          <w:rFonts w:ascii="Arial" w:hAnsi="Arial" w:cs="Arial"/>
        </w:rPr>
        <w:t>.</w:t>
      </w:r>
      <w:ins w:id="199" w:author="Dan Kliebenstein" w:date="2019-03-21T11:58:00Z">
        <w:r w:rsidR="00AE1CD8">
          <w:rPr>
            <w:rFonts w:ascii="Arial" w:hAnsi="Arial" w:cs="Arial"/>
          </w:rPr>
          <w:t xml:space="preserve"> This allows us to focus on SNPs that are highly likely </w:t>
        </w:r>
      </w:ins>
      <w:ins w:id="200" w:author="N S" w:date="2019-03-21T13:38:00Z">
        <w:r w:rsidR="008E19C2">
          <w:rPr>
            <w:rFonts w:ascii="Arial" w:hAnsi="Arial" w:cs="Arial"/>
          </w:rPr>
          <w:t xml:space="preserve">to be </w:t>
        </w:r>
      </w:ins>
      <w:ins w:id="201" w:author="Dan Kliebenstein" w:date="2019-03-21T11:58:00Z">
        <w:r w:rsidR="00AE1CD8">
          <w:rPr>
            <w:rFonts w:ascii="Arial" w:hAnsi="Arial" w:cs="Arial"/>
          </w:rPr>
          <w:t xml:space="preserve">associated with the trait. To account for the potential that the top SNP may not fully </w:t>
        </w:r>
      </w:ins>
      <w:ins w:id="202" w:author="Dan Kliebenstein" w:date="2019-03-21T11:59:00Z">
        <w:r w:rsidR="00AE1CD8">
          <w:rPr>
            <w:rFonts w:ascii="Arial" w:hAnsi="Arial" w:cs="Arial"/>
          </w:rPr>
          <w:t>encompass</w:t>
        </w:r>
      </w:ins>
      <w:ins w:id="203" w:author="Dan Kliebenstein" w:date="2019-03-21T11:58:00Z">
        <w:r w:rsidR="00AE1CD8">
          <w:rPr>
            <w:rFonts w:ascii="Arial" w:hAnsi="Arial" w:cs="Arial"/>
          </w:rPr>
          <w:t xml:space="preserve"> </w:t>
        </w:r>
      </w:ins>
      <w:ins w:id="204" w:author="Dan Kliebenstein" w:date="2019-03-21T11:59:00Z">
        <w:r w:rsidR="00AE1CD8">
          <w:rPr>
            <w:rFonts w:ascii="Arial" w:hAnsi="Arial" w:cs="Arial"/>
          </w:rPr>
          <w:t xml:space="preserve">the </w:t>
        </w:r>
      </w:ins>
      <w:ins w:id="205" w:author="Dan Kliebenstein" w:date="2019-03-21T12:00:00Z">
        <w:r w:rsidR="00AE1CD8">
          <w:rPr>
            <w:rFonts w:ascii="Arial" w:hAnsi="Arial" w:cs="Arial"/>
          </w:rPr>
          <w:t xml:space="preserve">genomic </w:t>
        </w:r>
      </w:ins>
      <w:ins w:id="206" w:author="Dan Kliebenstein" w:date="2019-03-21T11:59:00Z">
        <w:r w:rsidR="00AE1CD8">
          <w:rPr>
            <w:rFonts w:ascii="Arial" w:hAnsi="Arial" w:cs="Arial"/>
          </w:rPr>
          <w:t>signal, we also assessed any general pattern using the top 10 SNPs.</w:t>
        </w:r>
      </w:ins>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5282581B"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commentRangeStart w:id="207"/>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 xml:space="preserve">(Brem, Yvert et al. 2002, Schadt, Monks et al. 2003, Monks, </w:t>
      </w:r>
      <w:r w:rsidR="00E00308" w:rsidRPr="00842D58">
        <w:rPr>
          <w:rFonts w:ascii="Arial" w:hAnsi="Arial" w:cs="Arial"/>
          <w:noProof/>
        </w:rPr>
        <w:lastRenderedPageBreak/>
        <w:t>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208"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207"/>
      <w:r w:rsidR="002E668D">
        <w:rPr>
          <w:rStyle w:val="CommentReference"/>
        </w:rPr>
        <w:commentReference w:id="207"/>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209"/>
      <w:del w:id="210"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211"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212"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209"/>
      <w:r w:rsidR="007F22D4">
        <w:rPr>
          <w:rStyle w:val="CommentReference"/>
        </w:rPr>
        <w:commentReference w:id="209"/>
      </w:r>
      <w:r w:rsidR="009A49C4" w:rsidRPr="00842D58">
        <w:rPr>
          <w:rFonts w:ascii="Arial" w:hAnsi="Arial" w:cs="Arial"/>
        </w:rPr>
        <w:t>on expression</w:t>
      </w:r>
      <w:ins w:id="213"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214" w:author="Daniel Runcie" w:date="2019-03-15T11:03:00Z">
        <w:r w:rsidR="001835A7" w:rsidRPr="00842D58" w:rsidDel="00BE496B">
          <w:rPr>
            <w:rFonts w:ascii="Arial" w:hAnsi="Arial" w:cs="Arial"/>
          </w:rPr>
          <w:delText xml:space="preserve">holds </w:delText>
        </w:r>
      </w:del>
      <w:ins w:id="215"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216"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7766E60D"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217"/>
      <w:commentRangeStart w:id="218"/>
      <w:r w:rsidRPr="00842D58">
        <w:rPr>
          <w:rFonts w:ascii="Arial" w:hAnsi="Arial" w:cs="Arial"/>
        </w:rPr>
        <w:t>between the center of each transcript and the top associated SNP</w:t>
      </w:r>
      <w:commentRangeEnd w:id="217"/>
      <w:r w:rsidR="00BE496B">
        <w:rPr>
          <w:rStyle w:val="CommentReference"/>
        </w:rPr>
        <w:commentReference w:id="217"/>
      </w:r>
      <w:commentRangeEnd w:id="218"/>
      <w:r w:rsidR="002E668D">
        <w:rPr>
          <w:rStyle w:val="CommentReference"/>
        </w:rPr>
        <w:commentReference w:id="218"/>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del w:id="219" w:author="N S" w:date="2019-03-15T19:35:00Z">
        <w:r w:rsidR="00C94D83" w:rsidRPr="00842D58" w:rsidDel="00241A34">
          <w:rPr>
            <w:rFonts w:ascii="Arial" w:hAnsi="Arial" w:cs="Arial"/>
          </w:rPr>
          <w:delText>S2</w:delText>
        </w:r>
      </w:del>
      <w:ins w:id="220"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221"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222"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w:t>
      </w:r>
      <w:ins w:id="223" w:author="N S" w:date="2019-03-20T16:41:00Z">
        <w:r w:rsidR="00674CEC">
          <w:rPr>
            <w:rFonts w:ascii="Arial" w:hAnsi="Arial" w:cs="Arial"/>
          </w:rPr>
          <w:t xml:space="preserve"> </w:t>
        </w:r>
      </w:ins>
      <w:commentRangeStart w:id="224"/>
      <w:ins w:id="225" w:author="N S" w:date="2019-03-20T16:42:00Z">
        <w:del w:id="226" w:author="Dan Kliebenstein" w:date="2019-03-21T12:01:00Z">
          <w:r w:rsidR="00674CEC" w:rsidDel="00AE1CD8">
            <w:rPr>
              <w:rFonts w:ascii="Arial" w:hAnsi="Arial" w:cs="Arial"/>
            </w:rPr>
            <w:delText>Further</w:delText>
          </w:r>
        </w:del>
      </w:ins>
      <w:ins w:id="227" w:author="Dan Kliebenstein" w:date="2019-03-21T12:01:00Z">
        <w:r w:rsidR="00AE1CD8">
          <w:rPr>
            <w:rFonts w:ascii="Arial" w:hAnsi="Arial" w:cs="Arial"/>
          </w:rPr>
          <w:t xml:space="preserve">We further investigated with </w:t>
        </w:r>
      </w:ins>
      <w:ins w:id="228" w:author="N S" w:date="2019-03-20T16:42:00Z">
        <w:del w:id="229" w:author="Dan Kliebenstein" w:date="2019-03-21T12:01:00Z">
          <w:r w:rsidR="00674CEC" w:rsidDel="00AE1CD8">
            <w:rPr>
              <w:rFonts w:ascii="Arial" w:hAnsi="Arial" w:cs="Arial"/>
            </w:rPr>
            <w:delText xml:space="preserve"> analysis into the </w:delText>
          </w:r>
        </w:del>
        <w:r w:rsidR="00674CEC">
          <w:rPr>
            <w:rFonts w:ascii="Arial" w:hAnsi="Arial" w:cs="Arial"/>
          </w:rPr>
          <w:t>50 SNPs with</w:t>
        </w:r>
      </w:ins>
      <w:ins w:id="230" w:author="Dan Kliebenstein" w:date="2019-03-21T12:01:00Z">
        <w:r w:rsidR="00AE1CD8">
          <w:rPr>
            <w:rFonts w:ascii="Arial" w:hAnsi="Arial" w:cs="Arial"/>
          </w:rPr>
          <w:t xml:space="preserve"> the</w:t>
        </w:r>
      </w:ins>
      <w:ins w:id="231" w:author="N S" w:date="2019-03-20T16:42:00Z">
        <w:r w:rsidR="00674CEC">
          <w:rPr>
            <w:rFonts w:ascii="Arial" w:hAnsi="Arial" w:cs="Arial"/>
          </w:rPr>
          <w:t xml:space="preserve"> smallest p-value of association and largest effect size estimate</w:t>
        </w:r>
      </w:ins>
      <w:ins w:id="232" w:author="Dan Kliebenstein" w:date="2019-03-21T12:01:00Z">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w:t>
        </w:r>
        <w:proofErr w:type="spellStart"/>
        <w:r w:rsidR="00AE1CD8">
          <w:rPr>
            <w:rFonts w:ascii="Arial" w:hAnsi="Arial" w:cs="Arial"/>
          </w:rPr>
          <w:t>tested</w:t>
        </w:r>
      </w:ins>
      <w:ins w:id="233" w:author="Dan Kliebenstein" w:date="2019-03-21T12:02:00Z">
        <w:r w:rsidR="00AE1CD8">
          <w:rPr>
            <w:rFonts w:ascii="Arial" w:hAnsi="Arial" w:cs="Arial"/>
          </w:rPr>
          <w:t>,</w:t>
        </w:r>
      </w:ins>
      <w:ins w:id="234" w:author="N S" w:date="2019-03-20T16:42:00Z">
        <w:del w:id="235" w:author="Dan Kliebenstein" w:date="2019-03-21T12:01:00Z">
          <w:r w:rsidR="00674CEC" w:rsidDel="00AE1CD8">
            <w:rPr>
              <w:rFonts w:ascii="Arial" w:hAnsi="Arial" w:cs="Arial"/>
            </w:rPr>
            <w:delText xml:space="preserve"> also did not reveal any</w:delText>
          </w:r>
        </w:del>
      </w:ins>
      <w:ins w:id="236" w:author="Dan Kliebenstein" w:date="2019-03-21T12:01:00Z">
        <w:r w:rsidR="00AE1CD8">
          <w:rPr>
            <w:rFonts w:ascii="Arial" w:hAnsi="Arial" w:cs="Arial"/>
          </w:rPr>
          <w:t>further</w:t>
        </w:r>
        <w:proofErr w:type="spellEnd"/>
        <w:r w:rsidR="00AE1CD8">
          <w:rPr>
            <w:rFonts w:ascii="Arial" w:hAnsi="Arial" w:cs="Arial"/>
          </w:rPr>
          <w:t xml:space="preserve"> supporting the absence of a dominant</w:t>
        </w:r>
      </w:ins>
      <w:ins w:id="237" w:author="N S" w:date="2019-03-20T16:42:00Z">
        <w:r w:rsidR="00674CEC">
          <w:rPr>
            <w:rFonts w:ascii="Arial" w:hAnsi="Arial" w:cs="Arial"/>
          </w:rPr>
          <w:t xml:space="preserve"> pattern</w:t>
        </w:r>
        <w:del w:id="238" w:author="Dan Kliebenstein" w:date="2019-03-21T12:02:00Z">
          <w:r w:rsidR="00674CEC" w:rsidDel="00AE1CD8">
            <w:rPr>
              <w:rFonts w:ascii="Arial" w:hAnsi="Arial" w:cs="Arial"/>
            </w:rPr>
            <w:delText>s</w:delText>
          </w:r>
        </w:del>
        <w:r w:rsidR="00674CEC">
          <w:rPr>
            <w:rFonts w:ascii="Arial" w:hAnsi="Arial" w:cs="Arial"/>
          </w:rPr>
          <w:t xml:space="preserve"> of </w:t>
        </w:r>
        <w:r w:rsidR="00674CEC" w:rsidRPr="00667B68">
          <w:rPr>
            <w:rFonts w:ascii="Arial" w:hAnsi="Arial" w:cs="Arial"/>
            <w:i/>
          </w:rPr>
          <w:t>cis</w:t>
        </w:r>
        <w:r w:rsidR="00674CEC">
          <w:rPr>
            <w:rFonts w:ascii="Arial" w:hAnsi="Arial" w:cs="Arial"/>
          </w:rPr>
          <w:t xml:space="preserve">-effects </w:t>
        </w:r>
      </w:ins>
      <w:commentRangeEnd w:id="224"/>
      <w:r w:rsidR="00AE1CD8">
        <w:rPr>
          <w:rStyle w:val="CommentReference"/>
        </w:rPr>
        <w:commentReference w:id="224"/>
      </w:r>
      <w:ins w:id="239" w:author="N S" w:date="2019-03-20T16:42:00Z">
        <w:r w:rsidR="00674CEC">
          <w:rPr>
            <w:rFonts w:ascii="Arial" w:hAnsi="Arial" w:cs="Arial"/>
          </w:rPr>
          <w:t>(</w:t>
        </w:r>
      </w:ins>
      <w:ins w:id="240" w:author="N S" w:date="2019-03-20T20:54:00Z">
        <w:r w:rsidR="00177E5B">
          <w:rPr>
            <w:rFonts w:ascii="Arial" w:hAnsi="Arial" w:cs="Arial"/>
          </w:rPr>
          <w:t xml:space="preserve">Supplemental </w:t>
        </w:r>
      </w:ins>
      <w:ins w:id="241" w:author="N S" w:date="2019-03-21T12:24:00Z">
        <w:r w:rsidR="008A4A05">
          <w:rPr>
            <w:rFonts w:ascii="Arial" w:hAnsi="Arial" w:cs="Arial"/>
          </w:rPr>
          <w:t>Data Set 4</w:t>
        </w:r>
      </w:ins>
      <w:ins w:id="242" w:author="N S" w:date="2019-03-20T16:42:00Z">
        <w:r w:rsidR="00674CEC">
          <w:rPr>
            <w:rFonts w:ascii="Arial" w:hAnsi="Arial" w:cs="Arial"/>
          </w:rPr>
          <w:t xml:space="preserve">). </w:t>
        </w:r>
      </w:ins>
      <w:del w:id="243" w:author="N S" w:date="2019-03-20T16:42:00Z">
        <w:r w:rsidR="005C21BE" w:rsidRPr="00842D58" w:rsidDel="00674CEC">
          <w:rPr>
            <w:rFonts w:ascii="Arial" w:hAnsi="Arial" w:cs="Arial"/>
          </w:rPr>
          <w:delText xml:space="preserve"> </w:delText>
        </w:r>
      </w:del>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 xml:space="preserve">overrepresented </w:t>
      </w:r>
      <w:r w:rsidR="00CA5461" w:rsidRPr="00842D58">
        <w:rPr>
          <w:rFonts w:ascii="Arial" w:hAnsi="Arial" w:cs="Arial"/>
        </w:rPr>
        <w:lastRenderedPageBreak/>
        <w:t>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3488860E"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244" w:author="Daniel Runcie" w:date="2019-03-15T11:11:00Z">
        <w:r w:rsidR="0043101A">
          <w:rPr>
            <w:rFonts w:ascii="Arial" w:hAnsi="Arial" w:cs="Arial"/>
          </w:rPr>
          <w:t xml:space="preserve">: </w:t>
        </w:r>
      </w:ins>
      <w:del w:id="245"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246"/>
      <w:r w:rsidR="00656AC4" w:rsidRPr="00842D58">
        <w:rPr>
          <w:rFonts w:ascii="Arial" w:hAnsi="Arial" w:cs="Arial"/>
        </w:rPr>
        <w:t xml:space="preserve">presence-absence polymorphisms </w:t>
      </w:r>
      <w:commentRangeEnd w:id="246"/>
      <w:r w:rsidR="0043101A">
        <w:rPr>
          <w:rStyle w:val="CommentReference"/>
        </w:rPr>
        <w:commentReference w:id="246"/>
      </w:r>
      <w:commentRangeStart w:id="247"/>
      <w:ins w:id="248" w:author="N S" w:date="2019-03-19T08:56:00Z">
        <w:r w:rsidR="002E668D">
          <w:rPr>
            <w:rFonts w:ascii="Arial" w:hAnsi="Arial" w:cs="Arial"/>
          </w:rPr>
          <w:t xml:space="preserve">segregating in this population </w:t>
        </w:r>
        <w:commentRangeEnd w:id="247"/>
        <w:r w:rsidR="002E668D">
          <w:rPr>
            <w:rStyle w:val="CommentReference"/>
          </w:rPr>
          <w:commentReference w:id="247"/>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ins w:id="249" w:author="N S" w:date="2019-03-20T15:39:00Z">
        <w:r w:rsidR="00E7641B">
          <w:rPr>
            <w:rFonts w:ascii="Arial" w:hAnsi="Arial" w:cs="Arial"/>
          </w:rPr>
          <w:t xml:space="preserve">Genes of the botcinic acid biosynthetic pathway and the botrydial </w:t>
        </w:r>
      </w:ins>
      <w:ins w:id="250" w:author="N S" w:date="2019-03-20T15:40:00Z">
        <w:r w:rsidR="00E7641B">
          <w:rPr>
            <w:rFonts w:ascii="Arial" w:hAnsi="Arial" w:cs="Arial"/>
          </w:rPr>
          <w:t xml:space="preserve">pathway are variable across the </w:t>
        </w:r>
        <w:r w:rsidR="00E7641B" w:rsidRPr="00E7641B">
          <w:rPr>
            <w:rFonts w:ascii="Arial" w:hAnsi="Arial" w:cs="Arial"/>
            <w:i/>
          </w:rPr>
          <w:t>Botrytis</w:t>
        </w:r>
        <w:r w:rsidR="00E7641B">
          <w:rPr>
            <w:rFonts w:ascii="Arial" w:hAnsi="Arial" w:cs="Arial"/>
          </w:rPr>
          <w:t xml:space="preserve"> genus as well </w:t>
        </w:r>
      </w:ins>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ins w:id="251" w:author="N S" w:date="2019-03-20T15:40:00Z">
        <w:r w:rsidR="00E7641B">
          <w:rPr>
            <w:rFonts w:ascii="Arial" w:hAnsi="Arial" w:cs="Arial"/>
          </w:rPr>
          <w:t xml:space="preserve">. </w:t>
        </w:r>
      </w:ins>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7D3EF543"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252"/>
      <w:del w:id="253" w:author="N S" w:date="2019-03-18T15:35:00Z">
        <w:r w:rsidR="00907886" w:rsidRPr="00842D58" w:rsidDel="00895F14">
          <w:rPr>
            <w:rFonts w:ascii="Arial" w:hAnsi="Arial" w:cs="Arial"/>
          </w:rPr>
          <w:delText xml:space="preserve">align </w:delText>
        </w:r>
      </w:del>
      <w:commentRangeEnd w:id="252"/>
      <w:r w:rsidR="00895F14">
        <w:rPr>
          <w:rStyle w:val="CommentReference"/>
        </w:rPr>
        <w:commentReference w:id="252"/>
      </w:r>
      <w:del w:id="254"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255" w:author="N S" w:date="2019-03-18T15:34:00Z">
        <w:r w:rsidR="00895F14">
          <w:rPr>
            <w:rFonts w:ascii="Arial" w:hAnsi="Arial" w:cs="Arial"/>
          </w:rPr>
          <w:t xml:space="preserve"> ac</w:t>
        </w:r>
      </w:ins>
      <w:ins w:id="256" w:author="N S" w:date="2019-03-18T15:35:00Z">
        <w:r w:rsidR="00895F14">
          <w:rPr>
            <w:rFonts w:ascii="Arial" w:hAnsi="Arial" w:cs="Arial"/>
          </w:rPr>
          <w:t xml:space="preserve">ross </w:t>
        </w:r>
        <w:r w:rsidR="00895F14">
          <w:rPr>
            <w:rFonts w:ascii="Arial" w:hAnsi="Arial" w:cs="Arial"/>
          </w:rPr>
          <w:lastRenderedPageBreak/>
          <w:t xml:space="preserve">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del w:id="257" w:author="N S" w:date="2019-03-20T15:30:00Z">
        <w:r w:rsidR="001750AD" w:rsidRPr="00842D58" w:rsidDel="00E7641B">
          <w:rPr>
            <w:rFonts w:ascii="Arial" w:hAnsi="Arial" w:cs="Arial"/>
          </w:rPr>
          <w:delText xml:space="preserve"> </w:delText>
        </w:r>
      </w:del>
      <w:r w:rsidR="00907886" w:rsidRPr="00842D58">
        <w:rPr>
          <w:rFonts w:ascii="Arial" w:hAnsi="Arial" w:cs="Arial"/>
        </w:rPr>
        <w:t xml:space="preserve">We first investigated </w:t>
      </w:r>
      <w:commentRangeStart w:id="258"/>
      <w:r w:rsidR="00907886" w:rsidRPr="00842D58">
        <w:rPr>
          <w:rFonts w:ascii="Arial" w:hAnsi="Arial" w:cs="Arial"/>
        </w:rPr>
        <w:t xml:space="preserve">the </w:t>
      </w:r>
      <w:r w:rsidR="00D23608" w:rsidRPr="00842D58">
        <w:rPr>
          <w:rFonts w:ascii="Arial" w:hAnsi="Arial" w:cs="Arial"/>
        </w:rPr>
        <w:t>b</w:t>
      </w:r>
      <w:r w:rsidR="00907886" w:rsidRPr="00842D58">
        <w:rPr>
          <w:rFonts w:ascii="Arial" w:hAnsi="Arial" w:cs="Arial"/>
        </w:rPr>
        <w:t xml:space="preserve">otcinic acid cluster which </w:t>
      </w:r>
      <w:commentRangeEnd w:id="258"/>
      <w:r w:rsidR="00AE7102">
        <w:rPr>
          <w:rStyle w:val="CommentReference"/>
        </w:rPr>
        <w:commentReference w:id="258"/>
      </w:r>
      <w:r w:rsidR="00907886" w:rsidRPr="00842D58">
        <w:rPr>
          <w:rFonts w:ascii="Arial" w:hAnsi="Arial" w:cs="Arial"/>
        </w:rPr>
        <w:t xml:space="preserve">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ins w:id="259" w:author="N S" w:date="2019-03-20T11:00:00Z">
        <w:r w:rsidR="00040B0F">
          <w:rPr>
            <w:rFonts w:ascii="Arial" w:hAnsi="Arial" w:cs="Arial"/>
          </w:rPr>
          <w:t xml:space="preserve">, from </w:t>
        </w:r>
      </w:ins>
      <w:ins w:id="260" w:author="N S" w:date="2019-03-20T11:01:00Z">
        <w:r w:rsidR="003115A6">
          <w:rPr>
            <w:rFonts w:ascii="Arial" w:hAnsi="Arial" w:cs="Arial"/>
          </w:rPr>
          <w:t>B</w:t>
        </w:r>
      </w:ins>
      <w:ins w:id="261" w:author="N S" w:date="2019-03-20T11:02:00Z">
        <w:r w:rsidR="003115A6">
          <w:rPr>
            <w:rFonts w:ascii="Arial" w:hAnsi="Arial" w:cs="Arial"/>
          </w:rPr>
          <w:t xml:space="preserve">cboa1 </w:t>
        </w:r>
      </w:ins>
      <w:ins w:id="262" w:author="N S" w:date="2019-03-20T11:01:00Z">
        <w:r w:rsidR="003115A6">
          <w:rPr>
            <w:rFonts w:ascii="Arial" w:hAnsi="Arial" w:cs="Arial"/>
          </w:rPr>
          <w:t>to Bcboa17</w:t>
        </w:r>
      </w:ins>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ins w:id="263" w:author="N S" w:date="2019-03-20T15:33:00Z">
        <w:r w:rsidR="00E7641B">
          <w:rPr>
            <w:rFonts w:ascii="Arial" w:hAnsi="Arial" w:cs="Arial"/>
          </w:rPr>
          <w:t xml:space="preserve"> </w:t>
        </w:r>
        <w:commentRangeStart w:id="264"/>
        <w:r w:rsidR="00E7641B">
          <w:rPr>
            <w:rFonts w:ascii="Arial" w:hAnsi="Arial" w:cs="Arial"/>
          </w:rPr>
          <w:t xml:space="preserve">In-depth analysis of the botcinic acid biosynthetic cluster has thus far identified one </w:t>
        </w:r>
        <w:del w:id="265" w:author="Dan Kliebenstein" w:date="2019-03-21T12:02:00Z">
          <w:r w:rsidR="00E7641B" w:rsidDel="00AE1CD8">
            <w:rPr>
              <w:rFonts w:ascii="Arial" w:hAnsi="Arial" w:cs="Arial"/>
            </w:rPr>
            <w:delText>gene</w:delText>
          </w:r>
        </w:del>
      </w:ins>
      <w:ins w:id="266" w:author="Dan Kliebenstein" w:date="2019-03-21T12:02:00Z">
        <w:r w:rsidR="00AE1CD8">
          <w:rPr>
            <w:rFonts w:ascii="Arial" w:hAnsi="Arial" w:cs="Arial"/>
          </w:rPr>
          <w:t>transcription factor</w:t>
        </w:r>
      </w:ins>
      <w:ins w:id="267" w:author="N S" w:date="2019-03-20T15:33:00Z">
        <w:r w:rsidR="00E7641B">
          <w:rPr>
            <w:rFonts w:ascii="Arial" w:hAnsi="Arial" w:cs="Arial"/>
          </w:rPr>
          <w:t xml:space="preserve"> (B</w:t>
        </w:r>
      </w:ins>
      <w:ins w:id="268" w:author="N S" w:date="2019-03-20T15:34:00Z">
        <w:r w:rsidR="00E7641B">
          <w:rPr>
            <w:rFonts w:ascii="Arial" w:hAnsi="Arial" w:cs="Arial"/>
          </w:rPr>
          <w:t xml:space="preserve">cboa13) </w:t>
        </w:r>
        <w:del w:id="269" w:author="Dan Kliebenstein" w:date="2019-03-21T12:03:00Z">
          <w:r w:rsidR="00E7641B" w:rsidDel="00AE1CD8">
            <w:rPr>
              <w:rFonts w:ascii="Arial" w:hAnsi="Arial" w:cs="Arial"/>
            </w:rPr>
            <w:delText>as</w:delText>
          </w:r>
        </w:del>
      </w:ins>
      <w:ins w:id="270" w:author="Dan Kliebenstein" w:date="2019-03-21T12:03:00Z">
        <w:r w:rsidR="00AE1CD8">
          <w:rPr>
            <w:rFonts w:ascii="Arial" w:hAnsi="Arial" w:cs="Arial"/>
          </w:rPr>
          <w:t>that controls expression of the cluster</w:t>
        </w:r>
      </w:ins>
      <w:ins w:id="271" w:author="N S" w:date="2019-03-20T15:34:00Z">
        <w:del w:id="272" w:author="Dan Kliebenstein" w:date="2019-03-21T12:03:00Z">
          <w:r w:rsidR="00E7641B" w:rsidDel="00AE1CD8">
            <w:rPr>
              <w:rFonts w:ascii="Arial" w:hAnsi="Arial" w:cs="Arial"/>
            </w:rPr>
            <w:delText xml:space="preserve"> a positive modulator of expression within the cluster</w:delText>
          </w:r>
        </w:del>
        <w:r w:rsidR="00E7641B">
          <w:rPr>
            <w:rFonts w:ascii="Arial" w:hAnsi="Arial" w:cs="Arial"/>
          </w:rPr>
          <w:t xml:space="preserve"> </w:t>
        </w:r>
      </w:ins>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ins w:id="273" w:author="N S" w:date="2019-03-20T15:34:00Z">
        <w:r w:rsidR="00E7641B">
          <w:rPr>
            <w:rFonts w:ascii="Arial" w:hAnsi="Arial" w:cs="Arial"/>
          </w:rPr>
          <w:t xml:space="preserve">. </w:t>
        </w:r>
      </w:ins>
      <w:ins w:id="274" w:author="Dan Kliebenstein" w:date="2019-03-21T12:03:00Z">
        <w:r w:rsidR="00AE1CD8">
          <w:rPr>
            <w:rFonts w:ascii="Arial" w:hAnsi="Arial" w:cs="Arial"/>
          </w:rPr>
          <w:t xml:space="preserve">However, none of the </w:t>
        </w:r>
      </w:ins>
      <w:ins w:id="275" w:author="N S" w:date="2019-03-20T15:37:00Z">
        <w:del w:id="276" w:author="Dan Kliebenstein" w:date="2019-03-21T12:03:00Z">
          <w:r w:rsidR="00E7641B" w:rsidDel="00AE1CD8">
            <w:rPr>
              <w:rFonts w:ascii="Arial" w:hAnsi="Arial" w:cs="Arial"/>
            </w:rPr>
            <w:delText xml:space="preserve">While our dataset tests variation at 8 </w:delText>
          </w:r>
        </w:del>
        <w:r w:rsidR="00E7641B">
          <w:rPr>
            <w:rFonts w:ascii="Arial" w:hAnsi="Arial" w:cs="Arial"/>
          </w:rPr>
          <w:t xml:space="preserve">SNPs within </w:t>
        </w:r>
        <w:del w:id="277" w:author="Dan Kliebenstein" w:date="2019-03-21T12:03:00Z">
          <w:r w:rsidR="00E7641B" w:rsidDel="00AE1CD8">
            <w:rPr>
              <w:rFonts w:ascii="Arial" w:hAnsi="Arial" w:cs="Arial"/>
            </w:rPr>
            <w:delText>this gene and many SNPs closely linked to</w:delText>
          </w:r>
        </w:del>
      </w:ins>
      <w:ins w:id="278" w:author="Dan Kliebenstein" w:date="2019-03-21T12:03:00Z">
        <w:r w:rsidR="00AE1CD8">
          <w:rPr>
            <w:rFonts w:ascii="Arial" w:hAnsi="Arial" w:cs="Arial"/>
          </w:rPr>
          <w:t>or near</w:t>
        </w:r>
      </w:ins>
      <w:ins w:id="279" w:author="N S" w:date="2019-03-20T15:37:00Z">
        <w:r w:rsidR="00E7641B">
          <w:rPr>
            <w:rFonts w:ascii="Arial" w:hAnsi="Arial" w:cs="Arial"/>
          </w:rPr>
          <w:t xml:space="preserve"> </w:t>
        </w:r>
        <w:del w:id="280" w:author="Dan Kliebenstein" w:date="2019-03-21T12:03:00Z">
          <w:r w:rsidR="00E7641B" w:rsidDel="00AE1CD8">
            <w:rPr>
              <w:rFonts w:ascii="Arial" w:hAnsi="Arial" w:cs="Arial"/>
            </w:rPr>
            <w:delText>this gene</w:delText>
          </w:r>
        </w:del>
      </w:ins>
      <w:ins w:id="281" w:author="Dan Kliebenstein" w:date="2019-03-21T12:03:00Z">
        <w:r w:rsidR="00AE1CD8">
          <w:rPr>
            <w:rFonts w:ascii="Arial" w:hAnsi="Arial" w:cs="Arial"/>
          </w:rPr>
          <w:t xml:space="preserve">Bcboa13 were significantly associated with variation in expression of the </w:t>
        </w:r>
        <w:del w:id="282" w:author="N S" w:date="2019-03-21T13:39:00Z">
          <w:r w:rsidR="00AE1CD8" w:rsidDel="008E19C2">
            <w:rPr>
              <w:rFonts w:ascii="Arial" w:hAnsi="Arial" w:cs="Arial"/>
            </w:rPr>
            <w:delText>Boa</w:delText>
          </w:r>
        </w:del>
      </w:ins>
      <w:ins w:id="283" w:author="N S" w:date="2019-03-21T13:39:00Z">
        <w:r w:rsidR="008E19C2">
          <w:rPr>
            <w:rFonts w:ascii="Arial" w:hAnsi="Arial" w:cs="Arial"/>
          </w:rPr>
          <w:t xml:space="preserve">botcinic acid </w:t>
        </w:r>
        <w:proofErr w:type="spellStart"/>
        <w:r w:rsidR="008E19C2">
          <w:rPr>
            <w:rFonts w:ascii="Arial" w:hAnsi="Arial" w:cs="Arial"/>
          </w:rPr>
          <w:t>biosyntesis</w:t>
        </w:r>
      </w:ins>
      <w:proofErr w:type="spellEnd"/>
      <w:ins w:id="284" w:author="Dan Kliebenstein" w:date="2019-03-21T12:03:00Z">
        <w:r w:rsidR="00AE1CD8">
          <w:rPr>
            <w:rFonts w:ascii="Arial" w:hAnsi="Arial" w:cs="Arial"/>
          </w:rPr>
          <w:t xml:space="preserve"> genes</w:t>
        </w:r>
      </w:ins>
      <w:ins w:id="285" w:author="N S" w:date="2019-03-20T15:37:00Z">
        <w:del w:id="286" w:author="Dan Kliebenstein" w:date="2019-03-21T12:04:00Z">
          <w:r w:rsidR="00E7641B" w:rsidDel="00AE1CD8">
            <w:rPr>
              <w:rFonts w:ascii="Arial" w:hAnsi="Arial" w:cs="Arial"/>
            </w:rPr>
            <w:delText>,</w:delText>
          </w:r>
        </w:del>
      </w:ins>
      <w:ins w:id="287" w:author="N S" w:date="2019-03-20T15:38:00Z">
        <w:del w:id="288" w:author="Dan Kliebenstein" w:date="2019-03-21T12:04:00Z">
          <w:r w:rsidR="00E7641B" w:rsidDel="00AE1CD8">
            <w:rPr>
              <w:rFonts w:ascii="Arial" w:hAnsi="Arial" w:cs="Arial"/>
            </w:rPr>
            <w:delText xml:space="preserve"> GWA did not detect an expression modulation effect of these loci</w:delText>
          </w:r>
        </w:del>
        <w:r w:rsidR="00E7641B">
          <w:rPr>
            <w:rFonts w:ascii="Arial" w:hAnsi="Arial" w:cs="Arial"/>
          </w:rPr>
          <w:t>.</w:t>
        </w:r>
      </w:ins>
      <w:ins w:id="289" w:author="N S" w:date="2019-03-20T15:34:00Z">
        <w:r w:rsidR="00E7641B">
          <w:rPr>
            <w:rFonts w:ascii="Arial" w:hAnsi="Arial" w:cs="Arial"/>
          </w:rPr>
          <w:t xml:space="preserve"> </w:t>
        </w:r>
      </w:ins>
      <w:commentRangeEnd w:id="264"/>
      <w:r w:rsidR="00AE1CD8">
        <w:rPr>
          <w:rStyle w:val="CommentReference"/>
        </w:rPr>
        <w:commentReference w:id="264"/>
      </w:r>
    </w:p>
    <w:p w14:paraId="1BBF1A5B" w14:textId="2CD4B22C"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biosynthetic network. Hierarchical clustering within each of these networks by genic SNP </w:t>
      </w:r>
      <w:r w:rsidRPr="00842D58">
        <w:rPr>
          <w:rFonts w:ascii="Arial" w:hAnsi="Arial" w:cs="Arial"/>
        </w:rPr>
        <w:lastRenderedPageBreak/>
        <w:t xml:space="preserve">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commentRangeStart w:id="290"/>
      <w:r w:rsidRPr="00674CEC">
        <w:rPr>
          <w:rFonts w:ascii="Arial" w:hAnsi="Arial" w:cs="Arial"/>
          <w:i/>
        </w:rPr>
        <w:t>cis</w:t>
      </w:r>
      <w:r w:rsidRPr="00842D58">
        <w:rPr>
          <w:rFonts w:ascii="Arial" w:hAnsi="Arial" w:cs="Arial"/>
        </w:rPr>
        <w:t xml:space="preserve">-acting variation in the form of deletions </w:t>
      </w:r>
      <w:commentRangeEnd w:id="290"/>
      <w:r>
        <w:rPr>
          <w:rStyle w:val="CommentReference"/>
        </w:rPr>
        <w:commentReference w:id="290"/>
      </w:r>
      <w:r w:rsidRPr="00842D58">
        <w:rPr>
          <w:rFonts w:ascii="Arial" w:hAnsi="Arial" w:cs="Arial"/>
        </w:rPr>
        <w:t xml:space="preserve">for two of the biosynthetic pathways. </w:t>
      </w:r>
      <w:commentRangeStart w:id="291"/>
      <w:r w:rsidRPr="00842D58">
        <w:rPr>
          <w:rFonts w:ascii="Arial" w:hAnsi="Arial" w:cs="Arial"/>
        </w:rPr>
        <w:t xml:space="preserve">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w:t>
      </w:r>
      <w:commentRangeEnd w:id="291"/>
      <w:r>
        <w:rPr>
          <w:rStyle w:val="CommentReference"/>
        </w:rPr>
        <w:commentReference w:id="291"/>
      </w:r>
      <w:r w:rsidRPr="00842D58">
        <w:rPr>
          <w:rFonts w:ascii="Arial" w:hAnsi="Arial" w:cs="Arial"/>
        </w:rPr>
        <w:t xml:space="preserve">to the frequency of structural variants often falling below the minor allele cutoffs. Testing whether insertion and deletion events account for the majority of localized control of expression variation would require long-read sequencing to accurately identify these structural variants and computational approaches that can blend SNP and indel information </w:t>
      </w:r>
      <w:del w:id="292" w:author="N S" w:date="2019-03-20T16:49:00Z">
        <w:r w:rsidRPr="00842D58" w:rsidDel="00674CEC">
          <w:rPr>
            <w:rFonts w:ascii="Arial" w:hAnsi="Arial" w:cs="Arial"/>
          </w:rPr>
          <w:fldChar w:fldCharType="begin">
            <w:fldData xml:space="preserve">PEVuZE5vdGU+PENpdGU+PEF1dGhvcj5XYW5nPC9BdXRob3I+PFllYXI+MjAxODwvWWVhcj48UmVj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</w:fldData>
          </w:fldChar>
        </w:r>
      </w:del>
      <w:r w:rsidR="008A4A05">
        <w:rPr>
          <w:rFonts w:ascii="Arial" w:hAnsi="Arial" w:cs="Arial"/>
        </w:rPr>
        <w:instrText xml:space="preserve"> ADDIN EN.CITE </w:instrText>
      </w:r>
      <w:r w:rsidR="008A4A05">
        <w:rPr>
          <w:rFonts w:ascii="Arial" w:hAnsi="Arial" w:cs="Arial"/>
        </w:rPr>
        <w:fldChar w:fldCharType="begin">
          <w:fldData xml:space="preserve">PEVuZE5vdGU+PENpdGU+PEF1dGhvcj5XYW5nPC9BdXRob3I+PFllYXI+MjAxODwvWWVhcj48UmVj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</w:fldData>
        </w:fldChar>
      </w:r>
      <w:r w:rsidR="008A4A05">
        <w:rPr>
          <w:rFonts w:ascii="Arial" w:hAnsi="Arial" w:cs="Arial"/>
        </w:rPr>
        <w:instrText xml:space="preserve"> ADDIN EN.CITE.DATA </w:instrText>
      </w:r>
      <w:r w:rsidR="008A4A05">
        <w:rPr>
          <w:rFonts w:ascii="Arial" w:hAnsi="Arial" w:cs="Arial"/>
        </w:rPr>
      </w:r>
      <w:r w:rsidR="008A4A05">
        <w:rPr>
          <w:rFonts w:ascii="Arial" w:hAnsi="Arial" w:cs="Arial"/>
        </w:rPr>
        <w:fldChar w:fldCharType="end"/>
      </w:r>
      <w:del w:id="293" w:author="N S" w:date="2019-03-20T16:49:00Z">
        <w:r w:rsidRPr="00842D58" w:rsidDel="00674CEC">
          <w:rPr>
            <w:rFonts w:ascii="Arial" w:hAnsi="Arial" w:cs="Arial"/>
          </w:rPr>
          <w:fldChar w:fldCharType="separate"/>
        </w:r>
      </w:del>
      <w:r w:rsidR="008A4A05">
        <w:rPr>
          <w:rFonts w:ascii="Arial" w:hAnsi="Arial" w:cs="Arial"/>
          <w:noProof/>
        </w:rPr>
        <w:t>(Huang, Chen et al. 2015, Wang, Roux et al. 2018)</w:t>
      </w:r>
      <w:del w:id="294" w:author="N S" w:date="2019-03-20T16:49:00Z">
        <w:r w:rsidRPr="00842D58" w:rsidDel="00674CEC">
          <w:rPr>
            <w:rFonts w:ascii="Arial" w:hAnsi="Arial" w:cs="Arial"/>
          </w:rPr>
          <w:fldChar w:fldCharType="end"/>
        </w:r>
      </w:del>
      <w:r w:rsidRPr="00842D58">
        <w:rPr>
          <w:rFonts w:ascii="Arial" w:hAnsi="Arial" w:cs="Arial"/>
        </w:rPr>
        <w:t>.</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maximum permuted hotspot sizes as a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w:t>
      </w:r>
      <w:r w:rsidRPr="00842D58">
        <w:rPr>
          <w:rFonts w:ascii="Arial" w:hAnsi="Arial" w:cs="Arial"/>
        </w:rPr>
        <w:lastRenderedPageBreak/>
        <w:t>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30624379" w:rsidR="003D14D0" w:rsidRPr="00842D58" w:rsidRDefault="003D14D0" w:rsidP="003D14D0">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how these effects transmit to an altered transcriptome in the host. This would suggest that a </w:t>
      </w:r>
      <w:r w:rsidRPr="00842D58">
        <w:rPr>
          <w:rFonts w:ascii="Arial" w:hAnsi="Arial" w:cs="Arial"/>
          <w:i/>
        </w:rPr>
        <w:t>trans</w:t>
      </w:r>
      <w:r w:rsidRPr="00842D58">
        <w:rPr>
          <w:rFonts w:ascii="Arial" w:hAnsi="Arial" w:cs="Arial"/>
        </w:rPr>
        <w:t xml:space="preserve">-eQTL hotspot for </w:t>
      </w:r>
      <w:r w:rsidRPr="00842D58">
        <w:rPr>
          <w:rFonts w:ascii="Arial" w:hAnsi="Arial" w:cs="Arial"/>
          <w:i/>
        </w:rPr>
        <w:t>B. cinerea</w:t>
      </w:r>
      <w:r w:rsidRPr="00842D58">
        <w:rPr>
          <w:rFonts w:ascii="Arial" w:hAnsi="Arial" w:cs="Arial"/>
        </w:rPr>
        <w:t xml:space="preserve"> transcripts may control virulence pathways and thus cause an associated </w:t>
      </w:r>
      <w:r w:rsidRPr="00842D58">
        <w:rPr>
          <w:rFonts w:ascii="Arial" w:hAnsi="Arial" w:cs="Arial"/>
          <w:i/>
        </w:rPr>
        <w:t>trans</w:t>
      </w:r>
      <w:r w:rsidRPr="00842D58">
        <w:rPr>
          <w:rFonts w:ascii="Arial" w:hAnsi="Arial" w:cs="Arial"/>
        </w:rPr>
        <w:t xml:space="preserve">-eQTL hotspot in the </w:t>
      </w:r>
      <w:r w:rsidRPr="00842D58">
        <w:rPr>
          <w:rFonts w:ascii="Arial" w:hAnsi="Arial" w:cs="Arial"/>
          <w:i/>
        </w:rPr>
        <w:t>A. thaliana</w:t>
      </w:r>
      <w:r w:rsidRPr="00842D58">
        <w:rPr>
          <w:rFonts w:ascii="Arial" w:hAnsi="Arial" w:cs="Arial"/>
        </w:rPr>
        <w:t xml:space="preserve"> response. </w:t>
      </w:r>
      <w:commentRangeStart w:id="295"/>
      <w:r w:rsidRPr="00842D58">
        <w:rPr>
          <w:rFonts w:ascii="Arial" w:hAnsi="Arial" w:cs="Arial"/>
        </w:rPr>
        <w:t xml:space="preserve">However, </w:t>
      </w:r>
      <w:r>
        <w:rPr>
          <w:rFonts w:ascii="Arial" w:hAnsi="Arial" w:cs="Arial"/>
        </w:rPr>
        <w:t xml:space="preserve">through the GWA analysis we detected </w:t>
      </w:r>
      <w:r w:rsidRPr="00842D58">
        <w:rPr>
          <w:rFonts w:ascii="Arial" w:hAnsi="Arial" w:cs="Arial"/>
        </w:rPr>
        <w:t xml:space="preserve">no </w:t>
      </w:r>
      <w:ins w:id="296" w:author="N S" w:date="2019-03-20T16:55:00Z">
        <w:r w:rsidR="00F83C2D">
          <w:rPr>
            <w:rFonts w:ascii="Arial" w:hAnsi="Arial" w:cs="Arial"/>
          </w:rPr>
          <w:t xml:space="preserve">significant </w:t>
        </w:r>
      </w:ins>
      <w:r w:rsidRPr="00842D58">
        <w:rPr>
          <w:rFonts w:ascii="Arial" w:hAnsi="Arial" w:cs="Arial"/>
        </w:rPr>
        <w:t xml:space="preserve">overlap in eQTL hotspots across the two transcriptomes; hotspots targeting </w:t>
      </w:r>
      <w:r w:rsidRPr="00842D58">
        <w:rPr>
          <w:rFonts w:ascii="Arial" w:hAnsi="Arial" w:cs="Arial"/>
          <w:i/>
        </w:rPr>
        <w:t>B. cinerea</w:t>
      </w:r>
      <w:r w:rsidRPr="00842D58">
        <w:rPr>
          <w:rFonts w:ascii="Arial" w:hAnsi="Arial" w:cs="Arial"/>
        </w:rPr>
        <w:t xml:space="preserve"> gene expression linked to</w:t>
      </w:r>
      <w:ins w:id="297" w:author="N S" w:date="2019-03-20T16:56:00Z">
        <w:r w:rsidR="00F83C2D">
          <w:rPr>
            <w:rFonts w:ascii="Arial" w:hAnsi="Arial" w:cs="Arial"/>
          </w:rPr>
          <w:t xml:space="preserve"> only</w:t>
        </w:r>
      </w:ins>
      <w:r w:rsidRPr="00842D58">
        <w:rPr>
          <w:rFonts w:ascii="Arial" w:hAnsi="Arial" w:cs="Arial"/>
        </w:rPr>
        <w:t xml:space="preserve"> 0 to 56 transcripts in </w:t>
      </w:r>
      <w:r w:rsidRPr="00842D58">
        <w:rPr>
          <w:rFonts w:ascii="Arial" w:hAnsi="Arial" w:cs="Arial"/>
          <w:i/>
        </w:rPr>
        <w:t>A. thaliana</w:t>
      </w:r>
      <w:r w:rsidRPr="00842D58">
        <w:rPr>
          <w:rFonts w:ascii="Arial" w:hAnsi="Arial" w:cs="Arial"/>
        </w:rPr>
        <w:t xml:space="preserve">, and hotspots targeting </w:t>
      </w:r>
      <w:r w:rsidRPr="00842D58">
        <w:rPr>
          <w:rFonts w:ascii="Arial" w:hAnsi="Arial" w:cs="Arial"/>
          <w:i/>
        </w:rPr>
        <w:t>A. thaliana</w:t>
      </w:r>
      <w:r w:rsidRPr="00842D58">
        <w:rPr>
          <w:rFonts w:ascii="Arial" w:hAnsi="Arial" w:cs="Arial"/>
        </w:rPr>
        <w:t xml:space="preserve"> gene expression linked to </w:t>
      </w:r>
      <w:ins w:id="298" w:author="N S" w:date="2019-03-20T16:56:00Z">
        <w:r w:rsidR="00F83C2D">
          <w:rPr>
            <w:rFonts w:ascii="Arial" w:hAnsi="Arial" w:cs="Arial"/>
          </w:rPr>
          <w:t xml:space="preserve">only </w:t>
        </w:r>
      </w:ins>
      <w:r w:rsidRPr="00842D58">
        <w:rPr>
          <w:rFonts w:ascii="Arial" w:hAnsi="Arial" w:cs="Arial"/>
        </w:rPr>
        <w:t xml:space="preserve">0 to 3 </w:t>
      </w:r>
      <w:r w:rsidRPr="00842D58">
        <w:rPr>
          <w:rFonts w:ascii="Arial" w:hAnsi="Arial" w:cs="Arial"/>
          <w:i/>
        </w:rPr>
        <w:t xml:space="preserve">B. cinerea </w:t>
      </w:r>
      <w:r w:rsidRPr="00842D58">
        <w:rPr>
          <w:rFonts w:ascii="Arial" w:hAnsi="Arial" w:cs="Arial"/>
        </w:rPr>
        <w:t xml:space="preserve">transcripts. </w:t>
      </w:r>
      <w:commentRangeEnd w:id="295"/>
      <w:r>
        <w:rPr>
          <w:rStyle w:val="CommentReference"/>
        </w:rPr>
        <w:commentReference w:id="295"/>
      </w:r>
      <w:r w:rsidRPr="00842D58">
        <w:rPr>
          <w:rFonts w:ascii="Arial" w:hAnsi="Arial" w:cs="Arial"/>
        </w:rPr>
        <w:t xml:space="preserve">All of these are values that are below the permutation threshold. </w:t>
      </w:r>
      <w:commentRangeStart w:id="299"/>
      <w:del w:id="300" w:author="N S" w:date="2019-03-20T15:15:00Z">
        <w:r w:rsidRPr="00842D58" w:rsidDel="002306CC">
          <w:rPr>
            <w:rFonts w:ascii="Arial" w:hAnsi="Arial" w:cs="Arial"/>
          </w:rPr>
          <w:delText>To test if this is caused by using solely the top SNP per transcript</w:delText>
        </w:r>
      </w:del>
      <w:ins w:id="301" w:author="N S" w:date="2019-03-20T15:15:00Z">
        <w:r w:rsidR="002306CC">
          <w:rPr>
            <w:rFonts w:ascii="Arial" w:hAnsi="Arial" w:cs="Arial"/>
          </w:rPr>
          <w:t xml:space="preserve">To identify overlap in these eQTL hotspots missed by GWA due to low power in the single top SNP per </w:t>
        </w:r>
      </w:ins>
      <w:ins w:id="302" w:author="N S" w:date="2019-03-20T15:16:00Z">
        <w:r w:rsidR="002306CC">
          <w:rPr>
            <w:rFonts w:ascii="Arial" w:hAnsi="Arial" w:cs="Arial"/>
          </w:rPr>
          <w:t>transcript</w:t>
        </w:r>
      </w:ins>
      <w:r w:rsidRPr="00842D58">
        <w:rPr>
          <w:rFonts w:ascii="Arial" w:hAnsi="Arial" w:cs="Arial"/>
        </w:rPr>
        <w:t xml:space="preserve">, we repeated the full analysis by selecting the top 10 SNPs per transcript. This again identified a limited number of </w:t>
      </w:r>
      <w:r w:rsidRPr="00842D58">
        <w:rPr>
          <w:rFonts w:ascii="Arial" w:hAnsi="Arial" w:cs="Arial"/>
          <w:i/>
        </w:rPr>
        <w:t>trans</w:t>
      </w:r>
      <w:r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Pr="00842D58">
        <w:rPr>
          <w:rFonts w:ascii="Arial" w:hAnsi="Arial" w:cs="Arial"/>
          <w:i/>
        </w:rPr>
        <w:t>tran</w:t>
      </w:r>
      <w:r w:rsidRPr="00842D58">
        <w:rPr>
          <w:rFonts w:ascii="Arial" w:hAnsi="Arial" w:cs="Arial"/>
        </w:rPr>
        <w:t>s-eQTL hotspots but can involve narrower changes in the pathogen that are magnified in the host’s response</w:t>
      </w:r>
      <w:commentRangeStart w:id="303"/>
      <w:r w:rsidRPr="00842D58">
        <w:rPr>
          <w:rFonts w:ascii="Arial" w:hAnsi="Arial" w:cs="Arial"/>
        </w:rPr>
        <w:t>.</w:t>
      </w:r>
      <w:commentRangeEnd w:id="299"/>
      <w:r>
        <w:rPr>
          <w:rStyle w:val="CommentReference"/>
        </w:rPr>
        <w:commentReference w:id="299"/>
      </w:r>
      <w:ins w:id="304" w:author="N S" w:date="2019-03-20T16:56:00Z">
        <w:r w:rsidR="00F83C2D">
          <w:rPr>
            <w:rFonts w:ascii="Arial" w:hAnsi="Arial" w:cs="Arial"/>
          </w:rPr>
          <w:t xml:space="preserve"> </w:t>
        </w:r>
      </w:ins>
      <w:commentRangeStart w:id="305"/>
      <w:ins w:id="306" w:author="Dan Kliebenstein" w:date="2019-03-21T12:04:00Z">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del w:id="307" w:author="N S" w:date="2019-03-21T12:29:00Z">
          <w:r w:rsidR="00AE1CD8" w:rsidDel="001C3D7C">
            <w:rPr>
              <w:rFonts w:ascii="Arial" w:hAnsi="Arial" w:cs="Arial"/>
            </w:rPr>
            <w:delText>Boa</w:delText>
          </w:r>
        </w:del>
      </w:ins>
      <w:ins w:id="308" w:author="N S" w:date="2019-03-21T12:29:00Z">
        <w:r w:rsidR="001C3D7C">
          <w:rPr>
            <w:rFonts w:ascii="Arial" w:hAnsi="Arial" w:cs="Arial"/>
          </w:rPr>
          <w:t>botcinic acid biosynthetic</w:t>
        </w:r>
      </w:ins>
      <w:ins w:id="309" w:author="Dan Kliebenstein" w:date="2019-03-21T12:04:00Z">
        <w:r w:rsidR="00AE1CD8">
          <w:rPr>
            <w:rFonts w:ascii="Arial" w:hAnsi="Arial" w:cs="Arial"/>
          </w:rPr>
          <w:t xml:space="preserve"> cluster would alter the accumulation of the metabolite that then caused large responses in the host. In addition, it is possible that some of this low overlap could be caused by the high level of variation in this pathogen causing a drop in power to detect these overlaps.</w:t>
        </w:r>
      </w:ins>
      <w:ins w:id="310" w:author="N S" w:date="2019-03-20T16:57:00Z">
        <w:del w:id="311" w:author="Dan Kliebenstein" w:date="2019-03-21T12:06:00Z">
          <w:r w:rsidR="00F83C2D" w:rsidDel="00AE1CD8">
            <w:rPr>
              <w:rFonts w:ascii="Arial" w:hAnsi="Arial" w:cs="Arial"/>
            </w:rPr>
            <w:delText xml:space="preserve">It is surprising that these pathogen eQTL appear to influence host genes without causing major transcriptional </w:delText>
          </w:r>
          <w:r w:rsidR="00F83C2D" w:rsidDel="00AE1CD8">
            <w:rPr>
              <w:rFonts w:ascii="Arial" w:hAnsi="Arial" w:cs="Arial"/>
            </w:rPr>
            <w:lastRenderedPageBreak/>
            <w:delText>responses in the pathogen</w:delText>
          </w:r>
        </w:del>
      </w:ins>
      <w:commentRangeEnd w:id="303"/>
      <w:ins w:id="312" w:author="N S" w:date="2019-03-20T21:38:00Z">
        <w:del w:id="313" w:author="Dan Kliebenstein" w:date="2019-03-21T12:06:00Z">
          <w:r w:rsidR="008D455C" w:rsidDel="00AE1CD8">
            <w:rPr>
              <w:rStyle w:val="CommentReference"/>
            </w:rPr>
            <w:commentReference w:id="303"/>
          </w:r>
        </w:del>
      </w:ins>
      <w:ins w:id="314" w:author="N S" w:date="2019-03-20T16:57:00Z">
        <w:del w:id="315" w:author="Dan Kliebenstein" w:date="2019-03-21T12:06:00Z">
          <w:r w:rsidR="00F83C2D" w:rsidDel="00AE1CD8">
            <w:rPr>
              <w:rFonts w:ascii="Arial" w:hAnsi="Arial" w:cs="Arial"/>
            </w:rPr>
            <w:delText>.</w:delText>
          </w:r>
        </w:del>
        <w:commentRangeStart w:id="316"/>
        <w:r w:rsidR="00F83C2D">
          <w:rPr>
            <w:rFonts w:ascii="Arial" w:hAnsi="Arial" w:cs="Arial"/>
          </w:rPr>
          <w:t xml:space="preserve"> </w:t>
        </w:r>
      </w:ins>
      <w:ins w:id="317" w:author="N S" w:date="2019-03-21T08:32:00Z">
        <w:r w:rsidR="009C38C0">
          <w:rPr>
            <w:rFonts w:ascii="Arial" w:hAnsi="Arial" w:cs="Arial"/>
          </w:rPr>
          <w:t xml:space="preserve">Deeper analysis into </w:t>
        </w:r>
        <w:r w:rsidR="00DC65A9">
          <w:rPr>
            <w:rFonts w:ascii="Arial" w:hAnsi="Arial" w:cs="Arial"/>
          </w:rPr>
          <w:t xml:space="preserve">the transcriptome and </w:t>
        </w:r>
      </w:ins>
      <w:ins w:id="318" w:author="N S" w:date="2019-03-21T08:35:00Z">
        <w:r w:rsidR="00DC65A9">
          <w:rPr>
            <w:rFonts w:ascii="Arial" w:hAnsi="Arial" w:cs="Arial"/>
          </w:rPr>
          <w:t xml:space="preserve">downstream responses could elucidate how restricted responses in the pathogen transcriptome translate to </w:t>
        </w:r>
      </w:ins>
      <w:ins w:id="319" w:author="N S" w:date="2019-03-21T08:36:00Z">
        <w:r w:rsidR="00DC65A9">
          <w:rPr>
            <w:rFonts w:ascii="Arial" w:hAnsi="Arial" w:cs="Arial"/>
          </w:rPr>
          <w:t xml:space="preserve">sweeping responses in the host. </w:t>
        </w:r>
      </w:ins>
      <w:del w:id="320" w:author="N S" w:date="2019-03-20T16:57:00Z">
        <w:r w:rsidDel="00F83C2D">
          <w:rPr>
            <w:rFonts w:ascii="Arial" w:hAnsi="Arial" w:cs="Arial"/>
          </w:rPr>
          <w:delText xml:space="preserve"> </w:delText>
        </w:r>
      </w:del>
      <w:commentRangeEnd w:id="316"/>
      <w:r w:rsidR="00DC65A9">
        <w:rPr>
          <w:rStyle w:val="CommentReference"/>
        </w:rPr>
        <w:commentReference w:id="316"/>
      </w:r>
      <w:commentRangeEnd w:id="305"/>
      <w:r w:rsidR="00AE1CD8">
        <w:rPr>
          <w:rStyle w:val="CommentReference"/>
        </w:rPr>
        <w:commentReference w:id="305"/>
      </w:r>
      <w:r>
        <w:rPr>
          <w:rFonts w:ascii="Arial" w:hAnsi="Arial" w:cs="Arial"/>
        </w:rPr>
        <w:t xml:space="preserve">However, future studies using these eQTL hotspots as </w:t>
      </w:r>
      <w:r w:rsidRPr="00BB4630">
        <w:rPr>
          <w:rFonts w:ascii="Arial" w:hAnsi="Arial" w:cs="Arial"/>
          <w:i/>
        </w:rPr>
        <w:t>a priori</w:t>
      </w:r>
      <w:r>
        <w:rPr>
          <w:rFonts w:ascii="Arial" w:hAnsi="Arial" w:cs="Arial"/>
        </w:rPr>
        <w:t xml:space="preserve"> candidates for control of transcript variation in both host and pathogen may </w:t>
      </w:r>
      <w:ins w:id="321" w:author="N S" w:date="2019-03-20T15:16:00Z">
        <w:r w:rsidR="002306CC">
          <w:rPr>
            <w:rFonts w:ascii="Arial" w:hAnsi="Arial" w:cs="Arial"/>
          </w:rPr>
          <w:t xml:space="preserve">increase power to </w:t>
        </w:r>
      </w:ins>
      <w:r>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22E9627E"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commentRangeStart w:id="322"/>
      <w:del w:id="323" w:author="N S" w:date="2019-03-20T17:04:00Z">
        <w:r w:rsidRPr="00842D58" w:rsidDel="00F83C2D">
          <w:rPr>
            <w:rFonts w:ascii="Arial" w:hAnsi="Arial" w:cs="Arial"/>
          </w:rPr>
          <w:delText xml:space="preserve">transcriptome </w:delText>
        </w:r>
      </w:del>
      <w:ins w:id="324" w:author="N S" w:date="2019-03-20T17:04:00Z">
        <w:r w:rsidR="00F83C2D">
          <w:rPr>
            <w:rFonts w:ascii="Arial" w:hAnsi="Arial" w:cs="Arial"/>
          </w:rPr>
          <w:t>gene expression</w:t>
        </w:r>
        <w:r w:rsidR="00F83C2D" w:rsidRPr="00842D58">
          <w:rPr>
            <w:rFonts w:ascii="Arial" w:hAnsi="Arial" w:cs="Arial"/>
          </w:rPr>
          <w:t xml:space="preserve"> </w:t>
        </w:r>
      </w:ins>
      <w:r w:rsidRPr="00842D58">
        <w:rPr>
          <w:rFonts w:ascii="Arial" w:hAnsi="Arial" w:cs="Arial"/>
        </w:rPr>
        <w:t xml:space="preserve">modules </w:t>
      </w:r>
      <w:commentRangeEnd w:id="322"/>
      <w:r>
        <w:rPr>
          <w:rStyle w:val="CommentReference"/>
        </w:rPr>
        <w:commentReference w:id="322"/>
      </w:r>
      <w:r w:rsidRPr="00842D58">
        <w:rPr>
          <w:rFonts w:ascii="Arial" w:hAnsi="Arial" w:cs="Arial"/>
        </w:rPr>
        <w:t xml:space="preserve">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ins w:id="325" w:author="N S" w:date="2019-03-21T13:37:00Z">
        <w:r w:rsidR="00C42C98">
          <w:rPr>
            <w:rFonts w:ascii="Arial" w:hAnsi="Arial" w:cs="Arial"/>
          </w:rPr>
          <w:t xml:space="preserve">, </w:t>
        </w:r>
        <w:r w:rsidR="00597147">
          <w:rPr>
            <w:rFonts w:ascii="Arial" w:hAnsi="Arial" w:cs="Arial"/>
          </w:rPr>
          <w:t>signal peptides for secretion,</w:t>
        </w:r>
      </w:ins>
      <w:r w:rsidRPr="00842D58">
        <w:rPr>
          <w:rFonts w:ascii="Arial" w:hAnsi="Arial" w:cs="Arial"/>
        </w:rPr>
        <w:t xml:space="preserve"> and transcription factor annotations but </w:t>
      </w:r>
      <w:commentRangeStart w:id="326"/>
      <w:commentRangeStart w:id="327"/>
      <w:commentRangeStart w:id="328"/>
      <w:r w:rsidRPr="00842D58">
        <w:rPr>
          <w:rFonts w:ascii="Arial" w:hAnsi="Arial" w:cs="Arial"/>
        </w:rPr>
        <w:t xml:space="preserve">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w:t>
      </w:r>
      <w:commentRangeEnd w:id="326"/>
      <w:r w:rsidR="00E733AE">
        <w:rPr>
          <w:rStyle w:val="CommentReference"/>
        </w:rPr>
        <w:commentReference w:id="326"/>
      </w:r>
      <w:commentRangeEnd w:id="327"/>
      <w:r w:rsidR="00A46DDE">
        <w:rPr>
          <w:rStyle w:val="CommentReference"/>
        </w:rPr>
        <w:commentReference w:id="327"/>
      </w:r>
      <w:commentRangeEnd w:id="328"/>
      <w:r w:rsidR="00AE1CD8">
        <w:rPr>
          <w:rStyle w:val="CommentReference"/>
        </w:rPr>
        <w:commentReference w:id="328"/>
      </w:r>
      <w:r w:rsidRPr="00842D58">
        <w:rPr>
          <w:rFonts w:ascii="Arial" w:hAnsi="Arial" w:cs="Arial"/>
        </w:rPr>
        <w:t xml:space="preserve"> (Table 1, Supplemental Table 1, </w:t>
      </w:r>
      <w:ins w:id="329" w:author="N S" w:date="2019-03-21T13:37:00Z">
        <w:r w:rsidR="00597147">
          <w:rPr>
            <w:rFonts w:ascii="Arial" w:hAnsi="Arial" w:cs="Arial"/>
          </w:rPr>
          <w:t xml:space="preserve">Supplemental Data Set 1, </w:t>
        </w:r>
      </w:ins>
      <w:r w:rsidRPr="00842D58">
        <w:rPr>
          <w:rFonts w:ascii="Arial" w:hAnsi="Arial" w:cs="Arial"/>
        </w:rPr>
        <w:t xml:space="preserve">Supplemental </w:t>
      </w:r>
      <w:del w:id="330" w:author="N S" w:date="2019-03-21T12:24:00Z">
        <w:r w:rsidRPr="00842D58" w:rsidDel="008A4A05">
          <w:rPr>
            <w:rFonts w:ascii="Arial" w:hAnsi="Arial" w:cs="Arial"/>
          </w:rPr>
          <w:delText>Table 2</w:delText>
        </w:r>
      </w:del>
      <w:ins w:id="331" w:author="N S" w:date="2019-03-21T12:24:00Z">
        <w:r w:rsidR="008A4A05">
          <w:rPr>
            <w:rFonts w:ascii="Arial" w:hAnsi="Arial" w:cs="Arial"/>
          </w:rPr>
          <w:t>Data Set 4</w:t>
        </w:r>
      </w:ins>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w:t>
      </w:r>
      <w:commentRangeStart w:id="332"/>
      <w:r w:rsidRPr="00842D58">
        <w:rPr>
          <w:rFonts w:ascii="Arial" w:hAnsi="Arial" w:cs="Arial"/>
        </w:rPr>
        <w:t>three of the hotspots have an overrepresentation of photosynthesis-related functions</w:t>
      </w:r>
      <w:commentRangeEnd w:id="332"/>
      <w:r w:rsidR="00E733AE">
        <w:rPr>
          <w:rStyle w:val="CommentReference"/>
        </w:rPr>
        <w:commentReference w:id="332"/>
      </w:r>
      <w:r w:rsidRPr="00842D58">
        <w:rPr>
          <w:rFonts w:ascii="Arial" w:hAnsi="Arial" w:cs="Arial"/>
        </w:rPr>
        <w:t xml:space="preserve"> within their targeted genes (Table 1, Supplemental Table 3, Supplemental Table 4). </w:t>
      </w:r>
      <w:ins w:id="333" w:author="N S" w:date="2019-03-20T15:45:00Z">
        <w:r w:rsidR="002641FF">
          <w:rPr>
            <w:rFonts w:ascii="Arial" w:hAnsi="Arial" w:cs="Arial"/>
          </w:rPr>
          <w:t>Downregulation of photosynthes</w:t>
        </w:r>
      </w:ins>
      <w:ins w:id="334" w:author="N S" w:date="2019-03-20T15:46:00Z">
        <w:r w:rsidR="002641FF">
          <w:rPr>
            <w:rFonts w:ascii="Arial" w:hAnsi="Arial" w:cs="Arial"/>
          </w:rPr>
          <w:t xml:space="preserve">is gene expression is a hallmark of plant immune processes </w:t>
        </w:r>
      </w:ins>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ins w:id="335" w:author="N S" w:date="2019-03-20T15:46:00Z">
        <w:r w:rsidR="002641FF">
          <w:rPr>
            <w:rFonts w:ascii="Arial" w:hAnsi="Arial" w:cs="Arial"/>
          </w:rPr>
          <w:t>.</w:t>
        </w:r>
      </w:ins>
      <w:ins w:id="336" w:author="N S" w:date="2019-03-20T17:04:00Z">
        <w:r w:rsidR="00F83C2D">
          <w:rPr>
            <w:rFonts w:ascii="Arial" w:hAnsi="Arial" w:cs="Arial"/>
          </w:rPr>
          <w:t xml:space="preserve"> </w:t>
        </w:r>
      </w:ins>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ins w:id="337" w:author="N S" w:date="2019-03-20T15:45:00Z">
        <w:r w:rsidR="002641FF">
          <w:rPr>
            <w:rFonts w:ascii="Arial" w:hAnsi="Arial" w:cs="Arial"/>
          </w:rPr>
          <w:t xml:space="preserve"> directly</w:t>
        </w:r>
      </w:ins>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143C81B0" w:rsidR="003D14D0" w:rsidRPr="00842D58" w:rsidRDefault="003D14D0" w:rsidP="003D14D0">
      <w:pPr>
        <w:spacing w:line="480" w:lineRule="auto"/>
        <w:ind w:firstLine="720"/>
        <w:rPr>
          <w:rFonts w:ascii="Arial" w:hAnsi="Arial" w:cs="Arial"/>
        </w:rPr>
      </w:pPr>
      <w:commentRangeStart w:id="338"/>
      <w:r w:rsidRPr="00842D58">
        <w:rPr>
          <w:rFonts w:ascii="Arial" w:hAnsi="Arial" w:cs="Arial"/>
        </w:rPr>
        <w:t>In previous work, we had defined key transcript modules within both the host and pathogen transcriptomes that could be linked to virulence</w:t>
      </w:r>
      <w:ins w:id="339" w:author="N S" w:date="2019-03-20T17:04:00Z">
        <w:r w:rsidR="00F83C2D">
          <w:rPr>
            <w:rFonts w:ascii="Arial" w:hAnsi="Arial" w:cs="Arial"/>
          </w:rPr>
          <w:t xml:space="preserve"> </w:t>
        </w:r>
      </w:ins>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w:t>
      </w:r>
      <w:commentRangeEnd w:id="338"/>
      <w:r>
        <w:rPr>
          <w:rStyle w:val="CommentReference"/>
        </w:rPr>
        <w:commentReference w:id="338"/>
      </w:r>
      <w:r w:rsidRPr="00842D58">
        <w:rPr>
          <w:rFonts w:ascii="Arial" w:hAnsi="Arial" w:cs="Arial"/>
        </w:rPr>
        <w:t xml:space="preserve">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w:t>
      </w:r>
      <w:r w:rsidRPr="00842D58">
        <w:rPr>
          <w:rFonts w:ascii="Arial" w:hAnsi="Arial" w:cs="Arial"/>
        </w:rPr>
        <w:lastRenderedPageBreak/>
        <w:t xml:space="preserve">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4AEEFA7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lastRenderedPageBreak/>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compared their expression in the co-transcriptome data to existing virulence measurements. The virulence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Further, we utilized a previous GWA of virulence of these same isolates on </w:t>
      </w:r>
      <w:r w:rsidRPr="00842D58">
        <w:rPr>
          <w:rFonts w:ascii="Arial" w:hAnsi="Arial" w:cs="Arial"/>
          <w:i/>
        </w:rPr>
        <w:t>A. thaliana</w:t>
      </w:r>
      <w:r w:rsidRPr="00842D58">
        <w:rPr>
          <w:rFonts w:ascii="Arial" w:hAnsi="Arial" w:cs="Arial"/>
        </w:rPr>
        <w:t xml:space="preserve"> to test if there was any overlap. This showed that </w:t>
      </w:r>
      <w:commentRangeStart w:id="340"/>
      <w:r w:rsidRPr="00842D58">
        <w:rPr>
          <w:rFonts w:ascii="Arial" w:hAnsi="Arial" w:cs="Arial"/>
        </w:rPr>
        <w:t xml:space="preserve">one of the </w:t>
      </w:r>
      <w:r w:rsidRPr="00842D58">
        <w:rPr>
          <w:rFonts w:ascii="Arial" w:hAnsi="Arial" w:cs="Arial"/>
          <w:i/>
        </w:rPr>
        <w:t>B. cinerea</w:t>
      </w:r>
      <w:r w:rsidRPr="00842D58">
        <w:rPr>
          <w:rFonts w:ascii="Arial" w:hAnsi="Arial" w:cs="Arial"/>
        </w:rPr>
        <w:t xml:space="preserve"> hotspot genes </w:t>
      </w:r>
      <w:commentRangeEnd w:id="340"/>
      <w:r>
        <w:rPr>
          <w:rStyle w:val="CommentReference"/>
        </w:rPr>
        <w:commentReference w:id="340"/>
      </w:r>
      <w:ins w:id="341" w:author="N S" w:date="2019-03-20T17:13:00Z">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ins>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6ADBCD31" w14:textId="4AE71152" w:rsidR="003D14D0" w:rsidRPr="00842D58" w:rsidDel="00667B68" w:rsidRDefault="003D14D0" w:rsidP="003D14D0">
      <w:pPr>
        <w:spacing w:line="480" w:lineRule="auto"/>
        <w:rPr>
          <w:del w:id="342" w:author="N S" w:date="2019-03-20T15:25:00Z"/>
          <w:rFonts w:ascii="Arial" w:hAnsi="Arial" w:cs="Arial"/>
          <w:b/>
        </w:rPr>
      </w:pPr>
      <w:bookmarkStart w:id="343" w:name="_Hlk1554520"/>
      <w:del w:id="344" w:author="N S" w:date="2019-03-20T15:25:00Z">
        <w:r w:rsidRPr="00842D58" w:rsidDel="00667B68">
          <w:rPr>
            <w:rFonts w:ascii="Arial" w:hAnsi="Arial" w:cs="Arial"/>
            <w:b/>
          </w:rPr>
          <w:delText>Dispersed interactions across host and pathogen genomes</w:delText>
        </w:r>
      </w:del>
    </w:p>
    <w:p w14:paraId="0D5BCDDC" w14:textId="69F2A1F2" w:rsidR="003D14D0" w:rsidRPr="00842D58" w:rsidDel="00667B68" w:rsidRDefault="003D14D0" w:rsidP="003D14D0">
      <w:pPr>
        <w:spacing w:line="480" w:lineRule="auto"/>
        <w:ind w:firstLine="720"/>
        <w:rPr>
          <w:del w:id="345" w:author="N S" w:date="2019-03-20T15:25:00Z"/>
          <w:rFonts w:ascii="Arial" w:hAnsi="Arial" w:cs="Arial"/>
        </w:rPr>
      </w:pPr>
      <w:del w:id="346" w:author="N S" w:date="2019-03-20T15:25:00Z">
        <w:r w:rsidRPr="00842D58" w:rsidDel="00667B68">
          <w:rPr>
            <w:rFonts w:ascii="Arial" w:hAnsi="Arial" w:cs="Arial"/>
          </w:rPr>
          <w:delText xml:space="preserve">Using co-transcriptome GWA, we identified 25 </w:delText>
        </w:r>
        <w:r w:rsidRPr="00842D58" w:rsidDel="00667B68">
          <w:rPr>
            <w:rFonts w:ascii="Arial" w:hAnsi="Arial" w:cs="Arial"/>
            <w:i/>
          </w:rPr>
          <w:delText>trans-</w:delText>
        </w:r>
        <w:r w:rsidRPr="00842D58" w:rsidDel="00667B68">
          <w:rPr>
            <w:rFonts w:ascii="Arial" w:hAnsi="Arial" w:cs="Arial"/>
          </w:rPr>
          <w:delText xml:space="preserve">eQTL hotspots dispersed across the genome that modulate either the host or pathogen transcriptomes. This contrasts with previous cross-species eQTL studies, which identified one or only a few cross-species eQTL hotspots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(Wu, Cai et al. 2015, Guo, Fudali et al. 2017)</w:delText>
        </w:r>
        <w:r w:rsidRPr="00842D58" w:rsidDel="00667B68">
          <w:rPr>
            <w:rFonts w:ascii="Arial" w:hAnsi="Arial" w:cs="Arial"/>
          </w:rPr>
          <w:fldChar w:fldCharType="end"/>
        </w:r>
        <w:r w:rsidRPr="00842D58" w:rsidDel="00667B68">
          <w:rPr>
            <w:rFonts w:ascii="Arial" w:hAnsi="Arial" w:cs="Arial"/>
          </w:rPr>
          <w:delText xml:space="preserve">. Further, most of the genetic variation detected in our study is </w:delText>
        </w:r>
        <w:r w:rsidDel="00667B68">
          <w:rPr>
            <w:rFonts w:ascii="Arial" w:hAnsi="Arial" w:cs="Arial"/>
          </w:rPr>
          <w:delText xml:space="preserve">distant from </w:delText>
        </w:r>
        <w:r w:rsidRPr="00842D58" w:rsidDel="00667B68">
          <w:rPr>
            <w:rFonts w:ascii="Arial" w:hAnsi="Arial" w:cs="Arial"/>
          </w:rPr>
          <w:delText xml:space="preserve">the affected transcripts, </w:delText>
        </w:r>
        <w:r w:rsidRPr="00842D58" w:rsidDel="00667B68">
          <w:rPr>
            <w:rFonts w:ascii="Arial" w:hAnsi="Arial" w:cs="Arial"/>
            <w:i/>
          </w:rPr>
          <w:delText>i.e</w:delText>
        </w:r>
        <w:r w:rsidRPr="00842D58" w:rsidDel="00667B68">
          <w:rPr>
            <w:rFonts w:ascii="Arial" w:hAnsi="Arial" w:cs="Arial"/>
          </w:rPr>
          <w:delText xml:space="preserve">. located in </w:delText>
        </w:r>
        <w:r w:rsidRPr="00842D58" w:rsidDel="00667B68">
          <w:rPr>
            <w:rFonts w:ascii="Arial" w:hAnsi="Arial" w:cs="Arial"/>
            <w:i/>
          </w:rPr>
          <w:delText>trans</w:delText>
        </w:r>
        <w:r w:rsidRPr="00842D58" w:rsidDel="00667B68">
          <w:rPr>
            <w:rFonts w:ascii="Arial" w:hAnsi="Arial" w:cs="Arial"/>
          </w:rPr>
          <w:delText xml:space="preserve">. These </w:delText>
        </w:r>
        <w:r w:rsidRPr="00842D58" w:rsidDel="00667B68">
          <w:rPr>
            <w:rFonts w:ascii="Arial" w:hAnsi="Arial" w:cs="Arial"/>
            <w:i/>
          </w:rPr>
          <w:delText>trans-</w:delText>
        </w:r>
        <w:r w:rsidRPr="00842D58" w:rsidDel="00667B68">
          <w:rPr>
            <w:rFonts w:ascii="Arial" w:hAnsi="Arial" w:cs="Arial"/>
          </w:rPr>
          <w:delText>eQTL hotspots are linked to the expression variation for five major</w:delText>
        </w:r>
        <w:r w:rsidRPr="00842D58" w:rsidDel="00667B68">
          <w:rPr>
            <w:rFonts w:ascii="Arial" w:hAnsi="Arial" w:cs="Arial"/>
            <w:i/>
          </w:rPr>
          <w:delText xml:space="preserve"> B. cinerea trans-</w:delText>
        </w:r>
        <w:r w:rsidRPr="00842D58" w:rsidDel="00667B68">
          <w:rPr>
            <w:rFonts w:ascii="Arial" w:hAnsi="Arial" w:cs="Arial"/>
          </w:rPr>
          <w:delText xml:space="preserve"> co-expression networks with genes dispersed across the genome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(Zhang, Corwin et al. 2018)</w:delText>
        </w:r>
        <w:r w:rsidRPr="00842D58" w:rsidDel="00667B68">
          <w:rPr>
            <w:rFonts w:ascii="Arial" w:hAnsi="Arial" w:cs="Arial"/>
          </w:rPr>
          <w:fldChar w:fldCharType="end"/>
        </w:r>
        <w:r w:rsidRPr="00842D58" w:rsidDel="00667B68">
          <w:rPr>
            <w:rFonts w:ascii="Arial" w:hAnsi="Arial" w:cs="Arial"/>
          </w:rPr>
          <w:delText xml:space="preserve">. In particular, the eQTL hotspots influenced the expression of many genes from the previously identified </w:delText>
        </w:r>
        <w:r w:rsidRPr="00842D58" w:rsidDel="00667B68">
          <w:rPr>
            <w:rFonts w:ascii="Arial" w:hAnsi="Arial" w:cs="Arial"/>
            <w:i/>
          </w:rPr>
          <w:delText>B. cinerea trans</w:delText>
        </w:r>
        <w:r w:rsidRPr="00842D58" w:rsidDel="00667B68">
          <w:rPr>
            <w:rFonts w:ascii="Arial" w:hAnsi="Arial" w:cs="Arial"/>
          </w:rPr>
          <w:delText xml:space="preserve">-co-expression networks (vesicle/virulence, translation/growth, </w:delText>
        </w:r>
        <w:r w:rsidRPr="00842D58" w:rsidDel="00667B68">
          <w:rPr>
            <w:rFonts w:ascii="Arial" w:hAnsi="Arial" w:cs="Arial"/>
          </w:rPr>
          <w:lastRenderedPageBreak/>
          <w:delText xml:space="preserve">exocytosis regulation, peptidase). Interestingly, the candidate polymorphisms are spread throughout the genome and the detected eQTL hotspots are not in regions of the genome with outlier levels of genetic variation. This contrasts with what might be expected in filamentous fungi that have multiple-speed genomes. In these fungi, diverse fungal virulence effectors are enriched in regions of the genome containing repetitive sequences and transposable elements </w:delText>
        </w:r>
        <w:r w:rsidRPr="00842D58" w:rsidDel="00667B68">
          <w:rPr>
            <w:rFonts w:ascii="Arial" w:hAnsi="Arial" w:cs="Arial"/>
          </w:rPr>
          <w:fldChar w:fldCharType="begin"/>
        </w:r>
        <w:r w:rsidRPr="00842D58" w:rsidDel="00667B68">
          <w:rPr>
            <w:rFonts w:ascii="Arial" w:hAnsi="Arial" w:cs="Arial"/>
          </w:rPr>
          <w:del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delInstrText>
        </w:r>
        <w:r w:rsidRPr="00842D58" w:rsidDel="00667B68">
          <w:rPr>
            <w:rFonts w:ascii="Arial" w:hAnsi="Arial" w:cs="Arial"/>
          </w:rPr>
          <w:fldChar w:fldCharType="separate"/>
        </w:r>
        <w:r w:rsidRPr="00842D58" w:rsidDel="00667B68">
          <w:rPr>
            <w:rFonts w:ascii="Arial" w:hAnsi="Arial" w:cs="Arial"/>
            <w:noProof/>
          </w:rPr>
          <w:delText>(Dong, Raffaele et al. 2015)</w:delText>
        </w:r>
        <w:r w:rsidRPr="00842D58" w:rsidDel="00667B68">
          <w:rPr>
            <w:rFonts w:ascii="Arial" w:hAnsi="Arial" w:cs="Arial"/>
          </w:rPr>
          <w:fldChar w:fldCharType="end"/>
        </w:r>
        <w:r w:rsidRPr="00842D58" w:rsidDel="00667B68">
          <w:rPr>
            <w:rFonts w:ascii="Arial" w:hAnsi="Arial" w:cs="Arial"/>
          </w:rPr>
          <w:delText xml:space="preserve">. These regions show enhanced rates of mutation and polymorphism while the rest of the genome shows slower evolutionary rates. If this pattern defined variation in the current system, it would predict clustering of the great majority of eGWA hits to a few locations, rather than distribution of eGWA across the genome as was found. It will require conducting a similar analysis in the multi-speed genome filamentous fungi to test whether eQTL in a pathogen with a multi-speed genome truly cluster within the highly polymorphic regions. These findings together provide evidence for polygenic </w:delText>
        </w:r>
        <w:r w:rsidRPr="00842D58" w:rsidDel="00667B68">
          <w:rPr>
            <w:rFonts w:ascii="Arial" w:hAnsi="Arial" w:cs="Arial"/>
            <w:i/>
          </w:rPr>
          <w:delText>trans</w:delText>
        </w:r>
        <w:r w:rsidRPr="00842D58" w:rsidDel="00667B68">
          <w:rPr>
            <w:rFonts w:ascii="Arial" w:hAnsi="Arial" w:cs="Arial"/>
          </w:rPr>
          <w:delText xml:space="preserve">-regulation of gene expression in </w:delText>
        </w:r>
        <w:r w:rsidRPr="00842D58" w:rsidDel="00667B68">
          <w:rPr>
            <w:rFonts w:ascii="Arial" w:hAnsi="Arial" w:cs="Arial"/>
            <w:i/>
          </w:rPr>
          <w:delText>B. cinerea</w:delText>
        </w:r>
        <w:r w:rsidRPr="00842D58" w:rsidDel="00667B68">
          <w:rPr>
            <w:rFonts w:ascii="Arial" w:hAnsi="Arial" w:cs="Arial"/>
          </w:rPr>
          <w:delText xml:space="preserve"> interactions that then coalesces around specific transcriptional modules to influence virulence.</w:delText>
        </w:r>
      </w:del>
    </w:p>
    <w:p w14:paraId="15F52A8B" w14:textId="77777777" w:rsidR="003D14D0" w:rsidRPr="00842D58" w:rsidRDefault="003D14D0" w:rsidP="003D14D0">
      <w:pPr>
        <w:spacing w:line="480" w:lineRule="auto"/>
        <w:rPr>
          <w:rFonts w:ascii="Arial" w:hAnsi="Arial" w:cs="Arial"/>
          <w:b/>
        </w:rPr>
      </w:pPr>
      <w:commentRangeStart w:id="347"/>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commentRangeEnd w:id="347"/>
      <w:r>
        <w:rPr>
          <w:rStyle w:val="CommentReference"/>
        </w:rPr>
        <w:commentReference w:id="347"/>
      </w:r>
    </w:p>
    <w:p w14:paraId="796DE41E" w14:textId="2D7C08A5"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w:t>
      </w:r>
      <w:commentRangeStart w:id="348"/>
      <w:r w:rsidRPr="00842D58">
        <w:rPr>
          <w:rFonts w:ascii="Arial" w:hAnsi="Arial" w:cs="Arial"/>
        </w:rPr>
        <w:t>has high haplotype diversity</w:t>
      </w:r>
      <w:commentRangeEnd w:id="348"/>
      <w:r>
        <w:rPr>
          <w:rStyle w:val="CommentReference"/>
        </w:rPr>
        <w:commentReference w:id="348"/>
      </w:r>
      <w:r w:rsidRPr="00842D58">
        <w:rPr>
          <w:rFonts w:ascii="Arial" w:hAnsi="Arial" w:cs="Arial"/>
        </w:rPr>
        <w:t xml:space="preserve">,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ins w:id="349" w:author="N S" w:date="2019-03-20T17:15:00Z">
        <w:r w:rsidR="00F51B12">
          <w:rPr>
            <w:rFonts w:ascii="Arial" w:hAnsi="Arial" w:cs="Arial"/>
          </w:rPr>
          <w:t xml:space="preserve"> </w:t>
        </w:r>
      </w:ins>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w:t>
      </w:r>
      <w:commentRangeStart w:id="350"/>
      <w:r w:rsidRPr="00842D58">
        <w:rPr>
          <w:rFonts w:ascii="Arial" w:hAnsi="Arial" w:cs="Arial"/>
        </w:rPr>
        <w:t xml:space="preserve">identify a </w:t>
      </w:r>
      <w:r w:rsidRPr="00842D58">
        <w:rPr>
          <w:rFonts w:ascii="Arial" w:hAnsi="Arial" w:cs="Arial"/>
          <w:i/>
        </w:rPr>
        <w:t>cis</w:t>
      </w:r>
      <w:r w:rsidRPr="00842D58">
        <w:rPr>
          <w:rFonts w:ascii="Arial" w:hAnsi="Arial" w:cs="Arial"/>
        </w:rPr>
        <w:t>-eQTL signature</w:t>
      </w:r>
      <w:commentRangeEnd w:id="350"/>
      <w:r>
        <w:rPr>
          <w:rStyle w:val="CommentReference"/>
        </w:rPr>
        <w:commentReference w:id="350"/>
      </w:r>
      <w:r w:rsidRPr="00842D58">
        <w:rPr>
          <w:rFonts w:ascii="Arial" w:hAnsi="Arial" w:cs="Arial"/>
        </w:rPr>
        <w:t xml:space="preserve"> by </w:t>
      </w:r>
      <w:commentRangeStart w:id="351"/>
      <w:r w:rsidRPr="00842D58">
        <w:rPr>
          <w:rFonts w:ascii="Arial" w:hAnsi="Arial" w:cs="Arial"/>
        </w:rPr>
        <w:t>introducing non-SNP variation</w:t>
      </w:r>
      <w:commentRangeEnd w:id="351"/>
      <w:r>
        <w:rPr>
          <w:rStyle w:val="CommentReference"/>
        </w:rPr>
        <w:commentReference w:id="351"/>
      </w:r>
      <w:r w:rsidRPr="00842D58">
        <w:rPr>
          <w:rFonts w:ascii="Arial" w:hAnsi="Arial" w:cs="Arial"/>
        </w:rPr>
        <w:t xml:space="preserve">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ins w:id="352" w:author="N S" w:date="2019-03-20T15:29:00Z">
        <w:r w:rsidR="00667B68">
          <w:rPr>
            <w:rFonts w:ascii="Arial" w:hAnsi="Arial" w:cs="Arial"/>
          </w:rPr>
          <w:t xml:space="preserve">Additional cis-acting variants may best be captured by variation in </w:t>
        </w:r>
      </w:ins>
      <w:ins w:id="353" w:author="N S" w:date="2019-03-20T15:30:00Z">
        <w:r w:rsidR="00667B68">
          <w:rPr>
            <w:rFonts w:ascii="Arial" w:hAnsi="Arial" w:cs="Arial"/>
          </w:rPr>
          <w:t xml:space="preserve">transposons </w:t>
        </w:r>
      </w:ins>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ins w:id="354" w:author="N S" w:date="2019-03-20T15:30:00Z">
        <w:r w:rsidR="00667B68">
          <w:rPr>
            <w:rFonts w:ascii="Arial" w:hAnsi="Arial" w:cs="Arial"/>
          </w:rPr>
          <w:t xml:space="preserve">. </w:t>
        </w:r>
      </w:ins>
      <w:r w:rsidRPr="00842D58">
        <w:rPr>
          <w:rFonts w:ascii="Arial" w:hAnsi="Arial" w:cs="Arial"/>
        </w:rPr>
        <w:t xml:space="preserve">To fully understand the pattern of potential </w:t>
      </w:r>
      <w:r w:rsidRPr="00842D58">
        <w:rPr>
          <w:rFonts w:ascii="Arial" w:hAnsi="Arial" w:cs="Arial"/>
          <w:i/>
        </w:rPr>
        <w:t>cis</w:t>
      </w:r>
      <w:r w:rsidRPr="00842D58">
        <w:rPr>
          <w:rFonts w:ascii="Arial" w:hAnsi="Arial" w:cs="Arial"/>
        </w:rPr>
        <w:t>-</w:t>
      </w:r>
      <w:r w:rsidRPr="00842D58">
        <w:rPr>
          <w:rFonts w:ascii="Arial" w:hAnsi="Arial" w:cs="Arial"/>
        </w:rPr>
        <w:lastRenderedPageBreak/>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of structural variation by 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0881BB63"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w:t>
      </w:r>
      <w:commentRangeStart w:id="355"/>
      <w:r w:rsidRPr="00842D58">
        <w:rPr>
          <w:rFonts w:ascii="Arial" w:hAnsi="Arial" w:cs="Arial"/>
        </w:rPr>
        <w:t xml:space="preserve">25 </w:t>
      </w:r>
      <w:r w:rsidRPr="00842D58">
        <w:rPr>
          <w:rFonts w:ascii="Arial" w:hAnsi="Arial" w:cs="Arial"/>
          <w:i/>
        </w:rPr>
        <w:t>trans-</w:t>
      </w:r>
      <w:r w:rsidRPr="00842D58">
        <w:rPr>
          <w:rFonts w:ascii="Arial" w:hAnsi="Arial" w:cs="Arial"/>
        </w:rPr>
        <w:t xml:space="preserve">eQTL hotspots </w:t>
      </w:r>
      <w:commentRangeEnd w:id="355"/>
      <w:r>
        <w:rPr>
          <w:rStyle w:val="CommentReference"/>
        </w:rPr>
        <w:commentReference w:id="355"/>
      </w:r>
      <w:r w:rsidRPr="00842D58">
        <w:rPr>
          <w:rFonts w:ascii="Arial" w:hAnsi="Arial" w:cs="Arial"/>
        </w:rPr>
        <w:t xml:space="preserve">dispersed across the </w:t>
      </w:r>
      <w:ins w:id="356" w:author="N S" w:date="2019-03-20T17:16:00Z">
        <w:r w:rsidR="00512A98">
          <w:rPr>
            <w:rFonts w:ascii="Arial" w:hAnsi="Arial" w:cs="Arial"/>
            <w:i/>
          </w:rPr>
          <w:t xml:space="preserve">B. cinerea </w:t>
        </w:r>
      </w:ins>
      <w:r w:rsidRPr="00842D58">
        <w:rPr>
          <w:rFonts w:ascii="Arial" w:hAnsi="Arial" w:cs="Arial"/>
        </w:rPr>
        <w:t xml:space="preserve">genome that modulate either the host or pathogen transcriptomes. This contrasts with previous cross-species eQTL studies, </w:t>
      </w:r>
      <w:commentRangeStart w:id="357"/>
      <w:r w:rsidRPr="00842D58">
        <w:rPr>
          <w:rFonts w:ascii="Arial" w:hAnsi="Arial" w:cs="Arial"/>
        </w:rPr>
        <w:t xml:space="preserve">which identified one or only a few cross-species eQTL hotspots </w:t>
      </w:r>
      <w:commentRangeEnd w:id="357"/>
      <w:r>
        <w:rPr>
          <w:rStyle w:val="CommentReference"/>
        </w:rPr>
        <w:commentReference w:id="357"/>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 xml:space="preserve"> co-expression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ins w:id="358" w:author="N S" w:date="2019-03-21T12:27:00Z">
        <w:r w:rsidR="008A4A05">
          <w:rPr>
            <w:rFonts w:ascii="Arial" w:hAnsi="Arial" w:cs="Arial"/>
          </w:rPr>
          <w:t xml:space="preserve"> Further, the genetic targets of these eQTL are dispersed across the plant and pathogen genomes </w:t>
        </w:r>
      </w:ins>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ins w:id="359" w:author="N S" w:date="2019-03-21T12:27:00Z">
        <w:r w:rsidR="008A4A05">
          <w:rPr>
            <w:rFonts w:ascii="Arial" w:hAnsi="Arial" w:cs="Arial"/>
          </w:rPr>
          <w:t>.</w:t>
        </w:r>
      </w:ins>
      <w:r w:rsidRPr="00842D58">
        <w:rPr>
          <w:rFonts w:ascii="Arial" w:hAnsi="Arial" w:cs="Arial"/>
        </w:rPr>
        <w:t xml:space="preserve"> </w:t>
      </w:r>
      <w:commentRangeStart w:id="360"/>
      <w:del w:id="361" w:author="N S" w:date="2019-03-20T17:17:00Z">
        <w:r w:rsidRPr="00842D58" w:rsidDel="00512A98">
          <w:rPr>
            <w:rFonts w:ascii="Arial" w:hAnsi="Arial" w:cs="Arial"/>
          </w:rPr>
          <w:delText>This contrasts with</w:delText>
        </w:r>
      </w:del>
      <w:ins w:id="362" w:author="N S" w:date="2019-03-20T17:17:00Z">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ins>
      <w:r w:rsidRPr="00842D58">
        <w:rPr>
          <w:rFonts w:ascii="Arial" w:hAnsi="Arial" w:cs="Arial"/>
        </w:rPr>
        <w:t xml:space="preserve"> what might be expected in filamentous </w:t>
      </w:r>
      <w:commentRangeEnd w:id="360"/>
      <w:r>
        <w:rPr>
          <w:rStyle w:val="CommentReference"/>
        </w:rPr>
        <w:commentReference w:id="360"/>
      </w:r>
      <w:r w:rsidRPr="00842D58">
        <w:rPr>
          <w:rFonts w:ascii="Arial" w:hAnsi="Arial" w:cs="Arial"/>
        </w:rPr>
        <w:t xml:space="preserve">fungi that </w:t>
      </w:r>
      <w:commentRangeStart w:id="363"/>
      <w:r w:rsidRPr="00842D58">
        <w:rPr>
          <w:rFonts w:ascii="Arial" w:hAnsi="Arial" w:cs="Arial"/>
        </w:rPr>
        <w:t>have multiple-speed genomes</w:t>
      </w:r>
      <w:commentRangeEnd w:id="363"/>
      <w:r>
        <w:rPr>
          <w:rStyle w:val="CommentReference"/>
        </w:rPr>
        <w:commentReference w:id="363"/>
      </w:r>
      <w:ins w:id="364" w:author="N S" w:date="2019-03-20T17:18:00Z">
        <w:r w:rsidR="00512A98">
          <w:rPr>
            <w:rFonts w:ascii="Arial" w:hAnsi="Arial" w:cs="Arial"/>
          </w:rPr>
          <w:t xml:space="preserve"> due to varying selective pressures across the genome</w:t>
        </w:r>
      </w:ins>
      <w:r w:rsidRPr="00842D58">
        <w:rPr>
          <w:rFonts w:ascii="Arial" w:hAnsi="Arial" w:cs="Arial"/>
        </w:rPr>
        <w:t xml:space="preserve">. In these </w:t>
      </w:r>
      <w:ins w:id="365" w:author="N S" w:date="2019-03-20T17:31:00Z">
        <w:r w:rsidR="00100CB6">
          <w:rPr>
            <w:rFonts w:ascii="Arial" w:hAnsi="Arial" w:cs="Arial"/>
          </w:rPr>
          <w:t xml:space="preserve">specialist </w:t>
        </w:r>
      </w:ins>
      <w:r w:rsidRPr="00842D58">
        <w:rPr>
          <w:rFonts w:ascii="Arial" w:hAnsi="Arial" w:cs="Arial"/>
        </w:rPr>
        <w:t>fungi</w:t>
      </w:r>
      <w:ins w:id="366" w:author="N S" w:date="2019-03-20T17:31:00Z">
        <w:r w:rsidR="00100CB6">
          <w:rPr>
            <w:rFonts w:ascii="Arial" w:hAnsi="Arial" w:cs="Arial"/>
          </w:rPr>
          <w:t xml:space="preserve"> </w:t>
        </w:r>
      </w:ins>
      <w:ins w:id="367" w:author="N S" w:date="2019-03-20T17:32:00Z">
        <w:r w:rsidR="00100CB6">
          <w:rPr>
            <w:rFonts w:ascii="Arial" w:hAnsi="Arial" w:cs="Arial"/>
          </w:rPr>
          <w:t>with closer co-evolution with their host species</w:t>
        </w:r>
      </w:ins>
      <w:r w:rsidRPr="00842D58">
        <w:rPr>
          <w:rFonts w:ascii="Arial" w:hAnsi="Arial" w:cs="Arial"/>
        </w:rPr>
        <w:t xml:space="preserve">, diverse </w:t>
      </w:r>
      <w:commentRangeStart w:id="368"/>
      <w:r w:rsidRPr="00842D58">
        <w:rPr>
          <w:rFonts w:ascii="Arial" w:hAnsi="Arial" w:cs="Arial"/>
        </w:rPr>
        <w:t xml:space="preserve">fungal virulence effectors </w:t>
      </w:r>
      <w:commentRangeEnd w:id="368"/>
      <w:r>
        <w:rPr>
          <w:rStyle w:val="CommentReference"/>
        </w:rPr>
        <w:lastRenderedPageBreak/>
        <w:commentReference w:id="368"/>
      </w:r>
      <w:r w:rsidRPr="00842D58">
        <w:rPr>
          <w:rFonts w:ascii="Arial" w:hAnsi="Arial" w:cs="Arial"/>
        </w:rPr>
        <w:t xml:space="preserve">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(Dong, 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current system, </w:t>
      </w:r>
      <w:commentRangeStart w:id="369"/>
      <w:commentRangeStart w:id="370"/>
      <w:commentRangeStart w:id="371"/>
      <w:r w:rsidRPr="00842D58">
        <w:rPr>
          <w:rFonts w:ascii="Arial" w:hAnsi="Arial" w:cs="Arial"/>
        </w:rPr>
        <w:t xml:space="preserve">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w:t>
      </w:r>
      <w:commentRangeEnd w:id="369"/>
      <w:r w:rsidR="00E733AE">
        <w:rPr>
          <w:rStyle w:val="CommentReference"/>
        </w:rPr>
        <w:commentReference w:id="369"/>
      </w:r>
      <w:commentRangeEnd w:id="370"/>
      <w:r w:rsidR="00BB749E">
        <w:rPr>
          <w:rStyle w:val="CommentReference"/>
        </w:rPr>
        <w:commentReference w:id="370"/>
      </w:r>
      <w:commentRangeEnd w:id="371"/>
      <w:r w:rsidR="00AE1CD8">
        <w:rPr>
          <w:rStyle w:val="CommentReference"/>
        </w:rPr>
        <w:commentReference w:id="371"/>
      </w:r>
      <w:r w:rsidRPr="00842D58">
        <w:rPr>
          <w:rFonts w:ascii="Arial" w:hAnsi="Arial" w:cs="Arial"/>
        </w:rPr>
        <w:t xml:space="preserve">, </w:t>
      </w:r>
      <w:commentRangeStart w:id="372"/>
      <w:r w:rsidRPr="00842D58">
        <w:rPr>
          <w:rFonts w:ascii="Arial" w:hAnsi="Arial" w:cs="Arial"/>
        </w:rPr>
        <w:t xml:space="preserve">rather than distribution of </w:t>
      </w:r>
      <w:del w:id="373" w:author="N S" w:date="2019-03-20T17:18:00Z">
        <w:r w:rsidRPr="00842D58" w:rsidDel="00512A98">
          <w:rPr>
            <w:rFonts w:ascii="Arial" w:hAnsi="Arial" w:cs="Arial"/>
          </w:rPr>
          <w:delText xml:space="preserve">eGWA </w:delText>
        </w:r>
      </w:del>
      <w:ins w:id="374" w:author="N S" w:date="2019-03-20T17:18:00Z">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ins>
      <w:r w:rsidRPr="00842D58">
        <w:rPr>
          <w:rFonts w:ascii="Arial" w:hAnsi="Arial" w:cs="Arial"/>
        </w:rPr>
        <w:t>across the genome as was found</w:t>
      </w:r>
      <w:commentRangeEnd w:id="372"/>
      <w:r>
        <w:rPr>
          <w:rStyle w:val="CommentReference"/>
        </w:rPr>
        <w:commentReference w:id="372"/>
      </w:r>
      <w:r w:rsidRPr="00842D58">
        <w:rPr>
          <w:rFonts w:ascii="Arial" w:hAnsi="Arial" w:cs="Arial"/>
        </w:rPr>
        <w:t>.</w:t>
      </w:r>
      <w:ins w:id="375" w:author="N S" w:date="2019-03-20T17:19:00Z">
        <w:r w:rsidR="00016A58">
          <w:rPr>
            <w:rFonts w:ascii="Arial" w:hAnsi="Arial" w:cs="Arial"/>
          </w:rPr>
          <w:t xml:space="preserve"> This is consistent with </w:t>
        </w:r>
      </w:ins>
      <w:ins w:id="376" w:author="N S" w:date="2019-03-20T17:32:00Z">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w:t>
        </w:r>
      </w:ins>
      <w:ins w:id="377" w:author="N S" w:date="2019-03-20T17:33:00Z">
        <w:r w:rsidR="00100CB6">
          <w:rPr>
            <w:rFonts w:ascii="Arial" w:hAnsi="Arial" w:cs="Arial"/>
          </w:rPr>
          <w:t xml:space="preserve">virulence mapping to large swaths of the pathogen genome including 16 of 18 chromosomes </w:t>
        </w:r>
      </w:ins>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ins w:id="378" w:author="N S" w:date="2019-03-20T17:33:00Z">
        <w:r w:rsidR="00100CB6">
          <w:rPr>
            <w:rFonts w:ascii="Arial" w:hAnsi="Arial" w:cs="Arial"/>
          </w:rPr>
          <w:t>.</w:t>
        </w:r>
      </w:ins>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77777777"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w:t>
      </w:r>
      <w:r w:rsidRPr="00842D58">
        <w:rPr>
          <w:rFonts w:ascii="Arial" w:hAnsi="Arial" w:cs="Arial"/>
        </w:rPr>
        <w:lastRenderedPageBreak/>
        <w:t xml:space="preserve">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5CDA0015"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-eQTL hotspots, there was instead an enrichment for enzyme-encoding genes as the identi</w:t>
      </w:r>
      <w:ins w:id="379" w:author="N S" w:date="2019-03-20T15:49:00Z">
        <w:r w:rsidR="002641FF">
          <w:rPr>
            <w:rFonts w:ascii="Arial" w:hAnsi="Arial" w:cs="Arial"/>
          </w:rPr>
          <w:t>t</w:t>
        </w:r>
      </w:ins>
      <w:del w:id="380" w:author="N S" w:date="2019-03-20T15:49:00Z">
        <w:r w:rsidRPr="00842D58" w:rsidDel="002641FF">
          <w:rPr>
            <w:rFonts w:ascii="Arial" w:hAnsi="Arial" w:cs="Arial"/>
          </w:rPr>
          <w:delText>f</w:delText>
        </w:r>
      </w:del>
      <w:r w:rsidRPr="00842D58">
        <w:rPr>
          <w:rFonts w:ascii="Arial" w:hAnsi="Arial" w:cs="Arial"/>
        </w:rPr>
        <w:t xml:space="preserve">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Arabidopsis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343"/>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commentRangeStart w:id="381"/>
      <w:r w:rsidRPr="00842D58">
        <w:rPr>
          <w:rFonts w:ascii="Arial" w:hAnsi="Arial" w:cs="Arial"/>
          <w:b/>
        </w:rPr>
        <w:t>Experimental design</w:t>
      </w:r>
      <w:commentRangeEnd w:id="381"/>
      <w:r w:rsidR="00E733AE">
        <w:rPr>
          <w:rStyle w:val="CommentReference"/>
        </w:rPr>
        <w:commentReference w:id="381"/>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w:t>
      </w:r>
      <w:r w:rsidRPr="00842D58">
        <w:rPr>
          <w:rFonts w:ascii="Arial" w:hAnsi="Arial" w:cs="Arial"/>
        </w:rPr>
        <w:lastRenderedPageBreak/>
        <w:t xml:space="preserve">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ins w:id="382" w:author="N S" w:date="2019-03-20T15:50:00Z">
        <w:r w:rsidR="002641FF">
          <w:rPr>
            <w:rFonts w:ascii="Arial" w:hAnsi="Arial" w:cs="Arial"/>
          </w:rPr>
          <w:t>Whole leaves were sampled at 16 hours post inoculation</w:t>
        </w:r>
      </w:ins>
      <w:ins w:id="383" w:author="N S" w:date="2019-03-20T15:54:00Z">
        <w:r w:rsidR="00273F6E">
          <w:rPr>
            <w:rFonts w:ascii="Arial" w:hAnsi="Arial" w:cs="Arial"/>
          </w:rPr>
          <w:t>, prior to visible lesion formation,</w:t>
        </w:r>
      </w:ins>
      <w:ins w:id="384" w:author="N S" w:date="2019-03-20T15:50:00Z">
        <w:r w:rsidR="002641FF">
          <w:rPr>
            <w:rFonts w:ascii="Arial" w:hAnsi="Arial" w:cs="Arial"/>
          </w:rPr>
          <w:t xml:space="preserve"> </w:t>
        </w:r>
      </w:ins>
      <w:ins w:id="385" w:author="N S" w:date="2019-03-20T15:51:00Z">
        <w:r w:rsidR="002641FF">
          <w:rPr>
            <w:rFonts w:ascii="Arial" w:hAnsi="Arial" w:cs="Arial"/>
          </w:rPr>
          <w:t xml:space="preserve">and flash-frozen </w:t>
        </w:r>
      </w:ins>
      <w:ins w:id="386" w:author="N S" w:date="2019-03-20T15:50:00Z">
        <w:r w:rsidR="002641FF">
          <w:rPr>
            <w:rFonts w:ascii="Arial" w:hAnsi="Arial" w:cs="Arial"/>
          </w:rPr>
          <w:t>for RNA</w:t>
        </w:r>
      </w:ins>
      <w:ins w:id="387" w:author="N S" w:date="2019-03-20T15:51:00Z">
        <w:r w:rsidR="002641FF">
          <w:rPr>
            <w:rFonts w:ascii="Arial" w:hAnsi="Arial" w:cs="Arial"/>
          </w:rPr>
          <w:t xml:space="preserve"> isolation.</w:t>
        </w:r>
      </w:ins>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w:t>
      </w:r>
      <w:r w:rsidRPr="00842D58">
        <w:rPr>
          <w:rFonts w:ascii="Arial" w:hAnsi="Arial" w:cs="Arial"/>
          <w:i/>
        </w:rPr>
        <w:lastRenderedPageBreak/>
        <w:t xml:space="preserve">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271A5AE4"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w:t>
      </w:r>
      <w:ins w:id="388" w:author="N S" w:date="2019-03-21T13:45:00Z">
        <w:r w:rsidR="00610565">
          <w:rPr>
            <w:rFonts w:ascii="Arial" w:hAnsi="Arial" w:cs="Arial"/>
          </w:rPr>
          <w:t>1</w:t>
        </w:r>
      </w:ins>
      <w:bookmarkStart w:id="389" w:name="_GoBack"/>
      <w:bookmarkEnd w:id="389"/>
      <w:del w:id="390" w:author="N S" w:date="2019-03-21T13:45:00Z">
        <w:r w:rsidRPr="00842D58" w:rsidDel="00610565">
          <w:rPr>
            <w:rFonts w:ascii="Arial" w:hAnsi="Arial" w:cs="Arial"/>
          </w:rPr>
          <w:delText>N5</w:delText>
        </w:r>
      </w:del>
      <w:r w:rsidRPr="00842D58">
        <w:rPr>
          <w:rFonts w:ascii="Arial" w:hAnsi="Arial" w:cs="Arial"/>
        </w:rPr>
        <w:t xml:space="preserve">).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B. cinerea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w:t>
      </w:r>
      <w:r w:rsidRPr="00842D58">
        <w:rPr>
          <w:rFonts w:ascii="Arial" w:hAnsi="Arial" w:cs="Arial"/>
        </w:rPr>
        <w:lastRenderedPageBreak/>
        <w:t xml:space="preserve">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ins w:id="391" w:author="N S" w:date="2019-03-21T13:42:00Z">
        <w:r w:rsidR="008E19C2">
          <w:rPr>
            <w:rFonts w:ascii="Arial" w:hAnsi="Arial" w:cs="Arial"/>
          </w:rPr>
          <w:t xml:space="preserve">We annotated functions to B. cinerea genes using the </w:t>
        </w:r>
      </w:ins>
      <w:proofErr w:type="spellStart"/>
      <w:ins w:id="392" w:author="N S" w:date="2019-03-21T13:44:00Z">
        <w:r w:rsidR="008E19C2">
          <w:rPr>
            <w:rFonts w:ascii="Arial" w:hAnsi="Arial" w:cs="Arial"/>
          </w:rPr>
          <w:t>BotPortal</w:t>
        </w:r>
        <w:proofErr w:type="spellEnd"/>
        <w:r w:rsidR="008E19C2">
          <w:rPr>
            <w:rFonts w:ascii="Arial" w:hAnsi="Arial" w:cs="Arial"/>
          </w:rPr>
          <w:t xml:space="preserve"> resource (</w:t>
        </w:r>
        <w:r w:rsidR="008E19C2">
          <w:rPr>
            <w:rFonts w:ascii="Arial" w:hAnsi="Arial" w:cs="Arial"/>
          </w:rPr>
          <w:fldChar w:fldCharType="begin"/>
        </w:r>
        <w:r w:rsidR="008E19C2">
          <w:rPr>
            <w:rFonts w:ascii="Arial" w:hAnsi="Arial" w:cs="Arial"/>
          </w:rPr>
          <w:instrText xml:space="preserve"> HYPERLINK "</w:instrText>
        </w:r>
        <w:r w:rsidR="008E19C2" w:rsidRPr="008E19C2">
          <w:rPr>
            <w:rFonts w:ascii="Arial" w:hAnsi="Arial" w:cs="Arial"/>
          </w:rPr>
          <w:instrText>http://dx.doi.org/10.15454/IHYJCX</w:instrText>
        </w:r>
        <w:r w:rsidR="008E19C2">
          <w:rPr>
            <w:rFonts w:ascii="Arial" w:hAnsi="Arial" w:cs="Arial"/>
          </w:rPr>
          <w:instrText xml:space="preserve">" </w:instrText>
        </w:r>
        <w:r w:rsidR="008E19C2">
          <w:rPr>
            <w:rFonts w:ascii="Arial" w:hAnsi="Arial" w:cs="Arial"/>
          </w:rPr>
          <w:fldChar w:fldCharType="separate"/>
        </w:r>
        <w:r w:rsidR="008E19C2" w:rsidRPr="00B25719">
          <w:rPr>
            <w:rStyle w:val="Hyperlink"/>
            <w:rFonts w:ascii="Arial" w:hAnsi="Arial" w:cs="Arial"/>
          </w:rPr>
          <w:t>http://dx.doi.org/10.15454/IHYJCX</w:t>
        </w:r>
        <w:r w:rsidR="008E19C2">
          <w:rPr>
            <w:rFonts w:ascii="Arial" w:hAnsi="Arial" w:cs="Arial"/>
          </w:rPr>
          <w:fldChar w:fldCharType="end"/>
        </w:r>
        <w:r w:rsidR="008E19C2">
          <w:rPr>
            <w:rFonts w:ascii="Arial" w:hAnsi="Arial" w:cs="Arial"/>
          </w:rPr>
          <w:t xml:space="preserve">) and looked for patterns indicating signal peptides for secretion using the </w:t>
        </w:r>
      </w:ins>
      <w:ins w:id="393" w:author="N S" w:date="2019-03-21T13:45:00Z">
        <w:r w:rsidR="008E19C2">
          <w:rPr>
            <w:rFonts w:ascii="Arial" w:hAnsi="Arial" w:cs="Arial"/>
          </w:rPr>
          <w:t>SignalP-5.0 Server (</w:t>
        </w:r>
        <w:r w:rsidR="008E19C2">
          <w:rPr>
            <w:rFonts w:ascii="Arial" w:hAnsi="Arial" w:cs="Arial"/>
          </w:rPr>
          <w:fldChar w:fldCharType="begin"/>
        </w:r>
        <w:r w:rsidR="008E19C2">
          <w:rPr>
            <w:rFonts w:ascii="Arial" w:hAnsi="Arial" w:cs="Arial"/>
          </w:rPr>
          <w:instrText xml:space="preserve"> HYPERLINK "</w:instrText>
        </w:r>
        <w:r w:rsidR="008E19C2" w:rsidRPr="008E19C2">
          <w:rPr>
            <w:rFonts w:ascii="Arial" w:hAnsi="Arial" w:cs="Arial"/>
          </w:rPr>
          <w:instrText>http://www.cbs.dtu.dk/services/SignalP-5.0/</w:instrText>
        </w:r>
        <w:r w:rsidR="008E19C2">
          <w:rPr>
            <w:rFonts w:ascii="Arial" w:hAnsi="Arial" w:cs="Arial"/>
          </w:rPr>
          <w:instrText xml:space="preserve">" </w:instrText>
        </w:r>
        <w:r w:rsidR="008E19C2">
          <w:rPr>
            <w:rFonts w:ascii="Arial" w:hAnsi="Arial" w:cs="Arial"/>
          </w:rPr>
          <w:fldChar w:fldCharType="separate"/>
        </w:r>
        <w:r w:rsidR="008E19C2" w:rsidRPr="00B25719">
          <w:rPr>
            <w:rStyle w:val="Hyperlink"/>
            <w:rFonts w:ascii="Arial" w:hAnsi="Arial" w:cs="Arial"/>
          </w:rPr>
          <w:t>http://www.cbs.dtu.dk/services/SignalP-5.0/</w:t>
        </w:r>
        <w:r w:rsidR="008E19C2">
          <w:rPr>
            <w:rFonts w:ascii="Arial" w:hAnsi="Arial" w:cs="Arial"/>
          </w:rPr>
          <w:fldChar w:fldCharType="end"/>
        </w:r>
        <w:r w:rsidR="008E19C2">
          <w:rPr>
            <w:rFonts w:ascii="Arial" w:hAnsi="Arial" w:cs="Arial"/>
          </w:rPr>
          <w:t xml:space="preserve">). </w:t>
        </w:r>
      </w:ins>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19485FAB" w14:textId="1E6CD6C5"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ins w:id="394" w:author="N S" w:date="2019-03-21T13:41:00Z">
        <w:r w:rsidR="008E19C2">
          <w:rPr>
            <w:rFonts w:ascii="Arial" w:hAnsi="Arial" w:cs="Arial"/>
          </w:rPr>
          <w:t xml:space="preserve"> 3</w:t>
        </w:r>
      </w:ins>
      <w:del w:id="395" w:author="N S" w:date="2019-03-21T13:41:00Z">
        <w:r w:rsidRPr="00842D58" w:rsidDel="008E19C2">
          <w:rPr>
            <w:rFonts w:ascii="Arial" w:hAnsi="Arial" w:cs="Arial"/>
          </w:rPr>
          <w:delText xml:space="preserve"> N4</w:delText>
        </w:r>
      </w:del>
      <w:r w:rsidRPr="00842D58">
        <w:rPr>
          <w:rFonts w:ascii="Arial" w:hAnsi="Arial" w:cs="Arial"/>
        </w:rPr>
        <w:t>c). We 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18D80B2E" w:rsidR="003D14D0" w:rsidRPr="00842D58" w:rsidRDefault="003D14D0" w:rsidP="003D14D0">
      <w:pPr>
        <w:spacing w:after="0" w:line="240" w:lineRule="auto"/>
        <w:rPr>
          <w:rFonts w:ascii="Arial" w:hAnsi="Arial" w:cs="Arial"/>
        </w:rPr>
      </w:pPr>
      <w:r w:rsidRPr="00842D58">
        <w:rPr>
          <w:rFonts w:ascii="Arial" w:hAnsi="Arial" w:cs="Arial"/>
          <w:b/>
          <w:bCs/>
        </w:rPr>
        <w:lastRenderedPageBreak/>
        <w:t xml:space="preserve">Figure 1. </w:t>
      </w:r>
      <w:commentRangeStart w:id="396"/>
      <w:r w:rsidRPr="00842D58">
        <w:rPr>
          <w:rFonts w:ascii="Arial" w:hAnsi="Arial" w:cs="Arial"/>
          <w:b/>
          <w:bCs/>
        </w:rPr>
        <w:t xml:space="preserve">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commentRangeEnd w:id="396"/>
      <w:r>
        <w:rPr>
          <w:rStyle w:val="CommentReference"/>
        </w:rPr>
        <w:commentReference w:id="396"/>
      </w:r>
      <w:ins w:id="397" w:author="N S" w:date="2019-03-20T21:36:00Z">
        <w:r w:rsidR="00BB749E" w:rsidRPr="00BB749E">
          <w:rPr>
            <w:rFonts w:ascii="Calibri" w:eastAsia="Calibri" w:hAnsi="Calibri" w:cs="Calibri"/>
            <w:color w:val="000000" w:themeColor="text1"/>
            <w:kern w:val="24"/>
          </w:rPr>
          <w:t xml:space="preserve"> </w:t>
        </w:r>
        <w:r w:rsidR="00BB749E" w:rsidRPr="00BB749E">
          <w:rPr>
            <w:rFonts w:ascii="Arial" w:hAnsi="Arial" w:cs="Arial"/>
          </w:rPr>
          <w:t>Dashed line indicates significance at p = 0.01.</w:t>
        </w:r>
      </w:ins>
    </w:p>
    <w:p w14:paraId="3E1F7DB0" w14:textId="77777777" w:rsidR="003D14D0" w:rsidRPr="00842D58" w:rsidRDefault="003D14D0" w:rsidP="003D14D0">
      <w:pPr>
        <w:spacing w:after="0" w:line="240" w:lineRule="auto"/>
        <w:rPr>
          <w:rFonts w:ascii="Arial" w:hAnsi="Arial" w:cs="Arial"/>
        </w:rPr>
      </w:pPr>
    </w:p>
    <w:p w14:paraId="5925AA0B" w14:textId="0C73B722"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w:t>
      </w:r>
      <w:commentRangeStart w:id="398"/>
      <w:r w:rsidRPr="00842D58">
        <w:rPr>
          <w:rFonts w:ascii="Arial" w:hAnsi="Arial" w:cs="Arial"/>
          <w:b/>
          <w:bCs/>
        </w:rPr>
        <w:t>9,284 transcripts</w:t>
      </w:r>
      <w:commentRangeEnd w:id="398"/>
      <w:r>
        <w:rPr>
          <w:rStyle w:val="CommentReference"/>
        </w:rPr>
        <w:commentReference w:id="398"/>
      </w:r>
      <w:ins w:id="399" w:author="N S" w:date="2019-03-20T17:35:00Z">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ins>
      <w:r w:rsidRPr="00842D58">
        <w:rPr>
          <w:rFonts w:ascii="Arial" w:hAnsi="Arial" w:cs="Arial"/>
          <w:b/>
          <w:bCs/>
        </w:rPr>
        <w:t xml:space="preserve">. </w:t>
      </w:r>
      <w:commentRangeStart w:id="400"/>
      <w:r w:rsidRPr="00842D58">
        <w:rPr>
          <w:rFonts w:ascii="Arial" w:hAnsi="Arial" w:cs="Arial"/>
        </w:rPr>
        <w:t>We retained only the SNPs with highest probability (lowest p-value) of significant effect on expression for each transcript</w:t>
      </w:r>
      <w:commentRangeEnd w:id="400"/>
      <w:r>
        <w:rPr>
          <w:rStyle w:val="CommentReference"/>
        </w:rPr>
        <w:commentReference w:id="400"/>
      </w:r>
      <w:r w:rsidRPr="00842D58">
        <w:rPr>
          <w:rFonts w:ascii="Arial" w:hAnsi="Arial" w:cs="Arial"/>
        </w:rPr>
        <w:t xml:space="preserve">. Panel a depicts the single top SNP per transcript. Panel b depicts the top 10 SNPs per transcript. </w:t>
      </w:r>
      <w:del w:id="401" w:author="N S" w:date="2019-03-20T17:36:00Z">
        <w:r w:rsidRPr="00842D58" w:rsidDel="00C7284B">
          <w:rPr>
            <w:rFonts w:ascii="Arial" w:hAnsi="Arial" w:cs="Arial"/>
          </w:rPr>
          <w:delText xml:space="preserve">Chromosomes </w:delText>
        </w:r>
      </w:del>
      <w:ins w:id="402" w:author="N S" w:date="2019-03-20T17:36:00Z">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ins>
      <w:r w:rsidRPr="00842D58">
        <w:rPr>
          <w:rFonts w:ascii="Arial" w:hAnsi="Arial" w:cs="Arial"/>
        </w:rPr>
        <w:t>are delimited by red bars along the x-axis</w:t>
      </w:r>
      <w:ins w:id="403" w:author="N S" w:date="2019-03-20T17:37:00Z">
        <w:r w:rsidR="00C7284B">
          <w:rPr>
            <w:rFonts w:ascii="Arial" w:hAnsi="Arial" w:cs="Arial"/>
          </w:rPr>
          <w:t>, and positions indicate individual SNP</w:t>
        </w:r>
      </w:ins>
      <w:ins w:id="404" w:author="N S" w:date="2019-03-20T17:38:00Z">
        <w:r w:rsidR="00C7284B">
          <w:rPr>
            <w:rFonts w:ascii="Arial" w:hAnsi="Arial" w:cs="Arial"/>
          </w:rPr>
          <w:t>s</w:t>
        </w:r>
      </w:ins>
      <w:r w:rsidRPr="00842D58">
        <w:rPr>
          <w:rFonts w:ascii="Arial" w:hAnsi="Arial" w:cs="Arial"/>
        </w:rPr>
        <w:t>.</w:t>
      </w:r>
      <w:ins w:id="405" w:author="N S" w:date="2019-03-20T17:36:00Z">
        <w:r w:rsidR="00C7284B">
          <w:rPr>
            <w:rFonts w:ascii="Arial" w:hAnsi="Arial" w:cs="Arial"/>
          </w:rPr>
          <w:t xml:space="preserve"> The y-axis </w:t>
        </w:r>
      </w:ins>
      <w:ins w:id="406" w:author="N S" w:date="2019-03-20T17:37:00Z">
        <w:r w:rsidR="00C7284B">
          <w:rPr>
            <w:rFonts w:ascii="Arial" w:hAnsi="Arial" w:cs="Arial"/>
          </w:rPr>
          <w:t>depicts the same chromosome alignment, but positions are the center of each mapped transcript.</w:t>
        </w:r>
      </w:ins>
      <w:r w:rsidRPr="00842D58">
        <w:rPr>
          <w:rFonts w:ascii="Arial" w:hAnsi="Arial" w:cs="Arial"/>
        </w:rPr>
        <w:t xml:space="preserve"> </w:t>
      </w:r>
      <w:commentRangeStart w:id="407"/>
      <w:r w:rsidRPr="00842D58">
        <w:rPr>
          <w:rFonts w:ascii="Arial" w:hAnsi="Arial" w:cs="Arial"/>
        </w:rPr>
        <w:t xml:space="preserve">Vertical striping of SNP </w:t>
      </w:r>
      <w:commentRangeEnd w:id="407"/>
      <w:r>
        <w:rPr>
          <w:rStyle w:val="CommentReference"/>
        </w:rPr>
        <w:commentReference w:id="407"/>
      </w:r>
      <w:r w:rsidRPr="00842D58">
        <w:rPr>
          <w:rFonts w:ascii="Arial" w:hAnsi="Arial" w:cs="Arial"/>
        </w:rPr>
        <w:t>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649CC25F"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ins w:id="408" w:author="N S" w:date="2019-03-20T17:38:00Z">
        <w:r w:rsidR="00C7284B">
          <w:rPr>
            <w:rFonts w:ascii="Arial" w:hAnsi="Arial" w:cs="Arial"/>
          </w:rPr>
          <w:t xml:space="preserve"> with each box delimiting a single gene</w:t>
        </w:r>
      </w:ins>
      <w:ins w:id="409" w:author="N S" w:date="2019-03-20T17:43:00Z">
        <w:r w:rsidR="00594926">
          <w:rPr>
            <w:rFonts w:ascii="Arial" w:hAnsi="Arial" w:cs="Arial"/>
          </w:rPr>
          <w:t xml:space="preserve"> (including Bcboa1 to Bcboa13 and </w:t>
        </w:r>
      </w:ins>
      <w:ins w:id="410" w:author="N S" w:date="2019-03-20T17:44:00Z">
        <w:r w:rsidR="00594926">
          <w:rPr>
            <w:rFonts w:ascii="Arial" w:hAnsi="Arial" w:cs="Arial"/>
          </w:rPr>
          <w:t>5 additional genes)</w:t>
        </w:r>
      </w:ins>
      <w:ins w:id="411" w:author="N S" w:date="2019-03-20T17:38:00Z">
        <w:r w:rsidR="00C7284B">
          <w:rPr>
            <w:rFonts w:ascii="Arial" w:hAnsi="Arial" w:cs="Arial"/>
          </w:rPr>
          <w:t xml:space="preserve"> and</w:t>
        </w:r>
      </w:ins>
      <w:r w:rsidRPr="00842D58">
        <w:rPr>
          <w:rFonts w:ascii="Arial" w:hAnsi="Arial" w:cs="Arial"/>
        </w:rPr>
        <w:t xml:space="preserve"> </w:t>
      </w:r>
      <w:commentRangeStart w:id="412"/>
      <w:r w:rsidRPr="00842D58">
        <w:rPr>
          <w:rFonts w:ascii="Arial" w:hAnsi="Arial" w:cs="Arial"/>
        </w:rPr>
        <w:t>with the cluster 3 deletion indicated as a triangle.</w:t>
      </w:r>
      <w:commentRangeEnd w:id="412"/>
      <w:r>
        <w:rPr>
          <w:rStyle w:val="CommentReference"/>
        </w:rPr>
        <w:commentReference w:id="412"/>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w:t>
      </w:r>
      <w:commentRangeStart w:id="413"/>
      <w:commentRangeStart w:id="414"/>
      <w:commentRangeStart w:id="415"/>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w:t>
      </w:r>
      <w:commentRangeEnd w:id="413"/>
      <w:r>
        <w:rPr>
          <w:rStyle w:val="CommentReference"/>
        </w:rPr>
        <w:commentReference w:id="413"/>
      </w:r>
      <w:commentRangeEnd w:id="414"/>
      <w:r w:rsidR="007D2947">
        <w:rPr>
          <w:rStyle w:val="CommentReference"/>
        </w:rPr>
        <w:commentReference w:id="414"/>
      </w:r>
      <w:commentRangeEnd w:id="415"/>
      <w:r w:rsidR="007177AE">
        <w:rPr>
          <w:rStyle w:val="CommentReference"/>
        </w:rPr>
        <w:commentReference w:id="415"/>
      </w:r>
      <w:r w:rsidRPr="00842D58">
        <w:rPr>
          <w:rFonts w:ascii="Arial" w:hAnsi="Arial" w:cs="Arial"/>
          <w:b/>
          <w:bCs/>
        </w:rPr>
        <w:t xml:space="preserve">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ins w:id="416" w:author="N S" w:date="2019-03-20T15:10:00Z"/>
          <w:rFonts w:ascii="Arial" w:hAnsi="Arial" w:cs="Arial"/>
          <w:bCs/>
        </w:rPr>
      </w:pPr>
      <w:r w:rsidRPr="00842D58">
        <w:rPr>
          <w:rFonts w:ascii="Arial" w:hAnsi="Arial" w:cs="Arial"/>
          <w:b/>
          <w:bCs/>
        </w:rPr>
        <w:t xml:space="preserve">Figure 6. </w:t>
      </w:r>
      <w:commentRangeStart w:id="417"/>
      <w:commentRangeStart w:id="418"/>
      <w:commentRangeStart w:id="419"/>
      <w:r w:rsidRPr="00842D58">
        <w:rPr>
          <w:rFonts w:ascii="Arial" w:hAnsi="Arial" w:cs="Arial"/>
          <w:b/>
          <w:bCs/>
        </w:rPr>
        <w:t>Genes linked to eQTL hotspots are in virulence and defense co-expression networks.</w:t>
      </w:r>
      <w:commentRangeEnd w:id="417"/>
      <w:r w:rsidR="00E733AE">
        <w:rPr>
          <w:rStyle w:val="CommentReference"/>
        </w:rPr>
        <w:commentReference w:id="417"/>
      </w:r>
      <w:commentRangeEnd w:id="418"/>
      <w:r w:rsidR="00BB749E">
        <w:rPr>
          <w:rStyle w:val="CommentReference"/>
        </w:rPr>
        <w:commentReference w:id="418"/>
      </w:r>
      <w:commentRangeEnd w:id="419"/>
      <w:r w:rsidR="007177AE">
        <w:rPr>
          <w:rStyle w:val="CommentReference"/>
        </w:rPr>
        <w:commentReference w:id="419"/>
      </w:r>
      <w:r w:rsidRPr="00842D58">
        <w:rPr>
          <w:rFonts w:ascii="Arial" w:hAnsi="Arial" w:cs="Arial"/>
          <w:b/>
          <w:bCs/>
        </w:rPr>
        <w:t xml:space="preserve">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48CD0908" w14:textId="6F6CF21F" w:rsidR="003D14D0" w:rsidRPr="00842D58" w:rsidDel="003D14D0" w:rsidRDefault="003D14D0">
      <w:pPr>
        <w:rPr>
          <w:del w:id="420" w:author="N S" w:date="2019-03-20T15:10:00Z"/>
          <w:rFonts w:ascii="Arial" w:hAnsi="Arial" w:cs="Arial"/>
          <w:bCs/>
        </w:rPr>
        <w:pPrChange w:id="421" w:author="N S" w:date="2019-03-20T15:10:00Z">
          <w:pPr>
            <w:spacing w:after="0" w:line="240" w:lineRule="auto"/>
          </w:pPr>
        </w:pPrChange>
      </w:pPr>
      <w:ins w:id="422" w:author="N S" w:date="2019-03-20T15:10:00Z">
        <w:r>
          <w:rPr>
            <w:rFonts w:ascii="Arial" w:hAnsi="Arial" w:cs="Arial"/>
            <w:bCs/>
          </w:rPr>
          <w:br w:type="page"/>
        </w:r>
      </w:ins>
    </w:p>
    <w:p w14:paraId="3D72E85D" w14:textId="77777777" w:rsidR="003D14D0" w:rsidRPr="00842D58" w:rsidRDefault="003D14D0" w:rsidP="003D14D0">
      <w:pPr>
        <w:spacing w:line="240" w:lineRule="auto"/>
        <w:rPr>
          <w:rFonts w:ascii="Arial" w:hAnsi="Arial" w:cs="Arial"/>
          <w:b/>
        </w:rPr>
      </w:pP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if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6888BFDE" w14:textId="7EB71923" w:rsidR="00177E5B" w:rsidRPr="00177E5B" w:rsidDel="008A4A05" w:rsidRDefault="003D14D0" w:rsidP="003D14D0">
      <w:pPr>
        <w:spacing w:line="240" w:lineRule="auto"/>
        <w:rPr>
          <w:del w:id="423" w:author="N S" w:date="2019-03-21T12:24:00Z"/>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p>
    <w:p w14:paraId="292D52E1" w14:textId="4651A7EA" w:rsidR="003D14D0" w:rsidRPr="00842D58" w:rsidRDefault="003D14D0" w:rsidP="003D14D0">
      <w:pPr>
        <w:spacing w:line="240" w:lineRule="auto"/>
        <w:rPr>
          <w:rFonts w:ascii="Arial" w:hAnsi="Arial" w:cs="Arial"/>
        </w:rPr>
      </w:pPr>
      <w:r w:rsidRPr="00842D58">
        <w:rPr>
          <w:rFonts w:ascii="Arial" w:hAnsi="Arial" w:cs="Arial"/>
          <w:b/>
        </w:rPr>
        <w:t xml:space="preserve">Supplemental </w:t>
      </w:r>
      <w:del w:id="424" w:author="N S" w:date="2019-03-20T20:40:00Z">
        <w:r w:rsidRPr="00842D58" w:rsidDel="009B6980">
          <w:rPr>
            <w:rFonts w:ascii="Arial" w:hAnsi="Arial" w:cs="Arial"/>
            <w:b/>
          </w:rPr>
          <w:delText>Table 2</w:delText>
        </w:r>
      </w:del>
      <w:ins w:id="425" w:author="N S" w:date="2019-03-20T20:40:00Z">
        <w:r w:rsidR="009B6980">
          <w:rPr>
            <w:rFonts w:ascii="Arial" w:hAnsi="Arial" w:cs="Arial"/>
            <w:b/>
          </w:rPr>
          <w:t>Data Set 1</w:t>
        </w:r>
      </w:ins>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30642DE9" w:rsidR="003D14D0" w:rsidRPr="00842D58" w:rsidRDefault="003D14D0" w:rsidP="003D14D0">
      <w:pPr>
        <w:spacing w:line="240" w:lineRule="auto"/>
        <w:rPr>
          <w:rFonts w:ascii="Arial" w:hAnsi="Arial" w:cs="Arial"/>
          <w:b/>
        </w:rPr>
      </w:pPr>
      <w:r w:rsidRPr="00842D58">
        <w:rPr>
          <w:rFonts w:ascii="Arial" w:hAnsi="Arial" w:cs="Arial"/>
          <w:b/>
        </w:rPr>
        <w:t xml:space="preserve">Supplemental </w:t>
      </w:r>
      <w:del w:id="426" w:author="N S" w:date="2019-03-20T20:40:00Z">
        <w:r w:rsidRPr="00842D58" w:rsidDel="009B6980">
          <w:rPr>
            <w:rFonts w:ascii="Arial" w:hAnsi="Arial" w:cs="Arial"/>
            <w:b/>
          </w:rPr>
          <w:delText>Table 3</w:delText>
        </w:r>
      </w:del>
      <w:ins w:id="427" w:author="N S" w:date="2019-03-20T20:40:00Z">
        <w:r w:rsidR="009B6980">
          <w:rPr>
            <w:rFonts w:ascii="Arial" w:hAnsi="Arial" w:cs="Arial"/>
            <w:b/>
          </w:rPr>
          <w:t>Data Set 2</w:t>
        </w:r>
      </w:ins>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7DBB43C6" w:rsidR="003D14D0" w:rsidRDefault="003D14D0" w:rsidP="003D14D0">
      <w:pPr>
        <w:spacing w:line="240" w:lineRule="auto"/>
        <w:rPr>
          <w:ins w:id="428" w:author="N S" w:date="2019-03-21T12:24:00Z"/>
          <w:rFonts w:ascii="Arial" w:hAnsi="Arial" w:cs="Arial"/>
        </w:rPr>
      </w:pPr>
      <w:r w:rsidRPr="00842D58">
        <w:rPr>
          <w:rFonts w:ascii="Arial" w:hAnsi="Arial" w:cs="Arial"/>
          <w:b/>
        </w:rPr>
        <w:t xml:space="preserve">Supplemental </w:t>
      </w:r>
      <w:del w:id="429" w:author="N S" w:date="2019-03-20T20:40:00Z">
        <w:r w:rsidRPr="00842D58" w:rsidDel="009B6980">
          <w:rPr>
            <w:rFonts w:ascii="Arial" w:hAnsi="Arial" w:cs="Arial"/>
            <w:b/>
          </w:rPr>
          <w:delText>Table 4.</w:delText>
        </w:r>
      </w:del>
      <w:ins w:id="430" w:author="N S" w:date="2019-03-20T20:40:00Z">
        <w:r w:rsidR="009B6980">
          <w:rPr>
            <w:rFonts w:ascii="Arial" w:hAnsi="Arial" w:cs="Arial"/>
            <w:b/>
          </w:rPr>
          <w:t>Data Set 3.</w:t>
        </w:r>
      </w:ins>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600CDEAC" w14:textId="7B2E597B" w:rsidR="008A4A05" w:rsidRPr="008A4A05" w:rsidRDefault="008A4A05" w:rsidP="003D14D0">
      <w:pPr>
        <w:spacing w:line="240" w:lineRule="auto"/>
        <w:rPr>
          <w:rFonts w:ascii="Arial" w:hAnsi="Arial" w:cs="Arial"/>
        </w:rPr>
      </w:pPr>
      <w:ins w:id="431" w:author="N S" w:date="2019-03-21T12:24:00Z">
        <w:r>
          <w:rPr>
            <w:rFonts w:ascii="Arial" w:hAnsi="Arial" w:cs="Arial"/>
            <w:b/>
          </w:rPr>
          <w:t xml:space="preserve">Supplemental Data Set 4. Distance from B. cinerea transcripts to top SNP hits. </w:t>
        </w:r>
        <w:r>
          <w:rPr>
            <w:rFonts w:ascii="Arial" w:hAnsi="Arial" w:cs="Arial"/>
          </w:rPr>
          <w:t>Dataset includes the lowest 50 p-values of SNP-transcript associations and the top 50 effect size estimates (beta) of SNP-transcript associations. Distance 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the SNP and the transcript center. </w:t>
        </w:r>
      </w:ins>
    </w:p>
    <w:p w14:paraId="1993116D" w14:textId="77777777" w:rsidR="003D14D0" w:rsidRDefault="003D14D0" w:rsidP="003D14D0">
      <w:pPr>
        <w:rPr>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77777777"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77777777"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54453BED" w14:textId="77777777" w:rsidR="003D14D0" w:rsidRPr="00842D58" w:rsidRDefault="003D14D0" w:rsidP="003D14D0">
      <w:pPr>
        <w:rPr>
          <w:rFonts w:ascii="Arial" w:hAnsi="Arial" w:cs="Arial"/>
        </w:rPr>
      </w:pPr>
      <w:r w:rsidRPr="00842D58">
        <w:rPr>
          <w:rFonts w:ascii="Arial" w:hAnsi="Arial" w:cs="Arial"/>
          <w:b/>
        </w:rPr>
        <w:lastRenderedPageBreak/>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77777777"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710329F" w14:textId="77777777" w:rsidR="003D14D0" w:rsidRPr="00842D58" w:rsidDel="003D14D0" w:rsidRDefault="003D14D0" w:rsidP="003D14D0">
      <w:pPr>
        <w:rPr>
          <w:del w:id="432" w:author="N S" w:date="2019-03-20T15:10:00Z"/>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40BC8820" w14:textId="77777777" w:rsidR="003D14D0" w:rsidRPr="00842D58" w:rsidDel="003D14D0" w:rsidRDefault="003D14D0" w:rsidP="003D14D0">
      <w:pPr>
        <w:rPr>
          <w:del w:id="433" w:author="N S" w:date="2019-03-20T15:10:00Z"/>
          <w:rFonts w:ascii="Arial" w:hAnsi="Arial" w:cs="Arial"/>
        </w:rPr>
      </w:pP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3D4228FF" w14:textId="77777777" w:rsidR="008A4A05" w:rsidRPr="008A4A05" w:rsidRDefault="00812637" w:rsidP="008A4A05">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8A4A05" w:rsidRPr="008A4A05">
        <w:t>(!!! INVALID CITATION !!! (Denby, Kumar et al. 2004, Rowe and Kliebenstein 2008, Zhang, Corwin et al. 2017, Atwell, Corwin et al. 2018)).</w:t>
      </w:r>
    </w:p>
    <w:p w14:paraId="3B2F4087" w14:textId="77777777" w:rsidR="008A4A05" w:rsidRPr="008A4A05" w:rsidRDefault="008A4A05" w:rsidP="008A4A05">
      <w:pPr>
        <w:pStyle w:val="EndNoteBibliography"/>
        <w:spacing w:after="0"/>
      </w:pPr>
      <w:r w:rsidRPr="008A4A05">
        <w:t xml:space="preserve">Allen, M., M. M. Carrasquillo, C. Funk, B. D. Heavner, F. Zou, C. S. Younkin, J. D. Burgess, H.-S. Chai, J. Crook and J. A. Eddy (2016). "Human whole genome genotype and transcriptome data for Alzheimer’s and other neurodegenerative diseases." </w:t>
      </w:r>
      <w:r w:rsidRPr="008A4A05">
        <w:rPr>
          <w:u w:val="single"/>
        </w:rPr>
        <w:t>Scientific data</w:t>
      </w:r>
      <w:r w:rsidRPr="008A4A05">
        <w:t xml:space="preserve"> </w:t>
      </w:r>
      <w:r w:rsidRPr="008A4A05">
        <w:rPr>
          <w:b/>
        </w:rPr>
        <w:t>3</w:t>
      </w:r>
      <w:r w:rsidRPr="008A4A05">
        <w:t>: 160089.</w:t>
      </w:r>
    </w:p>
    <w:p w14:paraId="20F4B891" w14:textId="77777777" w:rsidR="008A4A05" w:rsidRPr="008A4A05" w:rsidRDefault="008A4A05" w:rsidP="008A4A05">
      <w:pPr>
        <w:pStyle w:val="EndNoteBibliography"/>
        <w:spacing w:after="0"/>
      </w:pPr>
      <w:r w:rsidRPr="008A4A05">
        <w:t xml:space="preserve">Atwell, S., J. Corwin, N. Soltis and D. Kliebenstein (2018). "Resequencing and association mapping of the generalist pathogen Botrytis cinerea." </w:t>
      </w:r>
      <w:r w:rsidRPr="008A4A05">
        <w:rPr>
          <w:u w:val="single"/>
        </w:rPr>
        <w:t>bioRxiv</w:t>
      </w:r>
      <w:r w:rsidRPr="008A4A05">
        <w:t>.</w:t>
      </w:r>
    </w:p>
    <w:p w14:paraId="0714A69B" w14:textId="77777777" w:rsidR="008A4A05" w:rsidRPr="008A4A05" w:rsidRDefault="008A4A05" w:rsidP="008A4A05">
      <w:pPr>
        <w:pStyle w:val="EndNoteBibliography"/>
        <w:spacing w:after="0"/>
      </w:pPr>
      <w:r w:rsidRPr="008A4A05">
        <w:t xml:space="preserve">Atwell, S., J. Corwin, N. Soltis, A. Subedy, K. Denby and D. J. Kliebenstein (2015). "Whole genome resequencing of Botrytis cinerea isolates identifies high levels of standing diversity." </w:t>
      </w:r>
      <w:r w:rsidRPr="008A4A05">
        <w:rPr>
          <w:u w:val="single"/>
        </w:rPr>
        <w:t>Frontiers in microbiology</w:t>
      </w:r>
      <w:r w:rsidRPr="008A4A05">
        <w:t xml:space="preserve"> </w:t>
      </w:r>
      <w:r w:rsidRPr="008A4A05">
        <w:rPr>
          <w:b/>
        </w:rPr>
        <w:t>6</w:t>
      </w:r>
      <w:r w:rsidRPr="008A4A05">
        <w:t>: 996.</w:t>
      </w:r>
    </w:p>
    <w:p w14:paraId="729511EC" w14:textId="77777777" w:rsidR="008A4A05" w:rsidRPr="008A4A05" w:rsidRDefault="008A4A05" w:rsidP="008A4A05">
      <w:pPr>
        <w:pStyle w:val="EndNoteBibliography"/>
        <w:spacing w:after="0"/>
      </w:pPr>
      <w:r w:rsidRPr="008A4A05">
        <w:t xml:space="preserve">Barrett, L. G., J. M. Kniskern, N. Bodenhausen, W. Zhang and J. Bergelson (2009). "Continua of specificity and virulence in plant host–pathogen interactions: causes and consequences." </w:t>
      </w:r>
      <w:r w:rsidRPr="008A4A05">
        <w:rPr>
          <w:u w:val="single"/>
        </w:rPr>
        <w:t>New Phytologist</w:t>
      </w:r>
      <w:r w:rsidRPr="008A4A05">
        <w:t xml:space="preserve"> </w:t>
      </w:r>
      <w:r w:rsidRPr="008A4A05">
        <w:rPr>
          <w:b/>
        </w:rPr>
        <w:t>183</w:t>
      </w:r>
      <w:r w:rsidRPr="008A4A05">
        <w:t>(3): 513-529.</w:t>
      </w:r>
    </w:p>
    <w:p w14:paraId="18645DC5" w14:textId="77777777" w:rsidR="008A4A05" w:rsidRPr="008A4A05" w:rsidRDefault="008A4A05" w:rsidP="008A4A05">
      <w:pPr>
        <w:pStyle w:val="EndNoteBibliography"/>
        <w:spacing w:after="0"/>
      </w:pPr>
      <w:r w:rsidRPr="008A4A05">
        <w:t xml:space="preserve">Bartha, I., P. J. McLaren, C. Brumme, R. Harrigan, A. Telenti and J. Fellay (2017). "Estimating the respective contributions of human and viral genetic variation to HIV control." </w:t>
      </w:r>
      <w:r w:rsidRPr="008A4A05">
        <w:rPr>
          <w:u w:val="single"/>
        </w:rPr>
        <w:t>PLoS computational biology</w:t>
      </w:r>
      <w:r w:rsidRPr="008A4A05">
        <w:t xml:space="preserve"> </w:t>
      </w:r>
      <w:r w:rsidRPr="008A4A05">
        <w:rPr>
          <w:b/>
        </w:rPr>
        <w:t>13</w:t>
      </w:r>
      <w:r w:rsidRPr="008A4A05">
        <w:t>(2): e1005339.</w:t>
      </w:r>
    </w:p>
    <w:p w14:paraId="7E2DDDBC" w14:textId="77777777" w:rsidR="008A4A05" w:rsidRPr="008A4A05" w:rsidRDefault="008A4A05" w:rsidP="008A4A05">
      <w:pPr>
        <w:pStyle w:val="EndNoteBibliography"/>
        <w:spacing w:after="0"/>
      </w:pPr>
      <w:r w:rsidRPr="008A4A05">
        <w:t xml:space="preserve">Bartoli, C. and F. Roux (2017). "Genome-Wide Association Studies In Plant Pathosystems: Toward an Ecological Genomics Approach." </w:t>
      </w:r>
      <w:r w:rsidRPr="008A4A05">
        <w:rPr>
          <w:u w:val="single"/>
        </w:rPr>
        <w:t>Frontiers in plant science</w:t>
      </w:r>
      <w:r w:rsidRPr="008A4A05">
        <w:t xml:space="preserve"> </w:t>
      </w:r>
      <w:r w:rsidRPr="008A4A05">
        <w:rPr>
          <w:b/>
        </w:rPr>
        <w:t>8</w:t>
      </w:r>
      <w:r w:rsidRPr="008A4A05">
        <w:t>.</w:t>
      </w:r>
    </w:p>
    <w:p w14:paraId="10195528" w14:textId="77777777" w:rsidR="008A4A05" w:rsidRPr="008A4A05" w:rsidRDefault="008A4A05" w:rsidP="008A4A05">
      <w:pPr>
        <w:pStyle w:val="EndNoteBibliography"/>
        <w:spacing w:after="0"/>
      </w:pPr>
      <w:r w:rsidRPr="008A4A05">
        <w:t xml:space="preserve">Bilgin, D. D., J. A. Zavala, J. Zhu, S. J. Clough, D. R. Ort and E. H. DeLUCIA (2010). "Biotic stress globally downregulates photosynthesis genes." </w:t>
      </w:r>
      <w:r w:rsidRPr="008A4A05">
        <w:rPr>
          <w:u w:val="single"/>
        </w:rPr>
        <w:t>Plant, cell &amp; environment</w:t>
      </w:r>
      <w:r w:rsidRPr="008A4A05">
        <w:t xml:space="preserve"> </w:t>
      </w:r>
      <w:r w:rsidRPr="008A4A05">
        <w:rPr>
          <w:b/>
        </w:rPr>
        <w:t>33</w:t>
      </w:r>
      <w:r w:rsidRPr="008A4A05">
        <w:t>(10): 1597-1613.</w:t>
      </w:r>
    </w:p>
    <w:p w14:paraId="7B52B51A" w14:textId="77777777" w:rsidR="008A4A05" w:rsidRPr="008A4A05" w:rsidRDefault="008A4A05" w:rsidP="008A4A05">
      <w:pPr>
        <w:pStyle w:val="EndNoteBibliography"/>
        <w:spacing w:after="0"/>
      </w:pPr>
      <w:r w:rsidRPr="008A4A05">
        <w:lastRenderedPageBreak/>
        <w:t xml:space="preserve">Brem, R. B., G. Yvert, R. Clinton and L. Kruglyak (2002). "Genetic dissection of transcriptional regulation in budding yeast." </w:t>
      </w:r>
      <w:r w:rsidRPr="008A4A05">
        <w:rPr>
          <w:u w:val="single"/>
        </w:rPr>
        <w:t>Science</w:t>
      </w:r>
      <w:r w:rsidRPr="008A4A05">
        <w:t xml:space="preserve"> </w:t>
      </w:r>
      <w:r w:rsidRPr="008A4A05">
        <w:rPr>
          <w:b/>
        </w:rPr>
        <w:t>296</w:t>
      </w:r>
      <w:r w:rsidRPr="008A4A05">
        <w:t>(5568): 752-755.</w:t>
      </w:r>
    </w:p>
    <w:p w14:paraId="3C8301B2" w14:textId="77777777" w:rsidR="008A4A05" w:rsidRPr="008A4A05" w:rsidRDefault="008A4A05" w:rsidP="008A4A05">
      <w:pPr>
        <w:pStyle w:val="EndNoteBibliography"/>
        <w:spacing w:after="0"/>
      </w:pPr>
      <w:r w:rsidRPr="008A4A05">
        <w:t xml:space="preserve">Caseys, C., G. Shi, N. Soltis, R. Gwinner, J. Corwin, S. Atwell and D. Kliebenstein (2018). "A generalist pathogen view of plant evolution." </w:t>
      </w:r>
      <w:r w:rsidRPr="008A4A05">
        <w:rPr>
          <w:u w:val="single"/>
        </w:rPr>
        <w:t>bioRxiv</w:t>
      </w:r>
      <w:r w:rsidRPr="008A4A05">
        <w:t>: 507491.</w:t>
      </w:r>
    </w:p>
    <w:p w14:paraId="2F65CE40" w14:textId="77777777" w:rsidR="008A4A05" w:rsidRPr="008A4A05" w:rsidRDefault="008A4A05" w:rsidP="008A4A05">
      <w:pPr>
        <w:pStyle w:val="EndNoteBibliography"/>
        <w:spacing w:after="0"/>
      </w:pPr>
      <w:r w:rsidRPr="008A4A05">
        <w:t xml:space="preserve">Chan, E. K., H. C. Rowe, B. G. Hansen and D. J. Kliebenstein (2010). "The complex genetic architecture of the metabolome." </w:t>
      </w:r>
      <w:r w:rsidRPr="008A4A05">
        <w:rPr>
          <w:u w:val="single"/>
        </w:rPr>
        <w:t>PLoS Genet</w:t>
      </w:r>
      <w:r w:rsidRPr="008A4A05">
        <w:t xml:space="preserve"> </w:t>
      </w:r>
      <w:r w:rsidRPr="008A4A05">
        <w:rPr>
          <w:b/>
        </w:rPr>
        <w:t>6</w:t>
      </w:r>
      <w:r w:rsidRPr="008A4A05">
        <w:t>(11): e1001198.</w:t>
      </w:r>
    </w:p>
    <w:p w14:paraId="58DCB0B5" w14:textId="77777777" w:rsidR="008A4A05" w:rsidRPr="008A4A05" w:rsidRDefault="008A4A05" w:rsidP="008A4A05">
      <w:pPr>
        <w:pStyle w:val="EndNoteBibliography"/>
        <w:spacing w:after="0"/>
      </w:pPr>
      <w:r w:rsidRPr="008A4A05">
        <w:t xml:space="preserve">Chen, X., C. A. Hackett, R. E. Niks, P. E. Hedley, C. Booth, A. Druka, T. C. Marcel, A. Vels, M. Bayer and I. Milne (2010). "An eQTL analysis of partial resistance to Puccinia hordei in barley." </w:t>
      </w:r>
      <w:r w:rsidRPr="008A4A05">
        <w:rPr>
          <w:u w:val="single"/>
        </w:rPr>
        <w:t>PLoS One</w:t>
      </w:r>
      <w:r w:rsidRPr="008A4A05">
        <w:t xml:space="preserve"> </w:t>
      </w:r>
      <w:r w:rsidRPr="008A4A05">
        <w:rPr>
          <w:b/>
        </w:rPr>
        <w:t>5</w:t>
      </w:r>
      <w:r w:rsidRPr="008A4A05">
        <w:t>(1): e8598.</w:t>
      </w:r>
    </w:p>
    <w:p w14:paraId="553D93CA" w14:textId="77777777" w:rsidR="008A4A05" w:rsidRPr="008A4A05" w:rsidRDefault="008A4A05" w:rsidP="008A4A05">
      <w:pPr>
        <w:pStyle w:val="EndNoteBibliography"/>
        <w:spacing w:after="0"/>
      </w:pPr>
      <w:r w:rsidRPr="008A4A05">
        <w:t xml:space="preserve">Christie, N., A. A. Myburg, F. Joubert, S. L. Murray, M. Carstens, Y. C. Lin, J. Meyer, B. G. Crampton, S. A. Christensen and J. F. Ntuli (2017). "Systems genetics reveals a transcriptional network associated with susceptibility in the maize–grey leaf spot pathosystem." </w:t>
      </w:r>
      <w:r w:rsidRPr="008A4A05">
        <w:rPr>
          <w:u w:val="single"/>
        </w:rPr>
        <w:t>The Plant Journal</w:t>
      </w:r>
      <w:r w:rsidRPr="008A4A05">
        <w:t xml:space="preserve"> </w:t>
      </w:r>
      <w:r w:rsidRPr="008A4A05">
        <w:rPr>
          <w:b/>
        </w:rPr>
        <w:t>89</w:t>
      </w:r>
      <w:r w:rsidRPr="008A4A05">
        <w:t>(4): 746-763.</w:t>
      </w:r>
    </w:p>
    <w:p w14:paraId="73E50016" w14:textId="77777777" w:rsidR="008A4A05" w:rsidRPr="008A4A05" w:rsidRDefault="008A4A05" w:rsidP="008A4A05">
      <w:pPr>
        <w:pStyle w:val="EndNoteBibliography"/>
        <w:spacing w:after="0"/>
      </w:pPr>
      <w:r w:rsidRPr="008A4A05">
        <w:t xml:space="preserve">Colmenares, A. J., J. Aleu, R. Duran-Patron, I. G. Collado and R. Hernandez-Galan (2002). "The putative role of botrydial and related metabolites in the infection mechanism of Botrytis cinerea." </w:t>
      </w:r>
      <w:r w:rsidRPr="008A4A05">
        <w:rPr>
          <w:u w:val="single"/>
        </w:rPr>
        <w:t>Journal of chemical ecology</w:t>
      </w:r>
      <w:r w:rsidRPr="008A4A05">
        <w:t xml:space="preserve"> </w:t>
      </w:r>
      <w:r w:rsidRPr="008A4A05">
        <w:rPr>
          <w:b/>
        </w:rPr>
        <w:t>28</w:t>
      </w:r>
      <w:r w:rsidRPr="008A4A05">
        <w:t>(5): 997-1005.</w:t>
      </w:r>
    </w:p>
    <w:p w14:paraId="15068A2F" w14:textId="77777777" w:rsidR="008A4A05" w:rsidRPr="008A4A05" w:rsidRDefault="008A4A05" w:rsidP="008A4A05">
      <w:pPr>
        <w:pStyle w:val="EndNoteBibliography"/>
        <w:spacing w:after="0"/>
      </w:pPr>
      <w:r w:rsidRPr="008A4A05">
        <w:t xml:space="preserve">Corwin, J. A., D. Copeland, J. Feusier, A. Subedy, R. Eshbaugh, C. Palmer, J. Maloof and D. J. Kliebenstein (2016). "The quantitative basis of the Arabidopsis innate immune system to endemic pathogens depends on pathogen genetics." </w:t>
      </w:r>
      <w:r w:rsidRPr="008A4A05">
        <w:rPr>
          <w:u w:val="single"/>
        </w:rPr>
        <w:t>PLoS Genet</w:t>
      </w:r>
      <w:r w:rsidRPr="008A4A05">
        <w:t xml:space="preserve"> </w:t>
      </w:r>
      <w:r w:rsidRPr="008A4A05">
        <w:rPr>
          <w:b/>
        </w:rPr>
        <w:t>12</w:t>
      </w:r>
      <w:r w:rsidRPr="008A4A05">
        <w:t>(2): e1005789.</w:t>
      </w:r>
    </w:p>
    <w:p w14:paraId="2C63A8F0" w14:textId="77777777" w:rsidR="008A4A05" w:rsidRPr="008A4A05" w:rsidRDefault="008A4A05" w:rsidP="008A4A05">
      <w:pPr>
        <w:pStyle w:val="EndNoteBibliography"/>
        <w:spacing w:after="0"/>
      </w:pPr>
      <w:r w:rsidRPr="008A4A05">
        <w:t xml:space="preserve">Corwin, J. A., A. Subedy, R. Eshbaugh and D. J. Kliebenstein (2016). "Expansive phenotypic landscape of Botrytis cinerea shows differential contribution of genetic diversity and plasticity." </w:t>
      </w:r>
      <w:r w:rsidRPr="008A4A05">
        <w:rPr>
          <w:u w:val="single"/>
        </w:rPr>
        <w:t>Molecular Plant-Microbe Interactions</w:t>
      </w:r>
      <w:r w:rsidRPr="008A4A05">
        <w:t xml:space="preserve"> </w:t>
      </w:r>
      <w:r w:rsidRPr="008A4A05">
        <w:rPr>
          <w:b/>
        </w:rPr>
        <w:t>29</w:t>
      </w:r>
      <w:r w:rsidRPr="008A4A05">
        <w:t>(4): 287-298.</w:t>
      </w:r>
    </w:p>
    <w:p w14:paraId="0C04243A" w14:textId="77777777" w:rsidR="008A4A05" w:rsidRPr="008A4A05" w:rsidRDefault="008A4A05" w:rsidP="008A4A05">
      <w:pPr>
        <w:pStyle w:val="EndNoteBibliography"/>
        <w:spacing w:after="0"/>
      </w:pPr>
      <w:r w:rsidRPr="008A4A05">
        <w:t xml:space="preserve">Cui, H., K. Tsuda and J. E. Parker (2015). "Effector-triggered immunity: from pathogen perception to robust defense." </w:t>
      </w:r>
      <w:r w:rsidRPr="008A4A05">
        <w:rPr>
          <w:u w:val="single"/>
        </w:rPr>
        <w:t>Annual review of plant biology</w:t>
      </w:r>
      <w:r w:rsidRPr="008A4A05">
        <w:t xml:space="preserve"> </w:t>
      </w:r>
      <w:r w:rsidRPr="008A4A05">
        <w:rPr>
          <w:b/>
        </w:rPr>
        <w:t>66</w:t>
      </w:r>
      <w:r w:rsidRPr="008A4A05">
        <w:t>: 487-511.</w:t>
      </w:r>
    </w:p>
    <w:p w14:paraId="51201F0D" w14:textId="77777777" w:rsidR="008A4A05" w:rsidRPr="008A4A05" w:rsidRDefault="008A4A05" w:rsidP="008A4A05">
      <w:pPr>
        <w:pStyle w:val="EndNoteBibliography"/>
        <w:spacing w:after="0"/>
      </w:pPr>
      <w:r w:rsidRPr="008A4A05">
        <w:t xml:space="preserve">Deighton, N., I. Muckenschnabel, A. J. Colmenares, I. G. Collado and B. Williamson (2001). "Botrydial is produced in plant tissues infected by Botrytis cinerea." </w:t>
      </w:r>
      <w:r w:rsidRPr="008A4A05">
        <w:rPr>
          <w:u w:val="single"/>
        </w:rPr>
        <w:t>Phytochemistry</w:t>
      </w:r>
      <w:r w:rsidRPr="008A4A05">
        <w:t xml:space="preserve"> </w:t>
      </w:r>
      <w:r w:rsidRPr="008A4A05">
        <w:rPr>
          <w:b/>
        </w:rPr>
        <w:t>57</w:t>
      </w:r>
      <w:r w:rsidRPr="008A4A05">
        <w:t>(5): 689-692.</w:t>
      </w:r>
    </w:p>
    <w:p w14:paraId="6E9C6B08" w14:textId="77777777" w:rsidR="008A4A05" w:rsidRPr="008A4A05" w:rsidRDefault="008A4A05" w:rsidP="008A4A05">
      <w:pPr>
        <w:pStyle w:val="EndNoteBibliography"/>
        <w:spacing w:after="0"/>
      </w:pPr>
      <w:r w:rsidRPr="008A4A05">
        <w:t xml:space="preserve">Denby, K. J., P. Kumar and D. J. Kliebenstein (2004). "Identification of Botrytis cinerea susceptibility loci in Arabidopsis thaliana." </w:t>
      </w:r>
      <w:r w:rsidRPr="008A4A05">
        <w:rPr>
          <w:u w:val="single"/>
        </w:rPr>
        <w:t>The Plant Journal</w:t>
      </w:r>
      <w:r w:rsidRPr="008A4A05">
        <w:t xml:space="preserve"> </w:t>
      </w:r>
      <w:r w:rsidRPr="008A4A05">
        <w:rPr>
          <w:b/>
        </w:rPr>
        <w:t>38</w:t>
      </w:r>
      <w:r w:rsidRPr="008A4A05">
        <w:t>(3): 473-486.</w:t>
      </w:r>
    </w:p>
    <w:p w14:paraId="2F256156" w14:textId="77777777" w:rsidR="008A4A05" w:rsidRPr="008A4A05" w:rsidRDefault="008A4A05" w:rsidP="008A4A05">
      <w:pPr>
        <w:pStyle w:val="EndNoteBibliography"/>
        <w:spacing w:after="0"/>
      </w:pPr>
      <w:r w:rsidRPr="008A4A05">
        <w:t xml:space="preserve">Dong, S., S. Raffaele and S. Kamoun (2015). "The two-speed genomes of filamentous pathogens: waltz with plants." </w:t>
      </w:r>
      <w:r w:rsidRPr="008A4A05">
        <w:rPr>
          <w:u w:val="single"/>
        </w:rPr>
        <w:t>Current opinion in genetics &amp; development</w:t>
      </w:r>
      <w:r w:rsidRPr="008A4A05">
        <w:t xml:space="preserve"> </w:t>
      </w:r>
      <w:r w:rsidRPr="008A4A05">
        <w:rPr>
          <w:b/>
        </w:rPr>
        <w:t>35</w:t>
      </w:r>
      <w:r w:rsidRPr="008A4A05">
        <w:t>: 57-65.</w:t>
      </w:r>
    </w:p>
    <w:p w14:paraId="40FC76C5" w14:textId="77777777" w:rsidR="008A4A05" w:rsidRPr="008A4A05" w:rsidRDefault="008A4A05" w:rsidP="008A4A05">
      <w:pPr>
        <w:pStyle w:val="EndNoteBibliography"/>
        <w:spacing w:after="0"/>
      </w:pPr>
      <w:r w:rsidRPr="008A4A05">
        <w:t xml:space="preserve">Evans, D. M. and L. R. Cardon (2006). "Genome-wide association: a promising start to a long race." </w:t>
      </w:r>
      <w:r w:rsidRPr="008A4A05">
        <w:rPr>
          <w:u w:val="single"/>
        </w:rPr>
        <w:t>Trends in Genetics</w:t>
      </w:r>
      <w:r w:rsidRPr="008A4A05">
        <w:t xml:space="preserve"> </w:t>
      </w:r>
      <w:r w:rsidRPr="008A4A05">
        <w:rPr>
          <w:b/>
        </w:rPr>
        <w:t>22</w:t>
      </w:r>
      <w:r w:rsidRPr="008A4A05">
        <w:t>(7): 350-354.</w:t>
      </w:r>
    </w:p>
    <w:p w14:paraId="3D43E9D2" w14:textId="77777777" w:rsidR="008A4A05" w:rsidRPr="008A4A05" w:rsidRDefault="008A4A05" w:rsidP="008A4A05">
      <w:pPr>
        <w:pStyle w:val="EndNoteBibliography"/>
        <w:spacing w:after="0"/>
      </w:pPr>
      <w:r w:rsidRPr="008A4A05">
        <w:t xml:space="preserve">Fordyce, R., N. Soltis, C. Caseys, G. Gwinner, J. Corwin, S. Atwell, D. Copeland, J. Feusier, A. Subedy, R. Eshbaugh and D. Kliebenstein (2018). "Combining Digital Imaging and GWA Mapping to Dissect Visual Traits in Plant/Pathogen Interactions." </w:t>
      </w:r>
      <w:r w:rsidRPr="008A4A05">
        <w:rPr>
          <w:u w:val="single"/>
        </w:rPr>
        <w:t>Plant Physiology</w:t>
      </w:r>
      <w:r w:rsidRPr="008A4A05">
        <w:t>.</w:t>
      </w:r>
    </w:p>
    <w:p w14:paraId="2412EEA0" w14:textId="77777777" w:rsidR="008A4A05" w:rsidRPr="008A4A05" w:rsidRDefault="008A4A05" w:rsidP="008A4A05">
      <w:pPr>
        <w:pStyle w:val="EndNoteBibliography"/>
        <w:spacing w:after="0"/>
      </w:pPr>
      <w:r w:rsidRPr="008A4A05">
        <w:t xml:space="preserve">Giraldo, M. C. and B. Valent (2013). "Filamentous plant pathogen effectors in action." </w:t>
      </w:r>
      <w:r w:rsidRPr="008A4A05">
        <w:rPr>
          <w:u w:val="single"/>
        </w:rPr>
        <w:t>Nature Reviews Microbiology</w:t>
      </w:r>
      <w:r w:rsidRPr="008A4A05">
        <w:t xml:space="preserve"> </w:t>
      </w:r>
      <w:r w:rsidRPr="008A4A05">
        <w:rPr>
          <w:b/>
        </w:rPr>
        <w:t>11</w:t>
      </w:r>
      <w:r w:rsidRPr="008A4A05">
        <w:t>(11): 800.</w:t>
      </w:r>
    </w:p>
    <w:p w14:paraId="189E7D2E" w14:textId="77777777" w:rsidR="008A4A05" w:rsidRPr="008A4A05" w:rsidRDefault="008A4A05" w:rsidP="008A4A05">
      <w:pPr>
        <w:pStyle w:val="EndNoteBibliography"/>
        <w:spacing w:after="0"/>
      </w:pPr>
      <w:r w:rsidRPr="008A4A05">
        <w:t xml:space="preserve">Glazebrook, J. (2005). "Contrasting mechanisms of defense against biotrophic and necrotrophic pathogens." </w:t>
      </w:r>
      <w:r w:rsidRPr="008A4A05">
        <w:rPr>
          <w:u w:val="single"/>
        </w:rPr>
        <w:t>Annu. Rev. Phytopathol.</w:t>
      </w:r>
      <w:r w:rsidRPr="008A4A05">
        <w:t xml:space="preserve"> </w:t>
      </w:r>
      <w:r w:rsidRPr="008A4A05">
        <w:rPr>
          <w:b/>
        </w:rPr>
        <w:t>43</w:t>
      </w:r>
      <w:r w:rsidRPr="008A4A05">
        <w:t>: 205-227.</w:t>
      </w:r>
    </w:p>
    <w:p w14:paraId="5D1CEA64" w14:textId="77777777" w:rsidR="008A4A05" w:rsidRPr="008A4A05" w:rsidRDefault="008A4A05" w:rsidP="008A4A05">
      <w:pPr>
        <w:pStyle w:val="EndNoteBibliography"/>
        <w:spacing w:after="0"/>
      </w:pPr>
      <w:r w:rsidRPr="008A4A05">
        <w:t xml:space="preserve">Goss, E. M. and J. Bergelson (2006). "Variation in resistance and virulence in the interaction between Arabidopsis thaliana and a bacterial pathogen." </w:t>
      </w:r>
      <w:r w:rsidRPr="008A4A05">
        <w:rPr>
          <w:u w:val="single"/>
        </w:rPr>
        <w:t>Evolution</w:t>
      </w:r>
      <w:r w:rsidRPr="008A4A05">
        <w:t xml:space="preserve"> </w:t>
      </w:r>
      <w:r w:rsidRPr="008A4A05">
        <w:rPr>
          <w:b/>
        </w:rPr>
        <w:t>60</w:t>
      </w:r>
      <w:r w:rsidRPr="008A4A05">
        <w:t>(8): 1562-1573.</w:t>
      </w:r>
    </w:p>
    <w:p w14:paraId="2052BC54" w14:textId="77777777" w:rsidR="008A4A05" w:rsidRPr="008A4A05" w:rsidRDefault="008A4A05" w:rsidP="008A4A05">
      <w:pPr>
        <w:pStyle w:val="EndNoteBibliography"/>
        <w:spacing w:after="0"/>
      </w:pPr>
      <w:r w:rsidRPr="008A4A05">
        <w:t xml:space="preserve">Guo, Y., S. Fudali, J. Gimeno, P. DiGennaro, S. Chang, V. M. Williamson, D. M. Bird and D. M. Nielsen (2017). "Networks underpinning symbiosis revealed through cross-species eQTL mapping." </w:t>
      </w:r>
      <w:r w:rsidRPr="008A4A05">
        <w:rPr>
          <w:u w:val="single"/>
        </w:rPr>
        <w:t>Genetics</w:t>
      </w:r>
      <w:r w:rsidRPr="008A4A05">
        <w:t>: genetics. 117.202531.</w:t>
      </w:r>
    </w:p>
    <w:p w14:paraId="1EAF5BDB" w14:textId="77777777" w:rsidR="008A4A05" w:rsidRPr="008A4A05" w:rsidRDefault="008A4A05" w:rsidP="008A4A05">
      <w:pPr>
        <w:pStyle w:val="EndNoteBibliography"/>
        <w:spacing w:after="0"/>
      </w:pPr>
      <w:r w:rsidRPr="008A4A05">
        <w:t xml:space="preserve">Hsu, J. and J. D. Smith (2012). "Genome wide studies of gene expression relevant to coronary artery disease." </w:t>
      </w:r>
      <w:r w:rsidRPr="008A4A05">
        <w:rPr>
          <w:u w:val="single"/>
        </w:rPr>
        <w:t>Current opinion in cardiology</w:t>
      </w:r>
      <w:r w:rsidRPr="008A4A05">
        <w:t xml:space="preserve"> </w:t>
      </w:r>
      <w:r w:rsidRPr="008A4A05">
        <w:rPr>
          <w:b/>
        </w:rPr>
        <w:t>27</w:t>
      </w:r>
      <w:r w:rsidRPr="008A4A05">
        <w:t>(3): 210.</w:t>
      </w:r>
    </w:p>
    <w:p w14:paraId="07383071" w14:textId="77777777" w:rsidR="008A4A05" w:rsidRPr="008A4A05" w:rsidRDefault="008A4A05" w:rsidP="008A4A05">
      <w:pPr>
        <w:pStyle w:val="EndNoteBibliography"/>
        <w:spacing w:after="0"/>
      </w:pPr>
      <w:r w:rsidRPr="008A4A05">
        <w:t xml:space="preserve">Huang, J., J. Chen, J. Esparza, J. Ding, J. T. Elder, G. R. Abecasis, Y.-A. Lee, G. M. Lathrop, M. F. Moffatt and W. O. Cookson (2015). "eQTL mapping identifies insertion-and deletion-specific eQTLs in multiple tissues." </w:t>
      </w:r>
      <w:r w:rsidRPr="008A4A05">
        <w:rPr>
          <w:u w:val="single"/>
        </w:rPr>
        <w:t>Nature communications</w:t>
      </w:r>
      <w:r w:rsidRPr="008A4A05">
        <w:t xml:space="preserve"> </w:t>
      </w:r>
      <w:r w:rsidRPr="008A4A05">
        <w:rPr>
          <w:b/>
        </w:rPr>
        <w:t>6</w:t>
      </w:r>
      <w:r w:rsidRPr="008A4A05">
        <w:t>: 6821.</w:t>
      </w:r>
    </w:p>
    <w:p w14:paraId="5C984054" w14:textId="77777777" w:rsidR="008A4A05" w:rsidRPr="008A4A05" w:rsidRDefault="008A4A05" w:rsidP="008A4A05">
      <w:pPr>
        <w:pStyle w:val="EndNoteBibliography"/>
        <w:spacing w:after="0"/>
      </w:pPr>
      <w:r w:rsidRPr="008A4A05">
        <w:lastRenderedPageBreak/>
        <w:t xml:space="preserve">Jiang, Z., F. He and Z. Zhang (2017). "Large-scale transcriptome analysis reveals arabidopsis metabolic pathways are frequently influenced by different pathogens." </w:t>
      </w:r>
      <w:r w:rsidRPr="008A4A05">
        <w:rPr>
          <w:u w:val="single"/>
        </w:rPr>
        <w:t>Plant molecular biology</w:t>
      </w:r>
      <w:r w:rsidRPr="008A4A05">
        <w:t xml:space="preserve"> </w:t>
      </w:r>
      <w:r w:rsidRPr="008A4A05">
        <w:rPr>
          <w:b/>
        </w:rPr>
        <w:t>94</w:t>
      </w:r>
      <w:r w:rsidRPr="008A4A05">
        <w:t>(4-5): 453-467.</w:t>
      </w:r>
    </w:p>
    <w:p w14:paraId="7C16BC8D" w14:textId="77777777" w:rsidR="008A4A05" w:rsidRPr="008A4A05" w:rsidRDefault="008A4A05" w:rsidP="008A4A05">
      <w:pPr>
        <w:pStyle w:val="EndNoteBibliography"/>
        <w:spacing w:after="0"/>
      </w:pPr>
      <w:r w:rsidRPr="008A4A05">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A4A05">
        <w:rPr>
          <w:u w:val="single"/>
        </w:rPr>
        <w:t>Proceedings of the National Academy of Sciences</w:t>
      </w:r>
      <w:r w:rsidRPr="008A4A05">
        <w:t xml:space="preserve"> </w:t>
      </w:r>
      <w:r w:rsidRPr="008A4A05">
        <w:rPr>
          <w:b/>
        </w:rPr>
        <w:t>104</w:t>
      </w:r>
      <w:r w:rsidRPr="008A4A05">
        <w:t>(5): 1708-1713.</w:t>
      </w:r>
    </w:p>
    <w:p w14:paraId="0930E93E" w14:textId="77777777" w:rsidR="008A4A05" w:rsidRPr="008A4A05" w:rsidRDefault="008A4A05" w:rsidP="008A4A05">
      <w:pPr>
        <w:pStyle w:val="EndNoteBibliography"/>
        <w:spacing w:after="0"/>
      </w:pPr>
      <w:r w:rsidRPr="008A4A05">
        <w:t xml:space="preserve">Kou, Y. and S. Wang (2010). "Broad-spectrum and durability: understanding of quantitative disease resistance." </w:t>
      </w:r>
      <w:r w:rsidRPr="008A4A05">
        <w:rPr>
          <w:u w:val="single"/>
        </w:rPr>
        <w:t>Current opinion in plant biology</w:t>
      </w:r>
      <w:r w:rsidRPr="008A4A05">
        <w:t xml:space="preserve"> </w:t>
      </w:r>
      <w:r w:rsidRPr="008A4A05">
        <w:rPr>
          <w:b/>
        </w:rPr>
        <w:t>13</w:t>
      </w:r>
      <w:r w:rsidRPr="008A4A05">
        <w:t>(2): 181-185.</w:t>
      </w:r>
    </w:p>
    <w:p w14:paraId="3331D440" w14:textId="77777777" w:rsidR="008A4A05" w:rsidRPr="008A4A05" w:rsidRDefault="008A4A05" w:rsidP="008A4A05">
      <w:pPr>
        <w:pStyle w:val="EndNoteBibliography"/>
        <w:spacing w:after="0"/>
      </w:pPr>
      <w:r w:rsidRPr="008A4A05">
        <w:t xml:space="preserve">Kumar, R., Y. Ichihashi, S. Kimura, D. H. Chitwood, L. R. Headland, J. Peng, J. N. Maloof and N. R. Sinha (2012). "A high-throughput method for Illumina RNA-Seq library preparation." </w:t>
      </w:r>
      <w:r w:rsidRPr="008A4A05">
        <w:rPr>
          <w:u w:val="single"/>
        </w:rPr>
        <w:t>Frontiers in plant science</w:t>
      </w:r>
      <w:r w:rsidRPr="008A4A05">
        <w:t xml:space="preserve"> </w:t>
      </w:r>
      <w:r w:rsidRPr="008A4A05">
        <w:rPr>
          <w:b/>
        </w:rPr>
        <w:t>3</w:t>
      </w:r>
      <w:r w:rsidRPr="008A4A05">
        <w:t>.</w:t>
      </w:r>
    </w:p>
    <w:p w14:paraId="71619653" w14:textId="77777777" w:rsidR="008A4A05" w:rsidRPr="008A4A05" w:rsidRDefault="008A4A05" w:rsidP="008A4A05">
      <w:pPr>
        <w:pStyle w:val="EndNoteBibliography"/>
        <w:spacing w:after="0"/>
      </w:pPr>
      <w:r w:rsidRPr="008A4A05">
        <w:t xml:space="preserve">Lamesch, P., T. Z. Berardini, D. Li, D. Swarbreck, C. Wilks, R. Sasidharan, R. Muller, K. Dreher, D. L. Alexander and M. Garcia-Hernandez (2011). "The Arabidopsis Information Resource (TAIR): improved gene annotation and new tools." </w:t>
      </w:r>
      <w:r w:rsidRPr="008A4A05">
        <w:rPr>
          <w:u w:val="single"/>
        </w:rPr>
        <w:t>Nucleic acids research</w:t>
      </w:r>
      <w:r w:rsidRPr="008A4A05">
        <w:t xml:space="preserve"> </w:t>
      </w:r>
      <w:r w:rsidRPr="008A4A05">
        <w:rPr>
          <w:b/>
        </w:rPr>
        <w:t>40</w:t>
      </w:r>
      <w:r w:rsidRPr="008A4A05">
        <w:t>(D1): D1202-D1210.</w:t>
      </w:r>
    </w:p>
    <w:p w14:paraId="334F8216" w14:textId="77777777" w:rsidR="008A4A05" w:rsidRPr="008A4A05" w:rsidRDefault="008A4A05" w:rsidP="008A4A05">
      <w:pPr>
        <w:pStyle w:val="EndNoteBibliography"/>
        <w:spacing w:after="0"/>
      </w:pPr>
      <w:r w:rsidRPr="008A4A05">
        <w:t xml:space="preserve">Langmead, B., C. Trapnell, M. Pop and S. L. Salzberg (2009). "Ultrafast and memory-efficient alignment of short DNA sequences to the human genome." </w:t>
      </w:r>
      <w:r w:rsidRPr="008A4A05">
        <w:rPr>
          <w:u w:val="single"/>
        </w:rPr>
        <w:t>Genome biology</w:t>
      </w:r>
      <w:r w:rsidRPr="008A4A05">
        <w:t xml:space="preserve"> </w:t>
      </w:r>
      <w:r w:rsidRPr="008A4A05">
        <w:rPr>
          <w:b/>
        </w:rPr>
        <w:t>10</w:t>
      </w:r>
      <w:r w:rsidRPr="008A4A05">
        <w:t>(3): R25.</w:t>
      </w:r>
    </w:p>
    <w:p w14:paraId="2CE265C7" w14:textId="77777777" w:rsidR="008A4A05" w:rsidRPr="008A4A05" w:rsidRDefault="008A4A05" w:rsidP="008A4A05">
      <w:pPr>
        <w:pStyle w:val="EndNoteBibliography"/>
        <w:spacing w:after="0"/>
      </w:pPr>
      <w:r w:rsidRPr="008A4A05">
        <w:t xml:space="preserve">Lannou, C. (2012). "Variation and selection of quantitative traits in plant pathogens." </w:t>
      </w:r>
      <w:r w:rsidRPr="008A4A05">
        <w:rPr>
          <w:u w:val="single"/>
        </w:rPr>
        <w:t>Annual Review of Phytopathology</w:t>
      </w:r>
      <w:r w:rsidRPr="008A4A05">
        <w:t xml:space="preserve"> </w:t>
      </w:r>
      <w:r w:rsidRPr="008A4A05">
        <w:rPr>
          <w:b/>
        </w:rPr>
        <w:t>50</w:t>
      </w:r>
      <w:r w:rsidRPr="008A4A05">
        <w:t>: 319-338.</w:t>
      </w:r>
    </w:p>
    <w:p w14:paraId="2C30F9DE" w14:textId="77777777" w:rsidR="008A4A05" w:rsidRPr="008A4A05" w:rsidRDefault="008A4A05" w:rsidP="008A4A05">
      <w:pPr>
        <w:pStyle w:val="EndNoteBibliography"/>
        <w:spacing w:after="0"/>
      </w:pPr>
      <w:r w:rsidRPr="008A4A05">
        <w:t xml:space="preserve">Li, H., B. Handsaker, A. Wysoker, T. Fennell, J. Ruan, N. Homer, G. Marth, G. Abecasis and R. Durbin (2009). "The sequence alignment/map format and SAMtools." </w:t>
      </w:r>
      <w:r w:rsidRPr="008A4A05">
        <w:rPr>
          <w:u w:val="single"/>
        </w:rPr>
        <w:t>Bioinformatics</w:t>
      </w:r>
      <w:r w:rsidRPr="008A4A05">
        <w:t xml:space="preserve"> </w:t>
      </w:r>
      <w:r w:rsidRPr="008A4A05">
        <w:rPr>
          <w:b/>
        </w:rPr>
        <w:t>25</w:t>
      </w:r>
      <w:r w:rsidRPr="008A4A05">
        <w:t>(16): 2078-2079.</w:t>
      </w:r>
    </w:p>
    <w:p w14:paraId="73A2DF55" w14:textId="77777777" w:rsidR="008A4A05" w:rsidRPr="008A4A05" w:rsidRDefault="008A4A05" w:rsidP="008A4A05">
      <w:pPr>
        <w:pStyle w:val="EndNoteBibliography"/>
        <w:spacing w:after="0"/>
      </w:pPr>
      <w:r w:rsidRPr="008A4A05">
        <w:t xml:space="preserve">Lo Presti, L., D. Lanver, G. Schweizer, S. Tanaka, L. Liang, M. Tollot, A. Zuccaro, S. Reissmann and R. Kahmann (2015). "Fungal effectors and plant susceptibility." </w:t>
      </w:r>
      <w:r w:rsidRPr="008A4A05">
        <w:rPr>
          <w:u w:val="single"/>
        </w:rPr>
        <w:t>Annual review of plant biology</w:t>
      </w:r>
      <w:r w:rsidRPr="008A4A05">
        <w:t xml:space="preserve"> </w:t>
      </w:r>
      <w:r w:rsidRPr="008A4A05">
        <w:rPr>
          <w:b/>
        </w:rPr>
        <w:t>66</w:t>
      </w:r>
      <w:r w:rsidRPr="008A4A05">
        <w:t>: 513-545.</w:t>
      </w:r>
    </w:p>
    <w:p w14:paraId="71321B68" w14:textId="77777777" w:rsidR="008A4A05" w:rsidRPr="008A4A05" w:rsidRDefault="008A4A05" w:rsidP="008A4A05">
      <w:pPr>
        <w:pStyle w:val="EndNoteBibliography"/>
        <w:spacing w:after="0"/>
      </w:pPr>
      <w:r w:rsidRPr="008A4A05">
        <w:t xml:space="preserve">Marone, D., M. Russo, G. Laidò, A. De Leonardis and A. Mastrangelo (2013). "Plant nucleotide binding site–leucine-rich repeat (NBS-LRR) genes: active guardians in host defense responses." </w:t>
      </w:r>
      <w:r w:rsidRPr="008A4A05">
        <w:rPr>
          <w:u w:val="single"/>
        </w:rPr>
        <w:t>International journal of molecular sciences</w:t>
      </w:r>
      <w:r w:rsidRPr="008A4A05">
        <w:t xml:space="preserve"> </w:t>
      </w:r>
      <w:r w:rsidRPr="008A4A05">
        <w:rPr>
          <w:b/>
        </w:rPr>
        <w:t>14</w:t>
      </w:r>
      <w:r w:rsidRPr="008A4A05">
        <w:t>(4): 7302-7326.</w:t>
      </w:r>
    </w:p>
    <w:p w14:paraId="0E3C0F80" w14:textId="77777777" w:rsidR="008A4A05" w:rsidRPr="008A4A05" w:rsidRDefault="008A4A05" w:rsidP="008A4A05">
      <w:pPr>
        <w:pStyle w:val="EndNoteBibliography"/>
        <w:spacing w:after="0"/>
      </w:pPr>
      <w:r w:rsidRPr="008A4A05">
        <w:t xml:space="preserve">Martínez-Soto, D., A. M. Robledo-Briones, A. A. Estrada-Luna and J. Ruiz-Herrera (2013). "Transcriptomic analysis of U stilago maydis infecting Arabidopsis reveals important aspects of the fungus pathogenic mechanisms." </w:t>
      </w:r>
      <w:r w:rsidRPr="008A4A05">
        <w:rPr>
          <w:u w:val="single"/>
        </w:rPr>
        <w:t>Plant signaling &amp; behavior</w:t>
      </w:r>
      <w:r w:rsidRPr="008A4A05">
        <w:t xml:space="preserve"> </w:t>
      </w:r>
      <w:r w:rsidRPr="008A4A05">
        <w:rPr>
          <w:b/>
        </w:rPr>
        <w:t>8</w:t>
      </w:r>
      <w:r w:rsidRPr="008A4A05">
        <w:t>(8): e25059.</w:t>
      </w:r>
    </w:p>
    <w:p w14:paraId="6E4F9AA9" w14:textId="77777777" w:rsidR="008A4A05" w:rsidRPr="008A4A05" w:rsidRDefault="008A4A05" w:rsidP="008A4A05">
      <w:pPr>
        <w:pStyle w:val="EndNoteBibliography"/>
        <w:spacing w:after="0"/>
      </w:pPr>
      <w:r w:rsidRPr="008A4A05">
        <w:t xml:space="preserve">Meng, X. and S. Zhang (2013). "MAPK cascades in plant disease resistance signaling." </w:t>
      </w:r>
      <w:r w:rsidRPr="008A4A05">
        <w:rPr>
          <w:u w:val="single"/>
        </w:rPr>
        <w:t>Annual review of phytopathology</w:t>
      </w:r>
      <w:r w:rsidRPr="008A4A05">
        <w:t xml:space="preserve"> </w:t>
      </w:r>
      <w:r w:rsidRPr="008A4A05">
        <w:rPr>
          <w:b/>
        </w:rPr>
        <w:t>51</w:t>
      </w:r>
      <w:r w:rsidRPr="008A4A05">
        <w:t>: 245-266.</w:t>
      </w:r>
    </w:p>
    <w:p w14:paraId="6404DB84" w14:textId="77777777" w:rsidR="008A4A05" w:rsidRPr="008A4A05" w:rsidRDefault="008A4A05" w:rsidP="008A4A05">
      <w:pPr>
        <w:pStyle w:val="EndNoteBibliography"/>
        <w:spacing w:after="0"/>
      </w:pPr>
      <w:r w:rsidRPr="008A4A05">
        <w:t xml:space="preserve">Mi, H., A. Muruganujan, J. T. Casagrande and P. D. Thomas (2013). "Large-scale gene function analysis with the PANTHER classification system." </w:t>
      </w:r>
      <w:r w:rsidRPr="008A4A05">
        <w:rPr>
          <w:u w:val="single"/>
        </w:rPr>
        <w:t>Nature protocols</w:t>
      </w:r>
      <w:r w:rsidRPr="008A4A05">
        <w:t xml:space="preserve"> </w:t>
      </w:r>
      <w:r w:rsidRPr="008A4A05">
        <w:rPr>
          <w:b/>
        </w:rPr>
        <w:t>8</w:t>
      </w:r>
      <w:r w:rsidRPr="008A4A05">
        <w:t>(8): 1551.</w:t>
      </w:r>
    </w:p>
    <w:p w14:paraId="20DE2637" w14:textId="77777777" w:rsidR="008A4A05" w:rsidRPr="008A4A05" w:rsidRDefault="008A4A05" w:rsidP="008A4A05">
      <w:pPr>
        <w:pStyle w:val="EndNoteBibliography"/>
        <w:spacing w:after="0"/>
      </w:pPr>
      <w:r w:rsidRPr="008A4A05">
        <w:t xml:space="preserve">Monks, S., A. Leonardson, H. Zhu, P. Cundiff, P. Pietrusiak, S. Edwards, J. Phillips, A. Sachs and E. Schadt (2004). "Genetic inheritance of gene expression in human cell lines." </w:t>
      </w:r>
      <w:r w:rsidRPr="008A4A05">
        <w:rPr>
          <w:u w:val="single"/>
        </w:rPr>
        <w:t>The American Journal of Human Genetics</w:t>
      </w:r>
      <w:r w:rsidRPr="008A4A05">
        <w:t xml:space="preserve"> </w:t>
      </w:r>
      <w:r w:rsidRPr="008A4A05">
        <w:rPr>
          <w:b/>
        </w:rPr>
        <w:t>75</w:t>
      </w:r>
      <w:r w:rsidRPr="008A4A05">
        <w:t>(6): 1094-1105.</w:t>
      </w:r>
    </w:p>
    <w:p w14:paraId="3C1E6D74" w14:textId="77777777" w:rsidR="008A4A05" w:rsidRPr="008A4A05" w:rsidRDefault="008A4A05" w:rsidP="008A4A05">
      <w:pPr>
        <w:pStyle w:val="EndNoteBibliography"/>
        <w:spacing w:after="0"/>
      </w:pPr>
      <w:r w:rsidRPr="008A4A05">
        <w:t xml:space="preserve">Nobori, T., A. C. Velásquez, J. Wu, B. H. Kvitko, J. M. Kremer, Y. Wang, S. Y. He and K. Tsuda (2018). "Transcriptome landscape of a bacterial pathogen under plant immunity." </w:t>
      </w:r>
      <w:r w:rsidRPr="008A4A05">
        <w:rPr>
          <w:u w:val="single"/>
        </w:rPr>
        <w:t>Proceedings of the National Academy of Sciences</w:t>
      </w:r>
      <w:r w:rsidRPr="008A4A05">
        <w:t xml:space="preserve"> </w:t>
      </w:r>
      <w:r w:rsidRPr="008A4A05">
        <w:rPr>
          <w:b/>
        </w:rPr>
        <w:t>115</w:t>
      </w:r>
      <w:r w:rsidRPr="008A4A05">
        <w:t>(13): E3055-E3064.</w:t>
      </w:r>
    </w:p>
    <w:p w14:paraId="714EFBB4" w14:textId="77777777" w:rsidR="008A4A05" w:rsidRPr="008A4A05" w:rsidRDefault="008A4A05" w:rsidP="008A4A05">
      <w:pPr>
        <w:pStyle w:val="EndNoteBibliography"/>
        <w:spacing w:after="0"/>
      </w:pPr>
      <w:r w:rsidRPr="008A4A05">
        <w:t xml:space="preserve">Nomura, K., M. Melotto and S.-Y. He (2005). "Suppression of host defense in compatible plant–Pseudomonas syringae interactions." </w:t>
      </w:r>
      <w:r w:rsidRPr="008A4A05">
        <w:rPr>
          <w:u w:val="single"/>
        </w:rPr>
        <w:t>Current opinion in plant biology</w:t>
      </w:r>
      <w:r w:rsidRPr="008A4A05">
        <w:t xml:space="preserve"> </w:t>
      </w:r>
      <w:r w:rsidRPr="008A4A05">
        <w:rPr>
          <w:b/>
        </w:rPr>
        <w:t>8</w:t>
      </w:r>
      <w:r w:rsidRPr="008A4A05">
        <w:t>(4): 361-368.</w:t>
      </w:r>
    </w:p>
    <w:p w14:paraId="19FC0D81" w14:textId="77777777" w:rsidR="008A4A05" w:rsidRPr="008A4A05" w:rsidRDefault="008A4A05" w:rsidP="008A4A05">
      <w:pPr>
        <w:pStyle w:val="EndNoteBibliography"/>
        <w:spacing w:after="0"/>
      </w:pPr>
      <w:r w:rsidRPr="008A4A05">
        <w:t xml:space="preserve">Pinedo, C., C.-M. Wang, J.-M. Pradier, B. Dalmais, M. Choquer, P. Le Pêcheur, G. Morgant, I. G. Collado, D. E. Cane and M. Viaud (2008). "Sesquiterpene synthase from the botrydial biosynthetic gene cluster of the phytopathogen Botrytis cinerea." </w:t>
      </w:r>
      <w:r w:rsidRPr="008A4A05">
        <w:rPr>
          <w:u w:val="single"/>
        </w:rPr>
        <w:t>ACS chemical biology</w:t>
      </w:r>
      <w:r w:rsidRPr="008A4A05">
        <w:t xml:space="preserve"> </w:t>
      </w:r>
      <w:r w:rsidRPr="008A4A05">
        <w:rPr>
          <w:b/>
        </w:rPr>
        <w:t>3</w:t>
      </w:r>
      <w:r w:rsidRPr="008A4A05">
        <w:t>(12): 791-801.</w:t>
      </w:r>
    </w:p>
    <w:p w14:paraId="3517D89A" w14:textId="77777777" w:rsidR="008A4A05" w:rsidRPr="008A4A05" w:rsidRDefault="008A4A05" w:rsidP="008A4A05">
      <w:pPr>
        <w:pStyle w:val="EndNoteBibliography"/>
        <w:spacing w:after="0"/>
      </w:pPr>
      <w:r w:rsidRPr="008A4A05">
        <w:t xml:space="preserve">Poland, J. A., P. J. Balint-Kurti, R. J. Wisser, R. C. Pratt and R. J. Nelson (2009). "Shades of gray: the world of quantitative disease resistance." </w:t>
      </w:r>
      <w:r w:rsidRPr="008A4A05">
        <w:rPr>
          <w:u w:val="single"/>
        </w:rPr>
        <w:t>Trends in plant science</w:t>
      </w:r>
      <w:r w:rsidRPr="008A4A05">
        <w:t xml:space="preserve"> </w:t>
      </w:r>
      <w:r w:rsidRPr="008A4A05">
        <w:rPr>
          <w:b/>
        </w:rPr>
        <w:t>14</w:t>
      </w:r>
      <w:r w:rsidRPr="008A4A05">
        <w:t>(1): 21-29.</w:t>
      </w:r>
    </w:p>
    <w:p w14:paraId="1E7CB8BF" w14:textId="77777777" w:rsidR="008A4A05" w:rsidRPr="008A4A05" w:rsidRDefault="008A4A05" w:rsidP="008A4A05">
      <w:pPr>
        <w:pStyle w:val="EndNoteBibliography"/>
        <w:spacing w:after="0"/>
      </w:pPr>
      <w:r w:rsidRPr="008A4A05">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8A4A05">
        <w:rPr>
          <w:u w:val="single"/>
        </w:rPr>
        <w:t>Current genetics</w:t>
      </w:r>
      <w:r w:rsidRPr="008A4A05">
        <w:t>: 1-16.</w:t>
      </w:r>
    </w:p>
    <w:p w14:paraId="52E84132" w14:textId="77777777" w:rsidR="008A4A05" w:rsidRPr="008A4A05" w:rsidRDefault="008A4A05" w:rsidP="008A4A05">
      <w:pPr>
        <w:pStyle w:val="EndNoteBibliography"/>
        <w:spacing w:after="0"/>
      </w:pPr>
      <w:r w:rsidRPr="008A4A05">
        <w:lastRenderedPageBreak/>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A4A05">
        <w:rPr>
          <w:u w:val="single"/>
        </w:rPr>
        <w:t>Fungal genetics and biology</w:t>
      </w:r>
      <w:r w:rsidRPr="008A4A05">
        <w:t xml:space="preserve"> </w:t>
      </w:r>
      <w:r w:rsidRPr="008A4A05">
        <w:rPr>
          <w:b/>
        </w:rPr>
        <w:t>96</w:t>
      </w:r>
      <w:r w:rsidRPr="008A4A05">
        <w:t>: 33-46.</w:t>
      </w:r>
    </w:p>
    <w:p w14:paraId="4DCDEB13" w14:textId="77777777" w:rsidR="008A4A05" w:rsidRPr="008A4A05" w:rsidRDefault="008A4A05" w:rsidP="008A4A05">
      <w:pPr>
        <w:pStyle w:val="EndNoteBibliography"/>
        <w:spacing w:after="0"/>
      </w:pPr>
      <w:r w:rsidRPr="008A4A05">
        <w:t xml:space="preserve">Rivas, M. A., M. Beaudoin, A. Gardet, C. Stevens, Y. Sharma, C. K. Zhang, G. Boucher, S. Ripke, D. Ellinghaus and N. Burtt (2011). "Deep resequencing of GWAS loci identifies independent rare variants associated with inflammatory bowel disease." </w:t>
      </w:r>
      <w:r w:rsidRPr="008A4A05">
        <w:rPr>
          <w:u w:val="single"/>
        </w:rPr>
        <w:t>Nature genetics</w:t>
      </w:r>
      <w:r w:rsidRPr="008A4A05">
        <w:t xml:space="preserve"> </w:t>
      </w:r>
      <w:r w:rsidRPr="008A4A05">
        <w:rPr>
          <w:b/>
        </w:rPr>
        <w:t>43</w:t>
      </w:r>
      <w:r w:rsidRPr="008A4A05">
        <w:t>(11): 1066.</w:t>
      </w:r>
    </w:p>
    <w:p w14:paraId="4B086520" w14:textId="77777777" w:rsidR="008A4A05" w:rsidRPr="008A4A05" w:rsidRDefault="008A4A05" w:rsidP="008A4A05">
      <w:pPr>
        <w:pStyle w:val="EndNoteBibliography"/>
        <w:spacing w:after="0"/>
      </w:pPr>
      <w:r w:rsidRPr="008A4A05">
        <w:t xml:space="preserve">Roux, F., D. Voisin, T. Badet, C. Balagué, X. Barlet, C. Huard‐Chauveau, D. Roby and S. Raffaele (2014). "Resistance to phytopathogens e tutti quanti: placing plant quantitative disease resistance on the map." </w:t>
      </w:r>
      <w:r w:rsidRPr="008A4A05">
        <w:rPr>
          <w:u w:val="single"/>
        </w:rPr>
        <w:t>Molecular plant pathology</w:t>
      </w:r>
      <w:r w:rsidRPr="008A4A05">
        <w:t xml:space="preserve"> </w:t>
      </w:r>
      <w:r w:rsidRPr="008A4A05">
        <w:rPr>
          <w:b/>
        </w:rPr>
        <w:t>15</w:t>
      </w:r>
      <w:r w:rsidRPr="008A4A05">
        <w:t>(5): 427-432.</w:t>
      </w:r>
    </w:p>
    <w:p w14:paraId="05B24A78" w14:textId="77777777" w:rsidR="008A4A05" w:rsidRPr="008A4A05" w:rsidRDefault="008A4A05" w:rsidP="008A4A05">
      <w:pPr>
        <w:pStyle w:val="EndNoteBibliography"/>
        <w:spacing w:after="0"/>
      </w:pPr>
      <w:r w:rsidRPr="008A4A05">
        <w:t xml:space="preserve">Rowe, H. C. and D. J. Kliebenstein (2008). "Complex genetics control natural variation in Arabidopsis thaliana resistance to Botrytis cinerea." </w:t>
      </w:r>
      <w:r w:rsidRPr="008A4A05">
        <w:rPr>
          <w:u w:val="single"/>
        </w:rPr>
        <w:t>Genetics</w:t>
      </w:r>
      <w:r w:rsidRPr="008A4A05">
        <w:t xml:space="preserve"> </w:t>
      </w:r>
      <w:r w:rsidRPr="008A4A05">
        <w:rPr>
          <w:b/>
        </w:rPr>
        <w:t>180</w:t>
      </w:r>
      <w:r w:rsidRPr="008A4A05">
        <w:t>(4): 2237-2250.</w:t>
      </w:r>
    </w:p>
    <w:p w14:paraId="0F9C99FD" w14:textId="77777777" w:rsidR="008A4A05" w:rsidRPr="008A4A05" w:rsidRDefault="008A4A05" w:rsidP="008A4A05">
      <w:pPr>
        <w:pStyle w:val="EndNoteBibliography"/>
        <w:spacing w:after="0"/>
      </w:pPr>
      <w:r w:rsidRPr="008A4A05">
        <w:t xml:space="preserve">Schadt, E. E., S. A. Monks, T. A. Drake, A. J. Lusis, N. Che, V. Colinayo, T. G. Ruff, S. B. Milligan, J. R. Lamb and G. Cavet (2003). "Genetics of gene expression surveyed in maize, mouse and man." </w:t>
      </w:r>
      <w:r w:rsidRPr="008A4A05">
        <w:rPr>
          <w:u w:val="single"/>
        </w:rPr>
        <w:t>Nature</w:t>
      </w:r>
      <w:r w:rsidRPr="008A4A05">
        <w:t xml:space="preserve"> </w:t>
      </w:r>
      <w:r w:rsidRPr="008A4A05">
        <w:rPr>
          <w:b/>
        </w:rPr>
        <w:t>422</w:t>
      </w:r>
      <w:r w:rsidRPr="008A4A05">
        <w:t>(6929): 297.</w:t>
      </w:r>
    </w:p>
    <w:p w14:paraId="6595F3F5" w14:textId="77777777" w:rsidR="008A4A05" w:rsidRPr="008A4A05" w:rsidRDefault="008A4A05" w:rsidP="008A4A05">
      <w:pPr>
        <w:pStyle w:val="EndNoteBibliography"/>
        <w:spacing w:after="0"/>
      </w:pPr>
      <w:r w:rsidRPr="008A4A0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A4A05">
        <w:rPr>
          <w:u w:val="single"/>
        </w:rPr>
        <w:t>Molecular plant-microbe interactions</w:t>
      </w:r>
      <w:r w:rsidRPr="008A4A05">
        <w:t xml:space="preserve"> </w:t>
      </w:r>
      <w:r w:rsidRPr="008A4A05">
        <w:rPr>
          <w:b/>
        </w:rPr>
        <w:t>18</w:t>
      </w:r>
      <w:r w:rsidRPr="008A4A05">
        <w:t>(6): 602-612.</w:t>
      </w:r>
    </w:p>
    <w:p w14:paraId="541D4EE8" w14:textId="77777777" w:rsidR="008A4A05" w:rsidRPr="008A4A05" w:rsidRDefault="008A4A05" w:rsidP="008A4A05">
      <w:pPr>
        <w:pStyle w:val="EndNoteBibliography"/>
        <w:spacing w:after="0"/>
      </w:pPr>
      <w:r w:rsidRPr="008A4A05">
        <w:t xml:space="preserve">Soltis, N. E., S. Atwell, G. Shi, R. F. Fordyce, R. Gwinner, D. Gao, A. Shafi and D. J. Kliebenstein (2019). "Interactions of tomato and Botrytis genetic diversity: Parsing the contributions of host differentiation, domestication and pathogen variation." </w:t>
      </w:r>
      <w:r w:rsidRPr="008A4A05">
        <w:rPr>
          <w:u w:val="single"/>
        </w:rPr>
        <w:t>The Plant Cell</w:t>
      </w:r>
      <w:r w:rsidRPr="008A4A05">
        <w:t>: tpc. 00857.02018.</w:t>
      </w:r>
    </w:p>
    <w:p w14:paraId="6E0AE82E" w14:textId="77777777" w:rsidR="008A4A05" w:rsidRPr="008A4A05" w:rsidRDefault="008A4A05" w:rsidP="008A4A05">
      <w:pPr>
        <w:pStyle w:val="EndNoteBibliography"/>
        <w:spacing w:after="0"/>
      </w:pPr>
      <w:r w:rsidRPr="008A4A05">
        <w:t xml:space="preserve">St. Clair, D. A. (2010). "Quantitative disease resistance and quantitative resistance loci in breeding." </w:t>
      </w:r>
      <w:r w:rsidRPr="008A4A05">
        <w:rPr>
          <w:u w:val="single"/>
        </w:rPr>
        <w:t>Annual review of phytopathology</w:t>
      </w:r>
      <w:r w:rsidRPr="008A4A05">
        <w:t xml:space="preserve"> </w:t>
      </w:r>
      <w:r w:rsidRPr="008A4A05">
        <w:rPr>
          <w:b/>
        </w:rPr>
        <w:t>48</w:t>
      </w:r>
      <w:r w:rsidRPr="008A4A05">
        <w:t>: 247-268.</w:t>
      </w:r>
    </w:p>
    <w:p w14:paraId="5FBBD140" w14:textId="77777777" w:rsidR="008A4A05" w:rsidRPr="008A4A05" w:rsidRDefault="008A4A05" w:rsidP="008A4A05">
      <w:pPr>
        <w:pStyle w:val="EndNoteBibliography"/>
        <w:spacing w:after="0"/>
      </w:pPr>
      <w:r w:rsidRPr="008A4A05">
        <w:t xml:space="preserve">Suzuki, R. and H. Shimodaira (2015). "pvclust: Hierarchical Clustering with P-Values via Multiscale Bootstrap Resampling. ." </w:t>
      </w:r>
      <w:r w:rsidRPr="008A4A05">
        <w:rPr>
          <w:u w:val="single"/>
        </w:rPr>
        <w:t>R package version 2.0-0</w:t>
      </w:r>
      <w:r w:rsidRPr="008A4A05">
        <w:t>.</w:t>
      </w:r>
    </w:p>
    <w:p w14:paraId="79113951" w14:textId="77777777" w:rsidR="008A4A05" w:rsidRPr="008A4A05" w:rsidRDefault="008A4A05" w:rsidP="008A4A05">
      <w:pPr>
        <w:pStyle w:val="EndNoteBibliography"/>
        <w:spacing w:after="0"/>
      </w:pPr>
      <w:r w:rsidRPr="008A4A05">
        <w:t xml:space="preserve">Valero-Jiménez, C. A., J. Veloso, M. Staats and J. A. van Kan (2019). "Comparative genomics of plant pathogenic Botrytis species with distinct host specificity." </w:t>
      </w:r>
      <w:r w:rsidRPr="008A4A05">
        <w:rPr>
          <w:u w:val="single"/>
        </w:rPr>
        <w:t>BMC Genomics</w:t>
      </w:r>
      <w:r w:rsidRPr="008A4A05">
        <w:t xml:space="preserve"> </w:t>
      </w:r>
      <w:r w:rsidRPr="008A4A05">
        <w:rPr>
          <w:b/>
        </w:rPr>
        <w:t>20</w:t>
      </w:r>
      <w:r w:rsidRPr="008A4A05">
        <w:t>(1): 203.</w:t>
      </w:r>
    </w:p>
    <w:p w14:paraId="58D2221A" w14:textId="77777777" w:rsidR="008A4A05" w:rsidRPr="008A4A05" w:rsidRDefault="008A4A05" w:rsidP="008A4A05">
      <w:pPr>
        <w:pStyle w:val="EndNoteBibliography"/>
        <w:spacing w:after="0"/>
      </w:pPr>
      <w:r w:rsidRPr="008A4A05">
        <w:t xml:space="preserve">Van Kan, J. A., J. H. Stassen, A. Mosbach, T. A. Van Der Lee, L. Faino, A. D. Farmer, D. G. Papasotiriou, S. Zhou, M. F. Seidl and E. Cottam (2017). "A gapless genome sequence of the fungus Botrytis cinerea." </w:t>
      </w:r>
      <w:r w:rsidRPr="008A4A05">
        <w:rPr>
          <w:u w:val="single"/>
        </w:rPr>
        <w:t>Molecular plant pathology</w:t>
      </w:r>
      <w:r w:rsidRPr="008A4A05">
        <w:t xml:space="preserve"> </w:t>
      </w:r>
      <w:r w:rsidRPr="008A4A05">
        <w:rPr>
          <w:b/>
        </w:rPr>
        <w:t>18</w:t>
      </w:r>
      <w:r w:rsidRPr="008A4A05">
        <w:t>(1): 75-89.</w:t>
      </w:r>
    </w:p>
    <w:p w14:paraId="29CEE081" w14:textId="77777777" w:rsidR="008A4A05" w:rsidRPr="008A4A05" w:rsidRDefault="008A4A05" w:rsidP="008A4A05">
      <w:pPr>
        <w:pStyle w:val="EndNoteBibliography"/>
        <w:spacing w:after="0"/>
      </w:pPr>
      <w:r w:rsidRPr="008A4A05">
        <w:t xml:space="preserve">Visscher, P. M., N. R. Wray, Q. Zhang, P. Sklar, M. I. McCarthy, M. A. Brown and J. Yang (2017). "10 years of GWAS discovery: biology, function, and translation." </w:t>
      </w:r>
      <w:r w:rsidRPr="008A4A05">
        <w:rPr>
          <w:u w:val="single"/>
        </w:rPr>
        <w:t>The American Journal of Human Genetics</w:t>
      </w:r>
      <w:r w:rsidRPr="008A4A05">
        <w:t xml:space="preserve"> </w:t>
      </w:r>
      <w:r w:rsidRPr="008A4A05">
        <w:rPr>
          <w:b/>
        </w:rPr>
        <w:t>101</w:t>
      </w:r>
      <w:r w:rsidRPr="008A4A05">
        <w:t>(1): 5-22.</w:t>
      </w:r>
    </w:p>
    <w:p w14:paraId="7A5733C9" w14:textId="77777777" w:rsidR="008A4A05" w:rsidRPr="008A4A05" w:rsidRDefault="008A4A05" w:rsidP="008A4A05">
      <w:pPr>
        <w:pStyle w:val="EndNoteBibliography"/>
        <w:spacing w:after="0"/>
      </w:pPr>
      <w:r w:rsidRPr="008A4A05">
        <w:t xml:space="preserve">Wang, M., F. Roux, C. Bartoli, C. Huard-Chauveau, C. Meyer, H. Lee, D. Roby, M. S. McPeek and J. Bergelson (2018). "Two-way mixed-effects methods for joint association analysis using both host and pathogen genomes." </w:t>
      </w:r>
      <w:r w:rsidRPr="008A4A05">
        <w:rPr>
          <w:u w:val="single"/>
        </w:rPr>
        <w:t>Proceedings of the National Academy of Sciences</w:t>
      </w:r>
      <w:r w:rsidRPr="008A4A05">
        <w:t xml:space="preserve"> </w:t>
      </w:r>
      <w:r w:rsidRPr="008A4A05">
        <w:rPr>
          <w:b/>
        </w:rPr>
        <w:t>115</w:t>
      </w:r>
      <w:r w:rsidRPr="008A4A05">
        <w:t>(24): E5440-E5449.</w:t>
      </w:r>
    </w:p>
    <w:p w14:paraId="23A550BB" w14:textId="77777777" w:rsidR="008A4A05" w:rsidRPr="008A4A05" w:rsidRDefault="008A4A05" w:rsidP="008A4A05">
      <w:pPr>
        <w:pStyle w:val="EndNoteBibliography"/>
        <w:spacing w:after="0"/>
      </w:pPr>
      <w:r w:rsidRPr="008A4A05">
        <w:t xml:space="preserve">West, M. A. L., K. Kim, D. J. Kliebenstein, H. van Leeuwen, R. W. Michelmore, R. W. Doerge and D. A. St.Clair (2007). "Global eQTL mapping reveals the complex genetic architecture of transcript level variation in Arabidopsis." </w:t>
      </w:r>
      <w:r w:rsidRPr="008A4A05">
        <w:rPr>
          <w:u w:val="single"/>
        </w:rPr>
        <w:t>Genetics</w:t>
      </w:r>
      <w:r w:rsidRPr="008A4A05">
        <w:t xml:space="preserve"> </w:t>
      </w:r>
      <w:r w:rsidRPr="008A4A05">
        <w:rPr>
          <w:b/>
        </w:rPr>
        <w:t>175</w:t>
      </w:r>
      <w:r w:rsidRPr="008A4A05">
        <w:t>: 1441-1450.</w:t>
      </w:r>
    </w:p>
    <w:p w14:paraId="65CF4DA1" w14:textId="77777777" w:rsidR="008A4A05" w:rsidRPr="008A4A05" w:rsidRDefault="008A4A05" w:rsidP="008A4A05">
      <w:pPr>
        <w:pStyle w:val="EndNoteBibliography"/>
        <w:spacing w:after="0"/>
      </w:pPr>
      <w:r w:rsidRPr="008A4A05">
        <w:t xml:space="preserve">Wu, J., B. Cai, W. Sun, R. Huang, X. Liu, M. Lin, S. Pattaradilokrat, S. Martin, Y. Qi and S. C. Nair (2015). "Genome-wide analysis of host-Plasmodium yoelii interactions reveals regulators of the type I interferon response." </w:t>
      </w:r>
      <w:r w:rsidRPr="008A4A05">
        <w:rPr>
          <w:u w:val="single"/>
        </w:rPr>
        <w:t>Cell reports</w:t>
      </w:r>
      <w:r w:rsidRPr="008A4A05">
        <w:t xml:space="preserve"> </w:t>
      </w:r>
      <w:r w:rsidRPr="008A4A05">
        <w:rPr>
          <w:b/>
        </w:rPr>
        <w:t>12</w:t>
      </w:r>
      <w:r w:rsidRPr="008A4A05">
        <w:t>(4): 661-672.</w:t>
      </w:r>
    </w:p>
    <w:p w14:paraId="50DDDA46" w14:textId="77777777" w:rsidR="008A4A05" w:rsidRPr="008A4A05" w:rsidRDefault="008A4A05" w:rsidP="008A4A05">
      <w:pPr>
        <w:pStyle w:val="EndNoteBibliography"/>
        <w:spacing w:after="0"/>
      </w:pPr>
      <w:r w:rsidRPr="008A4A0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A4A05">
        <w:rPr>
          <w:u w:val="single"/>
        </w:rPr>
        <w:t>Frontiers in plant science</w:t>
      </w:r>
      <w:r w:rsidRPr="008A4A05">
        <w:t xml:space="preserve"> </w:t>
      </w:r>
      <w:r w:rsidRPr="008A4A05">
        <w:rPr>
          <w:b/>
        </w:rPr>
        <w:t>8</w:t>
      </w:r>
      <w:r w:rsidRPr="008A4A05">
        <w:t>.</w:t>
      </w:r>
    </w:p>
    <w:p w14:paraId="44FDC631" w14:textId="77777777" w:rsidR="008A4A05" w:rsidRPr="008A4A05" w:rsidRDefault="008A4A05" w:rsidP="008A4A05">
      <w:pPr>
        <w:pStyle w:val="EndNoteBibliography"/>
        <w:spacing w:after="0"/>
      </w:pPr>
      <w:r w:rsidRPr="008A4A05">
        <w:lastRenderedPageBreak/>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A4A05">
        <w:rPr>
          <w:u w:val="single"/>
        </w:rPr>
        <w:t>The Plant Cell</w:t>
      </w:r>
      <w:r w:rsidRPr="008A4A05">
        <w:t>: tpc. 00348.02017.</w:t>
      </w:r>
    </w:p>
    <w:p w14:paraId="3D19E14E" w14:textId="77777777" w:rsidR="008A4A05" w:rsidRPr="008A4A05" w:rsidRDefault="008A4A05" w:rsidP="008A4A05">
      <w:pPr>
        <w:pStyle w:val="EndNoteBibliography"/>
        <w:spacing w:after="0"/>
      </w:pPr>
      <w:r w:rsidRPr="008A4A05">
        <w:t xml:space="preserve">Zhang, W., J. A. Corwin, D. Copeland, J. Feusier, R. Eshbaugh, D. E. Cook, S. Atwell and D. J. Kliebenstein (2018). "Network connections across kingdoms illuminate a potential metabolic battlefield." </w:t>
      </w:r>
      <w:r w:rsidRPr="008A4A05">
        <w:rPr>
          <w:u w:val="single"/>
        </w:rPr>
        <w:t>bioRxiv</w:t>
      </w:r>
      <w:r w:rsidRPr="008A4A05">
        <w:t>.</w:t>
      </w:r>
    </w:p>
    <w:p w14:paraId="0BB471D7" w14:textId="77777777" w:rsidR="008A4A05" w:rsidRPr="008A4A05" w:rsidRDefault="008A4A05" w:rsidP="008A4A05">
      <w:pPr>
        <w:pStyle w:val="EndNoteBibliography"/>
        <w:spacing w:after="0"/>
      </w:pPr>
      <w:r w:rsidRPr="008A4A05">
        <w:t xml:space="preserve">Zhou, X. and M. Stephens (2012). "Genome-wide efficient mixed-model analysis for association studies." </w:t>
      </w:r>
      <w:r w:rsidRPr="008A4A05">
        <w:rPr>
          <w:u w:val="single"/>
        </w:rPr>
        <w:t>Nature genetics</w:t>
      </w:r>
      <w:r w:rsidRPr="008A4A05">
        <w:t xml:space="preserve"> </w:t>
      </w:r>
      <w:r w:rsidRPr="008A4A05">
        <w:rPr>
          <w:b/>
        </w:rPr>
        <w:t>44</w:t>
      </w:r>
      <w:r w:rsidRPr="008A4A05">
        <w:t>(7): 821.</w:t>
      </w:r>
    </w:p>
    <w:p w14:paraId="09E240A3" w14:textId="77777777" w:rsidR="008A4A05" w:rsidRPr="008A4A05" w:rsidRDefault="008A4A05" w:rsidP="008A4A05">
      <w:pPr>
        <w:pStyle w:val="EndNoteBibliography"/>
      </w:pPr>
      <w:r w:rsidRPr="008A4A05">
        <w:t xml:space="preserve">Zou, F., H. S. Chai, C. S. Younkin, M. Allen, J. Crook, V. S. Pankratz, M. M. Carrasquillo, C. N. Rowley, A. A. Nair and S. Middha (2012). "Brain expression genome-wide association study (eGWAS) identifies human disease-associated variants." </w:t>
      </w:r>
      <w:r w:rsidRPr="008A4A05">
        <w:rPr>
          <w:u w:val="single"/>
        </w:rPr>
        <w:t>PLoS genetics</w:t>
      </w:r>
      <w:r w:rsidRPr="008A4A05">
        <w:t xml:space="preserve"> </w:t>
      </w:r>
      <w:r w:rsidRPr="008A4A05">
        <w:rPr>
          <w:b/>
        </w:rPr>
        <w:t>8</w:t>
      </w:r>
      <w:r w:rsidRPr="008A4A05">
        <w:t>(6): e1002707.</w:t>
      </w:r>
    </w:p>
    <w:p w14:paraId="6CFC649E" w14:textId="5E8405E0"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Runcie" w:date="2019-03-15T10:14:00Z" w:initials="DER">
    <w:p w14:paraId="681269A1" w14:textId="0841808B" w:rsidR="001C3D7C" w:rsidRDefault="001C3D7C">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3" w:author="Daniel Runcie" w:date="2019-03-15T10:16:00Z" w:initials="DER">
    <w:p w14:paraId="53ECFFA7" w14:textId="457BA68E" w:rsidR="001C3D7C" w:rsidRDefault="001C3D7C">
      <w:pPr>
        <w:pStyle w:val="CommentText"/>
      </w:pPr>
      <w:r>
        <w:rPr>
          <w:rStyle w:val="CommentReference"/>
        </w:rPr>
        <w:annotationRef/>
      </w:r>
      <w:r>
        <w:t>I think “polygenic” is correct here</w:t>
      </w:r>
    </w:p>
  </w:comment>
  <w:comment w:id="8" w:author="Daniel Runcie" w:date="2019-03-15T10:22:00Z" w:initials="DER">
    <w:p w14:paraId="7BE366A3" w14:textId="6A3B6B2C" w:rsidR="001C3D7C" w:rsidRDefault="001C3D7C">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3" w:author="Daniel Runcie" w:date="2019-03-15T10:25:00Z" w:initials="DER">
    <w:p w14:paraId="048B576C" w14:textId="13165B38" w:rsidR="001C3D7C" w:rsidRDefault="001C3D7C">
      <w:pPr>
        <w:pStyle w:val="CommentText"/>
      </w:pPr>
      <w:r>
        <w:rPr>
          <w:rStyle w:val="CommentReference"/>
        </w:rPr>
        <w:annotationRef/>
      </w:r>
      <w:r>
        <w:t>By “interaction”, do you mean “different infection outcomes for some plant/pathogen combinations” (</w:t>
      </w:r>
      <w:proofErr w:type="spellStart"/>
      <w:r>
        <w:t>ie</w:t>
      </w:r>
      <w:proofErr w:type="spellEnd"/>
      <w:r>
        <w:t xml:space="preserve"> statistical interaction), or do you mean “the mechanisms by which pathogens infect and plants defend” (</w:t>
      </w:r>
      <w:proofErr w:type="spellStart"/>
      <w:r>
        <w:t>ie</w:t>
      </w:r>
      <w:proofErr w:type="spellEnd"/>
      <w:r>
        <w:t xml:space="preserve"> mechanistic interaction)</w:t>
      </w:r>
    </w:p>
  </w:comment>
  <w:comment w:id="14" w:author="Daniel Runcie" w:date="2019-03-15T10:26:00Z" w:initials="DER">
    <w:p w14:paraId="5BB6210C" w14:textId="7DA73567" w:rsidR="001C3D7C" w:rsidRDefault="001C3D7C">
      <w:pPr>
        <w:pStyle w:val="CommentText"/>
      </w:pPr>
      <w:r>
        <w:rPr>
          <w:rStyle w:val="CommentReference"/>
        </w:rPr>
        <w:annotationRef/>
      </w:r>
      <w:r>
        <w:t>Unraveling?</w:t>
      </w:r>
    </w:p>
  </w:comment>
  <w:comment w:id="19" w:author="Daniel Runcie" w:date="2019-03-15T10:27:00Z" w:initials="DER">
    <w:p w14:paraId="43D92A14" w14:textId="5FE713BC" w:rsidR="001C3D7C" w:rsidRDefault="001C3D7C">
      <w:pPr>
        <w:pStyle w:val="CommentText"/>
      </w:pPr>
      <w:r>
        <w:rPr>
          <w:rStyle w:val="CommentReference"/>
        </w:rPr>
        <w:annotationRef/>
      </w:r>
      <w:r>
        <w:t>What is this? Is “differential recognition of their proteins by the plants” correct?</w:t>
      </w:r>
    </w:p>
  </w:comment>
  <w:comment w:id="25" w:author="Céline" w:date="2019-03-19T16:23:00Z" w:initials="C">
    <w:p w14:paraId="13138827" w14:textId="2710E8AD" w:rsidR="001C3D7C" w:rsidRDefault="001C3D7C">
      <w:pPr>
        <w:pStyle w:val="CommentText"/>
      </w:pPr>
      <w:r>
        <w:rPr>
          <w:rStyle w:val="CommentReference"/>
        </w:rPr>
        <w:annotationRef/>
      </w:r>
      <w:r>
        <w:t>This is confusing because the plant doesn’t infect Botrytis and it reads like it</w:t>
      </w:r>
    </w:p>
  </w:comment>
  <w:comment w:id="30" w:author="Céline" w:date="2019-03-19T16:21:00Z" w:initials="C">
    <w:p w14:paraId="7E01B35F" w14:textId="7EFB2D30" w:rsidR="001C3D7C" w:rsidRDefault="001C3D7C">
      <w:pPr>
        <w:pStyle w:val="CommentText"/>
      </w:pPr>
      <w:r>
        <w:rPr>
          <w:rStyle w:val="CommentReference"/>
        </w:rPr>
        <w:annotationRef/>
      </w:r>
      <w:r>
        <w:t>In this definition what is the difference between microbes and pathogen used to describe the qualitative traits? This feels super generic. See if you like my suggestion</w:t>
      </w:r>
    </w:p>
  </w:comment>
  <w:comment w:id="43" w:author="Daniel Runcie" w:date="2019-03-15T10:28:00Z" w:initials="DER">
    <w:p w14:paraId="2B548770" w14:textId="360B8EB1" w:rsidR="001C3D7C" w:rsidRDefault="001C3D7C">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46" w:author="Daniel Runcie" w:date="2019-03-15T10:32:00Z" w:initials="DER">
    <w:p w14:paraId="353B2D43" w14:textId="0D5CBA51" w:rsidR="001C3D7C" w:rsidRDefault="001C3D7C">
      <w:pPr>
        <w:pStyle w:val="CommentText"/>
      </w:pPr>
      <w:r>
        <w:rPr>
          <w:rStyle w:val="CommentReference"/>
        </w:rPr>
        <w:annotationRef/>
      </w:r>
      <w:r>
        <w:t>Of what? “genetic basis” needs to be of a trait</w:t>
      </w:r>
    </w:p>
  </w:comment>
  <w:comment w:id="110" w:author="N S" w:date="2019-03-16T10:51:00Z" w:initials="NS">
    <w:p w14:paraId="66159871" w14:textId="1A7419A9" w:rsidR="001C3D7C" w:rsidRDefault="001C3D7C">
      <w:pPr>
        <w:pStyle w:val="CommentText"/>
      </w:pPr>
      <w:r>
        <w:rPr>
          <w:rStyle w:val="CommentReference"/>
        </w:rPr>
        <w:annotationRef/>
      </w:r>
      <w:proofErr w:type="spellStart"/>
      <w:r>
        <w:t>DanR</w:t>
      </w:r>
      <w:proofErr w:type="spellEnd"/>
      <w:r>
        <w:t xml:space="preserve">: Not really – the SNPs are tagging variation in LD. Unless you think that the SNPs are the only variation present and you have all of them, then they are not really candidates. </w:t>
      </w:r>
      <w:proofErr w:type="spellStart"/>
      <w:r>
        <w:t>The</w:t>
      </w:r>
      <w:proofErr w:type="spellEnd"/>
      <w:r>
        <w:t xml:space="preserve"> are just tagging QTL (</w:t>
      </w:r>
      <w:proofErr w:type="spellStart"/>
      <w:r>
        <w:t>ie</w:t>
      </w:r>
      <w:proofErr w:type="spellEnd"/>
      <w:r>
        <w:t xml:space="preserve"> loci)</w:t>
      </w:r>
    </w:p>
  </w:comment>
  <w:comment w:id="119" w:author="Daniel Runcie" w:date="2019-03-15T10:38:00Z" w:initials="DER">
    <w:p w14:paraId="755D8487" w14:textId="66CB537A" w:rsidR="001C3D7C" w:rsidRDefault="001C3D7C">
      <w:pPr>
        <w:pStyle w:val="CommentText"/>
      </w:pPr>
      <w:r>
        <w:rPr>
          <w:rStyle w:val="CommentReference"/>
        </w:rPr>
        <w:annotationRef/>
      </w:r>
      <w:r>
        <w:t>not may, … “do indicate”</w:t>
      </w:r>
    </w:p>
  </w:comment>
  <w:comment w:id="123" w:author="Daniel Runcie" w:date="2019-03-15T10:41:00Z" w:initials="DER">
    <w:p w14:paraId="4A306DA2" w14:textId="2DE2F5D9" w:rsidR="001C3D7C" w:rsidRDefault="001C3D7C">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129" w:author="Daniel Runcie" w:date="2019-03-15T10:43:00Z" w:initials="DER">
    <w:p w14:paraId="64843E05" w14:textId="6DDF164E" w:rsidR="001C3D7C" w:rsidRPr="00536AF3" w:rsidRDefault="001C3D7C">
      <w:pPr>
        <w:pStyle w:val="CommentText"/>
      </w:pPr>
      <w:r>
        <w:rPr>
          <w:rStyle w:val="CommentReference"/>
        </w:rPr>
        <w:annotationRef/>
      </w:r>
      <w:r>
        <w:t xml:space="preserve">Can you say: </w:t>
      </w:r>
      <w:proofErr w:type="spellStart"/>
      <w:r>
        <w:t>moduling</w:t>
      </w:r>
      <w:proofErr w:type="spellEnd"/>
      <w:r>
        <w:t xml:space="preserve"> </w:t>
      </w:r>
      <w:r>
        <w:rPr>
          <w:b/>
        </w:rPr>
        <w:t>intensity</w:t>
      </w:r>
      <w:r>
        <w:t xml:space="preserve"> or </w:t>
      </w:r>
      <w:r>
        <w:rPr>
          <w:b/>
        </w:rPr>
        <w:t>outcome</w:t>
      </w:r>
      <w:r>
        <w:t xml:space="preserve"> of the interaction between these species? That’s the </w:t>
      </w:r>
      <w:proofErr w:type="gramStart"/>
      <w:r>
        <w:t>ultimate goal</w:t>
      </w:r>
      <w:proofErr w:type="gramEnd"/>
      <w:r>
        <w:t>, right?</w:t>
      </w:r>
    </w:p>
  </w:comment>
  <w:comment w:id="135" w:author="Daniel Runcie" w:date="2019-03-15T10:44:00Z" w:initials="DER">
    <w:p w14:paraId="2267A579" w14:textId="16D3E59A" w:rsidR="001C3D7C" w:rsidRDefault="001C3D7C">
      <w:pPr>
        <w:pStyle w:val="CommentText"/>
      </w:pPr>
      <w:r>
        <w:rPr>
          <w:rStyle w:val="CommentReference"/>
        </w:rPr>
        <w:annotationRef/>
      </w:r>
      <w:r>
        <w:t>How do you get molecular information from digital imaging?</w:t>
      </w:r>
    </w:p>
  </w:comment>
  <w:comment w:id="136" w:author="N S" w:date="2019-03-16T12:49:00Z" w:initials="NS">
    <w:p w14:paraId="1EFEC39B" w14:textId="7339C9B8" w:rsidR="001C3D7C" w:rsidRDefault="001C3D7C">
      <w:pPr>
        <w:pStyle w:val="CommentText"/>
      </w:pPr>
      <w:r>
        <w:rPr>
          <w:rStyle w:val="CommentReference"/>
        </w:rPr>
        <w:annotationRef/>
      </w:r>
      <w:proofErr w:type="spellStart"/>
      <w:r>
        <w:t>DanR</w:t>
      </w:r>
      <w:proofErr w:type="spellEnd"/>
      <w:r>
        <w:t>: Directionality of SNPs would be A-&gt;C or C-&gt;A evolutionarily (</w:t>
      </w:r>
      <w:proofErr w:type="spellStart"/>
      <w:r>
        <w:t>ie</w:t>
      </w:r>
      <w:proofErr w:type="spellEnd"/>
      <w:r>
        <w:t xml:space="preserve"> which is ancestral). What you mean is that the variation in the pathogen causes variation in the host</w:t>
      </w:r>
    </w:p>
  </w:comment>
  <w:comment w:id="147" w:author="Daniel Runcie" w:date="2019-03-15T10:46:00Z" w:initials="DER">
    <w:p w14:paraId="12434C8F" w14:textId="4A8BCB87" w:rsidR="001C3D7C" w:rsidRDefault="001C3D7C">
      <w:pPr>
        <w:pStyle w:val="CommentText"/>
      </w:pPr>
      <w:r>
        <w:rPr>
          <w:rStyle w:val="CommentReference"/>
        </w:rPr>
        <w:annotationRef/>
      </w:r>
      <w:r>
        <w:t xml:space="preserve">Sort </w:t>
      </w:r>
      <w:proofErr w:type="gramStart"/>
      <w:r>
        <w:t>of by definition, right</w:t>
      </w:r>
      <w:proofErr w:type="gramEnd"/>
      <w:r>
        <w:t>?</w:t>
      </w:r>
    </w:p>
  </w:comment>
  <w:comment w:id="149" w:author="Daniel Runcie" w:date="2019-03-15T10:46:00Z" w:initials="DER">
    <w:p w14:paraId="700BE63D" w14:textId="6097A6DE" w:rsidR="001C3D7C" w:rsidRDefault="001C3D7C">
      <w:pPr>
        <w:pStyle w:val="CommentText"/>
      </w:pPr>
      <w:r>
        <w:rPr>
          <w:rStyle w:val="CommentReference"/>
        </w:rPr>
        <w:annotationRef/>
      </w:r>
      <w:r>
        <w:t>That’s weird, right?</w:t>
      </w:r>
    </w:p>
  </w:comment>
  <w:comment w:id="153" w:author="N S" w:date="2019-03-20T16:26:00Z" w:initials="NS">
    <w:p w14:paraId="425C6551" w14:textId="160AD883" w:rsidR="001C3D7C" w:rsidRDefault="001C3D7C">
      <w:pPr>
        <w:pStyle w:val="CommentText"/>
      </w:pPr>
      <w:r>
        <w:rPr>
          <w:rStyle w:val="CommentReference"/>
        </w:rPr>
        <w:annotationRef/>
      </w:r>
      <w:r>
        <w:t xml:space="preserve">TK: </w:t>
      </w:r>
      <w:r w:rsidRPr="00AC0B52">
        <w:rPr>
          <w:rFonts w:ascii="Arial" w:eastAsia="Times New Roman" w:hAnsi="Arial" w:cs="Arial"/>
          <w:color w:val="222222"/>
          <w:sz w:val="24"/>
          <w:szCs w:val="24"/>
        </w:rPr>
        <w:t>"we used a used Genome-wide," do you need two used?</w:t>
      </w:r>
    </w:p>
  </w:comment>
  <w:comment w:id="152" w:author="Céline" w:date="2019-03-19T13:55:00Z" w:initials="C">
    <w:p w14:paraId="71C62092" w14:textId="19C50DD5" w:rsidR="001C3D7C" w:rsidRDefault="001C3D7C">
      <w:pPr>
        <w:pStyle w:val="CommentText"/>
      </w:pPr>
      <w:r>
        <w:rPr>
          <w:rStyle w:val="CommentReference"/>
        </w:rPr>
        <w:annotationRef/>
      </w:r>
      <w:r>
        <w:t>That’s in Botrytis, right? You should specify, it’s not clear. It gets clearer two lines later but start fresh</w:t>
      </w:r>
    </w:p>
  </w:comment>
  <w:comment w:id="159" w:author="Daniel Runcie" w:date="2019-03-15T10:48:00Z" w:initials="DER">
    <w:p w14:paraId="7C4F6DEC" w14:textId="15E01621" w:rsidR="001C3D7C" w:rsidRDefault="001C3D7C">
      <w:pPr>
        <w:pStyle w:val="CommentText"/>
      </w:pPr>
      <w:r>
        <w:rPr>
          <w:rStyle w:val="CommentReference"/>
        </w:rPr>
        <w:annotationRef/>
      </w:r>
      <w:r>
        <w:t>That’s super high. Did you try 10%? That would still have 10 individuals with the minor allele</w:t>
      </w:r>
    </w:p>
  </w:comment>
  <w:comment w:id="176" w:author="Daniel Runcie" w:date="2019-03-15T10:50:00Z" w:initials="DER">
    <w:p w14:paraId="0BDB67F5" w14:textId="23A7D70E" w:rsidR="001C3D7C" w:rsidRDefault="001C3D7C">
      <w:pPr>
        <w:pStyle w:val="CommentText"/>
      </w:pPr>
      <w:r>
        <w:rPr>
          <w:rStyle w:val="CommentReference"/>
        </w:rPr>
        <w:annotationRef/>
      </w:r>
      <w:r>
        <w:t xml:space="preserve">p-values don’t signify large/small effect. They signify only the confidence you have in the effect </w:t>
      </w:r>
      <w:proofErr w:type="gramStart"/>
      <w:r>
        <w:t>being !</w:t>
      </w:r>
      <w:proofErr w:type="gramEnd"/>
      <w:r>
        <w:t>=0</w:t>
      </w:r>
    </w:p>
  </w:comment>
  <w:comment w:id="177" w:author="N S" w:date="2019-03-18T15:29:00Z" w:initials="NS">
    <w:p w14:paraId="3C46555B" w14:textId="6A31F5CB" w:rsidR="001C3D7C" w:rsidRDefault="001C3D7C">
      <w:pPr>
        <w:pStyle w:val="CommentText"/>
      </w:pPr>
      <w:r>
        <w:rPr>
          <w:rStyle w:val="CommentReference"/>
        </w:rPr>
        <w:annotationRef/>
      </w:r>
      <w:r>
        <w:t>should I plot out effect size estimates?</w:t>
      </w:r>
    </w:p>
  </w:comment>
  <w:comment w:id="184" w:author="Céline" w:date="2019-03-19T13:54:00Z" w:initials="C">
    <w:p w14:paraId="568BACD9" w14:textId="0D40DDB8" w:rsidR="001C3D7C" w:rsidRDefault="001C3D7C">
      <w:pPr>
        <w:pStyle w:val="CommentText"/>
      </w:pPr>
      <w:r>
        <w:rPr>
          <w:rStyle w:val="CommentReference"/>
        </w:rPr>
        <w:annotationRef/>
      </w:r>
      <w:r>
        <w:t>That’s thousand, right? That’s why in Europe we use 1’000 for the 1k</w:t>
      </w:r>
    </w:p>
  </w:comment>
  <w:comment w:id="185" w:author="Daniel Runcie" w:date="2019-03-15T10:53:00Z" w:initials="DER">
    <w:p w14:paraId="71E68A3D" w14:textId="27648BE3" w:rsidR="001C3D7C" w:rsidRDefault="001C3D7C">
      <w:pPr>
        <w:pStyle w:val="CommentText"/>
      </w:pPr>
      <w:r>
        <w:rPr>
          <w:rStyle w:val="CommentReference"/>
        </w:rPr>
        <w:annotationRef/>
      </w:r>
      <w:r>
        <w:t xml:space="preserve">This is tricky to do. I think that the correct way to do it is to </w:t>
      </w:r>
      <w:proofErr w:type="gramStart"/>
      <w:r>
        <w:t>actually permute</w:t>
      </w:r>
      <w:proofErr w:type="gramEnd"/>
      <w:r>
        <w:t xml:space="preserv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186" w:author="N S" w:date="2019-03-18T15:31:00Z" w:initials="NS">
    <w:p w14:paraId="79069A64" w14:textId="33E02B28" w:rsidR="001C3D7C" w:rsidRDefault="001C3D7C">
      <w:pPr>
        <w:pStyle w:val="CommentText"/>
      </w:pPr>
      <w:r>
        <w:rPr>
          <w:rStyle w:val="CommentReference"/>
        </w:rPr>
        <w:annotationRef/>
      </w:r>
      <w:r>
        <w:t xml:space="preserve">Can’t redo permutation now- recommend </w:t>
      </w:r>
      <w:proofErr w:type="gramStart"/>
      <w:r>
        <w:t>to try</w:t>
      </w:r>
      <w:proofErr w:type="gramEnd"/>
      <w:r>
        <w:t xml:space="preserve"> permuting genotype for future studies?</w:t>
      </w:r>
    </w:p>
  </w:comment>
  <w:comment w:id="191" w:author="Daniel Runcie" w:date="2019-03-15T10:55:00Z" w:initials="DER">
    <w:p w14:paraId="66F28253" w14:textId="7422F515" w:rsidR="001C3D7C" w:rsidRDefault="001C3D7C">
      <w:pPr>
        <w:pStyle w:val="CommentText"/>
      </w:pPr>
      <w:r>
        <w:rPr>
          <w:rStyle w:val="CommentReference"/>
        </w:rPr>
        <w:annotationRef/>
      </w:r>
      <w:r>
        <w:t>The expectation here would be 1/6 = 17%, right?</w:t>
      </w:r>
    </w:p>
  </w:comment>
  <w:comment w:id="194" w:author="Daniel Runcie" w:date="2019-03-15T10:55:00Z" w:initials="DER">
    <w:p w14:paraId="7C212C2F" w14:textId="4130B8E7" w:rsidR="001C3D7C" w:rsidRDefault="001C3D7C">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proofErr w:type="spellStart"/>
      <w:r>
        <w:t>etc</w:t>
      </w:r>
      <w:proofErr w:type="spellEnd"/>
      <w:r>
        <w:t>? And what about the 30-40% of genes where the top SNP was lower than for randomized data?</w:t>
      </w:r>
    </w:p>
  </w:comment>
  <w:comment w:id="195" w:author="N S" w:date="2019-03-20T21:37:00Z" w:initials="NS">
    <w:p w14:paraId="26DE693A" w14:textId="60C96250" w:rsidR="001C3D7C" w:rsidRDefault="001C3D7C">
      <w:pPr>
        <w:pStyle w:val="CommentText"/>
      </w:pPr>
      <w:r>
        <w:rPr>
          <w:rStyle w:val="CommentReference"/>
        </w:rPr>
        <w:annotationRef/>
      </w:r>
      <w:r>
        <w:t>Not sure what more to add here</w:t>
      </w:r>
    </w:p>
  </w:comment>
  <w:comment w:id="196" w:author="Dan Kliebenstein" w:date="2019-03-21T12:00:00Z" w:initials="DK">
    <w:p w14:paraId="5AEDB7C8" w14:textId="17361F92" w:rsidR="001C3D7C" w:rsidRDefault="001C3D7C">
      <w:pPr>
        <w:pStyle w:val="CommentText"/>
      </w:pPr>
      <w:r>
        <w:rPr>
          <w:rStyle w:val="CommentReference"/>
        </w:rPr>
        <w:annotationRef/>
      </w:r>
      <w:r>
        <w:t>How does this addition work?</w:t>
      </w:r>
    </w:p>
  </w:comment>
  <w:comment w:id="207" w:author="N S" w:date="2019-03-19T08:53:00Z" w:initials="NS">
    <w:p w14:paraId="7E56ADE3" w14:textId="3416532B" w:rsidR="001C3D7C" w:rsidRDefault="001C3D7C">
      <w:pPr>
        <w:pStyle w:val="CommentText"/>
      </w:pPr>
      <w:r>
        <w:rPr>
          <w:rStyle w:val="CommentReference"/>
        </w:rPr>
        <w:annotationRef/>
      </w:r>
      <w:r>
        <w:t xml:space="preserve">Dan K: </w:t>
      </w:r>
      <w:r>
        <w:rPr>
          <w:rStyle w:val="CommentReference"/>
        </w:rPr>
        <w:annotationRef/>
      </w:r>
      <w:r>
        <w:t>Why would this be expected?</w:t>
      </w:r>
    </w:p>
  </w:comment>
  <w:comment w:id="209" w:author="Daniel Runcie" w:date="2019-03-15T11:00:00Z" w:initials="DER">
    <w:p w14:paraId="2982F5C0" w14:textId="77777777" w:rsidR="001C3D7C" w:rsidRDefault="001C3D7C">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1C3D7C" w:rsidRDefault="001C3D7C">
      <w:pPr>
        <w:pStyle w:val="CommentText"/>
      </w:pPr>
      <w:r>
        <w:t>- lowest p-value (strongest evidence against the null)</w:t>
      </w:r>
    </w:p>
    <w:p w14:paraId="49A1E5D1" w14:textId="57741F1F" w:rsidR="001C3D7C" w:rsidRDefault="001C3D7C">
      <w:pPr>
        <w:pStyle w:val="CommentText"/>
      </w:pPr>
      <w:r>
        <w:t>- it’s not “probability of non-zero effect”</w:t>
      </w:r>
    </w:p>
    <w:p w14:paraId="1410D48D" w14:textId="7607B578" w:rsidR="001C3D7C" w:rsidRDefault="001C3D7C">
      <w:pPr>
        <w:pStyle w:val="CommentText"/>
      </w:pPr>
      <w:r>
        <w:t>I’d just go with the 2nd</w:t>
      </w:r>
    </w:p>
  </w:comment>
  <w:comment w:id="217" w:author="Daniel Runcie" w:date="2019-03-15T11:03:00Z" w:initials="DER">
    <w:p w14:paraId="204128BA" w14:textId="53BF87DB" w:rsidR="001C3D7C" w:rsidRDefault="001C3D7C">
      <w:pPr>
        <w:pStyle w:val="CommentText"/>
      </w:pPr>
      <w:r>
        <w:rPr>
          <w:rStyle w:val="CommentReference"/>
        </w:rPr>
        <w:annotationRef/>
      </w:r>
      <w:r>
        <w:t>How about ordering all p-values based on distance to the gene, and then making a plot of them? Or binning them by &lt;10Kb, 10-100Kb, 100Kb-1Mb, 1Mb+</w:t>
      </w:r>
    </w:p>
  </w:comment>
  <w:comment w:id="218" w:author="N S" w:date="2019-03-19T08:55:00Z" w:initials="NS">
    <w:p w14:paraId="690CFD91" w14:textId="2F735801" w:rsidR="001C3D7C" w:rsidRDefault="001C3D7C">
      <w:pPr>
        <w:pStyle w:val="CommentText"/>
      </w:pPr>
      <w:r>
        <w:rPr>
          <w:rStyle w:val="CommentReference"/>
        </w:rPr>
        <w:annotationRef/>
      </w:r>
      <w:r>
        <w:t>Doesn’t simplify how to look at this across 10k genes</w:t>
      </w:r>
    </w:p>
  </w:comment>
  <w:comment w:id="224" w:author="Dan Kliebenstein" w:date="2019-03-21T12:02:00Z" w:initials="DK">
    <w:p w14:paraId="0239FFD2" w14:textId="03A898D6" w:rsidR="001C3D7C" w:rsidRDefault="001C3D7C">
      <w:pPr>
        <w:pStyle w:val="CommentText"/>
      </w:pPr>
      <w:r>
        <w:rPr>
          <w:rStyle w:val="CommentReference"/>
        </w:rPr>
        <w:annotationRef/>
      </w:r>
      <w:r>
        <w:t>True?</w:t>
      </w:r>
    </w:p>
  </w:comment>
  <w:comment w:id="246" w:author="Daniel Runcie" w:date="2019-03-15T11:11:00Z" w:initials="DER">
    <w:p w14:paraId="4FB8D099" w14:textId="13A0E334" w:rsidR="001C3D7C" w:rsidRDefault="001C3D7C">
      <w:pPr>
        <w:pStyle w:val="CommentText"/>
      </w:pPr>
      <w:r>
        <w:rPr>
          <w:rStyle w:val="CommentReference"/>
        </w:rPr>
        <w:annotationRef/>
      </w:r>
      <w:r>
        <w:t>Segregating in this population?</w:t>
      </w:r>
    </w:p>
  </w:comment>
  <w:comment w:id="247" w:author="N S" w:date="2019-03-19T08:56:00Z" w:initials="NS">
    <w:p w14:paraId="0428A0DF" w14:textId="5A30531F" w:rsidR="001C3D7C" w:rsidRDefault="001C3D7C">
      <w:pPr>
        <w:pStyle w:val="CommentText"/>
      </w:pPr>
      <w:r>
        <w:rPr>
          <w:rStyle w:val="CommentReference"/>
        </w:rPr>
        <w:annotationRef/>
      </w:r>
      <w:r>
        <w:t>I think we can say this from Vivian’s transcriptome analysis, yes?</w:t>
      </w:r>
    </w:p>
  </w:comment>
  <w:comment w:id="252" w:author="N S" w:date="2019-03-18T15:35:00Z" w:initials="NS">
    <w:p w14:paraId="4117E891" w14:textId="5122E9ED" w:rsidR="001C3D7C" w:rsidRDefault="001C3D7C">
      <w:pPr>
        <w:pStyle w:val="CommentText"/>
      </w:pPr>
      <w:r>
        <w:rPr>
          <w:rStyle w:val="CommentReference"/>
        </w:rPr>
        <w:annotationRef/>
      </w:r>
      <w:r>
        <w:t>Dan R: what does “align” mean here?</w:t>
      </w:r>
    </w:p>
  </w:comment>
  <w:comment w:id="258" w:author="Céline" w:date="2019-03-19T17:17:00Z" w:initials="C">
    <w:p w14:paraId="251FFD05" w14:textId="6A82DCD7" w:rsidR="001C3D7C" w:rsidRDefault="001C3D7C">
      <w:pPr>
        <w:pStyle w:val="CommentText"/>
      </w:pPr>
      <w:r>
        <w:rPr>
          <w:rStyle w:val="CommentReference"/>
        </w:rPr>
        <w:annotationRef/>
      </w:r>
      <w:r>
        <w:t xml:space="preserve">You will need to be more precise on the localization of the deletion. Is it affecting a single gene or the whole cluster? In which gene is it located? Maybe also check </w:t>
      </w:r>
      <w:r>
        <w:rPr>
          <w:rFonts w:ascii="Times New Roman" w:hAnsi="Times New Roman" w:cs="Times New Roman"/>
          <w:sz w:val="17"/>
          <w:szCs w:val="17"/>
        </w:rPr>
        <w:t>https://doi.org/10.1007/s00294-019-00952-4</w:t>
      </w:r>
    </w:p>
  </w:comment>
  <w:comment w:id="264" w:author="Dan Kliebenstein" w:date="2019-03-21T12:04:00Z" w:initials="DK">
    <w:p w14:paraId="09E221B1" w14:textId="171175A4" w:rsidR="001C3D7C" w:rsidRDefault="001C3D7C">
      <w:pPr>
        <w:pStyle w:val="CommentText"/>
      </w:pPr>
      <w:r>
        <w:rPr>
          <w:rStyle w:val="CommentReference"/>
        </w:rPr>
        <w:annotationRef/>
      </w:r>
      <w:r>
        <w:t>Yes?</w:t>
      </w:r>
    </w:p>
  </w:comment>
  <w:comment w:id="290" w:author="Céline" w:date="2019-03-20T11:23:00Z" w:initials="C">
    <w:p w14:paraId="19B687DC" w14:textId="77777777" w:rsidR="001C3D7C" w:rsidRDefault="001C3D7C" w:rsidP="003D14D0">
      <w:pPr>
        <w:pStyle w:val="CommentText"/>
      </w:pPr>
      <w:r>
        <w:rPr>
          <w:rStyle w:val="CommentReference"/>
        </w:rPr>
        <w:annotationRef/>
      </w:r>
      <w:r>
        <w:t>This reads weird. Cis-acting is used to describe regulatory mechanisms, right? Deletion sounds more like massive structural loss-of-function. It has regulatory effects of course but I’m not sure if I would describe it as cis-…  I haven’t read many eQTL paper though, I may be totally wrong</w:t>
      </w:r>
    </w:p>
  </w:comment>
  <w:comment w:id="291" w:author="N S" w:date="2019-03-18T16:13:00Z" w:initials="NS">
    <w:p w14:paraId="0A86C23D" w14:textId="77777777" w:rsidR="001C3D7C" w:rsidRDefault="001C3D7C" w:rsidP="003D14D0">
      <w:pPr>
        <w:pStyle w:val="CommentText"/>
      </w:pPr>
      <w:r>
        <w:rPr>
          <w:rStyle w:val="CommentReference"/>
        </w:rPr>
        <w:annotationRef/>
      </w:r>
      <w:r>
        <w:t xml:space="preserve">Dan R: </w:t>
      </w:r>
    </w:p>
    <w:p w14:paraId="6ED6644A" w14:textId="77777777" w:rsidR="001C3D7C" w:rsidRDefault="001C3D7C" w:rsidP="003D14D0">
      <w:pPr>
        <w:pStyle w:val="CommentText"/>
      </w:pPr>
      <w:r>
        <w:t xml:space="preserve">It’s surprising to me that there aren’t any SNPs that tag these structural variants. That haplotype should have some common sequence flanking the deletion that would be </w:t>
      </w:r>
      <w:proofErr w:type="spellStart"/>
      <w:r>
        <w:t>alignable</w:t>
      </w:r>
      <w:proofErr w:type="spellEnd"/>
      <w:r>
        <w:t xml:space="preserve"> among lines. What is the frequency of the </w:t>
      </w:r>
      <w:r w:rsidRPr="00842D58">
        <w:rPr>
          <w:rFonts w:ascii="Arial" w:hAnsi="Arial" w:cs="Arial"/>
        </w:rPr>
        <w:t>botcinic acid cluster</w:t>
      </w:r>
      <w:r>
        <w:rPr>
          <w:rFonts w:ascii="Arial" w:hAnsi="Arial" w:cs="Arial"/>
        </w:rPr>
        <w:t xml:space="preserve"> deletion? It may be due to your SNP MAF threshold</w:t>
      </w:r>
    </w:p>
  </w:comment>
  <w:comment w:id="295" w:author="Céline" w:date="2019-03-20T11:28:00Z" w:initials="C">
    <w:p w14:paraId="31D26BB0" w14:textId="77777777" w:rsidR="001C3D7C" w:rsidRDefault="001C3D7C" w:rsidP="003D14D0">
      <w:pPr>
        <w:pStyle w:val="CommentText"/>
      </w:pPr>
      <w:r>
        <w:rPr>
          <w:rStyle w:val="CommentReference"/>
        </w:rPr>
        <w:annotationRef/>
      </w:r>
      <w:r>
        <w:t>I have troubles to follow here</w:t>
      </w:r>
    </w:p>
  </w:comment>
  <w:comment w:id="299" w:author="N S" w:date="2019-03-18T16:23:00Z" w:initials="NS">
    <w:p w14:paraId="7079FBB4" w14:textId="77777777" w:rsidR="001C3D7C" w:rsidRDefault="001C3D7C" w:rsidP="003D14D0">
      <w:pPr>
        <w:pStyle w:val="CommentText"/>
      </w:pPr>
      <w:r>
        <w:rPr>
          <w:rStyle w:val="CommentReference"/>
        </w:rPr>
        <w:annotationRef/>
      </w:r>
      <w:r>
        <w:t xml:space="preserve">Remove this? </w:t>
      </w:r>
    </w:p>
  </w:comment>
  <w:comment w:id="303" w:author="N S" w:date="2019-03-20T21:38:00Z" w:initials="NS">
    <w:p w14:paraId="3792CDD6" w14:textId="23449F54" w:rsidR="001C3D7C" w:rsidRDefault="001C3D7C">
      <w:pPr>
        <w:pStyle w:val="CommentText"/>
      </w:pPr>
      <w:r>
        <w:rPr>
          <w:rStyle w:val="CommentReference"/>
        </w:rPr>
        <w:annotationRef/>
      </w:r>
      <w:r>
        <w:rPr>
          <w:rFonts w:ascii="Arial" w:eastAsia="Times New Roman" w:hAnsi="Arial" w:cs="Arial"/>
          <w:color w:val="222222"/>
          <w:sz w:val="24"/>
          <w:szCs w:val="24"/>
        </w:rPr>
        <w:t xml:space="preserve">TK: </w:t>
      </w:r>
      <w:r w:rsidRPr="00AC0B52">
        <w:rPr>
          <w:rFonts w:ascii="Arial" w:eastAsia="Times New Roman" w:hAnsi="Arial" w:cs="Arial"/>
          <w:color w:val="222222"/>
          <w:sz w:val="24"/>
          <w:szCs w:val="24"/>
        </w:rPr>
        <w:t>There is not much overlap between Botrytis and Arabidopsis transcripts.  For instance, the first one, Bcin01g01610 does not associate with Bot but lots of Arabidopsis mRNA.  Can you explain how the SNP influence those host genes without changing its own transcriptome?</w:t>
      </w:r>
    </w:p>
  </w:comment>
  <w:comment w:id="316" w:author="N S" w:date="2019-03-21T08:36:00Z" w:initials="NS">
    <w:p w14:paraId="40EC8F13" w14:textId="0CD89FFE" w:rsidR="001C3D7C" w:rsidRDefault="001C3D7C">
      <w:pPr>
        <w:pStyle w:val="CommentText"/>
      </w:pPr>
      <w:r>
        <w:rPr>
          <w:rStyle w:val="CommentReference"/>
        </w:rPr>
        <w:annotationRef/>
      </w:r>
      <w:r>
        <w:t xml:space="preserve">Hesitant to propose any specific mechanisms here… could be power to detect. Could be that the hotspot effect is lost among other stronger regulatory effects in the pathogen? Or is there a specific mechanism by which the pathogen effect would be detectable in SNP and *phenotypes* but missed at the mRNA level? </w:t>
      </w:r>
    </w:p>
  </w:comment>
  <w:comment w:id="305" w:author="Dan Kliebenstein" w:date="2019-03-21T12:06:00Z" w:initials="DK">
    <w:p w14:paraId="10BFBFCA" w14:textId="570A7BFE" w:rsidR="001C3D7C" w:rsidRDefault="001C3D7C">
      <w:pPr>
        <w:pStyle w:val="CommentText"/>
      </w:pPr>
      <w:r>
        <w:rPr>
          <w:rStyle w:val="CommentReference"/>
        </w:rPr>
        <w:annotationRef/>
      </w:r>
      <w:r>
        <w:t>How is this?</w:t>
      </w:r>
    </w:p>
  </w:comment>
  <w:comment w:id="322" w:author="Céline" w:date="2019-03-20T11:29:00Z" w:initials="C">
    <w:p w14:paraId="12BA0E25" w14:textId="77777777" w:rsidR="001C3D7C" w:rsidRDefault="001C3D7C" w:rsidP="003D14D0">
      <w:pPr>
        <w:pStyle w:val="CommentText"/>
      </w:pPr>
      <w:r>
        <w:rPr>
          <w:rStyle w:val="CommentReference"/>
        </w:rPr>
        <w:annotationRef/>
      </w:r>
      <w:r>
        <w:t>What is a transcriptome module?</w:t>
      </w:r>
    </w:p>
  </w:comment>
  <w:comment w:id="326" w:author="N S" w:date="2019-03-20T16:28:00Z" w:initials="NS">
    <w:p w14:paraId="7C5B440C"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r>
        <w:rPr>
          <w:rStyle w:val="CommentReference"/>
        </w:rPr>
        <w:annotationRef/>
      </w:r>
      <w:r>
        <w:t xml:space="preserve">TK: </w:t>
      </w:r>
      <w:r w:rsidRPr="00AC0B52">
        <w:rPr>
          <w:rFonts w:ascii="Arial" w:eastAsia="Times New Roman" w:hAnsi="Arial" w:cs="Arial"/>
          <w:color w:val="222222"/>
          <w:sz w:val="24"/>
          <w:szCs w:val="24"/>
        </w:rPr>
        <w:t>Are genes without annotation enriched?  In general, filamentous fungus-specific genes involved in niche adaptation or development, those not found in yeasts, are largely unannotated.  You may want to check if genes with signal peptides for secretion are enriched.  Many effectors and plant cell wall degrading enzymes are secreted.</w:t>
      </w:r>
    </w:p>
    <w:p w14:paraId="544E789E"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hyperlink r:id="rId1" w:tgtFrame="_blank" w:history="1">
        <w:r w:rsidRPr="00AC0B52">
          <w:rPr>
            <w:rFonts w:ascii="Arial" w:eastAsia="Times New Roman" w:hAnsi="Arial" w:cs="Arial"/>
            <w:color w:val="1155CC"/>
            <w:sz w:val="24"/>
            <w:szCs w:val="24"/>
            <w:u w:val="single"/>
          </w:rPr>
          <w:t>http://www.cbs.dtu.dk/services/SignalP/</w:t>
        </w:r>
      </w:hyperlink>
    </w:p>
    <w:p w14:paraId="617633C4"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xml:space="preserve">Genes for secreting proteins and those expressed in planta are often enriched in </w:t>
      </w:r>
      <w:proofErr w:type="spellStart"/>
      <w:r w:rsidRPr="00AC0B52">
        <w:rPr>
          <w:rFonts w:ascii="Arial" w:eastAsia="Times New Roman" w:hAnsi="Arial" w:cs="Arial"/>
          <w:color w:val="222222"/>
          <w:sz w:val="24"/>
          <w:szCs w:val="24"/>
        </w:rPr>
        <w:t>subtelomeric</w:t>
      </w:r>
      <w:proofErr w:type="spellEnd"/>
      <w:r w:rsidRPr="00AC0B52">
        <w:rPr>
          <w:rFonts w:ascii="Arial" w:eastAsia="Times New Roman" w:hAnsi="Arial" w:cs="Arial"/>
          <w:color w:val="222222"/>
          <w:sz w:val="24"/>
          <w:szCs w:val="24"/>
        </w:rPr>
        <w:t xml:space="preserve"> regions and/or gene sparse high-speed regions (I think Cuomo et al., Science 2007; Raffaele et al., Science 2010), which are discussed later.</w:t>
      </w:r>
    </w:p>
    <w:p w14:paraId="54B85AC0" w14:textId="16B0167C" w:rsidR="001C3D7C" w:rsidRDefault="001C3D7C">
      <w:pPr>
        <w:pStyle w:val="CommentText"/>
      </w:pPr>
    </w:p>
  </w:comment>
  <w:comment w:id="327" w:author="N S" w:date="2019-03-20T21:26:00Z" w:initials="NS">
    <w:p w14:paraId="293C548D" w14:textId="30CDB560" w:rsidR="001C3D7C" w:rsidRDefault="001C3D7C">
      <w:pPr>
        <w:pStyle w:val="CommentText"/>
      </w:pPr>
      <w:r>
        <w:rPr>
          <w:rStyle w:val="CommentReference"/>
        </w:rPr>
        <w:annotationRef/>
      </w:r>
      <w:r>
        <w:t>Trying additional functional analysis… may need to go into paper rather than dissertation</w:t>
      </w:r>
    </w:p>
  </w:comment>
  <w:comment w:id="328" w:author="Dan Kliebenstein" w:date="2019-03-21T12:07:00Z" w:initials="DK">
    <w:p w14:paraId="4843B330" w14:textId="0D64FE42" w:rsidR="001C3D7C" w:rsidRDefault="001C3D7C">
      <w:pPr>
        <w:pStyle w:val="CommentText"/>
      </w:pPr>
      <w:r>
        <w:rPr>
          <w:rStyle w:val="CommentReference"/>
        </w:rPr>
        <w:annotationRef/>
      </w:r>
      <w:r>
        <w:t>Didn’t you have something showing an enrichment in secreted peptides? That would be enough.</w:t>
      </w:r>
    </w:p>
  </w:comment>
  <w:comment w:id="332" w:author="N S" w:date="2019-03-20T16:26:00Z" w:initials="NS">
    <w:p w14:paraId="72D3C3E8"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r>
        <w:rPr>
          <w:rStyle w:val="CommentReference"/>
        </w:rPr>
        <w:annotationRef/>
      </w:r>
      <w:r>
        <w:t xml:space="preserve">TK: </w:t>
      </w:r>
      <w:r w:rsidRPr="00AC0B52">
        <w:rPr>
          <w:rFonts w:ascii="Arial" w:eastAsia="Times New Roman" w:hAnsi="Arial" w:cs="Arial"/>
          <w:color w:val="222222"/>
          <w:sz w:val="24"/>
          <w:szCs w:val="24"/>
        </w:rPr>
        <w:t xml:space="preserve">p12 "three of the hotspots have an overrepresentation of photosynthesis-related functions."  Downregulation of photosynthesis genes is a hallmark of plant immune process (e.g. </w:t>
      </w:r>
      <w:proofErr w:type="spellStart"/>
      <w:r w:rsidRPr="00AC0B52">
        <w:rPr>
          <w:rFonts w:ascii="Arial" w:eastAsia="Times New Roman" w:hAnsi="Arial" w:cs="Arial"/>
          <w:color w:val="222222"/>
          <w:sz w:val="24"/>
          <w:szCs w:val="24"/>
        </w:rPr>
        <w:t>Bilgin</w:t>
      </w:r>
      <w:proofErr w:type="spellEnd"/>
      <w:r w:rsidRPr="00AC0B52">
        <w:rPr>
          <w:rFonts w:ascii="Arial" w:eastAsia="Times New Roman" w:hAnsi="Arial" w:cs="Arial"/>
          <w:color w:val="222222"/>
          <w:sz w:val="24"/>
          <w:szCs w:val="24"/>
        </w:rPr>
        <w:t xml:space="preserve"> et al., 2010: </w:t>
      </w:r>
      <w:hyperlink r:id="rId2" w:tgtFrame="_blank" w:history="1">
        <w:r w:rsidRPr="00AC0B52">
          <w:rPr>
            <w:rFonts w:ascii="Arial" w:eastAsia="Times New Roman" w:hAnsi="Arial" w:cs="Arial"/>
            <w:color w:val="1155CC"/>
            <w:sz w:val="24"/>
            <w:szCs w:val="24"/>
            <w:u w:val="single"/>
          </w:rPr>
          <w:t>https://onlinelibrary.wiley.com/doi/full/10.1111/j.1365-3040.2010.02167.x</w:t>
        </w:r>
      </w:hyperlink>
    </w:p>
    <w:p w14:paraId="410F927E"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Jiang et al., 2017:</w:t>
      </w:r>
    </w:p>
    <w:p w14:paraId="0D73C551"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hyperlink r:id="rId3" w:tgtFrame="_blank" w:history="1">
        <w:r w:rsidRPr="00AC0B52">
          <w:rPr>
            <w:rFonts w:ascii="Arial" w:eastAsia="Times New Roman" w:hAnsi="Arial" w:cs="Arial"/>
            <w:color w:val="1155CC"/>
            <w:sz w:val="24"/>
            <w:szCs w:val="24"/>
            <w:u w:val="single"/>
          </w:rPr>
          <w:t>https://link.springer.com/article/10.1007%2Fs11103-017-0617-5</w:t>
        </w:r>
      </w:hyperlink>
    </w:p>
    <w:p w14:paraId="2D656A3A" w14:textId="77777777" w:rsidR="001C3D7C" w:rsidRPr="00AC0B52" w:rsidRDefault="001C3D7C" w:rsidP="00E733AE">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You may want to add a line.  </w:t>
      </w:r>
    </w:p>
    <w:p w14:paraId="3B45E6D0" w14:textId="467432F5" w:rsidR="001C3D7C" w:rsidRDefault="001C3D7C">
      <w:pPr>
        <w:pStyle w:val="CommentText"/>
      </w:pPr>
    </w:p>
  </w:comment>
  <w:comment w:id="338" w:author="Céline" w:date="2019-03-20T11:32:00Z" w:initials="C">
    <w:p w14:paraId="06BD6EB2" w14:textId="77777777" w:rsidR="001C3D7C" w:rsidRDefault="001C3D7C" w:rsidP="003D14D0">
      <w:pPr>
        <w:pStyle w:val="CommentText"/>
      </w:pPr>
      <w:r>
        <w:rPr>
          <w:rStyle w:val="CommentReference"/>
        </w:rPr>
        <w:annotationRef/>
      </w:r>
      <w:r>
        <w:t>You need to be more precise about which results you are referring to (Zhang et al 2018?</w:t>
      </w:r>
      <w:proofErr w:type="gramStart"/>
      <w:r>
        <w:t>) .</w:t>
      </w:r>
      <w:proofErr w:type="gramEnd"/>
      <w:r>
        <w:t xml:space="preserve"> Maybe give example?</w:t>
      </w:r>
    </w:p>
  </w:comment>
  <w:comment w:id="340" w:author="Céline" w:date="2019-03-20T11:35:00Z" w:initials="C">
    <w:p w14:paraId="2C4C608E" w14:textId="77777777" w:rsidR="001C3D7C" w:rsidRDefault="001C3D7C" w:rsidP="003D14D0">
      <w:pPr>
        <w:pStyle w:val="CommentText"/>
      </w:pPr>
      <w:r>
        <w:rPr>
          <w:rStyle w:val="CommentReference"/>
        </w:rPr>
        <w:annotationRef/>
      </w:r>
      <w:r>
        <w:t>Describe these genes</w:t>
      </w:r>
    </w:p>
  </w:comment>
  <w:comment w:id="347" w:author="Céline" w:date="2019-03-20T11:55:00Z" w:initials="C">
    <w:p w14:paraId="224B3EAC" w14:textId="77777777" w:rsidR="001C3D7C" w:rsidRDefault="001C3D7C" w:rsidP="003D14D0">
      <w:pPr>
        <w:pStyle w:val="CommentText"/>
      </w:pPr>
      <w:r>
        <w:rPr>
          <w:rStyle w:val="CommentReference"/>
        </w:rPr>
        <w:annotationRef/>
      </w:r>
      <w:r>
        <w:t xml:space="preserve">I would put that before the previous paragraphs to maintain the order used in the results. </w:t>
      </w:r>
      <w:proofErr w:type="gramStart"/>
      <w:r>
        <w:t>Also</w:t>
      </w:r>
      <w:proofErr w:type="gramEnd"/>
      <w:r>
        <w:t xml:space="preserve"> this is kind of negative results when trans-QTL are a success story. </w:t>
      </w:r>
    </w:p>
  </w:comment>
  <w:comment w:id="348" w:author="Céline" w:date="2019-03-20T11:57:00Z" w:initials="C">
    <w:p w14:paraId="3BB016F7" w14:textId="77777777" w:rsidR="001C3D7C" w:rsidRDefault="001C3D7C" w:rsidP="003D14D0">
      <w:pPr>
        <w:pStyle w:val="CommentText"/>
      </w:pPr>
      <w:r>
        <w:rPr>
          <w:rStyle w:val="CommentReference"/>
        </w:rPr>
        <w:annotationRef/>
      </w:r>
      <w:r>
        <w:t>Was that done and shown at the genome level? Suzi’s paper?</w:t>
      </w:r>
    </w:p>
  </w:comment>
  <w:comment w:id="350" w:author="N S" w:date="2019-03-18T16:16:00Z" w:initials="NS">
    <w:p w14:paraId="6D6DCA55" w14:textId="77777777" w:rsidR="001C3D7C" w:rsidRDefault="001C3D7C" w:rsidP="003D14D0">
      <w:pPr>
        <w:pStyle w:val="CommentText"/>
      </w:pPr>
      <w:r>
        <w:rPr>
          <w:rStyle w:val="CommentReference"/>
        </w:rPr>
        <w:annotationRef/>
      </w:r>
      <w:r>
        <w:t>Dan R: Deletions don’t necessarily cause allelic heterogeneity. Allelic heterogeneity is multiple alleles so any one SNP can’t tag all different classes of alleles.</w:t>
      </w:r>
    </w:p>
  </w:comment>
  <w:comment w:id="351" w:author="Daniel Runcie" w:date="2019-03-15T11:28:00Z" w:initials="DER">
    <w:p w14:paraId="27F81F75" w14:textId="77777777" w:rsidR="001C3D7C" w:rsidRDefault="001C3D7C" w:rsidP="003D14D0">
      <w:pPr>
        <w:pStyle w:val="CommentText"/>
      </w:pPr>
      <w:r>
        <w:rPr>
          <w:rStyle w:val="CommentReference"/>
        </w:rPr>
        <w:annotationRef/>
      </w:r>
      <w:r>
        <w:t>Do you think the non-SNP variation is more of an issue for cis than trans eQTL?</w:t>
      </w:r>
    </w:p>
  </w:comment>
  <w:comment w:id="355" w:author="Céline" w:date="2019-03-20T11:43:00Z" w:initials="C">
    <w:p w14:paraId="4340E58C" w14:textId="77777777" w:rsidR="001C3D7C" w:rsidRDefault="001C3D7C" w:rsidP="00667B68">
      <w:pPr>
        <w:pStyle w:val="CommentText"/>
      </w:pPr>
      <w:r>
        <w:rPr>
          <w:rStyle w:val="CommentReference"/>
        </w:rPr>
        <w:annotationRef/>
      </w:r>
      <w:r>
        <w:t>This is in the Botrytis genome only, right? This is confusing, you should precise</w:t>
      </w:r>
    </w:p>
  </w:comment>
  <w:comment w:id="357" w:author="Céline" w:date="2019-03-20T11:44:00Z" w:initials="C">
    <w:p w14:paraId="2BB31177" w14:textId="77777777" w:rsidR="001C3D7C" w:rsidRDefault="001C3D7C" w:rsidP="00667B68">
      <w:pPr>
        <w:pStyle w:val="CommentText"/>
      </w:pPr>
      <w:r>
        <w:rPr>
          <w:rStyle w:val="CommentReference"/>
        </w:rPr>
        <w:annotationRef/>
      </w:r>
      <w:r>
        <w:t>They also found cis when you found trans QTLs, isn’t it?</w:t>
      </w:r>
    </w:p>
  </w:comment>
  <w:comment w:id="360" w:author="Céline" w:date="2019-03-20T11:50:00Z" w:initials="C">
    <w:p w14:paraId="0FB1C166" w14:textId="77777777" w:rsidR="001C3D7C" w:rsidRDefault="001C3D7C" w:rsidP="00667B68">
      <w:pPr>
        <w:pStyle w:val="CommentText"/>
      </w:pPr>
      <w:r>
        <w:rPr>
          <w:rStyle w:val="CommentReference"/>
        </w:rPr>
        <w:annotationRef/>
      </w:r>
      <w:r>
        <w:t>I would be more explicit that Botrytis doesn’t fit the models (again)</w:t>
      </w:r>
    </w:p>
  </w:comment>
  <w:comment w:id="363" w:author="Céline" w:date="2019-03-20T11:51:00Z" w:initials="C">
    <w:p w14:paraId="31551E41" w14:textId="77777777" w:rsidR="001C3D7C" w:rsidRDefault="001C3D7C" w:rsidP="00667B68">
      <w:pPr>
        <w:pStyle w:val="CommentText"/>
      </w:pPr>
      <w:r>
        <w:rPr>
          <w:rStyle w:val="CommentReference"/>
        </w:rPr>
        <w:annotationRef/>
      </w:r>
      <w:r>
        <w:t>Where does that come from? Multi-speed or differential selective pressures?</w:t>
      </w:r>
    </w:p>
  </w:comment>
  <w:comment w:id="368" w:author="Céline" w:date="2019-03-20T11:50:00Z" w:initials="C">
    <w:p w14:paraId="29765FEF" w14:textId="77777777" w:rsidR="001C3D7C" w:rsidRDefault="001C3D7C" w:rsidP="00667B68">
      <w:pPr>
        <w:pStyle w:val="CommentText"/>
      </w:pPr>
      <w:r>
        <w:rPr>
          <w:rStyle w:val="CommentReference"/>
        </w:rPr>
        <w:annotationRef/>
      </w:r>
      <w:r>
        <w:t>They are also probably for specialist pathogen that have high levels of co-evolution with their host</w:t>
      </w:r>
    </w:p>
  </w:comment>
  <w:comment w:id="369" w:author="N S" w:date="2019-03-20T16:29:00Z" w:initials="NS">
    <w:p w14:paraId="0E9BDD9B" w14:textId="1E73E704" w:rsidR="001C3D7C" w:rsidRDefault="001C3D7C">
      <w:pPr>
        <w:pStyle w:val="CommentText"/>
      </w:pPr>
      <w:r>
        <w:rPr>
          <w:rStyle w:val="CommentReference"/>
        </w:rPr>
        <w:annotationRef/>
      </w:r>
      <w:r>
        <w:t xml:space="preserve">TK: </w:t>
      </w:r>
      <w:r w:rsidRPr="00AC0B52">
        <w:rPr>
          <w:rFonts w:ascii="Arial" w:eastAsia="Times New Roman" w:hAnsi="Arial" w:cs="Arial"/>
          <w:color w:val="222222"/>
          <w:sz w:val="24"/>
          <w:szCs w:val="24"/>
        </w:rPr>
        <w:t>Isn't it also possible that not eQTL but their downstream genes are in the high-speed genomic regions?</w:t>
      </w:r>
    </w:p>
  </w:comment>
  <w:comment w:id="370" w:author="N S" w:date="2019-03-20T21:27:00Z" w:initials="NS">
    <w:p w14:paraId="1BCAF1E1" w14:textId="509F10E0" w:rsidR="001C3D7C" w:rsidRDefault="001C3D7C">
      <w:pPr>
        <w:pStyle w:val="CommentText"/>
      </w:pPr>
      <w:r>
        <w:rPr>
          <w:rStyle w:val="CommentReference"/>
        </w:rPr>
        <w:annotationRef/>
      </w:r>
      <w:r>
        <w:t xml:space="preserve">How to evaluate clustering of target genes? </w:t>
      </w:r>
    </w:p>
  </w:comment>
  <w:comment w:id="371" w:author="Dan Kliebenstein" w:date="2019-03-21T12:08:00Z" w:initials="DK">
    <w:p w14:paraId="7F33CFFC" w14:textId="1DA7E9B2" w:rsidR="001C3D7C" w:rsidRDefault="001C3D7C">
      <w:pPr>
        <w:pStyle w:val="CommentText"/>
      </w:pPr>
      <w:r>
        <w:rPr>
          <w:rStyle w:val="CommentReference"/>
        </w:rPr>
        <w:annotationRef/>
      </w:r>
      <w:r>
        <w:t>Just say that the targets are spread across the genome and cite Wei/</w:t>
      </w:r>
      <w:proofErr w:type="spellStart"/>
      <w:r>
        <w:t>Vivians</w:t>
      </w:r>
      <w:proofErr w:type="spellEnd"/>
      <w:r>
        <w:t xml:space="preserve"> </w:t>
      </w:r>
      <w:proofErr w:type="spellStart"/>
      <w:r>
        <w:t>BioRxiv</w:t>
      </w:r>
      <w:proofErr w:type="spellEnd"/>
      <w:r>
        <w:t xml:space="preserve"> </w:t>
      </w:r>
      <w:proofErr w:type="spellStart"/>
      <w:r>
        <w:t>eLife</w:t>
      </w:r>
      <w:proofErr w:type="spellEnd"/>
      <w:r>
        <w:t xml:space="preserve"> paper as she shows that.</w:t>
      </w:r>
    </w:p>
  </w:comment>
  <w:comment w:id="372" w:author="Céline" w:date="2019-03-20T11:52:00Z" w:initials="C">
    <w:p w14:paraId="3D4B0FC4" w14:textId="77777777" w:rsidR="001C3D7C" w:rsidRDefault="001C3D7C" w:rsidP="00667B68">
      <w:pPr>
        <w:pStyle w:val="CommentText"/>
      </w:pPr>
      <w:r>
        <w:rPr>
          <w:rStyle w:val="CommentReference"/>
        </w:rPr>
        <w:annotationRef/>
      </w:r>
      <w:proofErr w:type="gramStart"/>
      <w:r>
        <w:t>Also</w:t>
      </w:r>
      <w:proofErr w:type="gramEnd"/>
      <w:r>
        <w:t xml:space="preserve"> </w:t>
      </w:r>
      <w:proofErr w:type="spellStart"/>
      <w:r>
        <w:t>suzi</w:t>
      </w:r>
      <w:proofErr w:type="spellEnd"/>
      <w:r>
        <w:t xml:space="preserve"> shows that Botrytis genome is globally super diverse. And my GWAS with the Eudicot for virulence and host specificity says that large parts of the genomes are involved, spread all over except </w:t>
      </w:r>
      <w:proofErr w:type="spellStart"/>
      <w:r>
        <w:t>chr</w:t>
      </w:r>
      <w:proofErr w:type="spellEnd"/>
      <w:r>
        <w:t xml:space="preserve"> 17 and 18</w:t>
      </w:r>
    </w:p>
  </w:comment>
  <w:comment w:id="381" w:author="N S" w:date="2019-03-20T16:27:00Z" w:initials="NS">
    <w:p w14:paraId="3C815EAA" w14:textId="3EDC8F6C" w:rsidR="001C3D7C" w:rsidRDefault="001C3D7C">
      <w:pPr>
        <w:pStyle w:val="CommentText"/>
      </w:pPr>
      <w:r>
        <w:rPr>
          <w:rStyle w:val="CommentReference"/>
        </w:rPr>
        <w:annotationRef/>
      </w:r>
      <w:r>
        <w:t xml:space="preserve">TK: </w:t>
      </w:r>
      <w:r w:rsidRPr="00AC0B52">
        <w:rPr>
          <w:rFonts w:ascii="Arial" w:eastAsia="Times New Roman" w:hAnsi="Arial" w:cs="Arial"/>
          <w:color w:val="222222"/>
          <w:sz w:val="24"/>
          <w:szCs w:val="24"/>
        </w:rPr>
        <w:t xml:space="preserve">please give more information on the inoculation experiment such as the length of incubation after inoculation and disease phenotypes at the time of harvest for </w:t>
      </w:r>
      <w:proofErr w:type="spellStart"/>
      <w:r w:rsidRPr="00AC0B52">
        <w:rPr>
          <w:rFonts w:ascii="Arial" w:eastAsia="Times New Roman" w:hAnsi="Arial" w:cs="Arial"/>
          <w:color w:val="222222"/>
          <w:sz w:val="24"/>
          <w:szCs w:val="24"/>
        </w:rPr>
        <w:t>RNAseq</w:t>
      </w:r>
      <w:proofErr w:type="spellEnd"/>
      <w:r w:rsidRPr="00AC0B52">
        <w:rPr>
          <w:rFonts w:ascii="Arial" w:eastAsia="Times New Roman" w:hAnsi="Arial" w:cs="Arial"/>
          <w:color w:val="222222"/>
          <w:sz w:val="24"/>
          <w:szCs w:val="24"/>
        </w:rPr>
        <w:t>.</w:t>
      </w:r>
    </w:p>
  </w:comment>
  <w:comment w:id="396" w:author="Céline" w:date="2019-03-20T12:20:00Z" w:initials="C">
    <w:p w14:paraId="74DB99A7" w14:textId="77777777" w:rsidR="001C3D7C" w:rsidRDefault="001C3D7C" w:rsidP="003D14D0">
      <w:pPr>
        <w:pStyle w:val="CommentText"/>
      </w:pPr>
      <w:r>
        <w:rPr>
          <w:rStyle w:val="CommentReference"/>
        </w:rPr>
        <w:annotationRef/>
      </w:r>
      <w:r>
        <w:t>No significance threshold? I know that you don’t care about threshold, but high chance that reviewer will request it. Maybe put 0.05 as reference?</w:t>
      </w:r>
    </w:p>
  </w:comment>
  <w:comment w:id="398" w:author="Céline" w:date="2019-03-20T12:08:00Z" w:initials="C">
    <w:p w14:paraId="27A286D1" w14:textId="77777777" w:rsidR="001C3D7C" w:rsidRDefault="001C3D7C" w:rsidP="003D14D0">
      <w:pPr>
        <w:pStyle w:val="CommentText"/>
      </w:pPr>
      <w:r>
        <w:rPr>
          <w:rStyle w:val="CommentReference"/>
        </w:rPr>
        <w:annotationRef/>
      </w:r>
      <w:r>
        <w:t>Botrytis transcript mapped to Botrytis genome, right?</w:t>
      </w:r>
    </w:p>
  </w:comment>
  <w:comment w:id="400" w:author="Céline" w:date="2019-03-20T12:21:00Z" w:initials="C">
    <w:p w14:paraId="211AD02D" w14:textId="77777777" w:rsidR="001C3D7C" w:rsidRDefault="001C3D7C" w:rsidP="003D14D0">
      <w:pPr>
        <w:pStyle w:val="CommentText"/>
      </w:pPr>
      <w:r>
        <w:rPr>
          <w:rStyle w:val="CommentReference"/>
        </w:rPr>
        <w:annotationRef/>
      </w:r>
      <w:r>
        <w:t>These were always below significance threshold, correct?</w:t>
      </w:r>
    </w:p>
  </w:comment>
  <w:comment w:id="407" w:author="Céline" w:date="2019-03-20T12:11:00Z" w:initials="C">
    <w:p w14:paraId="50B649C2" w14:textId="77777777" w:rsidR="001C3D7C" w:rsidRDefault="001C3D7C" w:rsidP="003D14D0">
      <w:pPr>
        <w:pStyle w:val="CommentText"/>
      </w:pPr>
      <w:r>
        <w:rPr>
          <w:rStyle w:val="CommentReference"/>
        </w:rPr>
        <w:annotationRef/>
      </w:r>
      <w:r>
        <w:t>The Y axis is difficult to understand. Maybe describe it as a distance?</w:t>
      </w:r>
    </w:p>
  </w:comment>
  <w:comment w:id="412" w:author="Céline" w:date="2019-03-20T12:19:00Z" w:initials="C">
    <w:p w14:paraId="7C388279" w14:textId="77777777" w:rsidR="001C3D7C" w:rsidRDefault="001C3D7C" w:rsidP="003D14D0">
      <w:pPr>
        <w:pStyle w:val="CommentText"/>
      </w:pPr>
      <w:r>
        <w:rPr>
          <w:rStyle w:val="CommentReference"/>
        </w:rPr>
        <w:annotationRef/>
      </w:r>
      <w:r>
        <w:t xml:space="preserve">You need to do a better job at describing this. </w:t>
      </w:r>
      <w:proofErr w:type="gramStart"/>
      <w:r>
        <w:t>Are</w:t>
      </w:r>
      <w:proofErr w:type="gramEnd"/>
      <w:r>
        <w:t xml:space="preserve"> the box the 13 different genes of the cluster (doesn’t seems to fit) or exons from a single genes? If they are the different genes, maybe write their number in the box? If the colors describe the exons of single genes make it explicit and maybe mix the colors. Now it looks like a beautiful gradient but not much more</w:t>
      </w:r>
    </w:p>
  </w:comment>
  <w:comment w:id="413" w:author="Céline" w:date="2019-03-20T12:24:00Z" w:initials="C">
    <w:p w14:paraId="1EF2447C" w14:textId="77777777" w:rsidR="001C3D7C" w:rsidRDefault="001C3D7C" w:rsidP="003D14D0">
      <w:pPr>
        <w:pStyle w:val="CommentText"/>
      </w:pPr>
      <w:r>
        <w:rPr>
          <w:rStyle w:val="CommentReference"/>
        </w:rPr>
        <w:annotationRef/>
      </w:r>
      <w:r>
        <w:t>I’m unclear to what is the aim of these one</w:t>
      </w:r>
    </w:p>
  </w:comment>
  <w:comment w:id="414" w:author="N S" w:date="2019-03-20T21:39:00Z" w:initials="NS">
    <w:p w14:paraId="365D63D7" w14:textId="6F6E065E" w:rsidR="001C3D7C" w:rsidRDefault="001C3D7C">
      <w:pPr>
        <w:pStyle w:val="CommentText"/>
      </w:pPr>
      <w:r>
        <w:rPr>
          <w:rStyle w:val="CommentReference"/>
        </w:rPr>
        <w:annotationRef/>
      </w:r>
      <w:r>
        <w:t>Could omit… or move to supplemental. Represents a key step in the analysis, though.</w:t>
      </w:r>
    </w:p>
  </w:comment>
  <w:comment w:id="415" w:author="Dan Kliebenstein" w:date="2019-03-21T12:09:00Z" w:initials="DK">
    <w:p w14:paraId="7E0FB3BC" w14:textId="1EEC3A2C" w:rsidR="001C3D7C" w:rsidRDefault="001C3D7C">
      <w:pPr>
        <w:pStyle w:val="CommentText"/>
      </w:pPr>
      <w:r>
        <w:rPr>
          <w:rStyle w:val="CommentReference"/>
        </w:rPr>
        <w:annotationRef/>
      </w:r>
      <w:r>
        <w:t>I think it is there more to make sure reviewers don’t ask for it.</w:t>
      </w:r>
    </w:p>
  </w:comment>
  <w:comment w:id="417" w:author="N S" w:date="2019-03-20T16:28:00Z" w:initials="NS">
    <w:p w14:paraId="321FAA5A" w14:textId="0D98C1B2" w:rsidR="001C3D7C" w:rsidRDefault="001C3D7C">
      <w:pPr>
        <w:pStyle w:val="CommentText"/>
      </w:pPr>
      <w:r>
        <w:rPr>
          <w:rStyle w:val="CommentReference"/>
        </w:rPr>
        <w:annotationRef/>
      </w:r>
      <w:r>
        <w:t xml:space="preserve">TK: </w:t>
      </w:r>
      <w:r w:rsidRPr="00AC0B52">
        <w:rPr>
          <w:rFonts w:ascii="Arial" w:eastAsia="Times New Roman" w:hAnsi="Arial" w:cs="Arial"/>
          <w:color w:val="222222"/>
          <w:sz w:val="24"/>
          <w:szCs w:val="24"/>
        </w:rPr>
        <w:t>Gene linked to eQTL.  I wonder if you can add published QTL regions such as lesion size or virulence on the map.</w:t>
      </w:r>
    </w:p>
  </w:comment>
  <w:comment w:id="418" w:author="N S" w:date="2019-03-20T21:36:00Z" w:initials="NS">
    <w:p w14:paraId="2E755ECF" w14:textId="594EB961" w:rsidR="001C3D7C" w:rsidRDefault="001C3D7C">
      <w:pPr>
        <w:pStyle w:val="CommentText"/>
      </w:pPr>
      <w:r>
        <w:rPr>
          <w:rStyle w:val="CommentReference"/>
        </w:rPr>
        <w:annotationRef/>
      </w:r>
      <w:r>
        <w:t xml:space="preserve">Could add this for publication version. Would take significant research effort. </w:t>
      </w:r>
    </w:p>
  </w:comment>
  <w:comment w:id="419" w:author="Dan Kliebenstein" w:date="2019-03-21T12:09:00Z" w:initials="DK">
    <w:p w14:paraId="24AF1EBD" w14:textId="271C26F8" w:rsidR="001C3D7C" w:rsidRDefault="001C3D7C">
      <w:pPr>
        <w:pStyle w:val="CommentText"/>
      </w:pPr>
      <w:r>
        <w:rPr>
          <w:rStyle w:val="CommentReference"/>
        </w:rPr>
        <w:annotationRef/>
      </w:r>
      <w:r>
        <w:t>That would just be those common SNPs from Suzi’s paper. Fine for doing it in the pub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269A1" w15:done="1"/>
  <w15:commentEx w15:paraId="53ECFFA7" w15:done="1"/>
  <w15:commentEx w15:paraId="7BE366A3" w15:done="1"/>
  <w15:commentEx w15:paraId="048B576C" w15:done="1"/>
  <w15:commentEx w15:paraId="5BB6210C" w15:done="1"/>
  <w15:commentEx w15:paraId="43D92A14" w15:done="1"/>
  <w15:commentEx w15:paraId="13138827" w15:done="1"/>
  <w15:commentEx w15:paraId="7E01B35F" w15:done="1"/>
  <w15:commentEx w15:paraId="2B548770" w15:done="1"/>
  <w15:commentEx w15:paraId="353B2D43" w15:done="1"/>
  <w15:commentEx w15:paraId="66159871" w15:done="1"/>
  <w15:commentEx w15:paraId="755D8487" w15:done="1"/>
  <w15:commentEx w15:paraId="4A306DA2" w15:done="1"/>
  <w15:commentEx w15:paraId="64843E05" w15:done="1"/>
  <w15:commentEx w15:paraId="2267A579" w15:done="1"/>
  <w15:commentEx w15:paraId="1EFEC39B" w15:done="1"/>
  <w15:commentEx w15:paraId="12434C8F" w15:done="1"/>
  <w15:commentEx w15:paraId="700BE63D" w15:done="1"/>
  <w15:commentEx w15:paraId="425C6551" w15:done="1"/>
  <w15:commentEx w15:paraId="71C62092" w15:done="1"/>
  <w15:commentEx w15:paraId="7C4F6DEC" w15:done="1"/>
  <w15:commentEx w15:paraId="0BDB67F5" w15:done="1"/>
  <w15:commentEx w15:paraId="3C46555B" w15:paraIdParent="0BDB67F5" w15:done="1"/>
  <w15:commentEx w15:paraId="568BACD9" w15:done="1"/>
  <w15:commentEx w15:paraId="71E68A3D" w15:done="1"/>
  <w15:commentEx w15:paraId="79069A64" w15:paraIdParent="71E68A3D" w15:done="1"/>
  <w15:commentEx w15:paraId="66F28253" w15:done="1"/>
  <w15:commentEx w15:paraId="7C212C2F" w15:done="1"/>
  <w15:commentEx w15:paraId="26DE693A" w15:paraIdParent="7C212C2F" w15:done="1"/>
  <w15:commentEx w15:paraId="5AEDB7C8" w15:paraIdParent="7C212C2F" w15:done="1"/>
  <w15:commentEx w15:paraId="7E56ADE3" w15:done="1"/>
  <w15:commentEx w15:paraId="1410D48D" w15:done="1"/>
  <w15:commentEx w15:paraId="204128BA" w15:done="1"/>
  <w15:commentEx w15:paraId="690CFD91" w15:paraIdParent="204128BA" w15:done="1"/>
  <w15:commentEx w15:paraId="0239FFD2" w15:done="1"/>
  <w15:commentEx w15:paraId="4FB8D099" w15:done="1"/>
  <w15:commentEx w15:paraId="0428A0DF" w15:done="1"/>
  <w15:commentEx w15:paraId="4117E891" w15:done="1"/>
  <w15:commentEx w15:paraId="251FFD05" w15:done="1"/>
  <w15:commentEx w15:paraId="09E221B1" w15:done="1"/>
  <w15:commentEx w15:paraId="19B687DC" w15:done="1"/>
  <w15:commentEx w15:paraId="6ED6644A" w15:done="1"/>
  <w15:commentEx w15:paraId="31D26BB0" w15:done="1"/>
  <w15:commentEx w15:paraId="7079FBB4" w15:done="1"/>
  <w15:commentEx w15:paraId="3792CDD6" w15:done="1"/>
  <w15:commentEx w15:paraId="40EC8F13" w15:done="1"/>
  <w15:commentEx w15:paraId="10BFBFCA" w15:done="1"/>
  <w15:commentEx w15:paraId="12BA0E25" w15:done="1"/>
  <w15:commentEx w15:paraId="54B85AC0" w15:done="1"/>
  <w15:commentEx w15:paraId="293C548D" w15:paraIdParent="54B85AC0" w15:done="1"/>
  <w15:commentEx w15:paraId="4843B330" w15:paraIdParent="54B85AC0" w15:done="1"/>
  <w15:commentEx w15:paraId="3B45E6D0" w15:done="1"/>
  <w15:commentEx w15:paraId="06BD6EB2" w15:done="1"/>
  <w15:commentEx w15:paraId="2C4C608E" w15:done="1"/>
  <w15:commentEx w15:paraId="224B3EAC" w15:done="1"/>
  <w15:commentEx w15:paraId="3BB016F7" w15:done="1"/>
  <w15:commentEx w15:paraId="6D6DCA55" w15:done="1"/>
  <w15:commentEx w15:paraId="27F81F75" w15:done="1"/>
  <w15:commentEx w15:paraId="4340E58C" w15:done="1"/>
  <w15:commentEx w15:paraId="2BB31177" w15:done="1"/>
  <w15:commentEx w15:paraId="0FB1C166" w15:done="1"/>
  <w15:commentEx w15:paraId="31551E41" w15:done="1"/>
  <w15:commentEx w15:paraId="29765FEF" w15:done="1"/>
  <w15:commentEx w15:paraId="0E9BDD9B" w15:done="1"/>
  <w15:commentEx w15:paraId="1BCAF1E1" w15:paraIdParent="0E9BDD9B" w15:done="1"/>
  <w15:commentEx w15:paraId="7F33CFFC" w15:paraIdParent="0E9BDD9B" w15:done="1"/>
  <w15:commentEx w15:paraId="3D4B0FC4" w15:done="1"/>
  <w15:commentEx w15:paraId="3C815EAA" w15:done="1"/>
  <w15:commentEx w15:paraId="74DB99A7" w15:done="1"/>
  <w15:commentEx w15:paraId="27A286D1" w15:done="1"/>
  <w15:commentEx w15:paraId="211AD02D" w15:done="1"/>
  <w15:commentEx w15:paraId="50B649C2" w15:done="1"/>
  <w15:commentEx w15:paraId="7C388279" w15:done="1"/>
  <w15:commentEx w15:paraId="1EF2447C" w15:done="1"/>
  <w15:commentEx w15:paraId="365D63D7" w15:paraIdParent="1EF2447C" w15:done="1"/>
  <w15:commentEx w15:paraId="7E0FB3BC" w15:paraIdParent="1EF2447C" w15:done="1"/>
  <w15:commentEx w15:paraId="321FAA5A" w15:done="1"/>
  <w15:commentEx w15:paraId="2E755ECF" w15:paraIdParent="321FAA5A" w15:done="1"/>
  <w15:commentEx w15:paraId="24AF1EBD" w15:paraIdParent="321FAA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13138827" w16cid:durableId="203C8A6C"/>
  <w16cid:commentId w16cid:paraId="7E01B35F" w16cid:durableId="203C8A6D"/>
  <w16cid:commentId w16cid:paraId="2B548770" w16cid:durableId="2035FCD7"/>
  <w16cid:commentId w16cid:paraId="353B2D43" w16cid:durableId="2035FDA3"/>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425C6551" w16cid:durableId="203CE819"/>
  <w16cid:commentId w16cid:paraId="71C62092" w16cid:durableId="203C8A79"/>
  <w16cid:commentId w16cid:paraId="7C4F6DEC" w16cid:durableId="20360170"/>
  <w16cid:commentId w16cid:paraId="0BDB67F5" w16cid:durableId="20360208"/>
  <w16cid:commentId w16cid:paraId="3C46555B" w16cid:durableId="203A37EB"/>
  <w16cid:commentId w16cid:paraId="568BACD9" w16cid:durableId="203C8A80"/>
  <w16cid:commentId w16cid:paraId="71E68A3D" w16cid:durableId="203602A8"/>
  <w16cid:commentId w16cid:paraId="79069A64" w16cid:durableId="203A3865"/>
  <w16cid:commentId w16cid:paraId="66F28253" w16cid:durableId="2036030F"/>
  <w16cid:commentId w16cid:paraId="7C212C2F" w16cid:durableId="20360334"/>
  <w16cid:commentId w16cid:paraId="26DE693A" w16cid:durableId="203D3127"/>
  <w16cid:commentId w16cid:paraId="5AEDB7C8" w16cid:durableId="203E0040"/>
  <w16cid:commentId w16cid:paraId="7E56ADE3" w16cid:durableId="203B2CA2"/>
  <w16cid:commentId w16cid:paraId="1410D48D" w16cid:durableId="20360446"/>
  <w16cid:commentId w16cid:paraId="204128BA" w16cid:durableId="20360517"/>
  <w16cid:commentId w16cid:paraId="690CFD91" w16cid:durableId="203B2CE8"/>
  <w16cid:commentId w16cid:paraId="0239FFD2" w16cid:durableId="203E0045"/>
  <w16cid:commentId w16cid:paraId="4FB8D099" w16cid:durableId="203606F7"/>
  <w16cid:commentId w16cid:paraId="0428A0DF" w16cid:durableId="203B2D35"/>
  <w16cid:commentId w16cid:paraId="4117E891" w16cid:durableId="203A3938"/>
  <w16cid:commentId w16cid:paraId="251FFD05" w16cid:durableId="203C8A8E"/>
  <w16cid:commentId w16cid:paraId="09E221B1" w16cid:durableId="203E004A"/>
  <w16cid:commentId w16cid:paraId="19B687DC" w16cid:durableId="203CD5F3"/>
  <w16cid:commentId w16cid:paraId="6ED6644A" w16cid:durableId="203A4238"/>
  <w16cid:commentId w16cid:paraId="31D26BB0" w16cid:durableId="203CD5F5"/>
  <w16cid:commentId w16cid:paraId="7079FBB4" w16cid:durableId="203A4486"/>
  <w16cid:commentId w16cid:paraId="3792CDD6" w16cid:durableId="203D314C"/>
  <w16cid:commentId w16cid:paraId="40EC8F13" w16cid:durableId="203DCB7C"/>
  <w16cid:commentId w16cid:paraId="10BFBFCA" w16cid:durableId="203E0051"/>
  <w16cid:commentId w16cid:paraId="12BA0E25" w16cid:durableId="203CD5F7"/>
  <w16cid:commentId w16cid:paraId="54B85AC0" w16cid:durableId="203CE8C0"/>
  <w16cid:commentId w16cid:paraId="293C548D" w16cid:durableId="203D2E81"/>
  <w16cid:commentId w16cid:paraId="4843B330" w16cid:durableId="203E0055"/>
  <w16cid:commentId w16cid:paraId="3B45E6D0" w16cid:durableId="203CE832"/>
  <w16cid:commentId w16cid:paraId="06BD6EB2" w16cid:durableId="203CD5F8"/>
  <w16cid:commentId w16cid:paraId="2C4C608E" w16cid:durableId="203CD5F9"/>
  <w16cid:commentId w16cid:paraId="224B3EAC" w16cid:durableId="203CD600"/>
  <w16cid:commentId w16cid:paraId="3BB016F7" w16cid:durableId="203CD601"/>
  <w16cid:commentId w16cid:paraId="6D6DCA55" w16cid:durableId="203A42D4"/>
  <w16cid:commentId w16cid:paraId="27F81F75" w16cid:durableId="20360AC7"/>
  <w16cid:commentId w16cid:paraId="4340E58C" w16cid:durableId="203CD5FA"/>
  <w16cid:commentId w16cid:paraId="2BB31177" w16cid:durableId="203CD5FB"/>
  <w16cid:commentId w16cid:paraId="0FB1C166" w16cid:durableId="203CD5FC"/>
  <w16cid:commentId w16cid:paraId="31551E41" w16cid:durableId="203CD5FD"/>
  <w16cid:commentId w16cid:paraId="29765FEF" w16cid:durableId="203CD5FE"/>
  <w16cid:commentId w16cid:paraId="0E9BDD9B" w16cid:durableId="203CE8DB"/>
  <w16cid:commentId w16cid:paraId="1BCAF1E1" w16cid:durableId="203D2EA9"/>
  <w16cid:commentId w16cid:paraId="7F33CFFC" w16cid:durableId="203E0065"/>
  <w16cid:commentId w16cid:paraId="3D4B0FC4" w16cid:durableId="203CD5FF"/>
  <w16cid:commentId w16cid:paraId="3C815EAA" w16cid:durableId="203CE887"/>
  <w16cid:commentId w16cid:paraId="74DB99A7" w16cid:durableId="203CD604"/>
  <w16cid:commentId w16cid:paraId="27A286D1" w16cid:durableId="203CD605"/>
  <w16cid:commentId w16cid:paraId="211AD02D" w16cid:durableId="203CD606"/>
  <w16cid:commentId w16cid:paraId="50B649C2" w16cid:durableId="203CD608"/>
  <w16cid:commentId w16cid:paraId="7C388279" w16cid:durableId="203CD609"/>
  <w16cid:commentId w16cid:paraId="1EF2447C" w16cid:durableId="203CD60A"/>
  <w16cid:commentId w16cid:paraId="365D63D7" w16cid:durableId="203D318E"/>
  <w16cid:commentId w16cid:paraId="7E0FB3BC" w16cid:durableId="203E006F"/>
  <w16cid:commentId w16cid:paraId="321FAA5A" w16cid:durableId="203CE8A7"/>
  <w16cid:commentId w16cid:paraId="2E755ECF" w16cid:durableId="203D30F7"/>
  <w16cid:commentId w16cid:paraId="24AF1EBD" w16cid:durableId="203E00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D069A" w14:textId="77777777" w:rsidR="007436F4" w:rsidRDefault="007436F4" w:rsidP="00A172A7">
      <w:pPr>
        <w:spacing w:after="0" w:line="240" w:lineRule="auto"/>
      </w:pPr>
      <w:r>
        <w:separator/>
      </w:r>
    </w:p>
  </w:endnote>
  <w:endnote w:type="continuationSeparator" w:id="0">
    <w:p w14:paraId="3F129B7B" w14:textId="77777777" w:rsidR="007436F4" w:rsidRDefault="007436F4"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BCD73" w14:textId="77777777" w:rsidR="007436F4" w:rsidRDefault="007436F4" w:rsidP="00A172A7">
      <w:pPr>
        <w:spacing w:after="0" w:line="240" w:lineRule="auto"/>
      </w:pPr>
      <w:r>
        <w:separator/>
      </w:r>
    </w:p>
  </w:footnote>
  <w:footnote w:type="continuationSeparator" w:id="0">
    <w:p w14:paraId="30D660D3" w14:textId="77777777" w:rsidR="007436F4" w:rsidRDefault="007436F4"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iel Runcie">
    <w15:presenceInfo w15:providerId="None" w15:userId="Daniel Runcie"/>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3&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F39E2"/>
    <w:rsid w:val="005F79A4"/>
    <w:rsid w:val="00602201"/>
    <w:rsid w:val="00610565"/>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6F4"/>
    <w:rsid w:val="007437B7"/>
    <w:rsid w:val="00747585"/>
    <w:rsid w:val="00751D64"/>
    <w:rsid w:val="00757D43"/>
    <w:rsid w:val="00762194"/>
    <w:rsid w:val="00762A1B"/>
    <w:rsid w:val="007706A4"/>
    <w:rsid w:val="007710F5"/>
    <w:rsid w:val="00771AEE"/>
    <w:rsid w:val="007721CB"/>
    <w:rsid w:val="007802EE"/>
    <w:rsid w:val="00780727"/>
    <w:rsid w:val="00782740"/>
    <w:rsid w:val="007837D2"/>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733"/>
    <w:rsid w:val="00895F14"/>
    <w:rsid w:val="008A0832"/>
    <w:rsid w:val="008A1B74"/>
    <w:rsid w:val="008A4375"/>
    <w:rsid w:val="008A45D6"/>
    <w:rsid w:val="008A497C"/>
    <w:rsid w:val="008A4A05"/>
    <w:rsid w:val="008B351C"/>
    <w:rsid w:val="008B3D51"/>
    <w:rsid w:val="008B4E69"/>
    <w:rsid w:val="008B54BA"/>
    <w:rsid w:val="008B741A"/>
    <w:rsid w:val="008C061F"/>
    <w:rsid w:val="008C0B1E"/>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6980"/>
    <w:rsid w:val="009B7A02"/>
    <w:rsid w:val="009C2475"/>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2Fs11103-017-0617-5" TargetMode="External"/><Relationship Id="rId2" Type="http://schemas.openxmlformats.org/officeDocument/2006/relationships/hyperlink" Target="https://onlinelibrary.wiley.com/doi/full/10.1111/j.1365-3040.2010.02167.x" TargetMode="External"/><Relationship Id="rId1" Type="http://schemas.openxmlformats.org/officeDocument/2006/relationships/hyperlink" Target="http://www.cbs.dtu.dk/services/Signal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1FCC0-69F6-4244-B78E-B8B44D2D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20520</Words>
  <Characters>116965</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137211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4</cp:revision>
  <dcterms:created xsi:type="dcterms:W3CDTF">2019-03-21T20:38:00Z</dcterms:created>
  <dcterms:modified xsi:type="dcterms:W3CDTF">2019-03-21T20:45:00Z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