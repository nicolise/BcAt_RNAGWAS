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537AB" w14:textId="51D614E8" w:rsidR="005C1269" w:rsidRDefault="005C1269" w:rsidP="00AC0B52">
      <w:pPr>
        <w:shd w:val="clear" w:color="auto" w:fill="FFFFFF"/>
        <w:spacing w:after="0" w:line="240" w:lineRule="auto"/>
        <w:rPr>
          <w:ins w:id="0" w:author="N S" w:date="2019-03-20T10:07:00Z"/>
          <w:rFonts w:ascii="Arial" w:eastAsia="Times New Roman" w:hAnsi="Arial" w:cs="Arial"/>
          <w:color w:val="222222"/>
          <w:sz w:val="24"/>
          <w:szCs w:val="24"/>
        </w:rPr>
      </w:pPr>
      <w:ins w:id="1" w:author="N S" w:date="2019-03-20T10:07:00Z">
        <w:r>
          <w:rPr>
            <w:rFonts w:ascii="Arial" w:eastAsia="Times New Roman" w:hAnsi="Arial" w:cs="Arial"/>
            <w:color w:val="222222"/>
            <w:sz w:val="24"/>
            <w:szCs w:val="24"/>
          </w:rPr>
          <w:t>PUBLICATION VERSION?</w:t>
        </w:r>
      </w:ins>
    </w:p>
    <w:p w14:paraId="49FE6AA7" w14:textId="74CC00A5" w:rsidR="005C1269" w:rsidRDefault="005C1269" w:rsidP="005C1269">
      <w:pPr>
        <w:shd w:val="clear" w:color="auto" w:fill="FFFFFF"/>
        <w:spacing w:after="0" w:line="240" w:lineRule="auto"/>
        <w:rPr>
          <w:rFonts w:ascii="Arial" w:eastAsia="Times New Roman" w:hAnsi="Arial" w:cs="Arial"/>
          <w:color w:val="222222"/>
          <w:sz w:val="24"/>
          <w:szCs w:val="24"/>
        </w:rPr>
      </w:pPr>
      <w:moveToRangeStart w:id="2" w:author="N S" w:date="2019-03-20T10:07:00Z" w:name="move3968847"/>
      <w:moveTo w:id="3" w:author="N S" w:date="2019-03-20T10:07:00Z">
        <w:r w:rsidRPr="00AC0B52">
          <w:rPr>
            <w:rFonts w:ascii="Arial" w:eastAsia="Times New Roman" w:hAnsi="Arial" w:cs="Arial"/>
            <w:color w:val="222222"/>
            <w:sz w:val="24"/>
            <w:szCs w:val="24"/>
          </w:rPr>
          <w:t>Fig. 6 Gene linked to eQTL.  I wonder if you can add published QTL regions such as lesion size or virulence on the map.</w:t>
        </w:r>
      </w:moveTo>
    </w:p>
    <w:p w14:paraId="5141BCFE" w14:textId="372E7221" w:rsidR="00C92057" w:rsidRDefault="00C92057" w:rsidP="005C1269">
      <w:pPr>
        <w:shd w:val="clear" w:color="auto" w:fill="FFFFFF"/>
        <w:spacing w:after="0" w:line="240" w:lineRule="auto"/>
        <w:rPr>
          <w:rFonts w:ascii="Arial" w:eastAsia="Times New Roman" w:hAnsi="Arial" w:cs="Arial"/>
          <w:color w:val="222222"/>
          <w:sz w:val="24"/>
          <w:szCs w:val="24"/>
        </w:rPr>
      </w:pPr>
    </w:p>
    <w:p w14:paraId="1826D6F0" w14:textId="77777777" w:rsidR="00C92057" w:rsidRPr="00AC0B52" w:rsidRDefault="00C92057" w:rsidP="00C92057">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p12 "no specific molecular insights arose largely because the majority of genes had no annotation".  Are genes without annotation enriched?  In general, filamentous fungus-specific genes involved in niche adaptation or development, those not found in yeasts, are largely unannotated.  You may want to check if genes with signal peptides for secretion are enriched.  Many effectors and plant cell wall degrading enzymes are secreted.</w:t>
      </w:r>
    </w:p>
    <w:p w14:paraId="251070C2" w14:textId="77777777" w:rsidR="00C92057" w:rsidRPr="00AC0B52" w:rsidRDefault="00C92057" w:rsidP="00C92057">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fldChar w:fldCharType="begin"/>
      </w:r>
      <w:r w:rsidRPr="00AC0B52">
        <w:rPr>
          <w:rFonts w:ascii="Arial" w:eastAsia="Times New Roman" w:hAnsi="Arial" w:cs="Arial"/>
          <w:color w:val="222222"/>
          <w:sz w:val="24"/>
          <w:szCs w:val="24"/>
        </w:rPr>
        <w:instrText xml:space="preserve"> HYPERLINK "http://www.cbs.dtu.dk/services/SignalP/" \t "_blank" </w:instrText>
      </w:r>
      <w:r w:rsidRPr="00AC0B52">
        <w:rPr>
          <w:rFonts w:ascii="Arial" w:eastAsia="Times New Roman" w:hAnsi="Arial" w:cs="Arial"/>
          <w:color w:val="222222"/>
          <w:sz w:val="24"/>
          <w:szCs w:val="24"/>
        </w:rPr>
        <w:fldChar w:fldCharType="separate"/>
      </w:r>
      <w:r w:rsidRPr="00AC0B52">
        <w:rPr>
          <w:rFonts w:ascii="Arial" w:eastAsia="Times New Roman" w:hAnsi="Arial" w:cs="Arial"/>
          <w:color w:val="1155CC"/>
          <w:sz w:val="24"/>
          <w:szCs w:val="24"/>
          <w:u w:val="single"/>
        </w:rPr>
        <w:t>http://www.cbs.d</w:t>
      </w:r>
      <w:r w:rsidRPr="00AC0B52">
        <w:rPr>
          <w:rFonts w:ascii="Arial" w:eastAsia="Times New Roman" w:hAnsi="Arial" w:cs="Arial"/>
          <w:color w:val="1155CC"/>
          <w:sz w:val="24"/>
          <w:szCs w:val="24"/>
          <w:u w:val="single"/>
        </w:rPr>
        <w:t>t</w:t>
      </w:r>
      <w:r w:rsidRPr="00AC0B52">
        <w:rPr>
          <w:rFonts w:ascii="Arial" w:eastAsia="Times New Roman" w:hAnsi="Arial" w:cs="Arial"/>
          <w:color w:val="1155CC"/>
          <w:sz w:val="24"/>
          <w:szCs w:val="24"/>
          <w:u w:val="single"/>
        </w:rPr>
        <w:t>u.dk/services/SignalP/</w:t>
      </w:r>
      <w:r w:rsidRPr="00AC0B52">
        <w:rPr>
          <w:rFonts w:ascii="Arial" w:eastAsia="Times New Roman" w:hAnsi="Arial" w:cs="Arial"/>
          <w:color w:val="222222"/>
          <w:sz w:val="24"/>
          <w:szCs w:val="24"/>
        </w:rPr>
        <w:fldChar w:fldCharType="end"/>
      </w:r>
    </w:p>
    <w:p w14:paraId="0BDD3B13" w14:textId="151A20F3" w:rsidR="00C92057" w:rsidDel="001F5C3C" w:rsidRDefault="00C92057" w:rsidP="005C1269">
      <w:pPr>
        <w:shd w:val="clear" w:color="auto" w:fill="FFFFFF"/>
        <w:spacing w:after="0" w:line="240" w:lineRule="auto"/>
        <w:rPr>
          <w:del w:id="4" w:author="N S" w:date="2019-03-20T15:43:00Z"/>
          <w:rFonts w:ascii="Arial" w:eastAsia="Times New Roman" w:hAnsi="Arial" w:cs="Arial"/>
          <w:color w:val="222222"/>
          <w:sz w:val="24"/>
          <w:szCs w:val="24"/>
        </w:rPr>
      </w:pPr>
      <w:r w:rsidRPr="00AC0B52">
        <w:rPr>
          <w:rFonts w:ascii="Arial" w:eastAsia="Times New Roman" w:hAnsi="Arial" w:cs="Arial"/>
          <w:color w:val="222222"/>
          <w:sz w:val="24"/>
          <w:szCs w:val="24"/>
        </w:rPr>
        <w:t xml:space="preserve">Genes for secreting proteins and those expressed in planta are often enriched in </w:t>
      </w:r>
      <w:proofErr w:type="spellStart"/>
      <w:r w:rsidRPr="00AC0B52">
        <w:rPr>
          <w:rFonts w:ascii="Arial" w:eastAsia="Times New Roman" w:hAnsi="Arial" w:cs="Arial"/>
          <w:color w:val="222222"/>
          <w:sz w:val="24"/>
          <w:szCs w:val="24"/>
        </w:rPr>
        <w:t>subtelomeric</w:t>
      </w:r>
      <w:proofErr w:type="spellEnd"/>
      <w:r w:rsidRPr="00AC0B52">
        <w:rPr>
          <w:rFonts w:ascii="Arial" w:eastAsia="Times New Roman" w:hAnsi="Arial" w:cs="Arial"/>
          <w:color w:val="222222"/>
          <w:sz w:val="24"/>
          <w:szCs w:val="24"/>
        </w:rPr>
        <w:t xml:space="preserve"> regions and/or gene sparse high-speed regions (I think Cuomo et al., Science 2007; Raffaele et al., Science 2010), which are discussed later.</w:t>
      </w:r>
    </w:p>
    <w:p w14:paraId="266ED030" w14:textId="1E44D50A" w:rsidR="001F5C3C" w:rsidRDefault="001F5C3C" w:rsidP="005C1269">
      <w:pPr>
        <w:shd w:val="clear" w:color="auto" w:fill="FFFFFF"/>
        <w:spacing w:after="0" w:line="240" w:lineRule="auto"/>
        <w:rPr>
          <w:ins w:id="5" w:author="N S" w:date="2019-03-20T16:21:00Z"/>
          <w:rFonts w:ascii="Arial" w:eastAsia="Times New Roman" w:hAnsi="Arial" w:cs="Arial"/>
          <w:color w:val="222222"/>
          <w:sz w:val="24"/>
          <w:szCs w:val="24"/>
        </w:rPr>
      </w:pPr>
    </w:p>
    <w:p w14:paraId="51ADA7AA" w14:textId="191D10DE" w:rsidR="001F5C3C" w:rsidRPr="00AC0B52" w:rsidRDefault="001F5C3C" w:rsidP="00955B20">
      <w:pPr>
        <w:shd w:val="clear" w:color="auto" w:fill="FFFFFF"/>
        <w:tabs>
          <w:tab w:val="left" w:pos="2250"/>
        </w:tabs>
        <w:spacing w:after="0" w:line="240" w:lineRule="auto"/>
        <w:rPr>
          <w:ins w:id="6" w:author="N S" w:date="2019-03-20T16:21:00Z"/>
          <w:moveTo w:id="7" w:author="N S" w:date="2019-03-20T10:07:00Z"/>
          <w:rFonts w:ascii="Arial" w:eastAsia="Times New Roman" w:hAnsi="Arial" w:cs="Arial"/>
          <w:color w:val="222222"/>
          <w:sz w:val="24"/>
          <w:szCs w:val="24"/>
        </w:rPr>
        <w:pPrChange w:id="8" w:author="N S" w:date="2019-03-21T09:11:00Z">
          <w:pPr>
            <w:shd w:val="clear" w:color="auto" w:fill="FFFFFF"/>
            <w:spacing w:after="0" w:line="240" w:lineRule="auto"/>
          </w:pPr>
        </w:pPrChange>
      </w:pPr>
      <w:ins w:id="9" w:author="N S" w:date="2019-03-20T16:21:00Z">
        <w:r w:rsidRPr="00AC0B52">
          <w:rPr>
            <w:rFonts w:ascii="Arial" w:eastAsia="Times New Roman" w:hAnsi="Arial" w:cs="Arial"/>
            <w:color w:val="222222"/>
            <w:sz w:val="24"/>
            <w:szCs w:val="24"/>
          </w:rPr>
          <w:t xml:space="preserve">P15 "it would predict clustering of the great majority of </w:t>
        </w:r>
        <w:proofErr w:type="spellStart"/>
        <w:r w:rsidRPr="00AC0B52">
          <w:rPr>
            <w:rFonts w:ascii="Arial" w:eastAsia="Times New Roman" w:hAnsi="Arial" w:cs="Arial"/>
            <w:color w:val="222222"/>
            <w:sz w:val="24"/>
            <w:szCs w:val="24"/>
          </w:rPr>
          <w:t>eGWA</w:t>
        </w:r>
        <w:proofErr w:type="spellEnd"/>
        <w:r w:rsidRPr="00AC0B52">
          <w:rPr>
            <w:rFonts w:ascii="Arial" w:eastAsia="Times New Roman" w:hAnsi="Arial" w:cs="Arial"/>
            <w:color w:val="222222"/>
            <w:sz w:val="24"/>
            <w:szCs w:val="24"/>
          </w:rPr>
          <w:t xml:space="preserve"> hits to a few locations" Isn't it also possible that not </w:t>
        </w:r>
        <w:proofErr w:type="gramStart"/>
        <w:r w:rsidRPr="00AC0B52">
          <w:rPr>
            <w:rFonts w:ascii="Arial" w:eastAsia="Times New Roman" w:hAnsi="Arial" w:cs="Arial"/>
            <w:color w:val="222222"/>
            <w:sz w:val="24"/>
            <w:szCs w:val="24"/>
          </w:rPr>
          <w:t>eQTL</w:t>
        </w:r>
        <w:proofErr w:type="gramEnd"/>
        <w:r w:rsidRPr="00AC0B52">
          <w:rPr>
            <w:rFonts w:ascii="Arial" w:eastAsia="Times New Roman" w:hAnsi="Arial" w:cs="Arial"/>
            <w:color w:val="222222"/>
            <w:sz w:val="24"/>
            <w:szCs w:val="24"/>
          </w:rPr>
          <w:t xml:space="preserve"> but their downstream genes are in the high-speed genomic regions?</w:t>
        </w:r>
      </w:ins>
      <w:bookmarkStart w:id="10" w:name="_GoBack"/>
      <w:bookmarkEnd w:id="10"/>
    </w:p>
    <w:moveToRangeEnd w:id="2"/>
    <w:p w14:paraId="1B3F9A3A" w14:textId="574208E8" w:rsidR="005C1269" w:rsidRDefault="005C1269" w:rsidP="00AC0B52">
      <w:pPr>
        <w:shd w:val="clear" w:color="auto" w:fill="FFFFFF"/>
        <w:spacing w:after="0" w:line="240" w:lineRule="auto"/>
        <w:rPr>
          <w:ins w:id="11" w:author="N S" w:date="2019-03-20T11:03:00Z"/>
          <w:rFonts w:ascii="Arial" w:eastAsia="Times New Roman" w:hAnsi="Arial" w:cs="Arial"/>
          <w:color w:val="222222"/>
          <w:sz w:val="24"/>
          <w:szCs w:val="24"/>
        </w:rPr>
      </w:pPr>
    </w:p>
    <w:p w14:paraId="26DA2F49" w14:textId="77777777" w:rsidR="00CB638B" w:rsidRDefault="00CB638B" w:rsidP="00AC0B52">
      <w:pPr>
        <w:shd w:val="clear" w:color="auto" w:fill="FFFFFF"/>
        <w:spacing w:after="0" w:line="240" w:lineRule="auto"/>
        <w:rPr>
          <w:ins w:id="12" w:author="N S" w:date="2019-03-20T10:07:00Z"/>
          <w:rFonts w:ascii="Arial" w:eastAsia="Times New Roman" w:hAnsi="Arial" w:cs="Arial"/>
          <w:color w:val="222222"/>
          <w:sz w:val="24"/>
          <w:szCs w:val="24"/>
        </w:rPr>
      </w:pPr>
    </w:p>
    <w:p w14:paraId="69510800" w14:textId="73CA2C5F" w:rsidR="00AC0B52" w:rsidRPr="00AC0B52" w:rsidDel="00194CC7" w:rsidRDefault="00AC0B52" w:rsidP="00AC0B52">
      <w:pPr>
        <w:shd w:val="clear" w:color="auto" w:fill="FFFFFF"/>
        <w:spacing w:after="0" w:line="240" w:lineRule="auto"/>
        <w:rPr>
          <w:del w:id="13" w:author="N S" w:date="2019-03-20T09:56:00Z"/>
          <w:rFonts w:ascii="Arial" w:eastAsia="Times New Roman" w:hAnsi="Arial" w:cs="Arial"/>
          <w:color w:val="222222"/>
          <w:sz w:val="24"/>
          <w:szCs w:val="24"/>
        </w:rPr>
      </w:pPr>
      <w:del w:id="14" w:author="N S" w:date="2019-03-20T09:56:00Z">
        <w:r w:rsidRPr="00AC0B52" w:rsidDel="00194CC7">
          <w:rPr>
            <w:rFonts w:ascii="Arial" w:eastAsia="Times New Roman" w:hAnsi="Arial" w:cs="Arial"/>
            <w:color w:val="222222"/>
            <w:sz w:val="24"/>
            <w:szCs w:val="24"/>
          </w:rPr>
          <w:delText>p7 "we used a used Genome-wide," do you need two used?</w:delText>
        </w:r>
      </w:del>
    </w:p>
    <w:p w14:paraId="64ACCF40"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p>
    <w:p w14:paraId="5497AFA1" w14:textId="6F7249A0" w:rsidR="00AC0B52" w:rsidRPr="00AC0B52" w:rsidDel="002304BF" w:rsidRDefault="00AC0B52" w:rsidP="00AC0B52">
      <w:pPr>
        <w:shd w:val="clear" w:color="auto" w:fill="FFFFFF"/>
        <w:spacing w:after="0" w:line="240" w:lineRule="auto"/>
        <w:rPr>
          <w:del w:id="15" w:author="N S" w:date="2019-03-20T15:49:00Z"/>
          <w:rFonts w:ascii="Arial" w:eastAsia="Times New Roman" w:hAnsi="Arial" w:cs="Arial"/>
          <w:color w:val="222222"/>
          <w:sz w:val="24"/>
          <w:szCs w:val="24"/>
        </w:rPr>
      </w:pPr>
      <w:del w:id="16" w:author="N S" w:date="2019-03-20T15:49:00Z">
        <w:r w:rsidRPr="00AC0B52" w:rsidDel="002304BF">
          <w:rPr>
            <w:rFonts w:ascii="Arial" w:eastAsia="Times New Roman" w:hAnsi="Arial" w:cs="Arial"/>
            <w:color w:val="222222"/>
            <w:sz w:val="24"/>
            <w:szCs w:val="24"/>
          </w:rPr>
          <w:delText>p12 "three of the hotspots have an overrepresentation of photosynthesis-related functions."  Downregulation of photosynthesis genes is a hallmark of plant immune process (e.g. Bilgin et al., 2010: </w:delText>
        </w:r>
        <w:r w:rsidRPr="00AC0B52" w:rsidDel="002304BF">
          <w:rPr>
            <w:rFonts w:ascii="Arial" w:eastAsia="Times New Roman" w:hAnsi="Arial" w:cs="Arial"/>
            <w:color w:val="222222"/>
            <w:sz w:val="24"/>
            <w:szCs w:val="24"/>
          </w:rPr>
          <w:fldChar w:fldCharType="begin"/>
        </w:r>
        <w:r w:rsidRPr="00AC0B52" w:rsidDel="002304BF">
          <w:rPr>
            <w:rFonts w:ascii="Arial" w:eastAsia="Times New Roman" w:hAnsi="Arial" w:cs="Arial"/>
            <w:color w:val="222222"/>
            <w:sz w:val="24"/>
            <w:szCs w:val="24"/>
          </w:rPr>
          <w:delInstrText xml:space="preserve"> HYPERLINK "https://onlinelibrary.wiley.com/doi/full/10.1111/j.1365-3040.2010.02167.x" \t "_blank" </w:delInstrText>
        </w:r>
        <w:r w:rsidRPr="00AC0B52" w:rsidDel="002304BF">
          <w:rPr>
            <w:rFonts w:ascii="Arial" w:eastAsia="Times New Roman" w:hAnsi="Arial" w:cs="Arial"/>
            <w:color w:val="222222"/>
            <w:sz w:val="24"/>
            <w:szCs w:val="24"/>
          </w:rPr>
          <w:fldChar w:fldCharType="separate"/>
        </w:r>
        <w:r w:rsidRPr="00AC0B52" w:rsidDel="002304BF">
          <w:rPr>
            <w:rFonts w:ascii="Arial" w:eastAsia="Times New Roman" w:hAnsi="Arial" w:cs="Arial"/>
            <w:color w:val="1155CC"/>
            <w:sz w:val="24"/>
            <w:szCs w:val="24"/>
            <w:u w:val="single"/>
          </w:rPr>
          <w:delText>https://online</w:delText>
        </w:r>
        <w:r w:rsidRPr="00AC0B52" w:rsidDel="002304BF">
          <w:rPr>
            <w:rFonts w:ascii="Arial" w:eastAsia="Times New Roman" w:hAnsi="Arial" w:cs="Arial"/>
            <w:color w:val="1155CC"/>
            <w:sz w:val="24"/>
            <w:szCs w:val="24"/>
            <w:u w:val="single"/>
          </w:rPr>
          <w:delText>l</w:delText>
        </w:r>
        <w:r w:rsidRPr="00AC0B52" w:rsidDel="002304BF">
          <w:rPr>
            <w:rFonts w:ascii="Arial" w:eastAsia="Times New Roman" w:hAnsi="Arial" w:cs="Arial"/>
            <w:color w:val="1155CC"/>
            <w:sz w:val="24"/>
            <w:szCs w:val="24"/>
            <w:u w:val="single"/>
          </w:rPr>
          <w:delText>ibrary.wiley.com/doi/full/10.1111/j.1365-3040.2010.02167.x</w:delText>
        </w:r>
        <w:r w:rsidRPr="00AC0B52" w:rsidDel="002304BF">
          <w:rPr>
            <w:rFonts w:ascii="Arial" w:eastAsia="Times New Roman" w:hAnsi="Arial" w:cs="Arial"/>
            <w:color w:val="222222"/>
            <w:sz w:val="24"/>
            <w:szCs w:val="24"/>
          </w:rPr>
          <w:fldChar w:fldCharType="end"/>
        </w:r>
      </w:del>
    </w:p>
    <w:p w14:paraId="5A39841C" w14:textId="47CF5EAE" w:rsidR="00AC0B52" w:rsidRPr="00AC0B52" w:rsidDel="002304BF" w:rsidRDefault="00AC0B52" w:rsidP="00AC0B52">
      <w:pPr>
        <w:shd w:val="clear" w:color="auto" w:fill="FFFFFF"/>
        <w:spacing w:after="0" w:line="240" w:lineRule="auto"/>
        <w:rPr>
          <w:del w:id="17" w:author="N S" w:date="2019-03-20T15:49:00Z"/>
          <w:rFonts w:ascii="Arial" w:eastAsia="Times New Roman" w:hAnsi="Arial" w:cs="Arial"/>
          <w:color w:val="222222"/>
          <w:sz w:val="24"/>
          <w:szCs w:val="24"/>
        </w:rPr>
      </w:pPr>
      <w:del w:id="18" w:author="N S" w:date="2019-03-20T15:49:00Z">
        <w:r w:rsidRPr="00AC0B52" w:rsidDel="002304BF">
          <w:rPr>
            <w:rFonts w:ascii="Arial" w:eastAsia="Times New Roman" w:hAnsi="Arial" w:cs="Arial"/>
            <w:color w:val="222222"/>
            <w:sz w:val="24"/>
            <w:szCs w:val="24"/>
          </w:rPr>
          <w:delText>Jiang et al., 2017:</w:delText>
        </w:r>
      </w:del>
    </w:p>
    <w:p w14:paraId="6B8E1118" w14:textId="72D691F4" w:rsidR="00AC0B52" w:rsidRPr="00AC0B52" w:rsidDel="002304BF" w:rsidRDefault="00AC0B52" w:rsidP="00AC0B52">
      <w:pPr>
        <w:shd w:val="clear" w:color="auto" w:fill="FFFFFF"/>
        <w:spacing w:after="0" w:line="240" w:lineRule="auto"/>
        <w:rPr>
          <w:del w:id="19" w:author="N S" w:date="2019-03-20T15:49:00Z"/>
          <w:rFonts w:ascii="Arial" w:eastAsia="Times New Roman" w:hAnsi="Arial" w:cs="Arial"/>
          <w:color w:val="222222"/>
          <w:sz w:val="24"/>
          <w:szCs w:val="24"/>
        </w:rPr>
      </w:pPr>
      <w:del w:id="20" w:author="N S" w:date="2019-03-20T15:49:00Z">
        <w:r w:rsidRPr="00AC0B52" w:rsidDel="002304BF">
          <w:rPr>
            <w:rFonts w:ascii="Arial" w:eastAsia="Times New Roman" w:hAnsi="Arial" w:cs="Arial"/>
            <w:color w:val="222222"/>
            <w:sz w:val="24"/>
            <w:szCs w:val="24"/>
          </w:rPr>
          <w:fldChar w:fldCharType="begin"/>
        </w:r>
        <w:r w:rsidRPr="00AC0B52" w:rsidDel="002304BF">
          <w:rPr>
            <w:rFonts w:ascii="Arial" w:eastAsia="Times New Roman" w:hAnsi="Arial" w:cs="Arial"/>
            <w:color w:val="222222"/>
            <w:sz w:val="24"/>
            <w:szCs w:val="24"/>
          </w:rPr>
          <w:delInstrText xml:space="preserve"> HYPERLINK "https://link.springer.com/article/10.1007%2Fs11103-017-0617-5" \t "_blank" </w:delInstrText>
        </w:r>
        <w:r w:rsidRPr="00AC0B52" w:rsidDel="002304BF">
          <w:rPr>
            <w:rFonts w:ascii="Arial" w:eastAsia="Times New Roman" w:hAnsi="Arial" w:cs="Arial"/>
            <w:color w:val="222222"/>
            <w:sz w:val="24"/>
            <w:szCs w:val="24"/>
          </w:rPr>
          <w:fldChar w:fldCharType="separate"/>
        </w:r>
        <w:r w:rsidRPr="00AC0B52" w:rsidDel="002304BF">
          <w:rPr>
            <w:rFonts w:ascii="Arial" w:eastAsia="Times New Roman" w:hAnsi="Arial" w:cs="Arial"/>
            <w:color w:val="1155CC"/>
            <w:sz w:val="24"/>
            <w:szCs w:val="24"/>
            <w:u w:val="single"/>
          </w:rPr>
          <w:delText>https://link.springer.co</w:delText>
        </w:r>
        <w:r w:rsidRPr="00AC0B52" w:rsidDel="002304BF">
          <w:rPr>
            <w:rFonts w:ascii="Arial" w:eastAsia="Times New Roman" w:hAnsi="Arial" w:cs="Arial"/>
            <w:color w:val="1155CC"/>
            <w:sz w:val="24"/>
            <w:szCs w:val="24"/>
            <w:u w:val="single"/>
          </w:rPr>
          <w:delText>m</w:delText>
        </w:r>
        <w:r w:rsidRPr="00AC0B52" w:rsidDel="002304BF">
          <w:rPr>
            <w:rFonts w:ascii="Arial" w:eastAsia="Times New Roman" w:hAnsi="Arial" w:cs="Arial"/>
            <w:color w:val="1155CC"/>
            <w:sz w:val="24"/>
            <w:szCs w:val="24"/>
            <w:u w:val="single"/>
          </w:rPr>
          <w:delText>/article/10.1007%2Fs11103-017-0617-5</w:delText>
        </w:r>
        <w:r w:rsidRPr="00AC0B52" w:rsidDel="002304BF">
          <w:rPr>
            <w:rFonts w:ascii="Arial" w:eastAsia="Times New Roman" w:hAnsi="Arial" w:cs="Arial"/>
            <w:color w:val="222222"/>
            <w:sz w:val="24"/>
            <w:szCs w:val="24"/>
          </w:rPr>
          <w:fldChar w:fldCharType="end"/>
        </w:r>
      </w:del>
    </w:p>
    <w:p w14:paraId="4432A747" w14:textId="1994DEE9" w:rsidR="00AC0B52" w:rsidRPr="00AC0B52" w:rsidDel="002304BF" w:rsidRDefault="00AC0B52" w:rsidP="00AC0B52">
      <w:pPr>
        <w:shd w:val="clear" w:color="auto" w:fill="FFFFFF"/>
        <w:spacing w:after="0" w:line="240" w:lineRule="auto"/>
        <w:rPr>
          <w:del w:id="21" w:author="N S" w:date="2019-03-20T15:49:00Z"/>
          <w:rFonts w:ascii="Arial" w:eastAsia="Times New Roman" w:hAnsi="Arial" w:cs="Arial"/>
          <w:color w:val="222222"/>
          <w:sz w:val="24"/>
          <w:szCs w:val="24"/>
        </w:rPr>
      </w:pPr>
      <w:del w:id="22" w:author="N S" w:date="2019-03-20T15:49:00Z">
        <w:r w:rsidRPr="00AC0B52" w:rsidDel="002304BF">
          <w:rPr>
            <w:rFonts w:ascii="Arial" w:eastAsia="Times New Roman" w:hAnsi="Arial" w:cs="Arial"/>
            <w:color w:val="222222"/>
            <w:sz w:val="24"/>
            <w:szCs w:val="24"/>
          </w:rPr>
          <w:delText>).  You may want to add a line.  </w:delText>
        </w:r>
      </w:del>
    </w:p>
    <w:p w14:paraId="66481573"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p>
    <w:p w14:paraId="766BC1A1" w14:textId="2B063858" w:rsidR="00AC0B52" w:rsidRPr="00AC0B52" w:rsidDel="002304BF" w:rsidRDefault="00AC0B52" w:rsidP="00AC0B52">
      <w:pPr>
        <w:shd w:val="clear" w:color="auto" w:fill="FFFFFF"/>
        <w:spacing w:after="0" w:line="240" w:lineRule="auto"/>
        <w:rPr>
          <w:del w:id="23" w:author="N S" w:date="2019-03-20T15:49:00Z"/>
          <w:rFonts w:ascii="Arial" w:eastAsia="Times New Roman" w:hAnsi="Arial" w:cs="Arial"/>
          <w:color w:val="222222"/>
          <w:sz w:val="24"/>
          <w:szCs w:val="24"/>
        </w:rPr>
      </w:pPr>
      <w:del w:id="24" w:author="N S" w:date="2019-03-20T15:49:00Z">
        <w:r w:rsidRPr="00AC0B52" w:rsidDel="002304BF">
          <w:rPr>
            <w:rFonts w:ascii="Arial" w:eastAsia="Times New Roman" w:hAnsi="Arial" w:cs="Arial"/>
            <w:color w:val="222222"/>
            <w:sz w:val="24"/>
            <w:szCs w:val="24"/>
          </w:rPr>
          <w:delText>p16 "the identify of" right wording?</w:delText>
        </w:r>
      </w:del>
    </w:p>
    <w:p w14:paraId="1EF02A10"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p>
    <w:p w14:paraId="7E8A62ED" w14:textId="5CDBFD9D" w:rsidR="00AC0B52" w:rsidRPr="00AC0B52" w:rsidDel="00C92057" w:rsidRDefault="00AC0B52" w:rsidP="00AC0B52">
      <w:pPr>
        <w:shd w:val="clear" w:color="auto" w:fill="FFFFFF"/>
        <w:spacing w:after="0" w:line="240" w:lineRule="auto"/>
        <w:rPr>
          <w:del w:id="25" w:author="N S" w:date="2019-03-20T15:54:00Z"/>
          <w:rFonts w:ascii="Arial" w:eastAsia="Times New Roman" w:hAnsi="Arial" w:cs="Arial"/>
          <w:color w:val="222222"/>
          <w:sz w:val="24"/>
          <w:szCs w:val="24"/>
        </w:rPr>
      </w:pPr>
      <w:del w:id="26" w:author="N S" w:date="2019-03-20T15:54:00Z">
        <w:r w:rsidRPr="00AC0B52" w:rsidDel="00C92057">
          <w:rPr>
            <w:rFonts w:ascii="Arial" w:eastAsia="Times New Roman" w:hAnsi="Arial" w:cs="Arial"/>
            <w:color w:val="222222"/>
            <w:sz w:val="24"/>
            <w:szCs w:val="24"/>
          </w:rPr>
          <w:delText>p18 in Experimental design, please give more information on the inoculation experiment such as the length of incubation after inoculation and disease phenotypes at the time of harvest for RNAseq.</w:delText>
        </w:r>
      </w:del>
    </w:p>
    <w:p w14:paraId="1E022A5E"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p>
    <w:p w14:paraId="6C98C8BA" w14:textId="0193ECD3" w:rsidR="00AC0B52" w:rsidRPr="00AC0B52" w:rsidRDefault="00AC0B52" w:rsidP="00AC0B52">
      <w:pPr>
        <w:shd w:val="clear" w:color="auto" w:fill="FFFFFF"/>
        <w:spacing w:after="0" w:line="240" w:lineRule="auto"/>
        <w:rPr>
          <w:rFonts w:ascii="Arial" w:eastAsia="Times New Roman" w:hAnsi="Arial" w:cs="Arial"/>
          <w:color w:val="222222"/>
          <w:sz w:val="24"/>
          <w:szCs w:val="24"/>
        </w:rPr>
      </w:pPr>
      <w:moveFromRangeStart w:id="27" w:author="N S" w:date="2019-03-20T10:07:00Z" w:name="move3968847"/>
      <w:moveFrom w:id="28" w:author="N S" w:date="2019-03-20T10:07:00Z">
        <w:r w:rsidRPr="00AC0B52" w:rsidDel="005C1269">
          <w:rPr>
            <w:rFonts w:ascii="Arial" w:eastAsia="Times New Roman" w:hAnsi="Arial" w:cs="Arial"/>
            <w:color w:val="222222"/>
            <w:sz w:val="24"/>
            <w:szCs w:val="24"/>
          </w:rPr>
          <w:t>Fig. 6 Gene linked to eQTL.  I wonder if you can add published QTL regions such as lesion size or virulence on the map.</w:t>
        </w:r>
      </w:moveFrom>
      <w:moveFromRangeEnd w:id="27"/>
    </w:p>
    <w:p w14:paraId="42FAD086"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p>
    <w:p w14:paraId="2B1E7D8C" w14:textId="47FB773C" w:rsidR="00AC0B52" w:rsidRPr="00AC0B52" w:rsidDel="001F5C3C" w:rsidRDefault="00AC0B52" w:rsidP="00AC0B52">
      <w:pPr>
        <w:shd w:val="clear" w:color="auto" w:fill="FFFFFF"/>
        <w:spacing w:after="0" w:line="240" w:lineRule="auto"/>
        <w:rPr>
          <w:del w:id="29" w:author="N S" w:date="2019-03-20T16:21:00Z"/>
          <w:rFonts w:ascii="Arial" w:eastAsia="Times New Roman" w:hAnsi="Arial" w:cs="Arial"/>
          <w:color w:val="222222"/>
          <w:sz w:val="24"/>
          <w:szCs w:val="24"/>
        </w:rPr>
      </w:pPr>
      <w:del w:id="30" w:author="N S" w:date="2019-03-20T16:21:00Z">
        <w:r w:rsidRPr="00AC0B52" w:rsidDel="001F5C3C">
          <w:rPr>
            <w:rFonts w:ascii="Arial" w:eastAsia="Times New Roman" w:hAnsi="Arial" w:cs="Arial"/>
            <w:color w:val="222222"/>
            <w:sz w:val="24"/>
            <w:szCs w:val="24"/>
          </w:rPr>
          <w:delText>P15 "it would predict clustering of the great majority of eGWA hits to a few locations" Isn't it also possible that not eQTL but their downstream genes are in the high-speed genomic regions?</w:delText>
        </w:r>
      </w:del>
    </w:p>
    <w:p w14:paraId="4BC327AB"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p>
    <w:p w14:paraId="18D5B3B9" w14:textId="1E404864" w:rsidR="00AC0B52" w:rsidRPr="00AC0B52" w:rsidDel="00DC799D" w:rsidRDefault="00AC0B52" w:rsidP="00AC0B52">
      <w:pPr>
        <w:shd w:val="clear" w:color="auto" w:fill="FFFFFF"/>
        <w:spacing w:after="0" w:line="240" w:lineRule="auto"/>
        <w:rPr>
          <w:del w:id="31" w:author="N S" w:date="2019-03-20T16:23:00Z"/>
          <w:rFonts w:ascii="Arial" w:eastAsia="Times New Roman" w:hAnsi="Arial" w:cs="Arial"/>
          <w:color w:val="222222"/>
          <w:sz w:val="24"/>
          <w:szCs w:val="24"/>
        </w:rPr>
      </w:pPr>
      <w:del w:id="32" w:author="N S" w:date="2019-03-20T16:23:00Z">
        <w:r w:rsidRPr="00AC0B52" w:rsidDel="00DC799D">
          <w:rPr>
            <w:rFonts w:ascii="Arial" w:eastAsia="Times New Roman" w:hAnsi="Arial" w:cs="Arial"/>
            <w:color w:val="222222"/>
            <w:sz w:val="24"/>
            <w:szCs w:val="24"/>
          </w:rPr>
          <w:delText xml:space="preserve">Table 1 </w:delText>
        </w:r>
        <w:bookmarkStart w:id="33" w:name="_Hlk3991438"/>
        <w:r w:rsidRPr="00AC0B52" w:rsidDel="00DC799D">
          <w:rPr>
            <w:rFonts w:ascii="Arial" w:eastAsia="Times New Roman" w:hAnsi="Arial" w:cs="Arial"/>
            <w:color w:val="222222"/>
            <w:sz w:val="24"/>
            <w:szCs w:val="24"/>
          </w:rPr>
          <w:delText xml:space="preserve">There is not much overlap between Botrytis and Arabidopsis transcripts.  For instance, the first one, Bcin01g01610 does not associate with Bot but lots of </w:delText>
        </w:r>
        <w:r w:rsidRPr="00AC0B52" w:rsidDel="00DC799D">
          <w:rPr>
            <w:rFonts w:ascii="Arial" w:eastAsia="Times New Roman" w:hAnsi="Arial" w:cs="Arial"/>
            <w:color w:val="222222"/>
            <w:sz w:val="24"/>
            <w:szCs w:val="24"/>
          </w:rPr>
          <w:lastRenderedPageBreak/>
          <w:delText>Arabidopsis mRNA.  Can you explain how the SNP influence those host genes without changing its own transcriptome?</w:delText>
        </w:r>
      </w:del>
    </w:p>
    <w:bookmarkEnd w:id="33"/>
    <w:p w14:paraId="595C8990"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p>
    <w:p w14:paraId="4E162C7B" w14:textId="66B975FA" w:rsidR="00AC0B52" w:rsidRPr="00AC0B52" w:rsidRDefault="00AC0B52" w:rsidP="00AC0B52">
      <w:pPr>
        <w:shd w:val="clear" w:color="auto" w:fill="FFFFFF"/>
        <w:spacing w:after="0" w:line="240" w:lineRule="auto"/>
        <w:rPr>
          <w:rFonts w:ascii="Arial" w:eastAsia="Times New Roman" w:hAnsi="Arial" w:cs="Arial"/>
          <w:color w:val="222222"/>
          <w:sz w:val="24"/>
          <w:szCs w:val="24"/>
        </w:rPr>
      </w:pPr>
      <w:del w:id="34" w:author="N S" w:date="2019-03-20T15:57:00Z">
        <w:r w:rsidRPr="00AC0B52" w:rsidDel="00C92057">
          <w:rPr>
            <w:rFonts w:ascii="Arial" w:eastAsia="Times New Roman" w:hAnsi="Arial" w:cs="Arial"/>
            <w:color w:val="222222"/>
            <w:sz w:val="24"/>
            <w:szCs w:val="24"/>
          </w:rPr>
          <w:delText>Please let me know if you have any questions.</w:delText>
        </w:r>
      </w:del>
    </w:p>
    <w:p w14:paraId="43B55C5A" w14:textId="77777777" w:rsidR="0028204A" w:rsidRDefault="0028204A"/>
    <w:sectPr w:rsidR="00282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52"/>
    <w:rsid w:val="000C74BB"/>
    <w:rsid w:val="00194CC7"/>
    <w:rsid w:val="001F5C3C"/>
    <w:rsid w:val="002304BF"/>
    <w:rsid w:val="0028204A"/>
    <w:rsid w:val="005A42A3"/>
    <w:rsid w:val="005C1269"/>
    <w:rsid w:val="006C1FC6"/>
    <w:rsid w:val="00955B20"/>
    <w:rsid w:val="00AC0B52"/>
    <w:rsid w:val="00C92057"/>
    <w:rsid w:val="00CB638B"/>
    <w:rsid w:val="00D63E44"/>
    <w:rsid w:val="00DC799D"/>
    <w:rsid w:val="00E4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25EC"/>
  <w15:chartTrackingRefBased/>
  <w15:docId w15:val="{420A248C-CB6E-465C-B37D-3F293E2F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0B52"/>
    <w:rPr>
      <w:color w:val="0000FF"/>
      <w:u w:val="single"/>
    </w:rPr>
  </w:style>
  <w:style w:type="paragraph" w:styleId="BalloonText">
    <w:name w:val="Balloon Text"/>
    <w:basedOn w:val="Normal"/>
    <w:link w:val="BalloonTextChar"/>
    <w:uiPriority w:val="99"/>
    <w:semiHidden/>
    <w:unhideWhenUsed/>
    <w:rsid w:val="005C12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2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781131">
      <w:bodyDiv w:val="1"/>
      <w:marLeft w:val="0"/>
      <w:marRight w:val="0"/>
      <w:marTop w:val="0"/>
      <w:marBottom w:val="0"/>
      <w:divBdr>
        <w:top w:val="none" w:sz="0" w:space="0" w:color="auto"/>
        <w:left w:val="none" w:sz="0" w:space="0" w:color="auto"/>
        <w:bottom w:val="none" w:sz="0" w:space="0" w:color="auto"/>
        <w:right w:val="none" w:sz="0" w:space="0" w:color="auto"/>
      </w:divBdr>
      <w:divsChild>
        <w:div w:id="2116360527">
          <w:marLeft w:val="0"/>
          <w:marRight w:val="0"/>
          <w:marTop w:val="0"/>
          <w:marBottom w:val="0"/>
          <w:divBdr>
            <w:top w:val="none" w:sz="0" w:space="0" w:color="auto"/>
            <w:left w:val="none" w:sz="0" w:space="0" w:color="auto"/>
            <w:bottom w:val="none" w:sz="0" w:space="0" w:color="auto"/>
            <w:right w:val="none" w:sz="0" w:space="0" w:color="auto"/>
          </w:divBdr>
        </w:div>
        <w:div w:id="2112580854">
          <w:marLeft w:val="0"/>
          <w:marRight w:val="0"/>
          <w:marTop w:val="0"/>
          <w:marBottom w:val="0"/>
          <w:divBdr>
            <w:top w:val="none" w:sz="0" w:space="0" w:color="auto"/>
            <w:left w:val="none" w:sz="0" w:space="0" w:color="auto"/>
            <w:bottom w:val="none" w:sz="0" w:space="0" w:color="auto"/>
            <w:right w:val="none" w:sz="0" w:space="0" w:color="auto"/>
          </w:divBdr>
        </w:div>
        <w:div w:id="1110706189">
          <w:marLeft w:val="0"/>
          <w:marRight w:val="0"/>
          <w:marTop w:val="0"/>
          <w:marBottom w:val="0"/>
          <w:divBdr>
            <w:top w:val="none" w:sz="0" w:space="0" w:color="auto"/>
            <w:left w:val="none" w:sz="0" w:space="0" w:color="auto"/>
            <w:bottom w:val="none" w:sz="0" w:space="0" w:color="auto"/>
            <w:right w:val="none" w:sz="0" w:space="0" w:color="auto"/>
          </w:divBdr>
        </w:div>
        <w:div w:id="1828588857">
          <w:marLeft w:val="0"/>
          <w:marRight w:val="0"/>
          <w:marTop w:val="0"/>
          <w:marBottom w:val="0"/>
          <w:divBdr>
            <w:top w:val="none" w:sz="0" w:space="0" w:color="auto"/>
            <w:left w:val="none" w:sz="0" w:space="0" w:color="auto"/>
            <w:bottom w:val="none" w:sz="0" w:space="0" w:color="auto"/>
            <w:right w:val="none" w:sz="0" w:space="0" w:color="auto"/>
          </w:divBdr>
        </w:div>
        <w:div w:id="1634942818">
          <w:marLeft w:val="0"/>
          <w:marRight w:val="0"/>
          <w:marTop w:val="0"/>
          <w:marBottom w:val="0"/>
          <w:divBdr>
            <w:top w:val="none" w:sz="0" w:space="0" w:color="auto"/>
            <w:left w:val="none" w:sz="0" w:space="0" w:color="auto"/>
            <w:bottom w:val="none" w:sz="0" w:space="0" w:color="auto"/>
            <w:right w:val="none" w:sz="0" w:space="0" w:color="auto"/>
          </w:divBdr>
        </w:div>
        <w:div w:id="889803855">
          <w:marLeft w:val="0"/>
          <w:marRight w:val="0"/>
          <w:marTop w:val="0"/>
          <w:marBottom w:val="0"/>
          <w:divBdr>
            <w:top w:val="none" w:sz="0" w:space="0" w:color="auto"/>
            <w:left w:val="none" w:sz="0" w:space="0" w:color="auto"/>
            <w:bottom w:val="none" w:sz="0" w:space="0" w:color="auto"/>
            <w:right w:val="none" w:sz="0" w:space="0" w:color="auto"/>
          </w:divBdr>
        </w:div>
        <w:div w:id="206141192">
          <w:marLeft w:val="0"/>
          <w:marRight w:val="0"/>
          <w:marTop w:val="0"/>
          <w:marBottom w:val="0"/>
          <w:divBdr>
            <w:top w:val="none" w:sz="0" w:space="0" w:color="auto"/>
            <w:left w:val="none" w:sz="0" w:space="0" w:color="auto"/>
            <w:bottom w:val="none" w:sz="0" w:space="0" w:color="auto"/>
            <w:right w:val="none" w:sz="0" w:space="0" w:color="auto"/>
          </w:divBdr>
        </w:div>
        <w:div w:id="729613958">
          <w:marLeft w:val="0"/>
          <w:marRight w:val="0"/>
          <w:marTop w:val="0"/>
          <w:marBottom w:val="0"/>
          <w:divBdr>
            <w:top w:val="none" w:sz="0" w:space="0" w:color="auto"/>
            <w:left w:val="none" w:sz="0" w:space="0" w:color="auto"/>
            <w:bottom w:val="none" w:sz="0" w:space="0" w:color="auto"/>
            <w:right w:val="none" w:sz="0" w:space="0" w:color="auto"/>
          </w:divBdr>
        </w:div>
        <w:div w:id="1602714373">
          <w:marLeft w:val="0"/>
          <w:marRight w:val="0"/>
          <w:marTop w:val="0"/>
          <w:marBottom w:val="0"/>
          <w:divBdr>
            <w:top w:val="none" w:sz="0" w:space="0" w:color="auto"/>
            <w:left w:val="none" w:sz="0" w:space="0" w:color="auto"/>
            <w:bottom w:val="none" w:sz="0" w:space="0" w:color="auto"/>
            <w:right w:val="none" w:sz="0" w:space="0" w:color="auto"/>
          </w:divBdr>
        </w:div>
        <w:div w:id="328824219">
          <w:marLeft w:val="0"/>
          <w:marRight w:val="0"/>
          <w:marTop w:val="0"/>
          <w:marBottom w:val="0"/>
          <w:divBdr>
            <w:top w:val="none" w:sz="0" w:space="0" w:color="auto"/>
            <w:left w:val="none" w:sz="0" w:space="0" w:color="auto"/>
            <w:bottom w:val="none" w:sz="0" w:space="0" w:color="auto"/>
            <w:right w:val="none" w:sz="0" w:space="0" w:color="auto"/>
          </w:divBdr>
        </w:div>
        <w:div w:id="1940985897">
          <w:marLeft w:val="0"/>
          <w:marRight w:val="0"/>
          <w:marTop w:val="0"/>
          <w:marBottom w:val="0"/>
          <w:divBdr>
            <w:top w:val="none" w:sz="0" w:space="0" w:color="auto"/>
            <w:left w:val="none" w:sz="0" w:space="0" w:color="auto"/>
            <w:bottom w:val="none" w:sz="0" w:space="0" w:color="auto"/>
            <w:right w:val="none" w:sz="0" w:space="0" w:color="auto"/>
          </w:divBdr>
        </w:div>
        <w:div w:id="1747608249">
          <w:marLeft w:val="0"/>
          <w:marRight w:val="0"/>
          <w:marTop w:val="0"/>
          <w:marBottom w:val="0"/>
          <w:divBdr>
            <w:top w:val="none" w:sz="0" w:space="0" w:color="auto"/>
            <w:left w:val="none" w:sz="0" w:space="0" w:color="auto"/>
            <w:bottom w:val="none" w:sz="0" w:space="0" w:color="auto"/>
            <w:right w:val="none" w:sz="0" w:space="0" w:color="auto"/>
          </w:divBdr>
        </w:div>
        <w:div w:id="2027246203">
          <w:marLeft w:val="0"/>
          <w:marRight w:val="0"/>
          <w:marTop w:val="0"/>
          <w:marBottom w:val="0"/>
          <w:divBdr>
            <w:top w:val="none" w:sz="0" w:space="0" w:color="auto"/>
            <w:left w:val="none" w:sz="0" w:space="0" w:color="auto"/>
            <w:bottom w:val="none" w:sz="0" w:space="0" w:color="auto"/>
            <w:right w:val="none" w:sz="0" w:space="0" w:color="auto"/>
          </w:divBdr>
        </w:div>
        <w:div w:id="1244997875">
          <w:marLeft w:val="0"/>
          <w:marRight w:val="0"/>
          <w:marTop w:val="0"/>
          <w:marBottom w:val="0"/>
          <w:divBdr>
            <w:top w:val="none" w:sz="0" w:space="0" w:color="auto"/>
            <w:left w:val="none" w:sz="0" w:space="0" w:color="auto"/>
            <w:bottom w:val="none" w:sz="0" w:space="0" w:color="auto"/>
            <w:right w:val="none" w:sz="0" w:space="0" w:color="auto"/>
          </w:divBdr>
        </w:div>
        <w:div w:id="337469551">
          <w:marLeft w:val="0"/>
          <w:marRight w:val="0"/>
          <w:marTop w:val="0"/>
          <w:marBottom w:val="0"/>
          <w:divBdr>
            <w:top w:val="none" w:sz="0" w:space="0" w:color="auto"/>
            <w:left w:val="none" w:sz="0" w:space="0" w:color="auto"/>
            <w:bottom w:val="none" w:sz="0" w:space="0" w:color="auto"/>
            <w:right w:val="none" w:sz="0" w:space="0" w:color="auto"/>
          </w:divBdr>
        </w:div>
        <w:div w:id="474299643">
          <w:marLeft w:val="0"/>
          <w:marRight w:val="0"/>
          <w:marTop w:val="0"/>
          <w:marBottom w:val="0"/>
          <w:divBdr>
            <w:top w:val="none" w:sz="0" w:space="0" w:color="auto"/>
            <w:left w:val="none" w:sz="0" w:space="0" w:color="auto"/>
            <w:bottom w:val="none" w:sz="0" w:space="0" w:color="auto"/>
            <w:right w:val="none" w:sz="0" w:space="0" w:color="auto"/>
          </w:divBdr>
        </w:div>
        <w:div w:id="2013144965">
          <w:marLeft w:val="0"/>
          <w:marRight w:val="0"/>
          <w:marTop w:val="0"/>
          <w:marBottom w:val="0"/>
          <w:divBdr>
            <w:top w:val="none" w:sz="0" w:space="0" w:color="auto"/>
            <w:left w:val="none" w:sz="0" w:space="0" w:color="auto"/>
            <w:bottom w:val="none" w:sz="0" w:space="0" w:color="auto"/>
            <w:right w:val="none" w:sz="0" w:space="0" w:color="auto"/>
          </w:divBdr>
        </w:div>
        <w:div w:id="684864538">
          <w:marLeft w:val="0"/>
          <w:marRight w:val="0"/>
          <w:marTop w:val="0"/>
          <w:marBottom w:val="0"/>
          <w:divBdr>
            <w:top w:val="none" w:sz="0" w:space="0" w:color="auto"/>
            <w:left w:val="none" w:sz="0" w:space="0" w:color="auto"/>
            <w:bottom w:val="none" w:sz="0" w:space="0" w:color="auto"/>
            <w:right w:val="none" w:sz="0" w:space="0" w:color="auto"/>
          </w:divBdr>
        </w:div>
        <w:div w:id="1712343958">
          <w:marLeft w:val="0"/>
          <w:marRight w:val="0"/>
          <w:marTop w:val="0"/>
          <w:marBottom w:val="0"/>
          <w:divBdr>
            <w:top w:val="none" w:sz="0" w:space="0" w:color="auto"/>
            <w:left w:val="none" w:sz="0" w:space="0" w:color="auto"/>
            <w:bottom w:val="none" w:sz="0" w:space="0" w:color="auto"/>
            <w:right w:val="none" w:sz="0" w:space="0" w:color="auto"/>
          </w:divBdr>
        </w:div>
        <w:div w:id="1422752062">
          <w:marLeft w:val="0"/>
          <w:marRight w:val="0"/>
          <w:marTop w:val="0"/>
          <w:marBottom w:val="0"/>
          <w:divBdr>
            <w:top w:val="none" w:sz="0" w:space="0" w:color="auto"/>
            <w:left w:val="none" w:sz="0" w:space="0" w:color="auto"/>
            <w:bottom w:val="none" w:sz="0" w:space="0" w:color="auto"/>
            <w:right w:val="none" w:sz="0" w:space="0" w:color="auto"/>
          </w:divBdr>
        </w:div>
        <w:div w:id="1635480138">
          <w:marLeft w:val="0"/>
          <w:marRight w:val="0"/>
          <w:marTop w:val="0"/>
          <w:marBottom w:val="0"/>
          <w:divBdr>
            <w:top w:val="none" w:sz="0" w:space="0" w:color="auto"/>
            <w:left w:val="none" w:sz="0" w:space="0" w:color="auto"/>
            <w:bottom w:val="none" w:sz="0" w:space="0" w:color="auto"/>
            <w:right w:val="none" w:sz="0" w:space="0" w:color="auto"/>
          </w:divBdr>
        </w:div>
        <w:div w:id="1011680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9</cp:revision>
  <dcterms:created xsi:type="dcterms:W3CDTF">2019-03-20T16:57:00Z</dcterms:created>
  <dcterms:modified xsi:type="dcterms:W3CDTF">2019-03-21T16:11:00Z</dcterms:modified>
</cp:coreProperties>
</file>