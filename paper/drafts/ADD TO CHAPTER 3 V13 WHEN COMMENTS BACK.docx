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80EC8" w14:textId="4C51F8B3" w:rsidR="003D458D" w:rsidDel="00A42DAA" w:rsidRDefault="00425690" w:rsidP="003D458D">
      <w:pPr>
        <w:rPr>
          <w:del w:id="0" w:author="N S" w:date="2019-03-20T15:31:00Z"/>
        </w:rPr>
      </w:pPr>
      <w:del w:id="1" w:author="N S" w:date="2019-03-20T15:31:00Z">
        <w:r w:rsidDel="00A42DAA">
          <w:delText xml:space="preserve">- </w:delText>
        </w:r>
        <w:r w:rsidR="003D458D" w:rsidDel="00A42DAA">
          <w:delText>add to references:  Porquier 2019 Botcinic acid biosynthesis in Botrytis cinerea relies on a subtelomeric gene cluster surrounded by relics of transposons and is regulated by the Zn2Cys6 …</w:delText>
        </w:r>
      </w:del>
    </w:p>
    <w:p w14:paraId="739BC80C" w14:textId="5576601A" w:rsidR="003D458D" w:rsidDel="00A42DAA" w:rsidRDefault="003D458D" w:rsidP="003D458D">
      <w:pPr>
        <w:rPr>
          <w:del w:id="2" w:author="N S" w:date="2019-03-20T15:31:00Z"/>
        </w:rPr>
      </w:pPr>
      <w:del w:id="3" w:author="N S" w:date="2019-03-20T15:31:00Z">
        <w:r w:rsidDel="00A42DAA">
          <w:tab/>
          <w:delText xml:space="preserve">- Additional cis-acting variants may be best captured by transposons (Porquier 2019). </w:delText>
        </w:r>
      </w:del>
    </w:p>
    <w:p w14:paraId="3A5679CF" w14:textId="1C0972E8" w:rsidR="003D458D" w:rsidDel="00A42DAA" w:rsidRDefault="003D458D" w:rsidP="003D458D">
      <w:pPr>
        <w:rPr>
          <w:del w:id="4" w:author="N S" w:date="2019-03-20T15:38:00Z"/>
        </w:rPr>
      </w:pPr>
      <w:del w:id="5" w:author="N S" w:date="2019-03-20T15:38:00Z">
        <w:r w:rsidDel="00A42DAA">
          <w:tab/>
          <w:delText>- an in-depth analysis of the Botcinic acid biosynthesis cluster did identify one gene (BcBOA13) as a positive modulator of expression within the cluster.</w:delText>
        </w:r>
      </w:del>
    </w:p>
    <w:p w14:paraId="228BC102" w14:textId="7CBA04F9" w:rsidR="003D458D" w:rsidDel="00A42DAA" w:rsidRDefault="003D458D" w:rsidP="003D458D">
      <w:pPr>
        <w:rPr>
          <w:del w:id="6" w:author="N S" w:date="2019-03-20T15:40:00Z"/>
        </w:rPr>
      </w:pPr>
      <w:bookmarkStart w:id="7" w:name="_GoBack"/>
      <w:bookmarkEnd w:id="7"/>
      <w:del w:id="8" w:author="N S" w:date="2019-03-20T15:38:00Z">
        <w:r w:rsidDel="00A42DAA">
          <w:delText xml:space="preserve"> </w:delText>
        </w:r>
      </w:del>
      <w:del w:id="9" w:author="N S" w:date="2019-03-20T15:40:00Z">
        <w:r w:rsidDel="00A42DAA">
          <w:delText>- Valero-Jimenez 2019 Comparative genomics of plant pathogenic Botrytis species with distinct host specificity</w:delText>
        </w:r>
      </w:del>
    </w:p>
    <w:p w14:paraId="66783627" w14:textId="075DB4EE" w:rsidR="003D458D" w:rsidDel="00A42DAA" w:rsidRDefault="003D458D" w:rsidP="003D458D">
      <w:pPr>
        <w:rPr>
          <w:del w:id="10" w:author="N S" w:date="2019-03-20T15:40:00Z"/>
        </w:rPr>
      </w:pPr>
      <w:del w:id="11" w:author="N S" w:date="2019-03-20T15:40:00Z">
        <w:r w:rsidDel="00A42DAA">
          <w:delText xml:space="preserve">  - plonk this in with the statement about "presence absence variation"</w:delText>
        </w:r>
      </w:del>
    </w:p>
    <w:p w14:paraId="2A8DE995" w14:textId="69FBBD65" w:rsidR="003032FC" w:rsidDel="00A42DAA" w:rsidRDefault="003D458D" w:rsidP="003D458D">
      <w:pPr>
        <w:rPr>
          <w:del w:id="12" w:author="N S" w:date="2019-03-20T15:40:00Z"/>
        </w:rPr>
      </w:pPr>
      <w:del w:id="13" w:author="N S" w:date="2019-03-20T15:40:00Z">
        <w:r w:rsidDel="00A42DAA">
          <w:delText xml:space="preserve">  - Botcynic acid and botrydial are variable across the Botrytis spp. as well (Valero-Jimenez 2019). </w:delText>
        </w:r>
      </w:del>
    </w:p>
    <w:p w14:paraId="0219D023" w14:textId="423316A1" w:rsidR="003032FC" w:rsidDel="00A42DAA" w:rsidRDefault="003032FC" w:rsidP="003032FC">
      <w:pPr>
        <w:ind w:firstLine="720"/>
        <w:rPr>
          <w:del w:id="14" w:author="N S" w:date="2019-03-20T15:40:00Z"/>
        </w:rPr>
      </w:pPr>
      <w:del w:id="15" w:author="N S" w:date="2019-03-20T15:40:00Z">
        <w:r w:rsidDel="00A42DAA">
          <w:delText>- write up as BOA polygenic across genera</w:delText>
        </w:r>
      </w:del>
    </w:p>
    <w:p w14:paraId="525FDCAE" w14:textId="77777777" w:rsidR="003032FC" w:rsidRDefault="003032FC" w:rsidP="003D458D"/>
    <w:p w14:paraId="7976C122" w14:textId="1D7D89BE" w:rsidR="003D458D" w:rsidRDefault="00425690" w:rsidP="00425690">
      <w:pPr>
        <w:spacing w:after="0" w:line="240" w:lineRule="auto"/>
      </w:pPr>
      <w:r>
        <w:t xml:space="preserve">- </w:t>
      </w:r>
      <w:r w:rsidR="003D458D">
        <w:t>ON WHETHER CIS EFFECTS CITATION FROM ONLY BIPARENTAL CROSSES</w:t>
      </w:r>
    </w:p>
    <w:p w14:paraId="5BDC3806" w14:textId="77777777" w:rsidR="003D458D" w:rsidRDefault="003D458D" w:rsidP="00425690">
      <w:pPr>
        <w:spacing w:after="0" w:line="240" w:lineRule="auto"/>
      </w:pPr>
      <w:r>
        <w:t xml:space="preserve">biparental cross - </w:t>
      </w:r>
      <w:proofErr w:type="spellStart"/>
      <w:r>
        <w:t>Brem</w:t>
      </w:r>
      <w:proofErr w:type="spellEnd"/>
      <w:r>
        <w:t xml:space="preserve">, </w:t>
      </w:r>
      <w:proofErr w:type="spellStart"/>
      <w:r>
        <w:t>Schadt</w:t>
      </w:r>
      <w:proofErr w:type="spellEnd"/>
      <w:r>
        <w:t xml:space="preserve"> (plant + mouse)</w:t>
      </w:r>
    </w:p>
    <w:p w14:paraId="2A5E35FE" w14:textId="77777777" w:rsidR="003D458D" w:rsidRDefault="003D458D" w:rsidP="00425690">
      <w:pPr>
        <w:spacing w:after="0" w:line="240" w:lineRule="auto"/>
      </w:pPr>
      <w:proofErr w:type="spellStart"/>
      <w:r>
        <w:t>nat</w:t>
      </w:r>
      <w:proofErr w:type="spellEnd"/>
      <w:r>
        <w:t xml:space="preserve"> var - </w:t>
      </w:r>
      <w:proofErr w:type="spellStart"/>
      <w:r>
        <w:t>Schadt</w:t>
      </w:r>
      <w:proofErr w:type="spellEnd"/>
      <w:r>
        <w:t xml:space="preserve"> (human 56), Monks</w:t>
      </w:r>
    </w:p>
    <w:p w14:paraId="0044F09B" w14:textId="741A01C1" w:rsidR="0028204A" w:rsidRDefault="003D458D" w:rsidP="00425690">
      <w:pPr>
        <w:spacing w:after="0" w:line="240" w:lineRule="auto"/>
      </w:pPr>
      <w:proofErr w:type="spellStart"/>
      <w:r>
        <w:t>Keurentjes</w:t>
      </w:r>
      <w:proofErr w:type="spellEnd"/>
      <w:r>
        <w:t>, Fu et al. 2007, West, Kim et al. 2007, Zou, Chai et al. 2012</w:t>
      </w:r>
    </w:p>
    <w:p w14:paraId="24C2511C" w14:textId="4DAE6CB9" w:rsidR="00425690" w:rsidRDefault="00425690" w:rsidP="00425690">
      <w:pPr>
        <w:spacing w:after="0" w:line="240" w:lineRule="auto"/>
      </w:pPr>
    </w:p>
    <w:p w14:paraId="3FDFC93F" w14:textId="79B17F91" w:rsidR="006C4D93" w:rsidDel="00ED6164" w:rsidRDefault="006C4D93" w:rsidP="004A0A47">
      <w:pPr>
        <w:pStyle w:val="ListParagraph"/>
        <w:numPr>
          <w:ilvl w:val="0"/>
          <w:numId w:val="1"/>
        </w:numPr>
        <w:spacing w:after="0" w:line="240" w:lineRule="auto"/>
        <w:rPr>
          <w:del w:id="16" w:author="N S" w:date="2019-03-20T15:22:00Z"/>
        </w:rPr>
      </w:pPr>
      <w:del w:id="17" w:author="N S" w:date="2019-03-20T15:22:00Z">
        <w:r w:rsidDel="00ED6164">
          <w:delText>Complete cis-fx top 10 p-values analysis!!! In R</w:delText>
        </w:r>
      </w:del>
    </w:p>
    <w:p w14:paraId="76E921C1" w14:textId="6D553D16" w:rsidR="003032FC" w:rsidDel="00ED6164" w:rsidRDefault="003032FC" w:rsidP="003032FC">
      <w:pPr>
        <w:pStyle w:val="ListParagraph"/>
        <w:numPr>
          <w:ilvl w:val="1"/>
          <w:numId w:val="1"/>
        </w:numPr>
        <w:spacing w:after="0" w:line="240" w:lineRule="auto"/>
        <w:rPr>
          <w:del w:id="18" w:author="N S" w:date="2019-03-20T15:22:00Z"/>
        </w:rPr>
      </w:pPr>
      <w:del w:id="19" w:author="N S" w:date="2019-03-20T15:22:00Z">
        <w:r w:rsidDel="00ED6164">
          <w:delText>Write into results, conclusion</w:delText>
        </w:r>
      </w:del>
    </w:p>
    <w:p w14:paraId="2A5BFAD9" w14:textId="6BC4A842" w:rsidR="003032FC" w:rsidDel="00ED6164" w:rsidRDefault="003032FC" w:rsidP="003032FC">
      <w:pPr>
        <w:pStyle w:val="ListParagraph"/>
        <w:numPr>
          <w:ilvl w:val="1"/>
          <w:numId w:val="1"/>
        </w:numPr>
        <w:spacing w:after="0" w:line="240" w:lineRule="auto"/>
        <w:rPr>
          <w:del w:id="20" w:author="N S" w:date="2019-03-20T15:22:00Z"/>
        </w:rPr>
      </w:pPr>
      <w:del w:id="21" w:author="N S" w:date="2019-03-20T15:22:00Z">
        <w:r w:rsidDel="00ED6164">
          <w:delText>If none, NO CIS FX detected</w:delText>
        </w:r>
      </w:del>
    </w:p>
    <w:p w14:paraId="378DCEF9" w14:textId="7277D8D8" w:rsidR="00425690" w:rsidDel="007B47D1" w:rsidRDefault="006C4D93" w:rsidP="004A0A47">
      <w:pPr>
        <w:pStyle w:val="ListParagraph"/>
        <w:numPr>
          <w:ilvl w:val="0"/>
          <w:numId w:val="1"/>
        </w:numPr>
        <w:spacing w:after="0" w:line="240" w:lineRule="auto"/>
        <w:rPr>
          <w:del w:id="22" w:author="N S" w:date="2019-03-20T11:50:00Z"/>
        </w:rPr>
      </w:pPr>
      <w:del w:id="23" w:author="N S" w:date="2019-03-20T11:50:00Z">
        <w:r w:rsidDel="007B47D1">
          <w:delText xml:space="preserve">Pg. 7 </w:delText>
        </w:r>
        <w:r w:rsidR="004A0A47" w:rsidDel="007B47D1">
          <w:delText>Calculate +- SE or 99% confidence interval</w:delText>
        </w:r>
        <w:r w:rsidDel="007B47D1">
          <w:delText xml:space="preserve"> of p-values for significant SNPs, rather than reporting full range</w:delText>
        </w:r>
      </w:del>
    </w:p>
    <w:p w14:paraId="7C151EBA" w14:textId="7514933F" w:rsidR="006C4D93" w:rsidRPr="006C4D93" w:rsidDel="007B47D1" w:rsidRDefault="006C4D93" w:rsidP="006C4D93">
      <w:pPr>
        <w:pStyle w:val="ListParagraph"/>
        <w:numPr>
          <w:ilvl w:val="1"/>
          <w:numId w:val="1"/>
        </w:numPr>
        <w:spacing w:after="0" w:line="240" w:lineRule="auto"/>
        <w:rPr>
          <w:del w:id="24" w:author="N S" w:date="2019-03-20T11:50:00Z"/>
        </w:rPr>
      </w:pPr>
      <w:del w:id="25" w:author="N S" w:date="2019-03-20T11:50:00Z">
        <w:r w:rsidRPr="00842D58" w:rsidDel="007B47D1">
          <w:rPr>
            <w:rFonts w:ascii="Arial" w:hAnsi="Arial" w:cs="Arial"/>
          </w:rPr>
          <w:delText xml:space="preserve">For these genes with significant SNPs, there was a median of 10 SNPs per transcript (Range 1 to 16,818 SNPs) for </w:delText>
        </w:r>
        <w:r w:rsidRPr="00842D58" w:rsidDel="007B47D1">
          <w:rPr>
            <w:rFonts w:ascii="Arial" w:hAnsi="Arial" w:cs="Arial"/>
            <w:i/>
          </w:rPr>
          <w:delText>B. cinerea</w:delText>
        </w:r>
        <w:r w:rsidRPr="00842D58" w:rsidDel="007B47D1">
          <w:rPr>
            <w:rFonts w:ascii="Arial" w:hAnsi="Arial" w:cs="Arial"/>
          </w:rPr>
          <w:delText xml:space="preserve">, and a median of 10 SNPs per transcript (Range 1 to 24,623 SNPs) for </w:delText>
        </w:r>
        <w:r w:rsidRPr="00842D58" w:rsidDel="007B47D1">
          <w:rPr>
            <w:rFonts w:ascii="Arial" w:hAnsi="Arial" w:cs="Arial"/>
            <w:i/>
          </w:rPr>
          <w:delText>A. thaliana</w:delText>
        </w:r>
        <w:r w:rsidRPr="00842D58" w:rsidDel="007B47D1">
          <w:rPr>
            <w:rFonts w:ascii="Arial" w:hAnsi="Arial" w:cs="Arial"/>
          </w:rPr>
          <w:delText xml:space="preserve"> transcripts (Figure S1a, S1b).</w:delText>
        </w:r>
      </w:del>
    </w:p>
    <w:p w14:paraId="304EA162" w14:textId="67204901" w:rsidR="006C4D93" w:rsidDel="00ED6164" w:rsidRDefault="006C4D93" w:rsidP="006C4D93">
      <w:pPr>
        <w:pStyle w:val="ListParagraph"/>
        <w:numPr>
          <w:ilvl w:val="0"/>
          <w:numId w:val="1"/>
        </w:numPr>
        <w:spacing w:after="0" w:line="240" w:lineRule="auto"/>
        <w:rPr>
          <w:del w:id="26" w:author="N S" w:date="2019-03-20T15:23:00Z"/>
        </w:rPr>
      </w:pPr>
      <w:del w:id="27" w:author="N S" w:date="2019-03-20T15:23:00Z">
        <w:r w:rsidDel="00ED6164">
          <w:delText>“distribution of p-values suggest a polygenic basis”…</w:delText>
        </w:r>
      </w:del>
    </w:p>
    <w:p w14:paraId="56ACF7E2" w14:textId="40767A2C" w:rsidR="006C4D93" w:rsidDel="00ED6164" w:rsidRDefault="006C4D93" w:rsidP="006C4D93">
      <w:pPr>
        <w:pStyle w:val="ListParagraph"/>
        <w:numPr>
          <w:ilvl w:val="1"/>
          <w:numId w:val="1"/>
        </w:numPr>
        <w:spacing w:line="480" w:lineRule="auto"/>
        <w:rPr>
          <w:del w:id="28" w:author="N S" w:date="2019-03-20T15:23:00Z"/>
          <w:rFonts w:ascii="Arial" w:hAnsi="Arial" w:cs="Arial"/>
        </w:rPr>
      </w:pPr>
      <w:del w:id="29" w:author="N S" w:date="2019-03-20T15:23:00Z">
        <w:r w:rsidRPr="006C4D93" w:rsidDel="00ED6164">
          <w:rPr>
            <w:rFonts w:ascii="Arial" w:hAnsi="Arial" w:cs="Arial"/>
          </w:rPr>
          <w:delText>Further, the distribution of p-values for significant SNPs found little evidence for large effect polymorphisms suggesting a highly polygenic basis of loci modulating transcriptome variation (Figure S1c, S1d).</w:delText>
        </w:r>
      </w:del>
    </w:p>
    <w:p w14:paraId="6392CC68" w14:textId="2A3AE620" w:rsidR="006C4D93" w:rsidDel="00ED6164" w:rsidRDefault="006C4D93" w:rsidP="006C4D93">
      <w:pPr>
        <w:pStyle w:val="ListParagraph"/>
        <w:numPr>
          <w:ilvl w:val="1"/>
          <w:numId w:val="1"/>
        </w:numPr>
        <w:spacing w:line="480" w:lineRule="auto"/>
        <w:rPr>
          <w:del w:id="30" w:author="N S" w:date="2019-03-20T15:23:00Z"/>
          <w:rFonts w:ascii="Arial" w:hAnsi="Arial" w:cs="Arial"/>
        </w:rPr>
      </w:pPr>
      <w:del w:id="31" w:author="N S" w:date="2019-03-20T15:23:00Z">
        <w:r w:rsidDel="00ED6164">
          <w:rPr>
            <w:rFonts w:ascii="Arial" w:hAnsi="Arial" w:cs="Arial"/>
          </w:rPr>
          <w:delText>AND reference cis-fx top 10 p-values analysis</w:delText>
        </w:r>
      </w:del>
    </w:p>
    <w:p w14:paraId="27B9C226" w14:textId="5D06EBBC" w:rsidR="006C4D93" w:rsidDel="00A111A5" w:rsidRDefault="003032FC" w:rsidP="006C4D93">
      <w:pPr>
        <w:pStyle w:val="ListParagraph"/>
        <w:numPr>
          <w:ilvl w:val="0"/>
          <w:numId w:val="1"/>
        </w:numPr>
        <w:spacing w:line="480" w:lineRule="auto"/>
        <w:rPr>
          <w:del w:id="32" w:author="N S" w:date="2019-03-20T12:04:00Z"/>
          <w:rFonts w:ascii="Arial" w:hAnsi="Arial" w:cs="Arial"/>
        </w:rPr>
      </w:pPr>
      <w:del w:id="33" w:author="N S" w:date="2019-03-20T12:04:00Z">
        <w:r w:rsidDel="00A111A5">
          <w:rPr>
            <w:rFonts w:ascii="Arial" w:hAnsi="Arial" w:cs="Arial"/>
          </w:rPr>
          <w:delText>Clarify in text “we permuted to break the phenotype-genotype association”</w:delText>
        </w:r>
      </w:del>
    </w:p>
    <w:p w14:paraId="3B3321D0" w14:textId="60D3C9A6" w:rsidR="003032FC" w:rsidDel="00A111A5" w:rsidRDefault="003032FC" w:rsidP="003032FC">
      <w:pPr>
        <w:pStyle w:val="ListParagraph"/>
        <w:numPr>
          <w:ilvl w:val="1"/>
          <w:numId w:val="1"/>
        </w:numPr>
        <w:spacing w:line="480" w:lineRule="auto"/>
        <w:rPr>
          <w:del w:id="34" w:author="N S" w:date="2019-03-20T12:03:00Z"/>
          <w:rFonts w:ascii="Arial" w:hAnsi="Arial" w:cs="Arial"/>
        </w:rPr>
      </w:pPr>
      <w:del w:id="35" w:author="N S" w:date="2019-03-20T12:03:00Z">
        <w:r w:rsidDel="00A111A5">
          <w:rPr>
            <w:rFonts w:ascii="Arial" w:hAnsi="Arial" w:cs="Arial"/>
          </w:rPr>
          <w:delText>Emphasize scale (30kx traits…)</w:delText>
        </w:r>
      </w:del>
    </w:p>
    <w:p w14:paraId="434DC3C5" w14:textId="5F4CB3E9" w:rsidR="003032FC" w:rsidDel="00A111A5" w:rsidRDefault="003032FC" w:rsidP="003032FC">
      <w:pPr>
        <w:pStyle w:val="ListParagraph"/>
        <w:numPr>
          <w:ilvl w:val="1"/>
          <w:numId w:val="1"/>
        </w:numPr>
        <w:spacing w:line="480" w:lineRule="auto"/>
        <w:rPr>
          <w:del w:id="36" w:author="N S" w:date="2019-03-20T12:04:00Z"/>
          <w:rFonts w:ascii="Arial" w:hAnsi="Arial" w:cs="Arial"/>
        </w:rPr>
      </w:pPr>
      <w:del w:id="37" w:author="N S" w:date="2019-03-20T12:04:00Z">
        <w:r w:rsidRPr="00842D58" w:rsidDel="00A111A5">
          <w:rPr>
            <w:rFonts w:ascii="Arial" w:hAnsi="Arial" w:cs="Arial"/>
          </w:rPr>
          <w:delText xml:space="preserve">. However, we permuted the whole dataset across each of the tens of thousands of traits five times and repeated GEMMA to get a feel for the potential for </w:delText>
        </w:r>
        <w:r w:rsidRPr="00842D58" w:rsidDel="00A111A5">
          <w:rPr>
            <w:rFonts w:ascii="Arial" w:hAnsi="Arial" w:cs="Arial"/>
          </w:rPr>
          <w:lastRenderedPageBreak/>
          <w:delText xml:space="preserve">dominant patterns that may exist randomly (individual expression profiles in </w:delText>
        </w:r>
        <w:r w:rsidRPr="00842D58" w:rsidDel="00A111A5">
          <w:rPr>
            <w:rFonts w:ascii="Arial" w:hAnsi="Arial" w:cs="Arial"/>
            <w:i/>
          </w:rPr>
          <w:delText>B. cinerea</w:delText>
        </w:r>
        <w:r w:rsidRPr="00842D58" w:rsidDel="00A111A5">
          <w:rPr>
            <w:rFonts w:ascii="Arial" w:hAnsi="Arial" w:cs="Arial"/>
          </w:rPr>
          <w:delText xml:space="preserve"> and </w:delText>
        </w:r>
        <w:r w:rsidRPr="00842D58" w:rsidDel="00A111A5">
          <w:rPr>
            <w:rFonts w:ascii="Arial" w:hAnsi="Arial" w:cs="Arial"/>
            <w:i/>
          </w:rPr>
          <w:delText>A. thaliana</w:delText>
        </w:r>
        <w:r w:rsidRPr="00842D58" w:rsidDel="00A111A5">
          <w:rPr>
            <w:rFonts w:ascii="Arial" w:hAnsi="Arial" w:cs="Arial"/>
          </w:rPr>
          <w:delText>).</w:delText>
        </w:r>
      </w:del>
    </w:p>
    <w:p w14:paraId="7E432880" w14:textId="36273628" w:rsidR="003032FC" w:rsidDel="007F7023" w:rsidRDefault="003032FC" w:rsidP="003032FC">
      <w:pPr>
        <w:pStyle w:val="ListParagraph"/>
        <w:numPr>
          <w:ilvl w:val="0"/>
          <w:numId w:val="1"/>
        </w:numPr>
        <w:spacing w:line="480" w:lineRule="auto"/>
        <w:rPr>
          <w:del w:id="38" w:author="N S" w:date="2019-03-20T15:16:00Z"/>
          <w:rFonts w:ascii="Arial" w:hAnsi="Arial" w:cs="Arial"/>
        </w:rPr>
      </w:pPr>
      <w:del w:id="39" w:author="N S" w:date="2019-03-20T15:16:00Z">
        <w:r w:rsidDel="007F7023">
          <w:rPr>
            <w:rFonts w:ascii="Arial" w:hAnsi="Arial" w:cs="Arial"/>
          </w:rPr>
          <w:delText xml:space="preserve">Rewrite bit. Identify overlap missed by GWA due to power. </w:delText>
        </w:r>
      </w:del>
    </w:p>
    <w:p w14:paraId="580D14F3" w14:textId="2B29477A" w:rsidR="003032FC" w:rsidRPr="003032FC" w:rsidDel="007F7023" w:rsidRDefault="003032FC" w:rsidP="003032FC">
      <w:pPr>
        <w:pStyle w:val="ListParagraph"/>
        <w:numPr>
          <w:ilvl w:val="1"/>
          <w:numId w:val="1"/>
        </w:numPr>
        <w:spacing w:line="480" w:lineRule="auto"/>
        <w:rPr>
          <w:del w:id="40" w:author="N S" w:date="2019-03-20T15:16:00Z"/>
          <w:rFonts w:ascii="Arial" w:hAnsi="Arial" w:cs="Arial"/>
        </w:rPr>
      </w:pPr>
      <w:del w:id="41" w:author="N S" w:date="2019-03-20T15:16:00Z">
        <w:r w:rsidRPr="003032FC" w:rsidDel="007F7023">
          <w:rPr>
            <w:rFonts w:ascii="Arial" w:hAnsi="Arial" w:cs="Arial"/>
          </w:rPr>
          <w:delText xml:space="preserve">To test if this is caused by using solely the top SNP per transcript, we repeated the full analysis by selecting the top 10 SNPs per transcript. This again identified a limited number of </w:delText>
        </w:r>
        <w:r w:rsidRPr="003032FC" w:rsidDel="007F7023">
          <w:rPr>
            <w:rFonts w:ascii="Arial" w:hAnsi="Arial" w:cs="Arial"/>
            <w:i/>
          </w:rPr>
          <w:delText>trans</w:delText>
        </w:r>
        <w:r w:rsidRPr="003032FC" w:rsidDel="007F7023">
          <w:rPr>
            <w:rFonts w:ascii="Arial" w:hAnsi="Arial" w:cs="Arial"/>
          </w:rPr>
          <w:delText xml:space="preserve">-eQTL hotspots with little overlap between the two species’ transcriptomes (Figure S6). This suggests that the pathogen’s influence on the host’s transcriptome is not solely limited to major interactions between </w:delText>
        </w:r>
        <w:r w:rsidRPr="003032FC" w:rsidDel="007F7023">
          <w:rPr>
            <w:rFonts w:ascii="Arial" w:hAnsi="Arial" w:cs="Arial"/>
            <w:i/>
          </w:rPr>
          <w:delText>tran</w:delText>
        </w:r>
        <w:r w:rsidRPr="003032FC" w:rsidDel="007F7023">
          <w:rPr>
            <w:rFonts w:ascii="Arial" w:hAnsi="Arial" w:cs="Arial"/>
          </w:rPr>
          <w:delText xml:space="preserve">s-eQTL hotspots but can involve narrower changes in the pathogen that are magnified in the host’s response. However, future studies using these eQTL hotspots as </w:delText>
        </w:r>
        <w:r w:rsidRPr="003032FC" w:rsidDel="007F7023">
          <w:rPr>
            <w:rFonts w:ascii="Arial" w:hAnsi="Arial" w:cs="Arial"/>
            <w:i/>
          </w:rPr>
          <w:delText>a priori</w:delText>
        </w:r>
        <w:r w:rsidRPr="003032FC" w:rsidDel="007F7023">
          <w:rPr>
            <w:rFonts w:ascii="Arial" w:hAnsi="Arial" w:cs="Arial"/>
          </w:rPr>
          <w:delText xml:space="preserve"> candidates for control of transcript variation in both host and pathogen may detect more modulation overlap across the two transcriptomes. </w:delText>
        </w:r>
      </w:del>
    </w:p>
    <w:p w14:paraId="1CD95135" w14:textId="77777777" w:rsidR="003032FC" w:rsidRPr="006C4D93" w:rsidRDefault="003032FC" w:rsidP="003032FC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</w:p>
    <w:p w14:paraId="7C54A78E" w14:textId="77777777" w:rsidR="006C4D93" w:rsidRDefault="006C4D93" w:rsidP="006C4D93">
      <w:pPr>
        <w:spacing w:after="0" w:line="240" w:lineRule="auto"/>
        <w:ind w:left="1080"/>
      </w:pPr>
    </w:p>
    <w:sectPr w:rsidR="006C4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E6E9F"/>
    <w:multiLevelType w:val="hybridMultilevel"/>
    <w:tmpl w:val="E8EA16DE"/>
    <w:lvl w:ilvl="0" w:tplc="D9F29B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 S">
    <w15:presenceInfo w15:providerId="Windows Live" w15:userId="1d30a5f3d6ab6a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8D"/>
    <w:rsid w:val="0028204A"/>
    <w:rsid w:val="003032FC"/>
    <w:rsid w:val="003156BC"/>
    <w:rsid w:val="003D458D"/>
    <w:rsid w:val="00425690"/>
    <w:rsid w:val="004A0A47"/>
    <w:rsid w:val="006C4D93"/>
    <w:rsid w:val="007B47D1"/>
    <w:rsid w:val="007F7023"/>
    <w:rsid w:val="00A111A5"/>
    <w:rsid w:val="00A42DAA"/>
    <w:rsid w:val="00ED6164"/>
    <w:rsid w:val="00EF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E152"/>
  <w15:chartTrackingRefBased/>
  <w15:docId w15:val="{9A8AFD65-96B3-41A5-8868-4B1DA230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A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4D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4D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4D9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D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9</cp:revision>
  <dcterms:created xsi:type="dcterms:W3CDTF">2019-03-19T22:20:00Z</dcterms:created>
  <dcterms:modified xsi:type="dcterms:W3CDTF">2019-03-20T22:40:00Z</dcterms:modified>
</cp:coreProperties>
</file>