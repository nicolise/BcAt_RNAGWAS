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6D38BCB3"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r w:rsidR="009B56C7" w:rsidRPr="00842D58">
        <w:rPr>
          <w:rFonts w:ascii="Arial" w:hAnsi="Arial" w:cs="Arial"/>
        </w:rPr>
        <w:t xml:space="preserve">polygenic 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1"/>
      <w:r w:rsidRPr="00842D58">
        <w:rPr>
          <w:rFonts w:ascii="Arial" w:hAnsi="Arial" w:cs="Arial"/>
        </w:rPr>
        <w:t>polygenic</w:t>
      </w:r>
      <w:commentRangeEnd w:id="1"/>
      <w:r w:rsidR="002B2F22">
        <w:rPr>
          <w:rStyle w:val="CommentReference"/>
        </w:rPr>
        <w:commentReference w:id="1"/>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genotyped and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4E913F6E"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2" w:author="Daniel Runcie" w:date="2019-03-15T10:22:00Z">
        <w:r w:rsidR="002B2F22">
          <w:rPr>
            <w:rFonts w:ascii="Arial" w:hAnsi="Arial" w:cs="Arial"/>
          </w:rPr>
          <w:t>. Its outcome</w:t>
        </w:r>
      </w:ins>
      <w:del w:id="3" w:author="Daniel Runcie" w:date="2019-03-15T10:22:00Z">
        <w:r w:rsidR="00A94FC8" w:rsidRPr="00842D58" w:rsidDel="002B2F22">
          <w:rPr>
            <w:rFonts w:ascii="Arial" w:hAnsi="Arial" w:cs="Arial"/>
          </w:rPr>
          <w:delText xml:space="preserve"> that </w:delText>
        </w:r>
      </w:del>
      <w:ins w:id="4"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5"/>
      <w:r w:rsidRPr="00842D58">
        <w:rPr>
          <w:rFonts w:ascii="Arial" w:hAnsi="Arial" w:cs="Arial"/>
        </w:rPr>
        <w:t xml:space="preserve">genetics </w:t>
      </w:r>
      <w:commentRangeEnd w:id="5"/>
      <w:r w:rsidR="002B2F22">
        <w:rPr>
          <w:rStyle w:val="CommentReference"/>
        </w:rPr>
        <w:commentReference w:id="5"/>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r w:rsidR="004066F5" w:rsidRPr="00842D58">
        <w:rPr>
          <w:rFonts w:ascii="Arial" w:hAnsi="Arial" w:cs="Arial"/>
        </w:rPr>
        <w:t xml:space="preserve"> and the variation therein</w:t>
      </w:r>
      <w:r w:rsidRPr="00842D58">
        <w:rPr>
          <w:rFonts w:ascii="Arial" w:hAnsi="Arial" w:cs="Arial"/>
        </w:rPr>
        <w:t>.</w:t>
      </w:r>
      <w:r w:rsidR="003D2883" w:rsidRPr="00842D58">
        <w:rPr>
          <w:rFonts w:ascii="Arial" w:hAnsi="Arial" w:cs="Arial"/>
        </w:rPr>
        <w:t xml:space="preserve"> </w:t>
      </w:r>
      <w:r w:rsidR="00245B23" w:rsidRPr="00842D58">
        <w:rPr>
          <w:rFonts w:ascii="Arial" w:hAnsi="Arial" w:cs="Arial"/>
        </w:rPr>
        <w:t xml:space="preserve">Plant-pathogen </w:t>
      </w:r>
      <w:commentRangeStart w:id="6"/>
      <w:r w:rsidR="00245B23" w:rsidRPr="00842D58">
        <w:rPr>
          <w:rFonts w:ascii="Arial" w:hAnsi="Arial" w:cs="Arial"/>
        </w:rPr>
        <w:t xml:space="preserve">interactions </w:t>
      </w:r>
      <w:commentRangeEnd w:id="6"/>
      <w:r w:rsidR="002B2F22">
        <w:rPr>
          <w:rStyle w:val="CommentReference"/>
        </w:rPr>
        <w:commentReference w:id="6"/>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7"/>
      <w:r w:rsidR="004066F5" w:rsidRPr="00842D58">
        <w:rPr>
          <w:rFonts w:ascii="Arial" w:hAnsi="Arial" w:cs="Arial"/>
        </w:rPr>
        <w:t xml:space="preserve">unveiling </w:t>
      </w:r>
      <w:commentRangeEnd w:id="7"/>
      <w:r w:rsidR="002B2F22">
        <w:rPr>
          <w:rStyle w:val="CommentReference"/>
        </w:rPr>
        <w:commentReference w:id="7"/>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8"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9" w:author="Daniel Runcie" w:date="2019-03-15T10:27:00Z">
        <w:r w:rsidR="002B2F22">
          <w:rPr>
            <w:rFonts w:ascii="Arial" w:hAnsi="Arial" w:cs="Arial"/>
          </w:rPr>
          <w:t xml:space="preserve">differential </w:t>
        </w:r>
      </w:ins>
      <w:commentRangeStart w:id="10"/>
      <w:r w:rsidR="00E7776B" w:rsidRPr="00842D58">
        <w:rPr>
          <w:rFonts w:ascii="Arial" w:hAnsi="Arial" w:cs="Arial"/>
        </w:rPr>
        <w:t>recognition events surrounding their proteins</w:t>
      </w:r>
      <w:commentRangeEnd w:id="10"/>
      <w:r w:rsidR="002B2F22">
        <w:rPr>
          <w:rStyle w:val="CommentReference"/>
        </w:rPr>
        <w:commentReference w:id="10"/>
      </w:r>
      <w:r w:rsidR="003D2883" w:rsidRPr="00842D58">
        <w:rPr>
          <w:rFonts w:ascii="Arial" w:hAnsi="Arial" w:cs="Arial"/>
        </w:rPr>
        <w:t>,</w:t>
      </w:r>
      <w:r w:rsidR="00E7776B" w:rsidRPr="00842D58">
        <w:rPr>
          <w:rFonts w:ascii="Arial" w:hAnsi="Arial" w:cs="Arial"/>
        </w:rPr>
        <w:t xml:space="preserve"> create sweeping </w:t>
      </w:r>
      <w:ins w:id="11" w:author="Daniel Runcie" w:date="2019-03-15T10:30:00Z">
        <w:r w:rsidR="00BE222F">
          <w:rPr>
            <w:rFonts w:ascii="Arial" w:hAnsi="Arial" w:cs="Arial"/>
          </w:rPr>
          <w:t xml:space="preserve">differences </w:t>
        </w:r>
      </w:ins>
      <w:del w:id="12"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 xml:space="preserve">in the transcriptome and phenotype </w:t>
      </w:r>
      <w:ins w:id="13" w:author="Daniel Runcie" w:date="2019-03-15T10:31:00Z">
        <w:r w:rsidR="00BE222F">
          <w:rPr>
            <w:rFonts w:ascii="Arial" w:hAnsi="Arial" w:cs="Arial"/>
          </w:rPr>
          <w:t xml:space="preserve">responses to infection </w:t>
        </w:r>
      </w:ins>
      <w:r w:rsidR="00E7776B" w:rsidRPr="00842D58">
        <w:rPr>
          <w:rFonts w:ascii="Arial" w:hAnsi="Arial" w:cs="Arial"/>
        </w:rPr>
        <w:t xml:space="preserve">of both the host and pathogen. </w:t>
      </w:r>
      <w:r w:rsidR="004066F5" w:rsidRPr="00842D58">
        <w:rPr>
          <w:rFonts w:ascii="Arial" w:hAnsi="Arial" w:cs="Arial"/>
        </w:rPr>
        <w:t>In contrast</w:t>
      </w:r>
      <w:r w:rsidR="00742465" w:rsidRPr="00842D58">
        <w:rPr>
          <w:rFonts w:ascii="Arial" w:hAnsi="Arial" w:cs="Arial"/>
        </w:rPr>
        <w:t xml:space="preserve">, </w:t>
      </w:r>
      <w:r w:rsidR="004066F5" w:rsidRPr="00842D58">
        <w:rPr>
          <w:rFonts w:ascii="Arial" w:hAnsi="Arial" w:cs="Arial"/>
        </w:rPr>
        <w:t>numerous</w:t>
      </w:r>
      <w:r w:rsidR="00FC13F0" w:rsidRPr="00842D58">
        <w:rPr>
          <w:rFonts w:ascii="Arial" w:hAnsi="Arial" w:cs="Arial"/>
        </w:rPr>
        <w:t xml:space="preserve"> important</w:t>
      </w:r>
      <w:r w:rsidR="00742465" w:rsidRPr="00842D58">
        <w:rPr>
          <w:rFonts w:ascii="Arial" w:hAnsi="Arial" w:cs="Arial"/>
        </w:rPr>
        <w:t xml:space="preserve"> plant-</w:t>
      </w:r>
      <w:r w:rsidR="00FC13F0" w:rsidRPr="00842D58">
        <w:rPr>
          <w:rFonts w:ascii="Arial" w:hAnsi="Arial" w:cs="Arial"/>
        </w:rPr>
        <w:t xml:space="preserve">microbe </w:t>
      </w:r>
      <w:r w:rsidR="00742465" w:rsidRPr="00842D58">
        <w:rPr>
          <w:rFonts w:ascii="Arial" w:hAnsi="Arial" w:cs="Arial"/>
        </w:rPr>
        <w:t>interactions are quantitative</w:t>
      </w:r>
      <w:r w:rsidR="00824493"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14"/>
      <w:r w:rsidR="00D05FF6" w:rsidRPr="00842D58">
        <w:rPr>
          <w:rFonts w:ascii="Arial" w:hAnsi="Arial" w:cs="Arial"/>
        </w:rPr>
        <w:t xml:space="preserve">a lack of </w:t>
      </w:r>
      <w:r w:rsidR="00FC13F0" w:rsidRPr="00842D58">
        <w:rPr>
          <w:rFonts w:ascii="Arial" w:hAnsi="Arial" w:cs="Arial"/>
        </w:rPr>
        <w:t>large effect</w:t>
      </w:r>
      <w:r w:rsidR="00D05FF6" w:rsidRPr="00842D58">
        <w:rPr>
          <w:rFonts w:ascii="Arial" w:hAnsi="Arial" w:cs="Arial"/>
        </w:rPr>
        <w:t xml:space="preserve"> virulence/ resistance genes</w:t>
      </w:r>
      <w:r w:rsidR="001027EC" w:rsidRPr="00842D58">
        <w:rPr>
          <w:rFonts w:ascii="Arial" w:hAnsi="Arial" w:cs="Arial"/>
        </w:rPr>
        <w:t xml:space="preserve"> </w:t>
      </w:r>
      <w:commentRangeEnd w:id="14"/>
      <w:r w:rsidR="002B2F22">
        <w:rPr>
          <w:rStyle w:val="CommentReference"/>
        </w:rPr>
        <w:commentReference w:id="14"/>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15"/>
      <w:r w:rsidR="00D05FF6" w:rsidRPr="00842D58">
        <w:rPr>
          <w:rFonts w:ascii="Arial" w:hAnsi="Arial" w:cs="Arial"/>
        </w:rPr>
        <w:t xml:space="preserve">genetic basis of </w:t>
      </w:r>
      <w:commentRangeEnd w:id="15"/>
      <w:r w:rsidR="00BE222F">
        <w:rPr>
          <w:rStyle w:val="CommentReference"/>
        </w:rPr>
        <w:commentReference w:id="15"/>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16" w:author="Daniel Runcie" w:date="2019-03-15T10:31:00Z">
        <w:r w:rsidR="00BE222F">
          <w:rPr>
            <w:rFonts w:ascii="Arial" w:hAnsi="Arial" w:cs="Arial"/>
          </w:rPr>
          <w:t xml:space="preserve">, </w:t>
        </w:r>
      </w:ins>
      <w:del w:id="17"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18"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 xml:space="preserve">(Bartha, McLaren et al. 2017, Wang, Roux et al. </w:t>
      </w:r>
      <w:r w:rsidR="00AB2510" w:rsidRPr="00842D58">
        <w:rPr>
          <w:rFonts w:ascii="Arial" w:hAnsi="Arial" w:cs="Arial"/>
          <w:noProof/>
        </w:rPr>
        <w:lastRenderedPageBreak/>
        <w:t>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3AF3B73C" w14:textId="641CF096" w:rsidR="0031470F" w:rsidRPr="00842D58"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  To date in plants, co-transcriptome work where both the host</w:t>
      </w:r>
      <w:r w:rsidR="00AD3D6F" w:rsidRPr="00842D58">
        <w:rPr>
          <w:rFonts w:ascii="Arial" w:hAnsi="Arial" w:cs="Arial"/>
        </w:rPr>
        <w:t>’s</w:t>
      </w:r>
      <w:r w:rsidR="000F0FFF" w:rsidRPr="00842D58">
        <w:rPr>
          <w:rFonts w:ascii="Arial" w:hAnsi="Arial" w:cs="Arial"/>
        </w:rPr>
        <w:t xml:space="preserve"> and pathogen</w:t>
      </w:r>
      <w:r w:rsidR="00AD3D6F" w:rsidRPr="00842D58">
        <w:rPr>
          <w:rFonts w:ascii="Arial" w:hAnsi="Arial" w:cs="Arial"/>
        </w:rPr>
        <w:t>’</w:t>
      </w:r>
      <w:r w:rsidR="000F0FFF" w:rsidRPr="00842D58">
        <w:rPr>
          <w:rFonts w:ascii="Arial" w:hAnsi="Arial" w:cs="Arial"/>
        </w:rPr>
        <w:t>s transcripts have been measured has been s</w:t>
      </w:r>
      <w:r w:rsidR="00AD3D6F" w:rsidRPr="00842D58">
        <w:rPr>
          <w:rFonts w:ascii="Arial" w:hAnsi="Arial" w:cs="Arial"/>
        </w:rPr>
        <w:t>h</w:t>
      </w:r>
      <w:r w:rsidR="000F0FFF" w:rsidRPr="00842D58">
        <w:rPr>
          <w:rFonts w:ascii="Arial" w:hAnsi="Arial" w:cs="Arial"/>
        </w:rPr>
        <w:t>own</w:t>
      </w:r>
      <w:r w:rsidR="00CE13CF" w:rsidRPr="00842D58">
        <w:rPr>
          <w:rFonts w:ascii="Arial" w:hAnsi="Arial" w:cs="Arial"/>
        </w:rPr>
        <w:t xml:space="preserve"> to work</w:t>
      </w:r>
      <w:r w:rsidR="000F0FFF" w:rsidRPr="00842D58">
        <w:rPr>
          <w:rFonts w:ascii="Arial" w:hAnsi="Arial" w:cs="Arial"/>
        </w:rPr>
        <w:t xml:space="preserve"> in the</w:t>
      </w:r>
      <w:r w:rsidR="00727A19" w:rsidRPr="00842D58">
        <w:rPr>
          <w:rFonts w:ascii="Arial" w:hAnsi="Arial" w:cs="Arial"/>
        </w:rPr>
        <w:t xml:space="preserve"> </w:t>
      </w:r>
      <w:r w:rsidR="00727A19" w:rsidRPr="00842D58">
        <w:rPr>
          <w:rFonts w:ascii="Arial" w:hAnsi="Arial" w:cs="Arial"/>
          <w:i/>
        </w:rPr>
        <w:t xml:space="preserve">A. thaliana </w:t>
      </w:r>
      <w:r w:rsidR="000F0FFF" w:rsidRPr="00842D58">
        <w:rPr>
          <w:rFonts w:ascii="Arial" w:hAnsi="Arial" w:cs="Arial"/>
        </w:rPr>
        <w:t>-</w:t>
      </w:r>
      <w:r w:rsidR="00727A19" w:rsidRPr="00842D58">
        <w:rPr>
          <w:rFonts w:ascii="Arial" w:hAnsi="Arial" w:cs="Arial"/>
        </w:rPr>
        <w:t xml:space="preserve"> </w:t>
      </w:r>
      <w:r w:rsidR="000F0FFF" w:rsidRPr="00842D58">
        <w:rPr>
          <w:rFonts w:ascii="Arial" w:hAnsi="Arial" w:cs="Arial"/>
          <w:i/>
        </w:rPr>
        <w:t>B</w:t>
      </w:r>
      <w:r w:rsidR="00727A19" w:rsidRPr="00842D58">
        <w:rPr>
          <w:rFonts w:ascii="Arial" w:hAnsi="Arial" w:cs="Arial"/>
          <w:i/>
        </w:rPr>
        <w:t>.</w:t>
      </w:r>
      <w:r w:rsidR="000F0FFF" w:rsidRPr="00842D58">
        <w:rPr>
          <w:rFonts w:ascii="Arial" w:hAnsi="Arial" w:cs="Arial"/>
          <w:i/>
        </w:rPr>
        <w:t xml:space="preserve"> cinerea</w:t>
      </w:r>
      <w:r w:rsidR="000F0FFF" w:rsidRPr="00842D58">
        <w:rPr>
          <w:rFonts w:ascii="Arial" w:hAnsi="Arial" w:cs="Arial"/>
        </w:rPr>
        <w:t xml:space="preserve"> system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CE13CF" w:rsidRPr="00842D58">
        <w:rPr>
          <w:rFonts w:ascii="Arial" w:hAnsi="Arial" w:cs="Arial"/>
        </w:rPr>
        <w:t xml:space="preserve">The genetic interactions between the extreme generalist pathogen, </w:t>
      </w:r>
      <w:r w:rsidR="00CE13CF" w:rsidRPr="00842D58">
        <w:rPr>
          <w:rFonts w:ascii="Arial" w:hAnsi="Arial" w:cs="Arial"/>
          <w:i/>
        </w:rPr>
        <w:t>B. cinerea</w:t>
      </w:r>
      <w:r w:rsidR="00CE13CF" w:rsidRPr="00842D58">
        <w:rPr>
          <w:rFonts w:ascii="Arial" w:hAnsi="Arial" w:cs="Arial"/>
        </w:rPr>
        <w:t xml:space="preserve">, and the model plant host, </w:t>
      </w:r>
      <w:r w:rsidR="00CE13CF" w:rsidRPr="00842D58">
        <w:rPr>
          <w:rFonts w:ascii="Arial" w:hAnsi="Arial" w:cs="Arial"/>
          <w:i/>
        </w:rPr>
        <w:t>A. thaliana</w:t>
      </w:r>
      <w:r w:rsidR="00FF7021" w:rsidRPr="00842D58">
        <w:rPr>
          <w:rFonts w:ascii="Arial" w:hAnsi="Arial" w:cs="Arial"/>
        </w:rPr>
        <w:t>,</w:t>
      </w:r>
      <w:r w:rsidR="00CE13CF" w:rsidRPr="00842D58">
        <w:rPr>
          <w:rFonts w:ascii="Arial" w:hAnsi="Arial" w:cs="Arial"/>
        </w:rPr>
        <w:t xml:space="preserve"> are dominated by complex small-effect loci that display a high degree of interaction between the host and pathogen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w:t>
      </w:r>
      <w:r w:rsidR="00CE13CF" w:rsidRPr="00842D58">
        <w:rPr>
          <w:rFonts w:ascii="Arial" w:hAnsi="Arial" w:cs="Arial"/>
        </w:rPr>
        <w:fldChar w:fldCharType="end"/>
      </w:r>
      <w:r w:rsidR="00CE13CF" w:rsidRPr="00842D58">
        <w:rPr>
          <w:rFonts w:ascii="Arial" w:hAnsi="Arial" w:cs="Arial"/>
        </w:rPr>
        <w:t xml:space="preserve">. </w:t>
      </w:r>
      <w:r w:rsidR="000F0FFF" w:rsidRPr="00842D58">
        <w:rPr>
          <w:rFonts w:ascii="Arial" w:hAnsi="Arial" w:cs="Arial"/>
        </w:rPr>
        <w:t>Using this co-transcriptome approach</w:t>
      </w:r>
      <w:r w:rsidR="00AB2510" w:rsidRPr="00842D58">
        <w:rPr>
          <w:rFonts w:ascii="Arial" w:hAnsi="Arial" w:cs="Arial"/>
        </w:rPr>
        <w:t xml:space="preserve"> </w:t>
      </w:r>
      <w:r w:rsidR="00CE13CF" w:rsidRPr="00842D58">
        <w:rPr>
          <w:rFonts w:ascii="Arial" w:hAnsi="Arial" w:cs="Arial"/>
        </w:rPr>
        <w:t xml:space="preserve">to understand this system showed that it was possible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Further, by mapping these transcriptomes together, it was possible</w:t>
      </w:r>
      <w:r w:rsidR="00AB2510" w:rsidRPr="00842D58">
        <w:rPr>
          <w:rFonts w:ascii="Arial" w:hAnsi="Arial" w:cs="Arial"/>
        </w:rPr>
        <w:t xml:space="preserve"> </w:t>
      </w:r>
      <w:ins w:id="19" w:author="Daniel Runcie" w:date="2019-03-15T10:37:00Z">
        <w:r w:rsidR="00BE222F">
          <w:rPr>
            <w:rFonts w:ascii="Arial" w:hAnsi="Arial" w:cs="Arial"/>
          </w:rPr>
          <w:t xml:space="preserve">to </w:t>
        </w:r>
      </w:ins>
      <w:r w:rsidR="00AB2510" w:rsidRPr="00842D58">
        <w:rPr>
          <w:rFonts w:ascii="Arial" w:hAnsi="Arial" w:cs="Arial"/>
        </w:rPr>
        <w:t>coalesce the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transcript</w:t>
      </w:r>
      <w:r w:rsidR="00AB2510" w:rsidRPr="00842D58">
        <w:rPr>
          <w:rFonts w:ascii="Arial" w:hAnsi="Arial" w:cs="Arial"/>
        </w:rPr>
        <w:t xml:space="preserve"> modules </w:t>
      </w:r>
      <w:r w:rsidR="00CE13CF" w:rsidRPr="00842D58">
        <w:rPr>
          <w:rFonts w:ascii="Arial" w:hAnsi="Arial" w:cs="Arial"/>
        </w:rPr>
        <w:t>into a single network encompassing both species</w:t>
      </w:r>
      <w:r w:rsidR="00AB2510"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w:t>
      </w:r>
      <w:r w:rsidR="00AB2510" w:rsidRPr="00842D58">
        <w:rPr>
          <w:rFonts w:ascii="Arial" w:hAnsi="Arial" w:cs="Arial"/>
        </w:rPr>
        <w:lastRenderedPageBreak/>
        <w:t xml:space="preserve">studies did not assess if it was possible to identify the candidate genes within the pathogen whose genetic variation may be </w:t>
      </w:r>
      <w:r w:rsidR="00CE13CF" w:rsidRPr="00842D58">
        <w:rPr>
          <w:rFonts w:ascii="Arial" w:hAnsi="Arial" w:cs="Arial"/>
        </w:rPr>
        <w:t xml:space="preserve">shaping </w:t>
      </w:r>
      <w:r w:rsidR="00AB2510" w:rsidRPr="00842D58">
        <w:rPr>
          <w:rFonts w:ascii="Arial" w:hAnsi="Arial" w:cs="Arial"/>
        </w:rPr>
        <w:t>these co-transcriptome interactions.</w:t>
      </w:r>
    </w:p>
    <w:p w14:paraId="3E3C13D2" w14:textId="1A45A06C"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to untangle these connections is to utilize GWA to identify expression </w:t>
      </w:r>
      <w:r w:rsidR="00245B23" w:rsidRPr="00842D58">
        <w:rPr>
          <w:rFonts w:ascii="Arial" w:hAnsi="Arial" w:cs="Arial"/>
        </w:rPr>
        <w:t>quantitative trait loci (</w:t>
      </w:r>
      <w:proofErr w:type="spellStart"/>
      <w:r w:rsidR="00245B23" w:rsidRPr="00842D58">
        <w:rPr>
          <w:rFonts w:ascii="Arial" w:hAnsi="Arial" w:cs="Arial"/>
        </w:rPr>
        <w:t>eQTL</w:t>
      </w:r>
      <w:proofErr w:type="spellEnd"/>
      <w:r w:rsidR="00245B23" w:rsidRPr="00842D58">
        <w:rPr>
          <w:rFonts w:ascii="Arial" w:hAnsi="Arial" w:cs="Arial"/>
        </w:rPr>
        <w:t>)</w:t>
      </w:r>
      <w:del w:id="20" w:author="Daniel Runcie" w:date="2019-03-15T10:37:00Z">
        <w:r w:rsidRPr="00842D58" w:rsidDel="00BE222F">
          <w:rPr>
            <w:rFonts w:ascii="Arial" w:hAnsi="Arial" w:cs="Arial"/>
          </w:rPr>
          <w:delText xml:space="preserve">, </w:delText>
        </w:r>
      </w:del>
      <w:ins w:id="21"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These </w:t>
      </w:r>
      <w:commentRangeStart w:id="22"/>
      <w:r w:rsidRPr="00842D58">
        <w:rPr>
          <w:rFonts w:ascii="Arial" w:hAnsi="Arial" w:cs="Arial"/>
        </w:rPr>
        <w:t xml:space="preserve">SNPs are candidates </w:t>
      </w:r>
      <w:commentRangeEnd w:id="22"/>
      <w:r w:rsidR="00BE222F">
        <w:rPr>
          <w:rStyle w:val="CommentReference"/>
        </w:rPr>
        <w:commentReference w:id="22"/>
      </w:r>
      <w:r w:rsidRPr="00842D58">
        <w:rPr>
          <w:rFonts w:ascii="Arial" w:hAnsi="Arial" w:cs="Arial"/>
        </w:rPr>
        <w:t xml:space="preserve">for 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xml:space="preserve">) </w:t>
      </w:r>
      <w:proofErr w:type="spellStart"/>
      <w:r w:rsidR="00245B23" w:rsidRPr="00842D58">
        <w:rPr>
          <w:rFonts w:ascii="Arial" w:hAnsi="Arial" w:cs="Arial"/>
        </w:rPr>
        <w:t>eQTL</w:t>
      </w:r>
      <w:proofErr w:type="spellEnd"/>
      <w:r w:rsidR="00245B23" w:rsidRPr="00842D58">
        <w:rPr>
          <w:rFonts w:ascii="Arial" w:hAnsi="Arial" w:cs="Arial"/>
        </w:rPr>
        <w:t xml:space="preserve"> </w:t>
      </w:r>
      <w:commentRangeStart w:id="23"/>
      <w:r w:rsidR="00245B23" w:rsidRPr="00842D58">
        <w:rPr>
          <w:rFonts w:ascii="Arial" w:hAnsi="Arial" w:cs="Arial"/>
        </w:rPr>
        <w:t xml:space="preserve">may </w:t>
      </w:r>
      <w:commentRangeEnd w:id="23"/>
      <w:r w:rsidR="00BE222F">
        <w:rPr>
          <w:rStyle w:val="CommentReference"/>
        </w:rPr>
        <w:commentReference w:id="23"/>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commentRangeStart w:id="24"/>
      <w:r w:rsidRPr="00842D58">
        <w:rPr>
          <w:rFonts w:ascii="Arial" w:hAnsi="Arial" w:cs="Arial"/>
        </w:rPr>
        <w:t xml:space="preserve">often considered to be </w:t>
      </w:r>
      <w:commentRangeEnd w:id="24"/>
      <w:r w:rsidR="00BE222F">
        <w:rPr>
          <w:rStyle w:val="CommentReference"/>
        </w:rPr>
        <w:commentReference w:id="24"/>
      </w:r>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25"/>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25"/>
      <w:r w:rsidR="00536AF3">
        <w:rPr>
          <w:rStyle w:val="CommentReference"/>
        </w:rPr>
        <w:commentReference w:id="25"/>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2928E8" w:rsidRPr="00842D58">
        <w:rPr>
          <w:rFonts w:ascii="Arial" w:hAnsi="Arial" w:cs="Arial"/>
        </w:rPr>
        <w:t xml:space="preserve">. </w:t>
      </w:r>
    </w:p>
    <w:p w14:paraId="48CA2E61" w14:textId="533ACFD0"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26"/>
      <w:del w:id="27" w:author="Daniel Runcie" w:date="2019-03-15T10:43:00Z">
        <w:r w:rsidR="00ED79CF" w:rsidRPr="00842D58" w:rsidDel="00536AF3">
          <w:rPr>
            <w:rFonts w:ascii="Arial" w:hAnsi="Arial" w:cs="Arial"/>
          </w:rPr>
          <w:delText xml:space="preserve">this </w:delText>
        </w:r>
      </w:del>
      <w:ins w:id="28" w:author="Daniel Runcie" w:date="2019-03-15T10:43:00Z">
        <w:r w:rsidR="00536AF3">
          <w:rPr>
            <w:rFonts w:ascii="Arial" w:hAnsi="Arial" w:cs="Arial"/>
          </w:rPr>
          <w:t>the</w:t>
        </w:r>
        <w:r w:rsidR="00536AF3" w:rsidRPr="00842D58">
          <w:rPr>
            <w:rFonts w:ascii="Arial" w:hAnsi="Arial" w:cs="Arial"/>
          </w:rPr>
          <w:t xml:space="preserve"> </w:t>
        </w:r>
      </w:ins>
      <w:r w:rsidR="00ED79CF" w:rsidRPr="00842D58">
        <w:rPr>
          <w:rFonts w:ascii="Arial" w:hAnsi="Arial" w:cs="Arial"/>
        </w:rPr>
        <w:t>interacti</w:t>
      </w:r>
      <w:r w:rsidRPr="00842D58">
        <w:rPr>
          <w:rFonts w:ascii="Arial" w:hAnsi="Arial" w:cs="Arial"/>
        </w:rPr>
        <w:t>on</w:t>
      </w:r>
      <w:ins w:id="29" w:author="Daniel Runcie" w:date="2019-03-15T10:43:00Z">
        <w:r w:rsidR="00536AF3">
          <w:rPr>
            <w:rFonts w:ascii="Arial" w:hAnsi="Arial" w:cs="Arial"/>
          </w:rPr>
          <w:t xml:space="preserve"> </w:t>
        </w:r>
        <w:commentRangeEnd w:id="26"/>
        <w:r w:rsidR="00536AF3">
          <w:rPr>
            <w:rStyle w:val="CommentReference"/>
          </w:rPr>
          <w:commentReference w:id="26"/>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w:t>
      </w:r>
      <w:r w:rsidRPr="00842D58">
        <w:rPr>
          <w:rFonts w:ascii="Arial" w:hAnsi="Arial" w:cs="Arial"/>
        </w:rPr>
        <w:lastRenderedPageBreak/>
        <w:t>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xml:space="preserve">. Further, the virulence outcome of the interaction is easily measured via high-throughput digital imaging allowing for </w:t>
      </w:r>
      <w:commentRangeStart w:id="30"/>
      <w:r w:rsidR="00CE13CF" w:rsidRPr="00842D58">
        <w:rPr>
          <w:rFonts w:ascii="Arial" w:hAnsi="Arial" w:cs="Arial"/>
        </w:rPr>
        <w:t>a large body of molecular information</w:t>
      </w:r>
      <w:commentRangeEnd w:id="30"/>
      <w:r w:rsidR="00536AF3">
        <w:rPr>
          <w:rStyle w:val="CommentReference"/>
        </w:rPr>
        <w:commentReference w:id="30"/>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Pr="00842D58">
        <w:rPr>
          <w:rFonts w:ascii="Arial" w:hAnsi="Arial" w:cs="Arial"/>
        </w:rPr>
        <w:t xml:space="preserve">These </w:t>
      </w:r>
      <w:commentRangeStart w:id="31"/>
      <w:r w:rsidRPr="00842D58">
        <w:rPr>
          <w:rFonts w:ascii="Arial" w:hAnsi="Arial" w:cs="Arial"/>
        </w:rPr>
        <w:t xml:space="preserve">SNPs have an explicit directionality </w:t>
      </w:r>
      <w:commentRangeEnd w:id="31"/>
      <w:r w:rsidR="00536AF3">
        <w:rPr>
          <w:rStyle w:val="CommentReference"/>
        </w:rPr>
        <w:commentReference w:id="31"/>
      </w:r>
      <w:r w:rsidRPr="00842D58">
        <w:rPr>
          <w:rFonts w:ascii="Arial" w:hAnsi="Arial" w:cs="Arial"/>
        </w:rPr>
        <w:t>to them</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del w:id="32" w:author="Daniel Runcie" w:date="2019-03-15T10:45:00Z">
        <w:r w:rsidRPr="00842D58" w:rsidDel="00536AF3">
          <w:rPr>
            <w:rFonts w:ascii="Arial" w:hAnsi="Arial" w:cs="Arial"/>
          </w:rPr>
          <w:delText xml:space="preserve">This </w:delText>
        </w:r>
      </w:del>
      <w:ins w:id="33" w:author="Daniel Runcie" w:date="2019-03-15T10:45:00Z">
        <w:r w:rsidR="00536AF3">
          <w:rPr>
            <w:rFonts w:ascii="Arial" w:hAnsi="Arial" w:cs="Arial"/>
          </w:rPr>
          <w:t>Ou</w:t>
        </w:r>
      </w:ins>
      <w:ins w:id="34" w:author="Daniel Runcie" w:date="2019-03-15T10:46:00Z">
        <w:r w:rsidR="00536AF3">
          <w:rPr>
            <w:rFonts w:ascii="Arial" w:hAnsi="Arial" w:cs="Arial"/>
          </w:rPr>
          <w:t>r</w:t>
        </w:r>
      </w:ins>
      <w:ins w:id="35"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 xml:space="preserve">hotspots. These hotspot loci </w:t>
      </w:r>
      <w:r w:rsidRPr="00842D58">
        <w:rPr>
          <w:rFonts w:ascii="Arial" w:hAnsi="Arial" w:cs="Arial"/>
        </w:rPr>
        <w:t xml:space="preserve">linked to </w:t>
      </w:r>
      <w:commentRangeStart w:id="36"/>
      <w:r w:rsidRPr="00842D58">
        <w:rPr>
          <w:rFonts w:ascii="Arial" w:hAnsi="Arial" w:cs="Arial"/>
        </w:rPr>
        <w:t xml:space="preserve">specific host or pathogen transcript modules </w:t>
      </w:r>
      <w:commentRangeEnd w:id="36"/>
      <w:r w:rsidR="00536AF3">
        <w:rPr>
          <w:rStyle w:val="CommentReference"/>
        </w:rPr>
        <w:commentReference w:id="36"/>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37"/>
      <w:r w:rsidR="00312A39" w:rsidRPr="00842D58">
        <w:rPr>
          <w:rFonts w:ascii="Arial" w:hAnsi="Arial" w:cs="Arial"/>
        </w:rPr>
        <w:t xml:space="preserve">suggesting a </w:t>
      </w:r>
      <w:r w:rsidRPr="00842D58">
        <w:rPr>
          <w:rFonts w:ascii="Arial" w:hAnsi="Arial" w:cs="Arial"/>
        </w:rPr>
        <w:t xml:space="preserve">somewhat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 xml:space="preserve">B. </w:t>
      </w:r>
      <w:proofErr w:type="spellStart"/>
      <w:r w:rsidR="00312A39" w:rsidRPr="00842D58">
        <w:rPr>
          <w:rFonts w:ascii="Arial" w:hAnsi="Arial" w:cs="Arial"/>
          <w:i/>
        </w:rPr>
        <w:t>cinerea</w:t>
      </w:r>
      <w:proofErr w:type="spellEnd"/>
      <w:r w:rsidR="00312A39" w:rsidRPr="00842D58">
        <w:rPr>
          <w:rFonts w:ascii="Arial" w:hAnsi="Arial" w:cs="Arial"/>
        </w:rPr>
        <w:t xml:space="preserve"> genome</w:t>
      </w:r>
      <w:commentRangeEnd w:id="37"/>
      <w:r w:rsidR="00536AF3">
        <w:rPr>
          <w:rStyle w:val="CommentReference"/>
        </w:rPr>
        <w:commentReference w:id="37"/>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34E97C39"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 xml:space="preserve">each as </w:t>
      </w:r>
      <w:r w:rsidRPr="00842D58">
        <w:rPr>
          <w:rFonts w:ascii="Arial" w:hAnsi="Arial" w:cs="Arial"/>
        </w:rPr>
        <w:lastRenderedPageBreak/>
        <w:t>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w:t>
      </w:r>
      <w:ins w:id="38"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commentRangeStart w:id="39"/>
      <w:r w:rsidR="009006F4" w:rsidRPr="00842D58">
        <w:rPr>
          <w:rFonts w:ascii="Arial" w:hAnsi="Arial" w:cs="Arial"/>
        </w:rPr>
        <w:t>0.20</w:t>
      </w:r>
      <w:r w:rsidR="00B8405E" w:rsidRPr="00842D58">
        <w:rPr>
          <w:rFonts w:ascii="Arial" w:hAnsi="Arial" w:cs="Arial"/>
        </w:rPr>
        <w:t xml:space="preserve"> </w:t>
      </w:r>
      <w:commentRangeEnd w:id="39"/>
      <w:r w:rsidR="00536AF3">
        <w:rPr>
          <w:rStyle w:val="CommentReference"/>
        </w:rPr>
        <w:commentReference w:id="39"/>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w:t>
      </w:r>
      <w:commentRangeStart w:id="40"/>
      <w:r w:rsidR="00912EE3" w:rsidRPr="00842D58">
        <w:rPr>
          <w:rFonts w:ascii="Arial" w:hAnsi="Arial" w:cs="Arial"/>
        </w:rPr>
        <w:t>16,818 SNPs</w:t>
      </w:r>
      <w:commentRangeEnd w:id="40"/>
      <w:r w:rsidR="00536AF3">
        <w:rPr>
          <w:rStyle w:val="CommentReference"/>
        </w:rPr>
        <w:commentReference w:id="40"/>
      </w:r>
      <w:r w:rsidR="00912EE3" w:rsidRPr="00842D58">
        <w:rPr>
          <w:rFonts w:ascii="Arial" w:hAnsi="Arial" w:cs="Arial"/>
        </w:rPr>
        <w:t xml:space="preserve">)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 xml:space="preserve">Further, the distribution of </w:t>
      </w:r>
      <w:commentRangeStart w:id="41"/>
      <w:r w:rsidR="00912EE3" w:rsidRPr="00842D58">
        <w:rPr>
          <w:rFonts w:ascii="Arial" w:hAnsi="Arial" w:cs="Arial"/>
        </w:rPr>
        <w:t xml:space="preserve">p-values for significant </w:t>
      </w:r>
      <w:commentRangeEnd w:id="41"/>
      <w:r w:rsidR="00536AF3">
        <w:rPr>
          <w:rStyle w:val="CommentReference"/>
        </w:rPr>
        <w:commentReference w:id="41"/>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6116FD48"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w:t>
      </w:r>
      <w:commentRangeStart w:id="42"/>
      <w:r w:rsidRPr="00842D58">
        <w:rPr>
          <w:rFonts w:ascii="Arial" w:hAnsi="Arial" w:cs="Arial"/>
        </w:rPr>
        <w:t>permuted the whole dataset a</w:t>
      </w:r>
      <w:commentRangeEnd w:id="42"/>
      <w:r w:rsidR="004964BA">
        <w:rPr>
          <w:rStyle w:val="CommentReference"/>
        </w:rPr>
        <w:commentReference w:id="42"/>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43"/>
      <w:r w:rsidR="00CC07B9" w:rsidRPr="00842D58">
        <w:rPr>
          <w:rFonts w:ascii="Arial" w:hAnsi="Arial" w:cs="Arial"/>
        </w:rPr>
        <w:t xml:space="preserve">for 69% of </w:t>
      </w:r>
      <w:commentRangeEnd w:id="43"/>
      <w:r w:rsidR="007F22D4">
        <w:rPr>
          <w:rStyle w:val="CommentReference"/>
        </w:rPr>
        <w:commentReference w:id="43"/>
      </w:r>
      <w:r w:rsidR="00CC07B9" w:rsidRPr="00842D58">
        <w:rPr>
          <w:rFonts w:ascii="Arial" w:hAnsi="Arial" w:cs="Arial"/>
        </w:rPr>
        <w:t xml:space="preserve">genes,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44"/>
      <w:r w:rsidR="00CC07B9" w:rsidRPr="00842D58">
        <w:rPr>
          <w:rFonts w:ascii="Arial" w:hAnsi="Arial" w:cs="Arial"/>
        </w:rPr>
        <w:t>Thus,</w:t>
      </w:r>
      <w:r w:rsidR="00550020" w:rsidRPr="00842D58">
        <w:rPr>
          <w:rFonts w:ascii="Arial" w:hAnsi="Arial" w:cs="Arial"/>
        </w:rPr>
        <w:t xml:space="preserve"> to develop genomic images of the results, we focused on the top SNP per transcript</w:t>
      </w:r>
      <w:r w:rsidR="00CC07B9" w:rsidRPr="00842D58">
        <w:rPr>
          <w:rFonts w:ascii="Arial" w:hAnsi="Arial" w:cs="Arial"/>
        </w:rPr>
        <w:t xml:space="preserve"> for the remaining analysis</w:t>
      </w:r>
      <w:commentRangeEnd w:id="44"/>
      <w:r w:rsidR="007F22D4">
        <w:rPr>
          <w:rStyle w:val="CommentReference"/>
        </w:rPr>
        <w:commentReference w:id="44"/>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2B1358C4"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w:t>
      </w:r>
      <w:r w:rsidR="008E7729" w:rsidRPr="00842D58">
        <w:rPr>
          <w:rFonts w:ascii="Arial" w:hAnsi="Arial" w:cs="Arial"/>
        </w:rPr>
        <w:lastRenderedPageBreak/>
        <w:t xml:space="preserve">itself, i.e. </w:t>
      </w:r>
      <w:r w:rsidR="008E7729" w:rsidRPr="00842D58">
        <w:rPr>
          <w:rFonts w:ascii="Arial" w:hAnsi="Arial" w:cs="Arial"/>
          <w:i/>
        </w:rPr>
        <w:t>cis-</w:t>
      </w:r>
      <w:proofErr w:type="spellStart"/>
      <w:r w:rsidR="008E7729" w:rsidRPr="00842D58">
        <w:rPr>
          <w:rFonts w:ascii="Arial" w:hAnsi="Arial" w:cs="Arial"/>
        </w:rPr>
        <w:t>eQTL</w:t>
      </w:r>
      <w:proofErr w:type="spellEnd"/>
      <w:r w:rsidR="008E7729" w:rsidRPr="00842D58">
        <w:rPr>
          <w:rFonts w:ascii="Arial" w:hAnsi="Arial" w:cs="Arial"/>
        </w:rPr>
        <w:t xml:space="preserve"> </w:t>
      </w:r>
      <w:r w:rsidR="00E00308" w:rsidRPr="00842D58">
        <w:rPr>
          <w:rFonts w:ascii="Arial" w:hAnsi="Arial" w:cs="Arial"/>
        </w:rPr>
        <w:t xml:space="preserve">or </w:t>
      </w:r>
      <w:commentRangeStart w:id="45"/>
      <w:r w:rsidR="00E00308" w:rsidRPr="00842D58">
        <w:rPr>
          <w:rFonts w:ascii="Arial" w:hAnsi="Arial" w:cs="Arial"/>
          <w:i/>
        </w:rPr>
        <w:t>cis</w:t>
      </w:r>
      <w:r w:rsidR="00E00308" w:rsidRPr="00842D58">
        <w:rPr>
          <w:rFonts w:ascii="Arial" w:hAnsi="Arial" w:cs="Arial"/>
        </w:rPr>
        <w:t xml:space="preserve">-SNPs </w:t>
      </w:r>
      <w:commentRangeEnd w:id="45"/>
      <w:r w:rsidR="007F22D4">
        <w:rPr>
          <w:rStyle w:val="CommentReference"/>
        </w:rPr>
        <w:commentReference w:id="45"/>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However, we did not identify a large number of </w:t>
      </w:r>
      <w:commentRangeStart w:id="46"/>
      <w:r w:rsidRPr="00842D58">
        <w:rPr>
          <w:rFonts w:ascii="Arial" w:hAnsi="Arial" w:cs="Arial"/>
        </w:rPr>
        <w:t xml:space="preserve">outlier p-values as would be expected </w:t>
      </w:r>
      <w:commentRangeEnd w:id="46"/>
      <w:r w:rsidR="007F22D4">
        <w:rPr>
          <w:rStyle w:val="CommentReference"/>
        </w:rPr>
        <w:commentReference w:id="46"/>
      </w:r>
      <w:r w:rsidRPr="00842D58">
        <w:rPr>
          <w:rFonts w:ascii="Arial" w:hAnsi="Arial" w:cs="Arial"/>
        </w:rPr>
        <w:t>if there were numerous large</w:t>
      </w:r>
      <w:r w:rsidR="00055628" w:rsidRPr="00842D58">
        <w:rPr>
          <w:rFonts w:ascii="Arial" w:hAnsi="Arial" w:cs="Arial"/>
        </w:rPr>
        <w:t>-</w:t>
      </w:r>
      <w:r w:rsidRPr="00842D58">
        <w:rPr>
          <w:rFonts w:ascii="Arial" w:hAnsi="Arial" w:cs="Arial"/>
        </w:rPr>
        <w:t xml:space="preserve">effect </w:t>
      </w:r>
      <w:r w:rsidRPr="00842D58">
        <w:rPr>
          <w:rFonts w:ascii="Arial" w:hAnsi="Arial" w:cs="Arial"/>
          <w:i/>
        </w:rPr>
        <w:t>cis</w:t>
      </w:r>
      <w:r w:rsidRPr="00842D58">
        <w:rPr>
          <w:rFonts w:ascii="Arial" w:hAnsi="Arial" w:cs="Arial"/>
        </w:rPr>
        <w:t>-eQTL.</w:t>
      </w:r>
      <w:r w:rsidR="008E7729" w:rsidRPr="00842D58">
        <w:rPr>
          <w:rFonts w:ascii="Arial" w:hAnsi="Arial" w:cs="Arial"/>
        </w:rPr>
        <w:t xml:space="preserve"> 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47"/>
      <w:r w:rsidR="009A49C4" w:rsidRPr="00842D58">
        <w:rPr>
          <w:rFonts w:ascii="Arial" w:hAnsi="Arial" w:cs="Arial"/>
        </w:rPr>
        <w:t xml:space="preserve">highest probability (lowest p-value) of significant effect </w:t>
      </w:r>
      <w:commentRangeEnd w:id="47"/>
      <w:r w:rsidR="007F22D4">
        <w:rPr>
          <w:rStyle w:val="CommentReference"/>
        </w:rPr>
        <w:commentReference w:id="47"/>
      </w:r>
      <w:r w:rsidR="009A49C4" w:rsidRPr="00842D58">
        <w:rPr>
          <w:rFonts w:ascii="Arial" w:hAnsi="Arial" w:cs="Arial"/>
        </w:rPr>
        <w:t>on expression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48" w:author="Daniel Runcie" w:date="2019-03-15T11:03:00Z">
        <w:r w:rsidR="001835A7" w:rsidRPr="00842D58" w:rsidDel="00BE496B">
          <w:rPr>
            <w:rFonts w:ascii="Arial" w:hAnsi="Arial" w:cs="Arial"/>
          </w:rPr>
          <w:delText xml:space="preserve">holds </w:delText>
        </w:r>
      </w:del>
      <w:ins w:id="49"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50"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F85E3B7"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51"/>
      <w:r w:rsidRPr="00842D58">
        <w:rPr>
          <w:rFonts w:ascii="Arial" w:hAnsi="Arial" w:cs="Arial"/>
        </w:rPr>
        <w:t>between the center of each transcript and the top associated SNP</w:t>
      </w:r>
      <w:commentRangeEnd w:id="51"/>
      <w:r w:rsidR="00BE496B">
        <w:rPr>
          <w:rStyle w:val="CommentReference"/>
        </w:rPr>
        <w:commentReference w:id="51"/>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C94D83" w:rsidRPr="00842D58">
        <w:rPr>
          <w:rFonts w:ascii="Arial" w:hAnsi="Arial" w:cs="Arial"/>
        </w:rPr>
        <w:t>S2</w:t>
      </w:r>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B013CD" w:rsidRPr="00842D58">
        <w:rPr>
          <w:rFonts w:ascii="Arial" w:hAnsi="Arial" w:cs="Arial"/>
        </w:rPr>
        <w:t>S</w:t>
      </w:r>
      <w:r w:rsidR="0068388E" w:rsidRPr="00842D58">
        <w:rPr>
          <w:rFonts w:ascii="Arial" w:hAnsi="Arial" w:cs="Arial"/>
        </w:rPr>
        <w:t>2</w:t>
      </w:r>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788A1EC" w:rsidR="00F85CC3" w:rsidRPr="00842D58" w:rsidRDefault="001F12EE" w:rsidP="001F12EE">
      <w:pPr>
        <w:spacing w:line="480" w:lineRule="auto"/>
        <w:rPr>
          <w:rFonts w:ascii="Arial" w:hAnsi="Arial" w:cs="Arial"/>
        </w:rPr>
      </w:pPr>
      <w:r w:rsidRPr="00842D58">
        <w:rPr>
          <w:rFonts w:ascii="Arial" w:hAnsi="Arial" w:cs="Arial"/>
        </w:rPr>
        <w:lastRenderedPageBreak/>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52" w:author="Daniel Runcie" w:date="2019-03-15T11:11:00Z">
        <w:r w:rsidR="0043101A">
          <w:rPr>
            <w:rFonts w:ascii="Arial" w:hAnsi="Arial" w:cs="Arial"/>
          </w:rPr>
          <w:t xml:space="preserve">: </w:t>
        </w:r>
      </w:ins>
      <w:del w:id="53"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 xml:space="preserve">the </w:t>
      </w:r>
      <w:proofErr w:type="spellStart"/>
      <w:r w:rsidR="00ED203D" w:rsidRPr="00842D58">
        <w:rPr>
          <w:rFonts w:ascii="Arial" w:hAnsi="Arial" w:cs="Arial"/>
        </w:rPr>
        <w:t>botc</w:t>
      </w:r>
      <w:r w:rsidR="00EC1F7B" w:rsidRPr="00842D58">
        <w:rPr>
          <w:rFonts w:ascii="Arial" w:hAnsi="Arial" w:cs="Arial"/>
        </w:rPr>
        <w:t>i</w:t>
      </w:r>
      <w:r w:rsidR="00ED203D" w:rsidRPr="00842D58">
        <w:rPr>
          <w:rFonts w:ascii="Arial" w:hAnsi="Arial" w:cs="Arial"/>
        </w:rPr>
        <w:t>nic</w:t>
      </w:r>
      <w:proofErr w:type="spellEnd"/>
      <w:r w:rsidR="00ED203D" w:rsidRPr="00842D58">
        <w:rPr>
          <w:rFonts w:ascii="Arial" w:hAnsi="Arial" w:cs="Arial"/>
        </w:rPr>
        <w:t xml:space="preserve">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54"/>
      <w:r w:rsidR="00656AC4" w:rsidRPr="00842D58">
        <w:rPr>
          <w:rFonts w:ascii="Arial" w:hAnsi="Arial" w:cs="Arial"/>
        </w:rPr>
        <w:t xml:space="preserve">presence-absence polymorphisms </w:t>
      </w:r>
      <w:commentRangeEnd w:id="54"/>
      <w:r w:rsidR="0043101A">
        <w:rPr>
          <w:rStyle w:val="CommentReference"/>
        </w:rPr>
        <w:commentReference w:id="54"/>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w:t>
      </w:r>
      <w:proofErr w:type="spellStart"/>
      <w:r w:rsidR="00656AC4" w:rsidRPr="00842D58">
        <w:rPr>
          <w:rFonts w:ascii="Arial" w:hAnsi="Arial" w:cs="Arial"/>
        </w:rPr>
        <w:t>eQTL</w:t>
      </w:r>
      <w:proofErr w:type="spellEnd"/>
      <w:r w:rsidR="00656AC4" w:rsidRPr="00842D58">
        <w:rPr>
          <w:rFonts w:ascii="Arial" w:hAnsi="Arial" w:cs="Arial"/>
        </w:rPr>
        <w:t xml:space="preserve">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301B5E54" w:rsidR="00D23608" w:rsidRPr="00842D58"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55"/>
      <w:r w:rsidR="00907886" w:rsidRPr="00842D58">
        <w:rPr>
          <w:rFonts w:ascii="Arial" w:hAnsi="Arial" w:cs="Arial"/>
        </w:rPr>
        <w:t xml:space="preserve">align </w:t>
      </w:r>
      <w:commentRangeEnd w:id="55"/>
      <w:r w:rsidR="00175960">
        <w:rPr>
          <w:rStyle w:val="CommentReference"/>
        </w:rPr>
        <w:commentReference w:id="55"/>
      </w:r>
      <w:r w:rsidR="001750AD" w:rsidRPr="00842D58">
        <w:rPr>
          <w:rFonts w:ascii="Arial" w:hAnsi="Arial" w:cs="Arial"/>
        </w:rPr>
        <w:t xml:space="preserve">the </w:t>
      </w:r>
      <w:r w:rsidR="001750AD" w:rsidRPr="00842D58">
        <w:rPr>
          <w:rFonts w:ascii="Arial" w:hAnsi="Arial" w:cs="Arial"/>
          <w:i/>
        </w:rPr>
        <w:t>B. cinerea</w:t>
      </w:r>
      <w:r w:rsidR="001750AD" w:rsidRPr="00842D58">
        <w:rPr>
          <w:rFonts w:ascii="Arial" w:hAnsi="Arial" w:cs="Arial"/>
        </w:rPr>
        <w:t xml:space="preserve"> isolates</w:t>
      </w:r>
      <w:r w:rsidR="00907886" w:rsidRPr="00842D58">
        <w:rPr>
          <w:rFonts w:ascii="Arial" w:hAnsi="Arial" w:cs="Arial"/>
        </w:rPr>
        <w:t xml:space="preserve"> and investigate haplotype diversity</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a </w:t>
      </w:r>
      <w:r w:rsidR="001750AD" w:rsidRPr="00842D58">
        <w:rPr>
          <w:rFonts w:ascii="Arial" w:hAnsi="Arial" w:cs="Arial"/>
        </w:rPr>
        <w:t xml:space="preserve">number of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commentRangeStart w:id="56"/>
      <w:r w:rsidR="00A02CCD" w:rsidRPr="00842D58">
        <w:rPr>
          <w:rFonts w:ascii="Arial" w:hAnsi="Arial" w:cs="Arial"/>
        </w:rPr>
        <w:t>F(</w:t>
      </w:r>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commentRangeEnd w:id="56"/>
      <w:r w:rsidR="00175960">
        <w:rPr>
          <w:rStyle w:val="CommentReference"/>
        </w:rPr>
        <w:commentReference w:id="56"/>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w:t>
      </w:r>
      <w:r w:rsidR="00EF7CD1" w:rsidRPr="00842D58">
        <w:rPr>
          <w:rFonts w:ascii="Arial" w:hAnsi="Arial" w:cs="Arial"/>
        </w:rPr>
        <w:lastRenderedPageBreak/>
        <w:t xml:space="preserve">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5B38F0CF"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 xml:space="preserve">missed due to </w:t>
      </w:r>
      <w:commentRangeStart w:id="57"/>
      <w:r w:rsidR="00280F87" w:rsidRPr="00842D58">
        <w:rPr>
          <w:rFonts w:ascii="Arial" w:hAnsi="Arial" w:cs="Arial"/>
        </w:rPr>
        <w:t>SNP data not incorporating structural variation</w:t>
      </w:r>
      <w:commentRangeEnd w:id="57"/>
      <w:r w:rsidR="00175960">
        <w:rPr>
          <w:rStyle w:val="CommentReference"/>
        </w:rPr>
        <w:commentReference w:id="57"/>
      </w:r>
      <w:r w:rsidR="00DE16D8" w:rsidRPr="00842D58">
        <w:rPr>
          <w:rFonts w:ascii="Arial" w:hAnsi="Arial" w:cs="Arial"/>
        </w:rPr>
        <w:t>,</w:t>
      </w:r>
      <w:r w:rsidR="00280F87" w:rsidRPr="00842D58">
        <w:rPr>
          <w:rFonts w:ascii="Arial" w:hAnsi="Arial" w:cs="Arial"/>
        </w:rPr>
        <w:t xml:space="preserve"> as well as 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62A8D7F0" w:rsidR="00C14213" w:rsidRPr="00842D58" w:rsidRDefault="00C14213" w:rsidP="00C14213">
      <w:pPr>
        <w:spacing w:line="480" w:lineRule="auto"/>
        <w:ind w:firstLine="720"/>
        <w:rPr>
          <w:rFonts w:ascii="Arial" w:hAnsi="Arial" w:cs="Arial"/>
        </w:rPr>
      </w:pPr>
      <w:r w:rsidRPr="00842D58">
        <w:rPr>
          <w:rFonts w:ascii="Arial" w:hAnsi="Arial" w:cs="Arial"/>
        </w:rPr>
        <w:lastRenderedPageBreak/>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1DED22EB" w:rsidR="00DB1DF4" w:rsidRPr="00842D58"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we found 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This suggests 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w:t>
      </w:r>
      <w:r w:rsidR="00E659F4" w:rsidRPr="00842D58">
        <w:rPr>
          <w:rFonts w:ascii="Arial" w:hAnsi="Arial" w:cs="Arial"/>
        </w:rPr>
        <w:lastRenderedPageBreak/>
        <w:t xml:space="preserve">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GO annotations showed a preponderance of enzyme and transcription factor annotations but no specific molecular insights arose largely because the majority of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In particular, two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w:t>
      </w:r>
      <w:r w:rsidR="00482E25" w:rsidRPr="00842D58">
        <w:rPr>
          <w:rFonts w:ascii="Arial" w:hAnsi="Arial" w:cs="Arial"/>
        </w:rPr>
        <w:lastRenderedPageBreak/>
        <w:t xml:space="preserve">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r w:rsidRPr="00842D58">
        <w:rPr>
          <w:rFonts w:ascii="Arial" w:hAnsi="Arial" w:cs="Arial"/>
        </w:rPr>
        <w:t>a number of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To test 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we 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 xml:space="preserve">A. </w:t>
      </w:r>
      <w:r w:rsidR="00482E25" w:rsidRPr="00842D58">
        <w:rPr>
          <w:rFonts w:ascii="Arial" w:hAnsi="Arial" w:cs="Arial"/>
          <w:i/>
        </w:rPr>
        <w:lastRenderedPageBreak/>
        <w:t>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58" w:name="_Hlk1554520"/>
      <w:r w:rsidRPr="00842D58">
        <w:rPr>
          <w:rFonts w:ascii="Arial" w:hAnsi="Arial" w:cs="Arial"/>
          <w:b/>
        </w:rPr>
        <w:t>Dispersed interactions across host and pathogen genomes</w:t>
      </w:r>
    </w:p>
    <w:p w14:paraId="6155FF7F" w14:textId="2357C326"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commentRangeStart w:id="59"/>
      <w:r w:rsidR="00560CB8" w:rsidRPr="00842D58">
        <w:rPr>
          <w:rFonts w:ascii="Arial" w:hAnsi="Arial" w:cs="Arial"/>
        </w:rPr>
        <w:t xml:space="preserve">distal </w:t>
      </w:r>
      <w:commentRangeEnd w:id="59"/>
      <w:r w:rsidR="007F74FA">
        <w:rPr>
          <w:rStyle w:val="CommentReference"/>
        </w:rPr>
        <w:commentReference w:id="59"/>
      </w:r>
      <w:r w:rsidR="00560CB8" w:rsidRPr="00842D58">
        <w:rPr>
          <w:rFonts w:ascii="Arial" w:hAnsi="Arial" w:cs="Arial"/>
        </w:rPr>
        <w:t>to</w:t>
      </w:r>
      <w:r w:rsidR="005C79A7" w:rsidRPr="00842D58">
        <w:rPr>
          <w:rFonts w:ascii="Arial" w:hAnsi="Arial" w:cs="Arial"/>
        </w:rPr>
        <w:t xml:space="preserve"> 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the </w:t>
      </w:r>
      <w:del w:id="60" w:author="Daniel Runcie" w:date="2019-03-15T11:26:00Z">
        <w:r w:rsidR="00560CB8" w:rsidRPr="00842D58" w:rsidDel="007F74FA">
          <w:rPr>
            <w:rFonts w:ascii="Arial" w:hAnsi="Arial" w:cs="Arial"/>
          </w:rPr>
          <w:delText xml:space="preserve">majority of the </w:delText>
        </w:r>
      </w:del>
      <w:r w:rsidR="00560CB8" w:rsidRPr="00842D58">
        <w:rPr>
          <w:rFonts w:ascii="Arial" w:hAnsi="Arial" w:cs="Arial"/>
        </w:rPr>
        <w:t xml:space="preserve">candidate polymorphisms are spread throughout the genome and the detected eQTL hotspots are not in regions of the genome with 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 xml:space="preserve">(Dong, </w:t>
      </w:r>
      <w:r w:rsidR="00FA464C" w:rsidRPr="00842D58">
        <w:rPr>
          <w:rFonts w:ascii="Arial" w:hAnsi="Arial" w:cs="Arial"/>
          <w:noProof/>
        </w:rPr>
        <w:lastRenderedPageBreak/>
        <w:t>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094DB8C1"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identify a </w:t>
      </w:r>
      <w:r w:rsidR="00A04972" w:rsidRPr="00842D58">
        <w:rPr>
          <w:rFonts w:ascii="Arial" w:hAnsi="Arial" w:cs="Arial"/>
          <w:i/>
        </w:rPr>
        <w:t>cis</w:t>
      </w:r>
      <w:r w:rsidR="00A04972" w:rsidRPr="00842D58">
        <w:rPr>
          <w:rFonts w:ascii="Arial" w:hAnsi="Arial" w:cs="Arial"/>
        </w:rPr>
        <w:t xml:space="preserve">-eQTL signature </w:t>
      </w:r>
      <w:commentRangeStart w:id="61"/>
      <w:r w:rsidR="00A04972" w:rsidRPr="00842D58">
        <w:rPr>
          <w:rFonts w:ascii="Arial" w:hAnsi="Arial" w:cs="Arial"/>
        </w:rPr>
        <w:t xml:space="preserve">by creating allelic heterogeneity </w:t>
      </w:r>
      <w:commentRangeEnd w:id="61"/>
      <w:r w:rsidR="007F74FA">
        <w:rPr>
          <w:rStyle w:val="CommentReference"/>
        </w:rPr>
        <w:commentReference w:id="61"/>
      </w:r>
      <w:r w:rsidR="00A04972" w:rsidRPr="00842D58">
        <w:rPr>
          <w:rFonts w:ascii="Arial" w:hAnsi="Arial" w:cs="Arial"/>
        </w:rPr>
        <w:t xml:space="preserve">and by </w:t>
      </w:r>
      <w:commentRangeStart w:id="62"/>
      <w:r w:rsidR="00A04972" w:rsidRPr="00842D58">
        <w:rPr>
          <w:rFonts w:ascii="Arial" w:hAnsi="Arial" w:cs="Arial"/>
        </w:rPr>
        <w:t>introducing non-SNP variation</w:t>
      </w:r>
      <w:commentRangeEnd w:id="62"/>
      <w:r w:rsidR="007F74FA">
        <w:rPr>
          <w:rStyle w:val="CommentReference"/>
        </w:rPr>
        <w:commentReference w:id="62"/>
      </w:r>
      <w:r w:rsidR="00A04972" w:rsidRPr="00842D58">
        <w:rPr>
          <w:rFonts w:ascii="Arial" w:hAnsi="Arial" w:cs="Arial"/>
        </w:rPr>
        <w:t xml:space="preserve"> that is missed by the GWA algorithm. </w:t>
      </w:r>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Additionally, the GWA algorithms would need to be </w:t>
      </w:r>
      <w:r w:rsidRPr="00842D58">
        <w:rPr>
          <w:rFonts w:ascii="Arial" w:hAnsi="Arial" w:cs="Arial"/>
        </w:rPr>
        <w:t xml:space="preserve">written </w:t>
      </w:r>
      <w:r w:rsidR="001B4E15" w:rsidRPr="00842D58">
        <w:rPr>
          <w:rFonts w:ascii="Arial" w:hAnsi="Arial" w:cs="Arial"/>
        </w:rPr>
        <w:t>to allow for simultaneous use</w:t>
      </w:r>
      <w:r w:rsidR="005C79A7" w:rsidRPr="00842D58">
        <w:rPr>
          <w:rFonts w:ascii="Arial" w:hAnsi="Arial" w:cs="Arial"/>
        </w:rPr>
        <w:t xml:space="preserve"> of both SNP and presence/ absence polymorphism 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lastRenderedPageBreak/>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w:t>
      </w:r>
      <w:r w:rsidR="006E17DE" w:rsidRPr="00842D58">
        <w:rPr>
          <w:rFonts w:ascii="Arial" w:hAnsi="Arial" w:cs="Arial"/>
        </w:rPr>
        <w:lastRenderedPageBreak/>
        <w:t xml:space="preserve">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w:t>
      </w:r>
      <w:r w:rsidR="001B321B" w:rsidRPr="00842D58">
        <w:rPr>
          <w:rFonts w:ascii="Arial" w:hAnsi="Arial" w:cs="Arial"/>
        </w:rPr>
        <w:lastRenderedPageBreak/>
        <w:t>is specifically targeting host networks, or whether the host is sensing and countering the pathogen attack in response to particular signals.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58"/>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lastRenderedPageBreak/>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w:t>
      </w:r>
      <w:r w:rsidRPr="00842D58">
        <w:rPr>
          <w:rFonts w:ascii="Arial" w:hAnsi="Arial" w:cs="Arial"/>
        </w:rPr>
        <w:lastRenderedPageBreak/>
        <w:t xml:space="preserve">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(Atwell, Corwin et al. 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t>
      </w:r>
      <w:r w:rsidRPr="00842D58">
        <w:rPr>
          <w:rFonts w:ascii="Arial" w:hAnsi="Arial" w:cs="Arial"/>
        </w:rPr>
        <w:lastRenderedPageBreak/>
        <w:t xml:space="preserve">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w:t>
      </w:r>
      <w:r w:rsidRPr="00842D58">
        <w:rPr>
          <w:rFonts w:ascii="Arial" w:hAnsi="Arial" w:cs="Arial"/>
        </w:rPr>
        <w:lastRenderedPageBreak/>
        <w:t>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w:t>
      </w:r>
      <w:r w:rsidRPr="00842D58">
        <w:rPr>
          <w:rFonts w:ascii="Arial" w:hAnsi="Arial" w:cs="Arial"/>
          <w:bCs/>
        </w:rPr>
        <w:lastRenderedPageBreak/>
        <w:t xml:space="preserve">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bookmarkStart w:id="63" w:name="_GoBack"/>
      <w:bookmarkEnd w:id="63"/>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774649D9"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6D268BD1"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78245433"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3A446139"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77777777" w:rsidR="00EC3DA5" w:rsidRPr="00842D58" w:rsidRDefault="00EC3DA5" w:rsidP="00EC3DA5">
      <w:pPr>
        <w:rPr>
          <w:rFonts w:ascii="Arial" w:hAnsi="Arial" w:cs="Arial"/>
          <w:b/>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5ABF0EDF" w14:textId="03331C25" w:rsidR="002F5FCF"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2</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3</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lastRenderedPageBreak/>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Runcie" w:date="2019-03-15T10:14:00Z" w:initials="DER">
    <w:p w14:paraId="681269A1" w14:textId="0841808B" w:rsidR="002B2F22" w:rsidRDefault="002B2F22">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1" w:author="Daniel Runcie" w:date="2019-03-15T10:16:00Z" w:initials="DER">
    <w:p w14:paraId="53ECFFA7" w14:textId="457BA68E" w:rsidR="002B2F22" w:rsidRDefault="002B2F22">
      <w:pPr>
        <w:pStyle w:val="CommentText"/>
      </w:pPr>
      <w:r>
        <w:rPr>
          <w:rStyle w:val="CommentReference"/>
        </w:rPr>
        <w:annotationRef/>
      </w:r>
      <w:r>
        <w:t>I think “polygenic” is correct here</w:t>
      </w:r>
    </w:p>
  </w:comment>
  <w:comment w:id="5" w:author="Daniel Runcie" w:date="2019-03-15T10:22:00Z" w:initials="DER">
    <w:p w14:paraId="7BE366A3" w14:textId="6A3B6B2C" w:rsidR="002B2F22" w:rsidRDefault="002B2F22">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6" w:author="Daniel Runcie" w:date="2019-03-15T10:25:00Z" w:initials="DER">
    <w:p w14:paraId="048B576C" w14:textId="13165B38" w:rsidR="002B2F22" w:rsidRDefault="002B2F22">
      <w:pPr>
        <w:pStyle w:val="CommentText"/>
      </w:pPr>
      <w:r>
        <w:rPr>
          <w:rStyle w:val="CommentReference"/>
        </w:rPr>
        <w:annotationRef/>
      </w:r>
      <w:r>
        <w:t>By “interaction”, do you mean “different infection outcomes for some plant/pathogen combinations” (</w:t>
      </w:r>
      <w:proofErr w:type="spellStart"/>
      <w:r>
        <w:t>ie</w:t>
      </w:r>
      <w:proofErr w:type="spellEnd"/>
      <w:r>
        <w:t xml:space="preserve"> statistical interaction), or do you mean “the mechanisms by which pathogens infect and plants defend” (</w:t>
      </w:r>
      <w:proofErr w:type="spellStart"/>
      <w:r>
        <w:t>ie</w:t>
      </w:r>
      <w:proofErr w:type="spellEnd"/>
      <w:r>
        <w:t xml:space="preserve"> mechanistic interaction)</w:t>
      </w:r>
    </w:p>
  </w:comment>
  <w:comment w:id="7" w:author="Daniel Runcie" w:date="2019-03-15T10:26:00Z" w:initials="DER">
    <w:p w14:paraId="5BB6210C" w14:textId="7DA73567" w:rsidR="002B2F22" w:rsidRDefault="002B2F22">
      <w:pPr>
        <w:pStyle w:val="CommentText"/>
      </w:pPr>
      <w:r>
        <w:rPr>
          <w:rStyle w:val="CommentReference"/>
        </w:rPr>
        <w:annotationRef/>
      </w:r>
      <w:r>
        <w:t>Unraveling?</w:t>
      </w:r>
    </w:p>
  </w:comment>
  <w:comment w:id="10" w:author="Daniel Runcie" w:date="2019-03-15T10:27:00Z" w:initials="DER">
    <w:p w14:paraId="43D92A14" w14:textId="5FE713BC" w:rsidR="002B2F22" w:rsidRDefault="002B2F22">
      <w:pPr>
        <w:pStyle w:val="CommentText"/>
      </w:pPr>
      <w:r>
        <w:rPr>
          <w:rStyle w:val="CommentReference"/>
        </w:rPr>
        <w:annotationRef/>
      </w:r>
      <w:r>
        <w:t>What is this? Is “differential recognition of their proteins by the plants” correct?</w:t>
      </w:r>
    </w:p>
  </w:comment>
  <w:comment w:id="14" w:author="Daniel Runcie" w:date="2019-03-15T10:28:00Z" w:initials="DER">
    <w:p w14:paraId="2B548770" w14:textId="360B8EB1" w:rsidR="002B2F22" w:rsidRDefault="002B2F22">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15" w:author="Daniel Runcie" w:date="2019-03-15T10:32:00Z" w:initials="DER">
    <w:p w14:paraId="353B2D43" w14:textId="0D5CBA51" w:rsidR="00BE222F" w:rsidRDefault="00BE222F">
      <w:pPr>
        <w:pStyle w:val="CommentText"/>
      </w:pPr>
      <w:r>
        <w:rPr>
          <w:rStyle w:val="CommentReference"/>
        </w:rPr>
        <w:annotationRef/>
      </w:r>
      <w:r>
        <w:t>Of what? “genetic basis” needs to be of a trait</w:t>
      </w:r>
    </w:p>
  </w:comment>
  <w:comment w:id="22" w:author="Daniel Runcie" w:date="2019-03-15T10:38:00Z" w:initials="DER">
    <w:p w14:paraId="7C2809D3" w14:textId="7018756B" w:rsidR="00BE222F" w:rsidRDefault="00BE222F">
      <w:pPr>
        <w:pStyle w:val="CommentText"/>
      </w:pPr>
      <w:r>
        <w:rPr>
          <w:rStyle w:val="CommentReference"/>
        </w:rPr>
        <w:annotationRef/>
      </w:r>
      <w:r>
        <w:t xml:space="preserve">Not really – the SNPs are tagging variation in LD. Unless you think that the SNPs are the only variation present and you have all of them, then they are not really candidates. </w:t>
      </w:r>
      <w:proofErr w:type="spellStart"/>
      <w:r>
        <w:t>The</w:t>
      </w:r>
      <w:proofErr w:type="spellEnd"/>
      <w:r>
        <w:t xml:space="preserve"> are just tagging QTL (</w:t>
      </w:r>
      <w:proofErr w:type="spellStart"/>
      <w:r>
        <w:t>ie</w:t>
      </w:r>
      <w:proofErr w:type="spellEnd"/>
      <w:r>
        <w:t xml:space="preserve"> loci)</w:t>
      </w:r>
    </w:p>
  </w:comment>
  <w:comment w:id="23" w:author="Daniel Runcie" w:date="2019-03-15T10:38:00Z" w:initials="DER">
    <w:p w14:paraId="755D8487" w14:textId="66CB537A" w:rsidR="00BE222F" w:rsidRDefault="00BE222F">
      <w:pPr>
        <w:pStyle w:val="CommentText"/>
      </w:pPr>
      <w:r>
        <w:rPr>
          <w:rStyle w:val="CommentReference"/>
        </w:rPr>
        <w:annotationRef/>
      </w:r>
      <w:r>
        <w:t>not may, … “do indicate”</w:t>
      </w:r>
    </w:p>
  </w:comment>
  <w:comment w:id="24" w:author="Daniel Runcie" w:date="2019-03-15T10:39:00Z" w:initials="DER">
    <w:p w14:paraId="214E5AFF" w14:textId="07BADCF6" w:rsidR="00BE222F" w:rsidRDefault="00BE222F">
      <w:pPr>
        <w:pStyle w:val="CommentText"/>
      </w:pPr>
      <w:r>
        <w:rPr>
          <w:rStyle w:val="CommentReference"/>
        </w:rPr>
        <w:annotationRef/>
      </w:r>
      <w:r>
        <w:t>necessarily must influence regulatory processes (</w:t>
      </w:r>
      <w:proofErr w:type="spellStart"/>
      <w:r>
        <w:t>ie</w:t>
      </w:r>
      <w:proofErr w:type="spellEnd"/>
      <w:r>
        <w:t xml:space="preserve"> it can’t be cis, and everything else is trans)</w:t>
      </w:r>
    </w:p>
  </w:comment>
  <w:comment w:id="25" w:author="Daniel Runcie" w:date="2019-03-15T10:41:00Z" w:initials="DER">
    <w:p w14:paraId="4A306DA2" w14:textId="2DE2F5D9" w:rsidR="00536AF3" w:rsidRDefault="00536AF3">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26" w:author="Daniel Runcie" w:date="2019-03-15T10:43:00Z" w:initials="DER">
    <w:p w14:paraId="64843E05" w14:textId="6DDF164E" w:rsidR="00536AF3" w:rsidRPr="00536AF3" w:rsidRDefault="00536AF3">
      <w:pPr>
        <w:pStyle w:val="CommentText"/>
      </w:pPr>
      <w:r>
        <w:rPr>
          <w:rStyle w:val="CommentReference"/>
        </w:rPr>
        <w:annotationRef/>
      </w:r>
      <w:r>
        <w:t xml:space="preserve">Can you say: </w:t>
      </w:r>
      <w:proofErr w:type="spellStart"/>
      <w:r>
        <w:t>moduling</w:t>
      </w:r>
      <w:proofErr w:type="spellEnd"/>
      <w:r>
        <w:t xml:space="preserve"> </w:t>
      </w:r>
      <w:r>
        <w:rPr>
          <w:b/>
        </w:rPr>
        <w:t>intensity</w:t>
      </w:r>
      <w:r>
        <w:t xml:space="preserve"> or </w:t>
      </w:r>
      <w:r>
        <w:rPr>
          <w:b/>
        </w:rPr>
        <w:t>outcome</w:t>
      </w:r>
      <w:r>
        <w:t xml:space="preserve"> of the interaction between these species? That’s the ultimate goal, right?</w:t>
      </w:r>
    </w:p>
  </w:comment>
  <w:comment w:id="30" w:author="Daniel Runcie" w:date="2019-03-15T10:44:00Z" w:initials="DER">
    <w:p w14:paraId="2267A579" w14:textId="16D3E59A" w:rsidR="00536AF3" w:rsidRDefault="00536AF3">
      <w:pPr>
        <w:pStyle w:val="CommentText"/>
      </w:pPr>
      <w:r>
        <w:rPr>
          <w:rStyle w:val="CommentReference"/>
        </w:rPr>
        <w:annotationRef/>
      </w:r>
      <w:r>
        <w:t xml:space="preserve">How do you get molecular information from digital </w:t>
      </w:r>
      <w:proofErr w:type="spellStart"/>
      <w:r>
        <w:t>imagin</w:t>
      </w:r>
      <w:proofErr w:type="spellEnd"/>
      <w:r>
        <w:t>g?</w:t>
      </w:r>
    </w:p>
  </w:comment>
  <w:comment w:id="31" w:author="Daniel Runcie" w:date="2019-03-15T10:45:00Z" w:initials="DER">
    <w:p w14:paraId="5A1C0C20" w14:textId="4F3EF10D" w:rsidR="00536AF3" w:rsidRDefault="00536AF3">
      <w:pPr>
        <w:pStyle w:val="CommentText"/>
      </w:pPr>
      <w:r>
        <w:rPr>
          <w:rStyle w:val="CommentReference"/>
        </w:rPr>
        <w:annotationRef/>
      </w:r>
      <w:r>
        <w:t>Directionality of SNPs would be A-&gt;C or C-&gt;A evolutionarily (</w:t>
      </w:r>
      <w:proofErr w:type="spellStart"/>
      <w:r>
        <w:t>ie</w:t>
      </w:r>
      <w:proofErr w:type="spellEnd"/>
      <w:r>
        <w:t xml:space="preserve"> which is ancestral). What you mean is that the variation in the pathogen causes variation in the host</w:t>
      </w:r>
    </w:p>
  </w:comment>
  <w:comment w:id="36" w:author="Daniel Runcie" w:date="2019-03-15T10:46:00Z" w:initials="DER">
    <w:p w14:paraId="12434C8F" w14:textId="4A8BCB87" w:rsidR="00536AF3" w:rsidRDefault="00536AF3">
      <w:pPr>
        <w:pStyle w:val="CommentText"/>
      </w:pPr>
      <w:r>
        <w:rPr>
          <w:rStyle w:val="CommentReference"/>
        </w:rPr>
        <w:annotationRef/>
      </w:r>
      <w:r>
        <w:t>Sort of by definition, right?</w:t>
      </w:r>
    </w:p>
  </w:comment>
  <w:comment w:id="37" w:author="Daniel Runcie" w:date="2019-03-15T10:46:00Z" w:initials="DER">
    <w:p w14:paraId="700BE63D" w14:textId="6097A6DE" w:rsidR="00536AF3" w:rsidRDefault="00536AF3">
      <w:pPr>
        <w:pStyle w:val="CommentText"/>
      </w:pPr>
      <w:r>
        <w:rPr>
          <w:rStyle w:val="CommentReference"/>
        </w:rPr>
        <w:annotationRef/>
      </w:r>
      <w:r>
        <w:t>That’s weird, right?</w:t>
      </w:r>
    </w:p>
  </w:comment>
  <w:comment w:id="39" w:author="Daniel Runcie" w:date="2019-03-15T10:48:00Z" w:initials="DER">
    <w:p w14:paraId="7C4F6DEC" w14:textId="15E01621" w:rsidR="00536AF3" w:rsidRDefault="00536AF3">
      <w:pPr>
        <w:pStyle w:val="CommentText"/>
      </w:pPr>
      <w:r>
        <w:rPr>
          <w:rStyle w:val="CommentReference"/>
        </w:rPr>
        <w:annotationRef/>
      </w:r>
      <w:r>
        <w:t>That’s super high. Did you try 10%? That would still have 10 individuals with the minor allele</w:t>
      </w:r>
    </w:p>
  </w:comment>
  <w:comment w:id="40" w:author="Daniel Runcie" w:date="2019-03-15T10:49:00Z" w:initials="DER">
    <w:p w14:paraId="50BDAAF5" w14:textId="3D9EB03A" w:rsidR="00536AF3" w:rsidRDefault="00536AF3">
      <w:pPr>
        <w:pStyle w:val="CommentText"/>
      </w:pPr>
      <w:r>
        <w:rPr>
          <w:rStyle w:val="CommentReference"/>
        </w:rPr>
        <w:annotationRef/>
      </w:r>
      <w:r>
        <w:t xml:space="preserve">What? This is clearly model failure, or massive high frequency haplotype blocks in B. </w:t>
      </w:r>
      <w:proofErr w:type="spellStart"/>
      <w:r>
        <w:t>cinerea</w:t>
      </w:r>
      <w:proofErr w:type="spellEnd"/>
    </w:p>
  </w:comment>
  <w:comment w:id="41" w:author="Daniel Runcie" w:date="2019-03-15T10:50:00Z" w:initials="DER">
    <w:p w14:paraId="0BDB67F5" w14:textId="23A7D70E" w:rsidR="00536AF3" w:rsidRDefault="00536AF3">
      <w:pPr>
        <w:pStyle w:val="CommentText"/>
      </w:pPr>
      <w:r>
        <w:rPr>
          <w:rStyle w:val="CommentReference"/>
        </w:rPr>
        <w:annotationRef/>
      </w:r>
      <w:r>
        <w:t>p-values don’t signify large/small effect. They signify only the confidence you have in the effect being !=0</w:t>
      </w:r>
    </w:p>
  </w:comment>
  <w:comment w:id="42" w:author="Daniel Runcie" w:date="2019-03-15T10:53:00Z" w:initials="DER">
    <w:p w14:paraId="71E68A3D" w14:textId="27648BE3" w:rsidR="004964BA" w:rsidRDefault="004964BA">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43" w:author="Daniel Runcie" w:date="2019-03-15T10:55:00Z" w:initials="DER">
    <w:p w14:paraId="66F28253" w14:textId="7422F515" w:rsidR="007F22D4" w:rsidRDefault="007F22D4">
      <w:pPr>
        <w:pStyle w:val="CommentText"/>
      </w:pPr>
      <w:r>
        <w:rPr>
          <w:rStyle w:val="CommentReference"/>
        </w:rPr>
        <w:annotationRef/>
      </w:r>
      <w:r>
        <w:t>The expectation here would be 1/6 = 17%, right?</w:t>
      </w:r>
    </w:p>
  </w:comment>
  <w:comment w:id="44" w:author="Daniel Runcie" w:date="2019-03-15T10:55:00Z" w:initials="DER">
    <w:p w14:paraId="7C212C2F" w14:textId="4130B8E7" w:rsidR="007F22D4" w:rsidRDefault="007F22D4">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proofErr w:type="spellStart"/>
      <w:r>
        <w:t>etc</w:t>
      </w:r>
      <w:proofErr w:type="spellEnd"/>
      <w:r>
        <w:t>? And what about the 30-40% of genes where the top SNP was lower than for randomized data?</w:t>
      </w:r>
    </w:p>
  </w:comment>
  <w:comment w:id="45" w:author="Daniel Runcie" w:date="2019-03-15T10:57:00Z" w:initials="DER">
    <w:p w14:paraId="05324F76" w14:textId="4A0B90C0" w:rsidR="007F22D4" w:rsidRPr="007F22D4" w:rsidRDefault="007F22D4">
      <w:pPr>
        <w:pStyle w:val="CommentText"/>
      </w:pPr>
      <w:r>
        <w:rPr>
          <w:rStyle w:val="CommentReference"/>
        </w:rPr>
        <w:annotationRef/>
      </w:r>
      <w:r>
        <w:t>Are these all bi-parental mapping populations? The Zou et al Brain study only looked for cis-</w:t>
      </w:r>
      <w:proofErr w:type="spellStart"/>
      <w:r>
        <w:t>eQTL</w:t>
      </w:r>
      <w:proofErr w:type="spellEnd"/>
      <w:r>
        <w:t>, so that’s why they found them.</w:t>
      </w:r>
    </w:p>
  </w:comment>
  <w:comment w:id="46" w:author="Daniel Runcie" w:date="2019-03-15T10:59:00Z" w:initials="DER">
    <w:p w14:paraId="38BD0578" w14:textId="14296B94" w:rsidR="007F22D4" w:rsidRDefault="007F22D4">
      <w:pPr>
        <w:pStyle w:val="CommentText"/>
      </w:pPr>
      <w:r>
        <w:rPr>
          <w:rStyle w:val="CommentReference"/>
        </w:rPr>
        <w:annotationRef/>
      </w:r>
      <w:r>
        <w:t>Why would this be expected?</w:t>
      </w:r>
    </w:p>
  </w:comment>
  <w:comment w:id="47" w:author="Daniel Runcie" w:date="2019-03-15T11:00:00Z" w:initials="DER">
    <w:p w14:paraId="2982F5C0" w14:textId="77777777" w:rsidR="007F22D4" w:rsidRDefault="007F22D4">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7F22D4" w:rsidRDefault="007F22D4">
      <w:pPr>
        <w:pStyle w:val="CommentText"/>
      </w:pPr>
      <w:r>
        <w:t>- lowest p-value (strongest evidence against the null)</w:t>
      </w:r>
    </w:p>
    <w:p w14:paraId="49A1E5D1" w14:textId="57741F1F" w:rsidR="007F22D4" w:rsidRDefault="007F22D4">
      <w:pPr>
        <w:pStyle w:val="CommentText"/>
      </w:pPr>
      <w:r>
        <w:t>- it’s not “probability of non-zero effect”</w:t>
      </w:r>
    </w:p>
    <w:p w14:paraId="1410D48D" w14:textId="7607B578" w:rsidR="007F22D4" w:rsidRDefault="00BE496B">
      <w:pPr>
        <w:pStyle w:val="CommentText"/>
      </w:pPr>
      <w:r>
        <w:t>I’d just go with the 2nd</w:t>
      </w:r>
    </w:p>
  </w:comment>
  <w:comment w:id="51" w:author="Daniel Runcie" w:date="2019-03-15T11:03:00Z" w:initials="DER">
    <w:p w14:paraId="204128BA" w14:textId="53BF87DB" w:rsidR="00BE496B" w:rsidRDefault="00BE496B">
      <w:pPr>
        <w:pStyle w:val="CommentText"/>
      </w:pPr>
      <w:r>
        <w:rPr>
          <w:rStyle w:val="CommentReference"/>
        </w:rPr>
        <w:annotationRef/>
      </w:r>
      <w:r>
        <w:t>How about ordering all p-values based on distance to the gene, and then making a plot of them? Or binning them by &lt;10Kb, 10-100Kb, 100Kb-1Mb, 1Mb+</w:t>
      </w:r>
    </w:p>
  </w:comment>
  <w:comment w:id="54" w:author="Daniel Runcie" w:date="2019-03-15T11:11:00Z" w:initials="DER">
    <w:p w14:paraId="4FB8D099" w14:textId="13A0E334" w:rsidR="0043101A" w:rsidRDefault="0043101A">
      <w:pPr>
        <w:pStyle w:val="CommentText"/>
      </w:pPr>
      <w:r>
        <w:rPr>
          <w:rStyle w:val="CommentReference"/>
        </w:rPr>
        <w:annotationRef/>
      </w:r>
      <w:r>
        <w:t>Segregating in this population?</w:t>
      </w:r>
    </w:p>
  </w:comment>
  <w:comment w:id="55" w:author="Daniel Runcie" w:date="2019-03-15T11:13:00Z" w:initials="DER">
    <w:p w14:paraId="788EB5BE" w14:textId="17EC46DE" w:rsidR="00175960" w:rsidRDefault="00175960">
      <w:pPr>
        <w:pStyle w:val="CommentText"/>
      </w:pPr>
      <w:r>
        <w:rPr>
          <w:rStyle w:val="CommentReference"/>
        </w:rPr>
        <w:annotationRef/>
      </w:r>
      <w:r>
        <w:t>What does “align” mean here?</w:t>
      </w:r>
    </w:p>
  </w:comment>
  <w:comment w:id="56" w:author="Daniel Runcie" w:date="2019-03-15T11:14:00Z" w:initials="DER">
    <w:p w14:paraId="5E6778EE" w14:textId="1CD03E40" w:rsidR="00175960" w:rsidRDefault="00175960">
      <w:pPr>
        <w:pStyle w:val="CommentText"/>
      </w:pPr>
      <w:r>
        <w:rPr>
          <w:rStyle w:val="CommentReference"/>
        </w:rPr>
        <w:annotationRef/>
      </w:r>
      <w:r>
        <w:t xml:space="preserve">Shouldn’t the numerator </w:t>
      </w:r>
      <w:proofErr w:type="spellStart"/>
      <w:r>
        <w:t>Df</w:t>
      </w:r>
      <w:proofErr w:type="spellEnd"/>
      <w:r>
        <w:t xml:space="preserve"> = 2?</w:t>
      </w:r>
    </w:p>
  </w:comment>
  <w:comment w:id="57" w:author="Daniel Runcie" w:date="2019-03-15T11:16:00Z" w:initials="DER">
    <w:p w14:paraId="7BF0CDF3" w14:textId="40784C63" w:rsidR="00175960" w:rsidRDefault="00175960">
      <w:pPr>
        <w:pStyle w:val="CommentText"/>
      </w:pPr>
      <w:r>
        <w:rPr>
          <w:rStyle w:val="CommentReference"/>
        </w:rPr>
        <w:annotationRef/>
      </w:r>
      <w:r>
        <w:t xml:space="preserve">It’s surprising to me that there aren’t any SNPs that tag these structural variants. That haplotype should have some common sequence flanking the deletion that would be </w:t>
      </w:r>
      <w:proofErr w:type="spellStart"/>
      <w:r>
        <w:t>alignable</w:t>
      </w:r>
      <w:proofErr w:type="spellEnd"/>
      <w:r>
        <w:t xml:space="preserve"> among lines. What is the frequency of the </w:t>
      </w:r>
      <w:proofErr w:type="spellStart"/>
      <w:r w:rsidRPr="00842D58">
        <w:rPr>
          <w:rFonts w:ascii="Arial" w:hAnsi="Arial" w:cs="Arial"/>
        </w:rPr>
        <w:t>botcinic</w:t>
      </w:r>
      <w:proofErr w:type="spellEnd"/>
      <w:r w:rsidRPr="00842D58">
        <w:rPr>
          <w:rFonts w:ascii="Arial" w:hAnsi="Arial" w:cs="Arial"/>
        </w:rPr>
        <w:t xml:space="preserve"> acid cluster</w:t>
      </w:r>
      <w:r>
        <w:rPr>
          <w:rFonts w:ascii="Arial" w:hAnsi="Arial" w:cs="Arial"/>
        </w:rPr>
        <w:t xml:space="preserve"> deletion? It may be due to your SNP MAF threshold </w:t>
      </w:r>
    </w:p>
  </w:comment>
  <w:comment w:id="59" w:author="Daniel Runcie" w:date="2019-03-15T11:24:00Z" w:initials="DER">
    <w:p w14:paraId="67577E2C" w14:textId="6E21D791" w:rsidR="007F74FA" w:rsidRDefault="007F74FA">
      <w:pPr>
        <w:pStyle w:val="CommentText"/>
      </w:pPr>
      <w:r>
        <w:rPr>
          <w:rStyle w:val="CommentReference"/>
        </w:rPr>
        <w:annotationRef/>
      </w:r>
      <w:r>
        <w:t>I don’t think this is the right word. This refers to distance relative to the body center. Just “distant from”</w:t>
      </w:r>
    </w:p>
  </w:comment>
  <w:comment w:id="61" w:author="Daniel Runcie" w:date="2019-03-15T11:27:00Z" w:initials="DER">
    <w:p w14:paraId="78E64AD0" w14:textId="24BCC0A3" w:rsidR="007F74FA" w:rsidRDefault="007F74FA">
      <w:pPr>
        <w:pStyle w:val="CommentText"/>
      </w:pPr>
      <w:r>
        <w:rPr>
          <w:rStyle w:val="CommentReference"/>
        </w:rPr>
        <w:annotationRef/>
      </w:r>
      <w:r>
        <w:t>Deletions don’t necessarily cause allelic heterogeneity. Allelic heterogeneity is multiple alleles so any one SNP can’t tag all different classes of alleles.</w:t>
      </w:r>
    </w:p>
  </w:comment>
  <w:comment w:id="62" w:author="Daniel Runcie" w:date="2019-03-15T11:28:00Z" w:initials="DER">
    <w:p w14:paraId="7836FB10" w14:textId="6792056F" w:rsidR="007F74FA" w:rsidRDefault="007F74FA">
      <w:pPr>
        <w:pStyle w:val="CommentText"/>
      </w:pPr>
      <w:r>
        <w:rPr>
          <w:rStyle w:val="CommentReference"/>
        </w:rPr>
        <w:annotationRef/>
      </w:r>
      <w:r>
        <w:t xml:space="preserve">Do you think the non-SNP variation is more of an issue for cis than trans </w:t>
      </w:r>
      <w:proofErr w:type="spellStart"/>
      <w:r>
        <w:t>eQTL</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0"/>
  <w15:commentEx w15:paraId="53ECFFA7" w15:done="0"/>
  <w15:commentEx w15:paraId="7BE366A3" w15:done="0"/>
  <w15:commentEx w15:paraId="048B576C" w15:done="0"/>
  <w15:commentEx w15:paraId="5BB6210C" w15:done="0"/>
  <w15:commentEx w15:paraId="43D92A14" w15:done="0"/>
  <w15:commentEx w15:paraId="2B548770" w15:done="0"/>
  <w15:commentEx w15:paraId="353B2D43" w15:done="0"/>
  <w15:commentEx w15:paraId="7C2809D3" w15:done="0"/>
  <w15:commentEx w15:paraId="755D8487" w15:done="0"/>
  <w15:commentEx w15:paraId="214E5AFF" w15:done="0"/>
  <w15:commentEx w15:paraId="4A306DA2" w15:done="0"/>
  <w15:commentEx w15:paraId="64843E05" w15:done="0"/>
  <w15:commentEx w15:paraId="2267A579" w15:done="0"/>
  <w15:commentEx w15:paraId="5A1C0C20" w15:done="0"/>
  <w15:commentEx w15:paraId="12434C8F" w15:done="0"/>
  <w15:commentEx w15:paraId="700BE63D" w15:done="0"/>
  <w15:commentEx w15:paraId="7C4F6DEC" w15:done="0"/>
  <w15:commentEx w15:paraId="50BDAAF5" w15:done="0"/>
  <w15:commentEx w15:paraId="0BDB67F5" w15:done="0"/>
  <w15:commentEx w15:paraId="71E68A3D" w15:done="0"/>
  <w15:commentEx w15:paraId="66F28253" w15:done="0"/>
  <w15:commentEx w15:paraId="7C212C2F" w15:done="0"/>
  <w15:commentEx w15:paraId="05324F76" w15:done="0"/>
  <w15:commentEx w15:paraId="38BD0578" w15:done="0"/>
  <w15:commentEx w15:paraId="1410D48D" w15:done="0"/>
  <w15:commentEx w15:paraId="204128BA" w15:done="0"/>
  <w15:commentEx w15:paraId="4FB8D099" w15:done="0"/>
  <w15:commentEx w15:paraId="788EB5BE" w15:done="0"/>
  <w15:commentEx w15:paraId="5E6778EE" w15:done="0"/>
  <w15:commentEx w15:paraId="7BF0CDF3" w15:done="0"/>
  <w15:commentEx w15:paraId="67577E2C" w15:done="0"/>
  <w15:commentEx w15:paraId="78E64AD0" w15:done="0"/>
  <w15:commentEx w15:paraId="7836FB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2B548770" w16cid:durableId="2035FCD7"/>
  <w16cid:commentId w16cid:paraId="353B2D43" w16cid:durableId="2035FDA3"/>
  <w16cid:commentId w16cid:paraId="7C2809D3" w16cid:durableId="2035FF0D"/>
  <w16cid:commentId w16cid:paraId="755D8487" w16cid:durableId="2035FF43"/>
  <w16cid:commentId w16cid:paraId="214E5AFF" w16cid:durableId="2035FF6F"/>
  <w16cid:commentId w16cid:paraId="4A306DA2" w16cid:durableId="2035FFC9"/>
  <w16cid:commentId w16cid:paraId="64843E05" w16cid:durableId="2036004F"/>
  <w16cid:commentId w16cid:paraId="2267A579" w16cid:durableId="20360097"/>
  <w16cid:commentId w16cid:paraId="5A1C0C20" w16cid:durableId="203600B4"/>
  <w16cid:commentId w16cid:paraId="12434C8F" w16cid:durableId="20360103"/>
  <w16cid:commentId w16cid:paraId="700BE63D" w16cid:durableId="2036011B"/>
  <w16cid:commentId w16cid:paraId="7C4F6DEC" w16cid:durableId="20360170"/>
  <w16cid:commentId w16cid:paraId="50BDAAF5" w16cid:durableId="203601BD"/>
  <w16cid:commentId w16cid:paraId="0BDB67F5" w16cid:durableId="20360208"/>
  <w16cid:commentId w16cid:paraId="71E68A3D" w16cid:durableId="203602A8"/>
  <w16cid:commentId w16cid:paraId="66F28253" w16cid:durableId="2036030F"/>
  <w16cid:commentId w16cid:paraId="7C212C2F" w16cid:durableId="20360334"/>
  <w16cid:commentId w16cid:paraId="05324F76" w16cid:durableId="2036038F"/>
  <w16cid:commentId w16cid:paraId="38BD0578" w16cid:durableId="2036041E"/>
  <w16cid:commentId w16cid:paraId="1410D48D" w16cid:durableId="20360446"/>
  <w16cid:commentId w16cid:paraId="204128BA" w16cid:durableId="20360517"/>
  <w16cid:commentId w16cid:paraId="4FB8D099" w16cid:durableId="203606F7"/>
  <w16cid:commentId w16cid:paraId="788EB5BE" w16cid:durableId="20360742"/>
  <w16cid:commentId w16cid:paraId="5E6778EE" w16cid:durableId="2036078B"/>
  <w16cid:commentId w16cid:paraId="7BF0CDF3" w16cid:durableId="203607F9"/>
  <w16cid:commentId w16cid:paraId="67577E2C" w16cid:durableId="20360A0A"/>
  <w16cid:commentId w16cid:paraId="78E64AD0" w16cid:durableId="20360A8F"/>
  <w16cid:commentId w16cid:paraId="7836FB10" w16cid:durableId="20360A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1FB15" w14:textId="77777777" w:rsidR="007961C1" w:rsidRDefault="007961C1" w:rsidP="00A172A7">
      <w:pPr>
        <w:spacing w:after="0" w:line="240" w:lineRule="auto"/>
      </w:pPr>
      <w:r>
        <w:separator/>
      </w:r>
    </w:p>
  </w:endnote>
  <w:endnote w:type="continuationSeparator" w:id="0">
    <w:p w14:paraId="3EF370A5" w14:textId="77777777" w:rsidR="007961C1" w:rsidRDefault="007961C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82408" w14:textId="77777777" w:rsidR="007961C1" w:rsidRDefault="007961C1" w:rsidP="00A172A7">
      <w:pPr>
        <w:spacing w:after="0" w:line="240" w:lineRule="auto"/>
      </w:pPr>
      <w:r>
        <w:separator/>
      </w:r>
    </w:p>
  </w:footnote>
  <w:footnote w:type="continuationSeparator" w:id="0">
    <w:p w14:paraId="336A2C26" w14:textId="77777777" w:rsidR="007961C1" w:rsidRDefault="007961C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60CA"/>
    <w:rsid w:val="00170420"/>
    <w:rsid w:val="001713A4"/>
    <w:rsid w:val="001750AD"/>
    <w:rsid w:val="00175960"/>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0749"/>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A7EBA"/>
    <w:rsid w:val="002B2F22"/>
    <w:rsid w:val="002B6D7A"/>
    <w:rsid w:val="002B727A"/>
    <w:rsid w:val="002C1234"/>
    <w:rsid w:val="002C12C1"/>
    <w:rsid w:val="002C678F"/>
    <w:rsid w:val="002E0971"/>
    <w:rsid w:val="002E504A"/>
    <w:rsid w:val="002E6A97"/>
    <w:rsid w:val="002F2673"/>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56801"/>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357E"/>
    <w:rsid w:val="00645A1D"/>
    <w:rsid w:val="00646A88"/>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1742"/>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1C1"/>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2D58"/>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3C7EA-D1AF-4F4A-9F39-3E84B818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29</Pages>
  <Words>16946</Words>
  <Characters>96596</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Daniel Runcie</cp:lastModifiedBy>
  <cp:revision>5</cp:revision>
  <dcterms:created xsi:type="dcterms:W3CDTF">2019-03-15T17:14:00Z</dcterms:created>
  <dcterms:modified xsi:type="dcterms:W3CDTF">2019-03-15T22:05:00Z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