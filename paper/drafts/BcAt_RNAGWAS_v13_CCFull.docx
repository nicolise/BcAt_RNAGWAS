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bookmarkStart w:id="0" w:name="_GoBack"/>
      <w:bookmarkEnd w:id="0"/>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56971B5D"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del w:id="1" w:author="N S" w:date="2019-03-15T19:40:00Z">
        <w:r w:rsidR="009B56C7" w:rsidRPr="00842D58" w:rsidDel="00F44972">
          <w:rPr>
            <w:rFonts w:ascii="Arial" w:hAnsi="Arial" w:cs="Arial"/>
          </w:rPr>
          <w:delText xml:space="preserve">polygenic </w:delText>
        </w:r>
      </w:del>
      <w:ins w:id="2" w:author="N S" w:date="2019-03-15T19:40:00Z">
        <w:r w:rsidR="00F44972">
          <w:rPr>
            <w:rFonts w:ascii="Arial" w:hAnsi="Arial" w:cs="Arial"/>
          </w:rPr>
          <w:t>complex</w:t>
        </w:r>
        <w:r w:rsidR="00F44972" w:rsidRPr="00842D58">
          <w:rPr>
            <w:rFonts w:ascii="Arial" w:hAnsi="Arial" w:cs="Arial"/>
          </w:rPr>
          <w:t xml:space="preserve"> </w:t>
        </w:r>
      </w:ins>
      <w:r w:rsidR="009B56C7" w:rsidRPr="00842D58">
        <w:rPr>
          <w:rFonts w:ascii="Arial" w:hAnsi="Arial" w:cs="Arial"/>
        </w:rPr>
        <w:t xml:space="preserve">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w:t>
      </w:r>
      <w:commentRangeStart w:id="3"/>
      <w:r w:rsidRPr="00842D58">
        <w:rPr>
          <w:rFonts w:ascii="Arial" w:hAnsi="Arial" w:cs="Arial"/>
        </w:rPr>
        <w:t>polygenic</w:t>
      </w:r>
      <w:commentRangeEnd w:id="3"/>
      <w:r w:rsidR="002B2F22">
        <w:rPr>
          <w:rStyle w:val="CommentReference"/>
        </w:rPr>
        <w:commentReference w:id="3"/>
      </w:r>
      <w:r w:rsidRPr="00842D58">
        <w:rPr>
          <w:rFonts w:ascii="Arial" w:hAnsi="Arial" w:cs="Arial"/>
        </w:rPr>
        <w:t xml:space="preserve">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w:t>
      </w:r>
      <w:del w:id="4" w:author="Céline" w:date="2019-03-19T16:07:00Z">
        <w:r w:rsidR="009778C2" w:rsidRPr="00842D58" w:rsidDel="001D60FF">
          <w:rPr>
            <w:rFonts w:ascii="Arial" w:hAnsi="Arial" w:cs="Arial"/>
          </w:rPr>
          <w:delText xml:space="preserve">genotyped and </w:delText>
        </w:r>
      </w:del>
      <w:r w:rsidR="009778C2" w:rsidRPr="00842D58">
        <w:rPr>
          <w:rFonts w:ascii="Arial" w:hAnsi="Arial" w:cs="Arial"/>
        </w:rPr>
        <w:t xml:space="preserve">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similar to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0AE52044"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ins w:id="5" w:author="Daniel Runcie" w:date="2019-03-15T10:22:00Z">
        <w:r w:rsidR="002B2F22">
          <w:rPr>
            <w:rFonts w:ascii="Arial" w:hAnsi="Arial" w:cs="Arial"/>
          </w:rPr>
          <w:t>. Its outcome</w:t>
        </w:r>
      </w:ins>
      <w:del w:id="6" w:author="Daniel Runcie" w:date="2019-03-15T10:22:00Z">
        <w:r w:rsidR="00A94FC8" w:rsidRPr="00842D58" w:rsidDel="002B2F22">
          <w:rPr>
            <w:rFonts w:ascii="Arial" w:hAnsi="Arial" w:cs="Arial"/>
          </w:rPr>
          <w:delText xml:space="preserve"> that </w:delText>
        </w:r>
      </w:del>
      <w:ins w:id="7" w:author="Daniel Runcie" w:date="2019-03-15T10:22:00Z">
        <w:r w:rsidR="002B2F22" w:rsidRPr="00842D58">
          <w:rPr>
            <w:rFonts w:ascii="Arial" w:hAnsi="Arial" w:cs="Arial"/>
          </w:rPr>
          <w:t xml:space="preserve"> </w:t>
        </w:r>
      </w:ins>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 xml:space="preserve">the </w:t>
      </w:r>
      <w:commentRangeStart w:id="8"/>
      <w:r w:rsidRPr="00842D58">
        <w:rPr>
          <w:rFonts w:ascii="Arial" w:hAnsi="Arial" w:cs="Arial"/>
        </w:rPr>
        <w:t xml:space="preserve">genetics </w:t>
      </w:r>
      <w:commentRangeEnd w:id="8"/>
      <w:r w:rsidR="002B2F22">
        <w:rPr>
          <w:rStyle w:val="CommentReference"/>
        </w:rPr>
        <w:commentReference w:id="8"/>
      </w:r>
      <w:r w:rsidRPr="00842D58">
        <w:rPr>
          <w:rFonts w:ascii="Arial" w:hAnsi="Arial" w:cs="Arial"/>
        </w:rPr>
        <w:t>of both</w:t>
      </w:r>
      <w:r w:rsidR="00F27719" w:rsidRPr="00842D58">
        <w:rPr>
          <w:rFonts w:ascii="Arial" w:hAnsi="Arial" w:cs="Arial"/>
        </w:rPr>
        <w:t xml:space="preserve"> </w:t>
      </w:r>
      <w:r w:rsidR="009B56C7" w:rsidRPr="00842D58">
        <w:rPr>
          <w:rFonts w:ascii="Arial" w:hAnsi="Arial" w:cs="Arial"/>
        </w:rPr>
        <w:t>organisms</w:t>
      </w:r>
      <w:del w:id="9" w:author="N S" w:date="2019-03-16T10:31:00Z">
        <w:r w:rsidR="004066F5" w:rsidRPr="00842D58" w:rsidDel="00FF32AD">
          <w:rPr>
            <w:rFonts w:ascii="Arial" w:hAnsi="Arial" w:cs="Arial"/>
          </w:rPr>
          <w:delText xml:space="preserve"> and the variation therein</w:delText>
        </w:r>
      </w:del>
      <w:r w:rsidRPr="00842D58">
        <w:rPr>
          <w:rFonts w:ascii="Arial" w:hAnsi="Arial" w:cs="Arial"/>
        </w:rPr>
        <w:t>.</w:t>
      </w:r>
      <w:r w:rsidR="003D2883" w:rsidRPr="00842D58">
        <w:rPr>
          <w:rFonts w:ascii="Arial" w:hAnsi="Arial" w:cs="Arial"/>
        </w:rPr>
        <w:t xml:space="preserve"> </w:t>
      </w:r>
      <w:ins w:id="10" w:author="N S" w:date="2019-03-16T10:33:00Z">
        <w:r w:rsidR="00FF32AD">
          <w:rPr>
            <w:rFonts w:ascii="Arial" w:hAnsi="Arial" w:cs="Arial"/>
          </w:rPr>
          <w:t xml:space="preserve">The mechanisms of </w:t>
        </w:r>
      </w:ins>
      <w:del w:id="11" w:author="N S" w:date="2019-03-16T10:33:00Z">
        <w:r w:rsidR="00245B23" w:rsidRPr="00842D58" w:rsidDel="00FF32AD">
          <w:rPr>
            <w:rFonts w:ascii="Arial" w:hAnsi="Arial" w:cs="Arial"/>
          </w:rPr>
          <w:delText>Plant</w:delText>
        </w:r>
      </w:del>
      <w:ins w:id="12" w:author="N S" w:date="2019-03-16T10:33:00Z">
        <w:r w:rsidR="00FF32AD">
          <w:rPr>
            <w:rFonts w:ascii="Arial" w:hAnsi="Arial" w:cs="Arial"/>
          </w:rPr>
          <w:t>p</w:t>
        </w:r>
        <w:r w:rsidR="00FF32AD" w:rsidRPr="00842D58">
          <w:rPr>
            <w:rFonts w:ascii="Arial" w:hAnsi="Arial" w:cs="Arial"/>
          </w:rPr>
          <w:t>lant</w:t>
        </w:r>
      </w:ins>
      <w:r w:rsidR="00245B23" w:rsidRPr="00842D58">
        <w:rPr>
          <w:rFonts w:ascii="Arial" w:hAnsi="Arial" w:cs="Arial"/>
        </w:rPr>
        <w:t xml:space="preserve">-pathogen </w:t>
      </w:r>
      <w:commentRangeStart w:id="13"/>
      <w:r w:rsidR="00245B23" w:rsidRPr="00842D58">
        <w:rPr>
          <w:rFonts w:ascii="Arial" w:hAnsi="Arial" w:cs="Arial"/>
        </w:rPr>
        <w:t xml:space="preserve">interactions </w:t>
      </w:r>
      <w:commentRangeEnd w:id="13"/>
      <w:r w:rsidR="002B2F22">
        <w:rPr>
          <w:rStyle w:val="CommentReference"/>
        </w:rPr>
        <w:commentReference w:id="13"/>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commentRangeStart w:id="14"/>
      <w:del w:id="15" w:author="N S" w:date="2019-03-15T19:41:00Z">
        <w:r w:rsidR="004066F5" w:rsidRPr="00842D58" w:rsidDel="00E34195">
          <w:rPr>
            <w:rFonts w:ascii="Arial" w:hAnsi="Arial" w:cs="Arial"/>
          </w:rPr>
          <w:delText xml:space="preserve">unveiling </w:delText>
        </w:r>
      </w:del>
      <w:commentRangeEnd w:id="14"/>
      <w:ins w:id="16" w:author="N S" w:date="2019-03-15T19:41:00Z">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ins>
      <w:r w:rsidR="002B2F22">
        <w:rPr>
          <w:rStyle w:val="CommentReference"/>
        </w:rPr>
        <w:commentReference w:id="14"/>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ins w:id="17" w:author="Daniel Runcie" w:date="2019-03-15T10:27:00Z">
        <w:r w:rsidR="002B2F22">
          <w:rPr>
            <w:rFonts w:ascii="Arial" w:hAnsi="Arial" w:cs="Arial"/>
          </w:rPr>
          <w:t xml:space="preserve">alternative alleles of </w:t>
        </w:r>
      </w:ins>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ins w:id="18" w:author="Daniel Runcie" w:date="2019-03-15T10:27:00Z">
        <w:r w:rsidR="002B2F22">
          <w:rPr>
            <w:rFonts w:ascii="Arial" w:hAnsi="Arial" w:cs="Arial"/>
          </w:rPr>
          <w:t xml:space="preserve">differential </w:t>
        </w:r>
      </w:ins>
      <w:commentRangeStart w:id="19"/>
      <w:r w:rsidR="00E7776B" w:rsidRPr="00842D58">
        <w:rPr>
          <w:rFonts w:ascii="Arial" w:hAnsi="Arial" w:cs="Arial"/>
        </w:rPr>
        <w:t>recognition events surrounding their proteins</w:t>
      </w:r>
      <w:commentRangeEnd w:id="19"/>
      <w:r w:rsidR="002B2F22">
        <w:rPr>
          <w:rStyle w:val="CommentReference"/>
        </w:rPr>
        <w:commentReference w:id="19"/>
      </w:r>
      <w:r w:rsidR="003D2883" w:rsidRPr="00842D58">
        <w:rPr>
          <w:rFonts w:ascii="Arial" w:hAnsi="Arial" w:cs="Arial"/>
        </w:rPr>
        <w:t>,</w:t>
      </w:r>
      <w:r w:rsidR="00E7776B" w:rsidRPr="00842D58">
        <w:rPr>
          <w:rFonts w:ascii="Arial" w:hAnsi="Arial" w:cs="Arial"/>
        </w:rPr>
        <w:t xml:space="preserve"> create sweeping </w:t>
      </w:r>
      <w:ins w:id="20" w:author="Daniel Runcie" w:date="2019-03-15T10:30:00Z">
        <w:r w:rsidR="00BE222F">
          <w:rPr>
            <w:rFonts w:ascii="Arial" w:hAnsi="Arial" w:cs="Arial"/>
          </w:rPr>
          <w:t xml:space="preserve">differences </w:t>
        </w:r>
      </w:ins>
      <w:del w:id="21" w:author="Daniel Runcie" w:date="2019-03-15T10:30:00Z">
        <w:r w:rsidR="00E7776B" w:rsidRPr="00842D58" w:rsidDel="00BE222F">
          <w:rPr>
            <w:rFonts w:ascii="Arial" w:hAnsi="Arial" w:cs="Arial"/>
          </w:rPr>
          <w:delText xml:space="preserve">changes </w:delText>
        </w:r>
      </w:del>
      <w:r w:rsidR="00E7776B" w:rsidRPr="00842D58">
        <w:rPr>
          <w:rFonts w:ascii="Arial" w:hAnsi="Arial" w:cs="Arial"/>
        </w:rPr>
        <w:t>in the transcriptome and phenotyp</w:t>
      </w:r>
      <w:ins w:id="22" w:author="Céline" w:date="2019-03-19T16:17:00Z">
        <w:r w:rsidR="008615C5">
          <w:rPr>
            <w:rFonts w:ascii="Arial" w:hAnsi="Arial" w:cs="Arial"/>
          </w:rPr>
          <w:t>ic</w:t>
        </w:r>
      </w:ins>
      <w:del w:id="23" w:author="Céline" w:date="2019-03-19T16:17:00Z">
        <w:r w:rsidR="00E7776B" w:rsidRPr="00842D58" w:rsidDel="008615C5">
          <w:rPr>
            <w:rFonts w:ascii="Arial" w:hAnsi="Arial" w:cs="Arial"/>
          </w:rPr>
          <w:delText>e</w:delText>
        </w:r>
      </w:del>
      <w:r w:rsidR="00E7776B" w:rsidRPr="00842D58">
        <w:rPr>
          <w:rFonts w:ascii="Arial" w:hAnsi="Arial" w:cs="Arial"/>
        </w:rPr>
        <w:t xml:space="preserve"> </w:t>
      </w:r>
      <w:ins w:id="24" w:author="Daniel Runcie" w:date="2019-03-15T10:31:00Z">
        <w:r w:rsidR="00BE222F">
          <w:rPr>
            <w:rFonts w:ascii="Arial" w:hAnsi="Arial" w:cs="Arial"/>
          </w:rPr>
          <w:t xml:space="preserve">responses </w:t>
        </w:r>
        <w:commentRangeStart w:id="25"/>
        <w:r w:rsidR="00BE222F">
          <w:rPr>
            <w:rFonts w:ascii="Arial" w:hAnsi="Arial" w:cs="Arial"/>
          </w:rPr>
          <w:t xml:space="preserve">to infection </w:t>
        </w:r>
      </w:ins>
      <w:r w:rsidR="00E7776B" w:rsidRPr="00842D58">
        <w:rPr>
          <w:rFonts w:ascii="Arial" w:hAnsi="Arial" w:cs="Arial"/>
        </w:rPr>
        <w:t>of both the host and pathogen</w:t>
      </w:r>
      <w:commentRangeEnd w:id="25"/>
      <w:r w:rsidR="008615C5">
        <w:rPr>
          <w:rStyle w:val="CommentReference"/>
        </w:rPr>
        <w:commentReference w:id="25"/>
      </w:r>
      <w:r w:rsidR="00E7776B" w:rsidRPr="00842D58">
        <w:rPr>
          <w:rFonts w:ascii="Arial" w:hAnsi="Arial" w:cs="Arial"/>
        </w:rPr>
        <w:t xml:space="preserve">. </w:t>
      </w:r>
      <w:ins w:id="26" w:author="Céline" w:date="2019-03-19T16:12:00Z">
        <w:r w:rsidR="001D60FF">
          <w:rPr>
            <w:rFonts w:ascii="Arial" w:hAnsi="Arial" w:cs="Arial"/>
          </w:rPr>
          <w:t>However</w:t>
        </w:r>
      </w:ins>
      <w:del w:id="27" w:author="Céline" w:date="2019-03-19T16:12:00Z">
        <w:r w:rsidR="004066F5" w:rsidRPr="00842D58" w:rsidDel="001D60FF">
          <w:rPr>
            <w:rFonts w:ascii="Arial" w:hAnsi="Arial" w:cs="Arial"/>
          </w:rPr>
          <w:delText>In contrast</w:delText>
        </w:r>
      </w:del>
      <w:r w:rsidR="00742465" w:rsidRPr="00842D58">
        <w:rPr>
          <w:rFonts w:ascii="Arial" w:hAnsi="Arial" w:cs="Arial"/>
        </w:rPr>
        <w:t>,</w:t>
      </w:r>
      <w:commentRangeStart w:id="28"/>
      <w:r w:rsidR="00742465" w:rsidRPr="00842D58">
        <w:rPr>
          <w:rFonts w:ascii="Arial" w:hAnsi="Arial" w:cs="Arial"/>
        </w:rPr>
        <w:t xml:space="preserve"> </w:t>
      </w:r>
      <w:del w:id="29" w:author="Céline" w:date="2019-03-19T16:13:00Z">
        <w:r w:rsidR="004066F5" w:rsidRPr="00842D58" w:rsidDel="001D60FF">
          <w:rPr>
            <w:rFonts w:ascii="Arial" w:hAnsi="Arial" w:cs="Arial"/>
          </w:rPr>
          <w:delText>numerous</w:delText>
        </w:r>
        <w:r w:rsidR="00FC13F0" w:rsidRPr="00842D58" w:rsidDel="001D60FF">
          <w:rPr>
            <w:rFonts w:ascii="Arial" w:hAnsi="Arial" w:cs="Arial"/>
          </w:rPr>
          <w:delText xml:space="preserve"> important</w:delText>
        </w:r>
        <w:r w:rsidR="00742465" w:rsidRPr="00842D58" w:rsidDel="001D60FF">
          <w:rPr>
            <w:rFonts w:ascii="Arial" w:hAnsi="Arial" w:cs="Arial"/>
          </w:rPr>
          <w:delText xml:space="preserve"> </w:delText>
        </w:r>
      </w:del>
      <w:r w:rsidR="00742465" w:rsidRPr="00842D58">
        <w:rPr>
          <w:rFonts w:ascii="Arial" w:hAnsi="Arial" w:cs="Arial"/>
        </w:rPr>
        <w:t>plant</w:t>
      </w:r>
      <w:del w:id="30" w:author="Céline" w:date="2019-03-19T16:12:00Z">
        <w:r w:rsidR="00742465" w:rsidRPr="00842D58" w:rsidDel="001D60FF">
          <w:rPr>
            <w:rFonts w:ascii="Arial" w:hAnsi="Arial" w:cs="Arial"/>
          </w:rPr>
          <w:delText>-</w:delText>
        </w:r>
        <w:r w:rsidR="00FC13F0" w:rsidRPr="00842D58" w:rsidDel="001D60FF">
          <w:rPr>
            <w:rFonts w:ascii="Arial" w:hAnsi="Arial" w:cs="Arial"/>
          </w:rPr>
          <w:delText>microbe</w:delText>
        </w:r>
      </w:del>
      <w:r w:rsidR="00FC13F0" w:rsidRPr="00842D58">
        <w:rPr>
          <w:rFonts w:ascii="Arial" w:hAnsi="Arial" w:cs="Arial"/>
        </w:rPr>
        <w:t xml:space="preserve"> </w:t>
      </w:r>
      <w:r w:rsidR="00742465" w:rsidRPr="00842D58">
        <w:rPr>
          <w:rFonts w:ascii="Arial" w:hAnsi="Arial" w:cs="Arial"/>
        </w:rPr>
        <w:t xml:space="preserve">interactions </w:t>
      </w:r>
      <w:ins w:id="31" w:author="Céline" w:date="2019-03-19T16:13:00Z">
        <w:r w:rsidR="001D60FF">
          <w:rPr>
            <w:rFonts w:ascii="Arial" w:hAnsi="Arial" w:cs="Arial"/>
          </w:rPr>
          <w:t>cover a full range of genetic architecture</w:t>
        </w:r>
      </w:ins>
      <w:ins w:id="32" w:author="Céline" w:date="2019-03-19T16:14:00Z">
        <w:r w:rsidR="008615C5">
          <w:rPr>
            <w:rFonts w:ascii="Arial" w:hAnsi="Arial" w:cs="Arial"/>
          </w:rPr>
          <w:t>s</w:t>
        </w:r>
      </w:ins>
      <w:ins w:id="33" w:author="Céline" w:date="2019-03-19T16:15:00Z">
        <w:r w:rsidR="008615C5">
          <w:rPr>
            <w:rFonts w:ascii="Arial" w:hAnsi="Arial" w:cs="Arial"/>
          </w:rPr>
          <w:t>, from few large effect genes to many of small effects</w:t>
        </w:r>
      </w:ins>
      <w:ins w:id="34" w:author="Céline" w:date="2019-03-19T16:13:00Z">
        <w:r w:rsidR="001D60FF">
          <w:rPr>
            <w:rFonts w:ascii="Arial" w:hAnsi="Arial" w:cs="Arial"/>
          </w:rPr>
          <w:t xml:space="preserve"> </w:t>
        </w:r>
      </w:ins>
      <w:del w:id="35" w:author="Céline" w:date="2019-03-19T16:15:00Z">
        <w:r w:rsidR="00742465" w:rsidRPr="00842D58" w:rsidDel="008615C5">
          <w:rPr>
            <w:rFonts w:ascii="Arial" w:hAnsi="Arial" w:cs="Arial"/>
          </w:rPr>
          <w:delText>are quantitative</w:delText>
        </w:r>
      </w:del>
      <w:del w:id="36" w:author="Céline" w:date="2019-03-19T16:13:00Z">
        <w:r w:rsidR="00824493" w:rsidRPr="00842D58" w:rsidDel="001D60FF">
          <w:rPr>
            <w:rFonts w:ascii="Arial" w:hAnsi="Arial" w:cs="Arial"/>
          </w:rPr>
          <w:delText xml:space="preserve"> </w:delText>
        </w:r>
        <w:commentRangeEnd w:id="28"/>
        <w:r w:rsidR="001D60FF" w:rsidDel="001D60FF">
          <w:rPr>
            <w:rStyle w:val="CommentReference"/>
          </w:rPr>
          <w:commentReference w:id="28"/>
        </w:r>
      </w:del>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commentRangeStart w:id="37"/>
      <w:r w:rsidR="00D05FF6" w:rsidRPr="00842D58">
        <w:rPr>
          <w:rFonts w:ascii="Arial" w:hAnsi="Arial" w:cs="Arial"/>
        </w:rPr>
        <w:t xml:space="preserve">a lack of </w:t>
      </w:r>
      <w:del w:id="38" w:author="N S" w:date="2019-03-16T10:37:00Z">
        <w:r w:rsidR="00FC13F0" w:rsidRPr="00842D58" w:rsidDel="00FF32AD">
          <w:rPr>
            <w:rFonts w:ascii="Arial" w:hAnsi="Arial" w:cs="Arial"/>
          </w:rPr>
          <w:delText>large effect</w:delText>
        </w:r>
        <w:r w:rsidR="00D05FF6" w:rsidRPr="00842D58" w:rsidDel="00FF32AD">
          <w:rPr>
            <w:rFonts w:ascii="Arial" w:hAnsi="Arial" w:cs="Arial"/>
          </w:rPr>
          <w:delText xml:space="preserve"> </w:delText>
        </w:r>
      </w:del>
      <w:r w:rsidR="00D05FF6" w:rsidRPr="00842D58">
        <w:rPr>
          <w:rFonts w:ascii="Arial" w:hAnsi="Arial" w:cs="Arial"/>
        </w:rPr>
        <w:t>virulence/ resistance genes</w:t>
      </w:r>
      <w:ins w:id="39" w:author="N S" w:date="2019-03-16T10:37:00Z">
        <w:r w:rsidR="00FF32AD">
          <w:rPr>
            <w:rFonts w:ascii="Arial" w:hAnsi="Arial" w:cs="Arial"/>
          </w:rPr>
          <w:t xml:space="preserve"> that explain large proportions of the variance in virulence in the population</w:t>
        </w:r>
      </w:ins>
      <w:r w:rsidR="001027EC" w:rsidRPr="00842D58">
        <w:rPr>
          <w:rFonts w:ascii="Arial" w:hAnsi="Arial" w:cs="Arial"/>
        </w:rPr>
        <w:t xml:space="preserve"> </w:t>
      </w:r>
      <w:commentRangeEnd w:id="37"/>
      <w:r w:rsidR="002B2F22">
        <w:rPr>
          <w:rStyle w:val="CommentReference"/>
        </w:rPr>
        <w:commentReference w:id="37"/>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w:t>
      </w:r>
      <w:commentRangeStart w:id="40"/>
      <w:r w:rsidR="00D05FF6" w:rsidRPr="00842D58">
        <w:rPr>
          <w:rFonts w:ascii="Arial" w:hAnsi="Arial" w:cs="Arial"/>
        </w:rPr>
        <w:t xml:space="preserve">genetic basis of </w:t>
      </w:r>
      <w:commentRangeEnd w:id="40"/>
      <w:r w:rsidR="00BE222F">
        <w:rPr>
          <w:rStyle w:val="CommentReference"/>
        </w:rPr>
        <w:commentReference w:id="40"/>
      </w:r>
      <w:ins w:id="41" w:author="N S" w:date="2019-03-16T10:29:00Z">
        <w:r w:rsidR="00FF32AD">
          <w:rPr>
            <w:rFonts w:ascii="Arial" w:hAnsi="Arial" w:cs="Arial"/>
          </w:rPr>
          <w:t xml:space="preserve">disease progression for </w:t>
        </w:r>
      </w:ins>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ins w:id="42" w:author="Daniel Runcie" w:date="2019-03-15T10:31:00Z">
        <w:r w:rsidR="00BE222F">
          <w:rPr>
            <w:rFonts w:ascii="Arial" w:hAnsi="Arial" w:cs="Arial"/>
          </w:rPr>
          <w:t xml:space="preserve">, </w:t>
        </w:r>
      </w:ins>
      <w:del w:id="43" w:author="Daniel Runcie" w:date="2019-03-15T10:31:00Z">
        <w:r w:rsidR="004066F5" w:rsidRPr="00842D58" w:rsidDel="00BE222F">
          <w:rPr>
            <w:rFonts w:ascii="Arial" w:hAnsi="Arial" w:cs="Arial"/>
          </w:rPr>
          <w:delText xml:space="preserve"> that </w:delText>
        </w:r>
      </w:del>
      <w:r w:rsidR="004066F5" w:rsidRPr="00842D58">
        <w:rPr>
          <w:rFonts w:ascii="Arial" w:hAnsi="Arial" w:cs="Arial"/>
        </w:rPr>
        <w:t>extend</w:t>
      </w:r>
      <w:ins w:id="44" w:author="Daniel Runcie" w:date="2019-03-15T10:31:00Z">
        <w:r w:rsidR="00BE222F">
          <w:rPr>
            <w:rFonts w:ascii="Arial" w:hAnsi="Arial" w:cs="Arial"/>
          </w:rPr>
          <w:t>ing</w:t>
        </w:r>
      </w:ins>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evidence on the balance of the system</w:t>
      </w:r>
      <w:r w:rsidR="009C424B" w:rsidRPr="00842D58">
        <w:rPr>
          <w:rFonts w:ascii="Arial" w:hAnsi="Arial" w:cs="Arial"/>
        </w:rPr>
        <w:t>,</w:t>
      </w:r>
      <w:r w:rsidR="004066F5" w:rsidRPr="00842D58">
        <w:rPr>
          <w:rFonts w:ascii="Arial" w:hAnsi="Arial" w:cs="Arial"/>
        </w:rPr>
        <w:t xml:space="preserve"> </w:t>
      </w:r>
      <w:r w:rsidR="004066F5" w:rsidRPr="00842D58">
        <w:rPr>
          <w:rFonts w:ascii="Arial" w:hAnsi="Arial" w:cs="Arial"/>
        </w:rPr>
        <w:lastRenderedPageBreak/>
        <w:t>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22399BF8" w:rsidR="00642B50" w:rsidRDefault="004066F5" w:rsidP="00514749">
      <w:pPr>
        <w:spacing w:line="480" w:lineRule="auto"/>
        <w:ind w:firstLine="720"/>
        <w:rPr>
          <w:ins w:id="45" w:author="Céline" w:date="2019-03-19T16:39:00Z"/>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ins w:id="46" w:author="Céline" w:date="2019-03-19T16:31:00Z">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ins>
      <w:moveToRangeStart w:id="47" w:author="Céline" w:date="2019-03-19T16:31:00Z" w:name="move414632407"/>
      <w:moveTo w:id="48" w:author="Céline" w:date="2019-03-19T16:31:00Z">
        <w:del w:id="49" w:author="Céline" w:date="2019-03-19T16:31:00Z">
          <w:r w:rsidR="00BA7468" w:rsidRPr="00842D58" w:rsidDel="00BA7468">
            <w:rPr>
              <w:rFonts w:ascii="Arial" w:hAnsi="Arial" w:cs="Arial"/>
            </w:rPr>
            <w:delText>T</w:delText>
          </w:r>
        </w:del>
        <w:r w:rsidR="00BA7468" w:rsidRPr="00842D58">
          <w:rPr>
            <w:rFonts w:ascii="Arial" w:hAnsi="Arial" w:cs="Arial"/>
          </w:rPr>
          <w:t xml:space="preserve">he genetic interactions </w:t>
        </w:r>
        <w:del w:id="50" w:author="Céline" w:date="2019-03-19T16:32:00Z">
          <w:r w:rsidR="00BA7468" w:rsidRPr="00842D58" w:rsidDel="00BA7468">
            <w:rPr>
              <w:rFonts w:ascii="Arial" w:hAnsi="Arial" w:cs="Arial"/>
            </w:rPr>
            <w:delText xml:space="preserve">between the extreme generalist pathogen, </w:delText>
          </w:r>
          <w:r w:rsidR="00BA7468" w:rsidRPr="00842D58" w:rsidDel="00BA7468">
            <w:rPr>
              <w:rFonts w:ascii="Arial" w:hAnsi="Arial" w:cs="Arial"/>
              <w:i/>
            </w:rPr>
            <w:delText>B. cinerea</w:delText>
          </w:r>
          <w:r w:rsidR="00BA7468" w:rsidRPr="00842D58" w:rsidDel="00BA7468">
            <w:rPr>
              <w:rFonts w:ascii="Arial" w:hAnsi="Arial" w:cs="Arial"/>
            </w:rPr>
            <w:delText xml:space="preserve">, and the model plant host, </w:delText>
          </w:r>
          <w:r w:rsidR="00BA7468" w:rsidRPr="00842D58" w:rsidDel="00BA7468">
            <w:rPr>
              <w:rFonts w:ascii="Arial" w:hAnsi="Arial" w:cs="Arial"/>
              <w:i/>
            </w:rPr>
            <w:delText>A. thaliana</w:delText>
          </w:r>
          <w:r w:rsidR="00BA7468" w:rsidRPr="00842D58" w:rsidDel="00BA7468">
            <w:rPr>
              <w:rFonts w:ascii="Arial" w:hAnsi="Arial" w:cs="Arial"/>
            </w:rPr>
            <w:delText xml:space="preserve">, </w:delText>
          </w:r>
        </w:del>
        <w:r w:rsidR="00BA7468" w:rsidRPr="00842D58">
          <w:rPr>
            <w:rFonts w:ascii="Arial" w:hAnsi="Arial" w:cs="Arial"/>
          </w:rPr>
          <w:t xml:space="preserve">are dominated by complex small-effect loci that display a high degree of interaction between the host and pathogen </w: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 </w:instrTex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EN.CITE.DATA </w:instrText>
        </w:r>
      </w:moveTo>
      <w:ins w:id="51" w:author="Céline" w:date="2019-03-19T16:31:00Z">
        <w:r w:rsidR="00BA7468" w:rsidRPr="00842D58">
          <w:rPr>
            <w:rFonts w:ascii="Arial" w:hAnsi="Arial" w:cs="Arial"/>
          </w:rPr>
        </w:r>
      </w:ins>
      <w:moveTo w:id="52" w:author="Céline" w:date="2019-03-19T16:31:00Z">
        <w:r w:rsidR="00BA7468" w:rsidRPr="00842D58">
          <w:rPr>
            <w:rFonts w:ascii="Arial" w:hAnsi="Arial" w:cs="Arial"/>
          </w:rPr>
          <w:fldChar w:fldCharType="end"/>
        </w:r>
      </w:moveTo>
      <w:ins w:id="53" w:author="Céline" w:date="2019-03-19T16:31:00Z">
        <w:r w:rsidR="00BA7468" w:rsidRPr="00842D58">
          <w:rPr>
            <w:rFonts w:ascii="Arial" w:hAnsi="Arial" w:cs="Arial"/>
          </w:rPr>
        </w:r>
      </w:ins>
      <w:moveTo w:id="54" w:author="Céline" w:date="2019-03-19T16:31:00Z">
        <w:r w:rsidR="00BA7468" w:rsidRPr="00842D58">
          <w:rPr>
            <w:rFonts w:ascii="Arial" w:hAnsi="Arial" w:cs="Arial"/>
          </w:rPr>
          <w:fldChar w:fldCharType="separate"/>
        </w:r>
        <w:r w:rsidR="00BA7468" w:rsidRPr="00842D58">
          <w:rPr>
            <w:rFonts w:ascii="Arial" w:hAnsi="Arial" w:cs="Arial"/>
            <w:noProof/>
          </w:rPr>
          <w:t>(Denby, Kumar et al. 2004, Rowe and Kliebenstein 2008, Zhang, Corwin et al. 2017, Atwell, Corwin et al. 2018)</w:t>
        </w:r>
        <w:r w:rsidR="00BA7468" w:rsidRPr="00842D58">
          <w:rPr>
            <w:rFonts w:ascii="Arial" w:hAnsi="Arial" w:cs="Arial"/>
          </w:rPr>
          <w:fldChar w:fldCharType="end"/>
        </w:r>
        <w:r w:rsidR="00BA7468" w:rsidRPr="00842D58">
          <w:rPr>
            <w:rFonts w:ascii="Arial" w:hAnsi="Arial" w:cs="Arial"/>
          </w:rPr>
          <w:t>.</w:t>
        </w:r>
      </w:moveTo>
      <w:ins w:id="55" w:author="Céline" w:date="2019-03-19T16:32:00Z">
        <w:r w:rsidR="00BA7468">
          <w:rPr>
            <w:rFonts w:ascii="Arial" w:hAnsi="Arial" w:cs="Arial"/>
          </w:rPr>
          <w:t xml:space="preserve"> In this pathosystem,</w:t>
        </w:r>
      </w:ins>
      <w:moveTo w:id="56" w:author="Céline" w:date="2019-03-19T16:31:00Z">
        <w:r w:rsidR="00BA7468" w:rsidRPr="00842D58">
          <w:rPr>
            <w:rFonts w:ascii="Arial" w:hAnsi="Arial" w:cs="Arial"/>
          </w:rPr>
          <w:t xml:space="preserve"> </w:t>
        </w:r>
      </w:moveTo>
      <w:moveToRangeEnd w:id="47"/>
      <w:del w:id="57" w:author="Céline" w:date="2019-03-19T16:31:00Z">
        <w:r w:rsidR="000F0FFF" w:rsidRPr="00842D58" w:rsidDel="00BA7468">
          <w:rPr>
            <w:rFonts w:ascii="Arial" w:hAnsi="Arial" w:cs="Arial"/>
          </w:rPr>
          <w:delText xml:space="preserve"> </w:delText>
        </w:r>
      </w:del>
      <w:del w:id="58" w:author="Céline" w:date="2019-03-19T16:27:00Z">
        <w:r w:rsidR="000F0FFF" w:rsidRPr="00842D58" w:rsidDel="00BA7468">
          <w:rPr>
            <w:rFonts w:ascii="Arial" w:hAnsi="Arial" w:cs="Arial"/>
          </w:rPr>
          <w:delText xml:space="preserve"> To date in plants,</w:delText>
        </w:r>
      </w:del>
      <w:del w:id="59" w:author="Céline" w:date="2019-03-19T16:31:00Z">
        <w:r w:rsidR="000F0FFF" w:rsidRPr="00842D58" w:rsidDel="00BA7468">
          <w:rPr>
            <w:rFonts w:ascii="Arial" w:hAnsi="Arial" w:cs="Arial"/>
          </w:rPr>
          <w:delText xml:space="preserve"> </w:delText>
        </w:r>
      </w:del>
      <w:ins w:id="60" w:author="Céline" w:date="2019-03-19T16:28:00Z">
        <w:r w:rsidR="00BA7468">
          <w:rPr>
            <w:rFonts w:ascii="Arial" w:hAnsi="Arial" w:cs="Arial"/>
          </w:rPr>
          <w:t xml:space="preserve">a </w:t>
        </w:r>
      </w:ins>
      <w:r w:rsidR="000F0FFF" w:rsidRPr="00842D58">
        <w:rPr>
          <w:rFonts w:ascii="Arial" w:hAnsi="Arial" w:cs="Arial"/>
        </w:rPr>
        <w:t xml:space="preserve">co-transcriptome </w:t>
      </w:r>
      <w:ins w:id="61" w:author="Céline" w:date="2019-03-19T16:27:00Z">
        <w:r w:rsidR="00BA7468">
          <w:rPr>
            <w:rFonts w:ascii="Arial" w:hAnsi="Arial" w:cs="Arial"/>
          </w:rPr>
          <w:t xml:space="preserve">study </w:t>
        </w:r>
      </w:ins>
      <w:ins w:id="62" w:author="Céline" w:date="2019-03-19T16:28:00Z">
        <w:r w:rsidR="00BA7468">
          <w:rPr>
            <w:rFonts w:ascii="Arial" w:hAnsi="Arial" w:cs="Arial"/>
          </w:rPr>
          <w:t xml:space="preserve">with simultaneous analysis of </w:t>
        </w:r>
        <w:r w:rsidR="00BA7468" w:rsidRPr="00842D58">
          <w:rPr>
            <w:rFonts w:ascii="Arial" w:hAnsi="Arial" w:cs="Arial"/>
          </w:rPr>
          <w:t>host’s and pathogen’s transcripts</w:t>
        </w:r>
        <w:r w:rsidR="00BA7468">
          <w:rPr>
            <w:rFonts w:ascii="Arial" w:hAnsi="Arial" w:cs="Arial"/>
          </w:rPr>
          <w:t xml:space="preserve"> </w:t>
        </w:r>
      </w:ins>
      <w:ins w:id="63" w:author="Céline" w:date="2019-03-19T16:27:00Z">
        <w:r w:rsidR="00BA7468">
          <w:rPr>
            <w:rFonts w:ascii="Arial" w:hAnsi="Arial" w:cs="Arial"/>
          </w:rPr>
          <w:t xml:space="preserve">was recently </w:t>
        </w:r>
      </w:ins>
      <w:ins w:id="64" w:author="Céline" w:date="2019-03-19T16:28:00Z">
        <w:r w:rsidR="00BA7468">
          <w:rPr>
            <w:rFonts w:ascii="Arial" w:hAnsi="Arial" w:cs="Arial"/>
          </w:rPr>
          <w:t>done</w:t>
        </w:r>
      </w:ins>
      <w:del w:id="65" w:author="Céline" w:date="2019-03-19T16:28:00Z">
        <w:r w:rsidR="000F0FFF" w:rsidRPr="00842D58" w:rsidDel="00BA7468">
          <w:rPr>
            <w:rFonts w:ascii="Arial" w:hAnsi="Arial" w:cs="Arial"/>
          </w:rPr>
          <w:delText>work where both the host</w:delText>
        </w:r>
        <w:r w:rsidR="00AD3D6F" w:rsidRPr="00842D58" w:rsidDel="00BA7468">
          <w:rPr>
            <w:rFonts w:ascii="Arial" w:hAnsi="Arial" w:cs="Arial"/>
          </w:rPr>
          <w:delText>’s</w:delText>
        </w:r>
        <w:r w:rsidR="000F0FFF" w:rsidRPr="00842D58" w:rsidDel="00BA7468">
          <w:rPr>
            <w:rFonts w:ascii="Arial" w:hAnsi="Arial" w:cs="Arial"/>
          </w:rPr>
          <w:delText xml:space="preserve"> and pathogen</w:delText>
        </w:r>
        <w:r w:rsidR="00AD3D6F" w:rsidRPr="00842D58" w:rsidDel="00BA7468">
          <w:rPr>
            <w:rFonts w:ascii="Arial" w:hAnsi="Arial" w:cs="Arial"/>
          </w:rPr>
          <w:delText>’</w:delText>
        </w:r>
        <w:r w:rsidR="000F0FFF" w:rsidRPr="00842D58" w:rsidDel="00BA7468">
          <w:rPr>
            <w:rFonts w:ascii="Arial" w:hAnsi="Arial" w:cs="Arial"/>
          </w:rPr>
          <w:delText>s transcripts have been measured has been s</w:delText>
        </w:r>
        <w:r w:rsidR="00AD3D6F" w:rsidRPr="00842D58" w:rsidDel="00BA7468">
          <w:rPr>
            <w:rFonts w:ascii="Arial" w:hAnsi="Arial" w:cs="Arial"/>
          </w:rPr>
          <w:delText>h</w:delText>
        </w:r>
        <w:r w:rsidR="000F0FFF" w:rsidRPr="00842D58" w:rsidDel="00BA7468">
          <w:rPr>
            <w:rFonts w:ascii="Arial" w:hAnsi="Arial" w:cs="Arial"/>
          </w:rPr>
          <w:delText>own</w:delText>
        </w:r>
        <w:r w:rsidR="00CE13CF" w:rsidRPr="00842D58" w:rsidDel="00BA7468">
          <w:rPr>
            <w:rFonts w:ascii="Arial" w:hAnsi="Arial" w:cs="Arial"/>
          </w:rPr>
          <w:delText xml:space="preserve"> to work</w:delText>
        </w:r>
        <w:r w:rsidR="000F0FFF" w:rsidRPr="00842D58" w:rsidDel="00BA7468">
          <w:rPr>
            <w:rFonts w:ascii="Arial" w:hAnsi="Arial" w:cs="Arial"/>
          </w:rPr>
          <w:delText xml:space="preserve"> in the</w:delText>
        </w:r>
        <w:r w:rsidR="00727A19" w:rsidRPr="00842D58" w:rsidDel="00BA7468">
          <w:rPr>
            <w:rFonts w:ascii="Arial" w:hAnsi="Arial" w:cs="Arial"/>
          </w:rPr>
          <w:delText xml:space="preserve"> </w:delText>
        </w:r>
        <w:r w:rsidR="00727A19" w:rsidRPr="00842D58" w:rsidDel="00BA7468">
          <w:rPr>
            <w:rFonts w:ascii="Arial" w:hAnsi="Arial" w:cs="Arial"/>
            <w:i/>
          </w:rPr>
          <w:delText xml:space="preserve">A. thaliana </w:delText>
        </w:r>
        <w:r w:rsidR="000F0FFF" w:rsidRPr="00842D58" w:rsidDel="00BA7468">
          <w:rPr>
            <w:rFonts w:ascii="Arial" w:hAnsi="Arial" w:cs="Arial"/>
          </w:rPr>
          <w:delText>-</w:delText>
        </w:r>
        <w:r w:rsidR="00727A19" w:rsidRPr="00842D58" w:rsidDel="00BA7468">
          <w:rPr>
            <w:rFonts w:ascii="Arial" w:hAnsi="Arial" w:cs="Arial"/>
          </w:rPr>
          <w:delText xml:space="preserve"> </w:delText>
        </w:r>
        <w:r w:rsidR="000F0FFF" w:rsidRPr="00842D58" w:rsidDel="00BA7468">
          <w:rPr>
            <w:rFonts w:ascii="Arial" w:hAnsi="Arial" w:cs="Arial"/>
            <w:i/>
          </w:rPr>
          <w:delText>B</w:delText>
        </w:r>
        <w:r w:rsidR="00727A19" w:rsidRPr="00842D58" w:rsidDel="00BA7468">
          <w:rPr>
            <w:rFonts w:ascii="Arial" w:hAnsi="Arial" w:cs="Arial"/>
            <w:i/>
          </w:rPr>
          <w:delText>.</w:delText>
        </w:r>
        <w:r w:rsidR="000F0FFF" w:rsidRPr="00842D58" w:rsidDel="00BA7468">
          <w:rPr>
            <w:rFonts w:ascii="Arial" w:hAnsi="Arial" w:cs="Arial"/>
            <w:i/>
          </w:rPr>
          <w:delText xml:space="preserve"> cinerea</w:delText>
        </w:r>
        <w:r w:rsidR="000F0FFF" w:rsidRPr="00842D58" w:rsidDel="00BA7468">
          <w:rPr>
            <w:rFonts w:ascii="Arial" w:hAnsi="Arial" w:cs="Arial"/>
          </w:rPr>
          <w:delText xml:space="preserve"> system</w:delText>
        </w:r>
      </w:del>
      <w:r w:rsidR="000F0FFF" w:rsidRPr="00842D58">
        <w:rPr>
          <w:rFonts w:ascii="Arial" w:hAnsi="Arial" w:cs="Arial"/>
        </w:rPr>
        <w:t xml:space="preserve">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moveFromRangeStart w:id="66" w:author="Céline" w:date="2019-03-19T16:31:00Z" w:name="move414632407"/>
      <w:moveFrom w:id="67" w:author="Céline" w:date="2019-03-19T16:31:00Z">
        <w:r w:rsidR="00CE13CF" w:rsidRPr="00842D58" w:rsidDel="00BA7468">
          <w:rPr>
            <w:rFonts w:ascii="Arial" w:hAnsi="Arial" w:cs="Arial"/>
          </w:rPr>
          <w:t xml:space="preserve">The genetic interactions between the extreme generalist pathogen, </w:t>
        </w:r>
        <w:r w:rsidR="00CE13CF" w:rsidRPr="00842D58" w:rsidDel="00BA7468">
          <w:rPr>
            <w:rFonts w:ascii="Arial" w:hAnsi="Arial" w:cs="Arial"/>
            <w:i/>
          </w:rPr>
          <w:t>B. cinerea</w:t>
        </w:r>
        <w:r w:rsidR="00CE13CF" w:rsidRPr="00842D58" w:rsidDel="00BA7468">
          <w:rPr>
            <w:rFonts w:ascii="Arial" w:hAnsi="Arial" w:cs="Arial"/>
          </w:rPr>
          <w:t xml:space="preserve">, and the model plant host, </w:t>
        </w:r>
        <w:r w:rsidR="00CE13CF" w:rsidRPr="00842D58" w:rsidDel="00BA7468">
          <w:rPr>
            <w:rFonts w:ascii="Arial" w:hAnsi="Arial" w:cs="Arial"/>
            <w:i/>
          </w:rPr>
          <w:t>A. thaliana</w:t>
        </w:r>
        <w:r w:rsidR="00FF7021" w:rsidRPr="00842D58" w:rsidDel="00BA7468">
          <w:rPr>
            <w:rFonts w:ascii="Arial" w:hAnsi="Arial" w:cs="Arial"/>
          </w:rPr>
          <w:t>,</w:t>
        </w:r>
        <w:r w:rsidR="00CE13CF" w:rsidRPr="00842D58" w:rsidDel="00BA7468">
          <w:rPr>
            <w:rFonts w:ascii="Arial" w:hAnsi="Arial" w:cs="Arial"/>
          </w:rPr>
          <w:t xml:space="preserve"> are dominated by complex small-effect loci that display a high degree of interaction between the host and pathogen </w:t>
        </w:r>
        <w:r w:rsidR="00CE13CF" w:rsidRPr="00842D58" w:rsidDel="00BA746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sidDel="00BA7468">
          <w:rPr>
            <w:rFonts w:ascii="Arial" w:hAnsi="Arial" w:cs="Arial"/>
          </w:rPr>
          <w:instrText xml:space="preserve"> ADDIN EN.CITE </w:instrText>
        </w:r>
        <w:r w:rsidR="00CE13CF" w:rsidRPr="00842D58" w:rsidDel="00BA746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sidDel="00BA7468">
          <w:rPr>
            <w:rFonts w:ascii="Arial" w:hAnsi="Arial" w:cs="Arial"/>
          </w:rPr>
          <w:instrText xml:space="preserve"> ADDIN EN.CITE.DATA </w:instrText>
        </w:r>
      </w:moveFrom>
      <w:del w:id="68" w:author="Céline" w:date="2019-03-19T16:31:00Z">
        <w:r w:rsidR="00CE13CF" w:rsidRPr="00842D58" w:rsidDel="00BA7468">
          <w:rPr>
            <w:rFonts w:ascii="Arial" w:hAnsi="Arial" w:cs="Arial"/>
          </w:rPr>
        </w:r>
      </w:del>
      <w:moveFrom w:id="69" w:author="Céline" w:date="2019-03-19T16:31:00Z">
        <w:r w:rsidR="00CE13CF" w:rsidRPr="00842D58" w:rsidDel="00BA7468">
          <w:rPr>
            <w:rFonts w:ascii="Arial" w:hAnsi="Arial" w:cs="Arial"/>
          </w:rPr>
          <w:fldChar w:fldCharType="end"/>
        </w:r>
      </w:moveFrom>
      <w:del w:id="70" w:author="Céline" w:date="2019-03-19T16:31:00Z">
        <w:r w:rsidR="00CE13CF" w:rsidRPr="00842D58" w:rsidDel="00BA7468">
          <w:rPr>
            <w:rFonts w:ascii="Arial" w:hAnsi="Arial" w:cs="Arial"/>
          </w:rPr>
        </w:r>
      </w:del>
      <w:moveFrom w:id="71" w:author="Céline" w:date="2019-03-19T16:31:00Z">
        <w:r w:rsidR="00CE13CF" w:rsidRPr="00842D58" w:rsidDel="00BA7468">
          <w:rPr>
            <w:rFonts w:ascii="Arial" w:hAnsi="Arial" w:cs="Arial"/>
          </w:rPr>
          <w:fldChar w:fldCharType="separate"/>
        </w:r>
        <w:r w:rsidR="00CE13CF" w:rsidRPr="00842D58" w:rsidDel="00BA7468">
          <w:rPr>
            <w:rFonts w:ascii="Arial" w:hAnsi="Arial" w:cs="Arial"/>
            <w:noProof/>
          </w:rPr>
          <w:t>(Denby, Kumar et al. 2004, Rowe and Kliebenstein 2008, Zhang, Corwin et al. 2017, Atwell, Corwin et al. 2018)</w:t>
        </w:r>
        <w:r w:rsidR="00CE13CF" w:rsidRPr="00842D58" w:rsidDel="00BA7468">
          <w:rPr>
            <w:rFonts w:ascii="Arial" w:hAnsi="Arial" w:cs="Arial"/>
          </w:rPr>
          <w:fldChar w:fldCharType="end"/>
        </w:r>
        <w:r w:rsidR="00CE13CF" w:rsidRPr="00842D58" w:rsidDel="00BA7468">
          <w:rPr>
            <w:rFonts w:ascii="Arial" w:hAnsi="Arial" w:cs="Arial"/>
          </w:rPr>
          <w:t xml:space="preserve">. </w:t>
        </w:r>
      </w:moveFrom>
      <w:moveFromRangeEnd w:id="66"/>
      <w:ins w:id="72" w:author="Céline" w:date="2019-03-19T16:33:00Z">
        <w:r w:rsidR="00BA7468">
          <w:rPr>
            <w:rFonts w:ascii="Arial" w:hAnsi="Arial" w:cs="Arial"/>
          </w:rPr>
          <w:t>T</w:t>
        </w:r>
      </w:ins>
      <w:del w:id="73" w:author="Céline" w:date="2019-03-19T16:33:00Z">
        <w:r w:rsidR="000F0FFF" w:rsidRPr="00842D58" w:rsidDel="00BA7468">
          <w:rPr>
            <w:rFonts w:ascii="Arial" w:hAnsi="Arial" w:cs="Arial"/>
          </w:rPr>
          <w:delText>Using t</w:delText>
        </w:r>
      </w:del>
      <w:r w:rsidR="000F0FFF" w:rsidRPr="00842D58">
        <w:rPr>
          <w:rFonts w:ascii="Arial" w:hAnsi="Arial" w:cs="Arial"/>
        </w:rPr>
        <w:t>his co-transcriptome approach</w:t>
      </w:r>
      <w:r w:rsidR="00AB2510" w:rsidRPr="00842D58">
        <w:rPr>
          <w:rFonts w:ascii="Arial" w:hAnsi="Arial" w:cs="Arial"/>
        </w:rPr>
        <w:t xml:space="preserve"> </w:t>
      </w:r>
      <w:del w:id="74" w:author="Céline" w:date="2019-03-19T16:32:00Z">
        <w:r w:rsidR="00CE13CF" w:rsidRPr="00842D58" w:rsidDel="00BA7468">
          <w:rPr>
            <w:rFonts w:ascii="Arial" w:hAnsi="Arial" w:cs="Arial"/>
          </w:rPr>
          <w:delText xml:space="preserve">to understand this system </w:delText>
        </w:r>
      </w:del>
      <w:ins w:id="75" w:author="Céline" w:date="2019-03-19T16:33:00Z">
        <w:r w:rsidR="00642B50">
          <w:rPr>
            <w:rFonts w:ascii="Arial" w:hAnsi="Arial" w:cs="Arial"/>
          </w:rPr>
          <w:t>allowed</w:t>
        </w:r>
      </w:ins>
      <w:del w:id="76" w:author="Céline" w:date="2019-03-19T16:33:00Z">
        <w:r w:rsidR="00CE13CF" w:rsidRPr="00842D58" w:rsidDel="00BA7468">
          <w:rPr>
            <w:rFonts w:ascii="Arial" w:hAnsi="Arial" w:cs="Arial"/>
          </w:rPr>
          <w:delText xml:space="preserve">showed that it was </w:delText>
        </w:r>
      </w:del>
      <w:del w:id="77" w:author="Céline" w:date="2019-03-19T16:35:00Z">
        <w:r w:rsidR="00CE13CF" w:rsidRPr="00842D58" w:rsidDel="00642B50">
          <w:rPr>
            <w:rFonts w:ascii="Arial" w:hAnsi="Arial" w:cs="Arial"/>
          </w:rPr>
          <w:delText>possible</w:delText>
        </w:r>
      </w:del>
      <w:r w:rsidR="00CE13CF" w:rsidRPr="00842D58">
        <w:rPr>
          <w:rFonts w:ascii="Arial" w:hAnsi="Arial" w:cs="Arial"/>
        </w:rPr>
        <w:t xml:space="preserve"> to map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del w:id="78" w:author="Céline" w:date="2019-03-19T16:36:00Z">
        <w:r w:rsidR="00CE13CF" w:rsidRPr="00842D58" w:rsidDel="00642B50">
          <w:rPr>
            <w:rFonts w:ascii="Arial" w:hAnsi="Arial" w:cs="Arial"/>
          </w:rPr>
          <w:delText>by mapping these transcriptomes together, it was possible</w:delText>
        </w:r>
        <w:r w:rsidR="00AB2510" w:rsidRPr="00842D58" w:rsidDel="00642B50">
          <w:rPr>
            <w:rFonts w:ascii="Arial" w:hAnsi="Arial" w:cs="Arial"/>
          </w:rPr>
          <w:delText xml:space="preserve"> </w:delText>
        </w:r>
      </w:del>
      <w:ins w:id="79" w:author="Daniel Runcie" w:date="2019-03-15T10:37:00Z">
        <w:del w:id="80" w:author="Céline" w:date="2019-03-19T16:36:00Z">
          <w:r w:rsidR="00BE222F" w:rsidDel="00642B50">
            <w:rPr>
              <w:rFonts w:ascii="Arial" w:hAnsi="Arial" w:cs="Arial"/>
            </w:rPr>
            <w:delText xml:space="preserve">to </w:delText>
          </w:r>
        </w:del>
      </w:ins>
      <w:del w:id="81" w:author="Céline" w:date="2019-03-19T16:36:00Z">
        <w:r w:rsidR="00AB2510" w:rsidRPr="00842D58" w:rsidDel="00642B50">
          <w:rPr>
            <w:rFonts w:ascii="Arial" w:hAnsi="Arial" w:cs="Arial"/>
          </w:rPr>
          <w:delText>coalesce the</w:delText>
        </w:r>
      </w:del>
      <w:ins w:id="82" w:author="Céline" w:date="2019-03-19T16:36:00Z">
        <w:r w:rsidR="00642B50">
          <w:rPr>
            <w:rFonts w:ascii="Arial" w:hAnsi="Arial" w:cs="Arial"/>
          </w:rPr>
          <w:t xml:space="preserve">this study revealed a </w:t>
        </w:r>
      </w:ins>
      <w:ins w:id="83" w:author="Céline" w:date="2019-03-19T16:37:00Z">
        <w:r w:rsidR="00642B50">
          <w:rPr>
            <w:rFonts w:ascii="Arial" w:hAnsi="Arial" w:cs="Arial"/>
          </w:rPr>
          <w:t xml:space="preserve">single </w:t>
        </w:r>
      </w:ins>
      <w:ins w:id="84" w:author="Céline" w:date="2019-03-19T16:36:00Z">
        <w:r w:rsidR="00642B50" w:rsidRPr="00842D58">
          <w:rPr>
            <w:rFonts w:ascii="Arial" w:hAnsi="Arial" w:cs="Arial"/>
          </w:rPr>
          <w:t xml:space="preserve">network </w:t>
        </w:r>
      </w:ins>
      <w:ins w:id="85" w:author="Céline" w:date="2019-03-19T16:37:00Z">
        <w:r w:rsidR="00642B50">
          <w:rPr>
            <w:rFonts w:ascii="Arial" w:hAnsi="Arial" w:cs="Arial"/>
          </w:rPr>
          <w:t>of transcript</w:t>
        </w:r>
      </w:ins>
      <w:ins w:id="86" w:author="Céline" w:date="2019-03-19T16:38:00Z">
        <w:r w:rsidR="00642B50">
          <w:rPr>
            <w:rFonts w:ascii="Arial" w:hAnsi="Arial" w:cs="Arial"/>
          </w:rPr>
          <w:t>s</w:t>
        </w:r>
      </w:ins>
      <w:ins w:id="87" w:author="Céline" w:date="2019-03-19T16:37:00Z">
        <w:r w:rsidR="00642B50">
          <w:rPr>
            <w:rFonts w:ascii="Arial" w:hAnsi="Arial" w:cs="Arial"/>
          </w:rPr>
          <w:t xml:space="preserve"> from </w:t>
        </w:r>
      </w:ins>
      <w:ins w:id="88" w:author="Céline" w:date="2019-03-19T16:36:00Z">
        <w:r w:rsidR="00642B50" w:rsidRPr="00842D58">
          <w:rPr>
            <w:rFonts w:ascii="Arial" w:hAnsi="Arial" w:cs="Arial"/>
          </w:rPr>
          <w:t>both species</w:t>
        </w:r>
      </w:ins>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del w:id="89" w:author="Céline" w:date="2019-03-19T16:37:00Z">
        <w:r w:rsidR="00CE13CF" w:rsidRPr="00842D58" w:rsidDel="00642B50">
          <w:rPr>
            <w:rFonts w:ascii="Arial" w:hAnsi="Arial" w:cs="Arial"/>
          </w:rPr>
          <w:delText>transcript</w:delText>
        </w:r>
        <w:r w:rsidR="00AB2510" w:rsidRPr="00842D58" w:rsidDel="00642B50">
          <w:rPr>
            <w:rFonts w:ascii="Arial" w:hAnsi="Arial" w:cs="Arial"/>
          </w:rPr>
          <w:delText xml:space="preserve"> modules </w:delText>
        </w:r>
        <w:r w:rsidR="00CE13CF" w:rsidRPr="00842D58" w:rsidDel="00642B50">
          <w:rPr>
            <w:rFonts w:ascii="Arial" w:hAnsi="Arial" w:cs="Arial"/>
          </w:rPr>
          <w:delText xml:space="preserve">into a single </w:delText>
        </w:r>
      </w:del>
      <w:del w:id="90" w:author="Céline" w:date="2019-03-19T16:36:00Z">
        <w:r w:rsidR="00CE13CF" w:rsidRPr="00842D58" w:rsidDel="00642B50">
          <w:rPr>
            <w:rFonts w:ascii="Arial" w:hAnsi="Arial" w:cs="Arial"/>
          </w:rPr>
          <w:delText>network encompassing both species</w:delText>
        </w:r>
        <w:r w:rsidR="00AB2510" w:rsidRPr="00842D58" w:rsidDel="00642B50">
          <w:rPr>
            <w:rFonts w:ascii="Arial" w:hAnsi="Arial" w:cs="Arial"/>
          </w:rPr>
          <w:delText xml:space="preserve"> </w:delText>
        </w:r>
      </w:del>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ins w:id="91" w:author="Céline" w:date="2019-03-19T16:39:00Z">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ins>
    </w:p>
    <w:p w14:paraId="3AF3B73C" w14:textId="43FEB739" w:rsidR="0031470F" w:rsidRPr="00842D58" w:rsidDel="00642B50" w:rsidRDefault="00AB2510" w:rsidP="00514749">
      <w:pPr>
        <w:spacing w:line="480" w:lineRule="auto"/>
        <w:ind w:firstLine="720"/>
        <w:rPr>
          <w:del w:id="92" w:author="Céline" w:date="2019-03-19T16:40:00Z"/>
          <w:rFonts w:ascii="Arial" w:hAnsi="Arial" w:cs="Arial"/>
        </w:rPr>
      </w:pPr>
      <w:commentRangeStart w:id="93"/>
      <w:del w:id="94" w:author="Céline" w:date="2019-03-19T16:40:00Z">
        <w:r w:rsidRPr="00842D58" w:rsidDel="00642B50">
          <w:rPr>
            <w:rFonts w:ascii="Arial" w:hAnsi="Arial" w:cs="Arial"/>
          </w:rPr>
          <w:lastRenderedPageBreak/>
          <w:delText xml:space="preserve">if it was possible to identify the candidate genes within the pathogen whose genetic variation may be </w:delText>
        </w:r>
        <w:r w:rsidR="00CE13CF" w:rsidRPr="00842D58" w:rsidDel="00642B50">
          <w:rPr>
            <w:rFonts w:ascii="Arial" w:hAnsi="Arial" w:cs="Arial"/>
          </w:rPr>
          <w:delText xml:space="preserve">shaping </w:delText>
        </w:r>
        <w:r w:rsidRPr="00842D58" w:rsidDel="00642B50">
          <w:rPr>
            <w:rFonts w:ascii="Arial" w:hAnsi="Arial" w:cs="Arial"/>
          </w:rPr>
          <w:delText>these</w:delText>
        </w:r>
      </w:del>
      <w:del w:id="95" w:author="Céline" w:date="2019-03-19T16:39:00Z">
        <w:r w:rsidRPr="00842D58" w:rsidDel="00642B50">
          <w:rPr>
            <w:rFonts w:ascii="Arial" w:hAnsi="Arial" w:cs="Arial"/>
          </w:rPr>
          <w:delText xml:space="preserve"> co-transcriptome interactions</w:delText>
        </w:r>
      </w:del>
      <w:del w:id="96" w:author="Céline" w:date="2019-03-19T16:40:00Z">
        <w:r w:rsidRPr="00842D58" w:rsidDel="00642B50">
          <w:rPr>
            <w:rFonts w:ascii="Arial" w:hAnsi="Arial" w:cs="Arial"/>
          </w:rPr>
          <w:delText>.</w:delText>
        </w:r>
      </w:del>
    </w:p>
    <w:p w14:paraId="3E3C13D2" w14:textId="7664BBCC" w:rsidR="00157BFF" w:rsidRPr="00842D58" w:rsidRDefault="00AB2510" w:rsidP="00575846">
      <w:pPr>
        <w:spacing w:line="480" w:lineRule="auto"/>
        <w:ind w:firstLine="720"/>
        <w:rPr>
          <w:rFonts w:ascii="Arial" w:hAnsi="Arial" w:cs="Arial"/>
        </w:rPr>
      </w:pPr>
      <w:r w:rsidRPr="00842D58">
        <w:rPr>
          <w:rFonts w:ascii="Arial" w:hAnsi="Arial" w:cs="Arial"/>
        </w:rPr>
        <w:t xml:space="preserve">One way </w:t>
      </w:r>
      <w:commentRangeEnd w:id="93"/>
      <w:r w:rsidR="005259D5">
        <w:rPr>
          <w:rStyle w:val="CommentReference"/>
        </w:rPr>
        <w:commentReference w:id="93"/>
      </w:r>
      <w:r w:rsidRPr="00842D58">
        <w:rPr>
          <w:rFonts w:ascii="Arial" w:hAnsi="Arial" w:cs="Arial"/>
        </w:rPr>
        <w:t xml:space="preserve">to untangle these connections is to utilize GWA to identify expression </w:t>
      </w:r>
      <w:r w:rsidR="00245B23" w:rsidRPr="00842D58">
        <w:rPr>
          <w:rFonts w:ascii="Arial" w:hAnsi="Arial" w:cs="Arial"/>
        </w:rPr>
        <w:t>quantitative trait loci (eQTL)</w:t>
      </w:r>
      <w:del w:id="97" w:author="Daniel Runcie" w:date="2019-03-15T10:37:00Z">
        <w:r w:rsidRPr="00842D58" w:rsidDel="00BE222F">
          <w:rPr>
            <w:rFonts w:ascii="Arial" w:hAnsi="Arial" w:cs="Arial"/>
          </w:rPr>
          <w:delText xml:space="preserve">, </w:delText>
        </w:r>
      </w:del>
      <w:ins w:id="98" w:author="Daniel Runcie" w:date="2019-03-15T10:37:00Z">
        <w:r w:rsidR="00BE222F">
          <w:rPr>
            <w:rFonts w:ascii="Arial" w:hAnsi="Arial" w:cs="Arial"/>
          </w:rPr>
          <w:t>—</w:t>
        </w:r>
      </w:ins>
      <w:r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w:t>
      </w:r>
      <w:commentRangeStart w:id="99"/>
      <w:r w:rsidRPr="00842D58">
        <w:rPr>
          <w:rFonts w:ascii="Arial" w:hAnsi="Arial" w:cs="Arial"/>
        </w:rPr>
        <w:t xml:space="preserve">These SNPs </w:t>
      </w:r>
      <w:commentRangeEnd w:id="99"/>
      <w:r w:rsidR="003029C5">
        <w:rPr>
          <w:rStyle w:val="CommentReference"/>
        </w:rPr>
        <w:commentReference w:id="99"/>
      </w:r>
      <w:del w:id="100" w:author="N S" w:date="2019-03-16T10:50:00Z">
        <w:r w:rsidRPr="00842D58" w:rsidDel="00666658">
          <w:rPr>
            <w:rFonts w:ascii="Arial" w:hAnsi="Arial" w:cs="Arial"/>
          </w:rPr>
          <w:delText xml:space="preserve">are </w:delText>
        </w:r>
      </w:del>
      <w:ins w:id="101" w:author="N S" w:date="2019-03-16T10:50:00Z">
        <w:r w:rsidR="00666658">
          <w:rPr>
            <w:rFonts w:ascii="Arial" w:hAnsi="Arial" w:cs="Arial"/>
          </w:rPr>
          <w:t>tag</w:t>
        </w:r>
        <w:r w:rsidR="00666658" w:rsidRPr="00842D58">
          <w:rPr>
            <w:rFonts w:ascii="Arial" w:hAnsi="Arial" w:cs="Arial"/>
          </w:rPr>
          <w:t xml:space="preserve"> </w:t>
        </w:r>
      </w:ins>
      <w:del w:id="102" w:author="N S" w:date="2019-03-16T10:51:00Z">
        <w:r w:rsidRPr="00842D58" w:rsidDel="003029C5">
          <w:rPr>
            <w:rFonts w:ascii="Arial" w:hAnsi="Arial" w:cs="Arial"/>
          </w:rPr>
          <w:delText xml:space="preserve">candidates for </w:delText>
        </w:r>
      </w:del>
      <w:r w:rsidRPr="00842D58">
        <w:rPr>
          <w:rFonts w:ascii="Arial" w:hAnsi="Arial" w:cs="Arial"/>
        </w:rPr>
        <w:t xml:space="preserve">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r w:rsidR="00245B23" w:rsidRPr="00842D58">
        <w:rPr>
          <w:rFonts w:ascii="Arial" w:hAnsi="Arial" w:cs="Arial"/>
        </w:rPr>
        <w:t xml:space="preserve"> 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ins w:id="103" w:author="Céline" w:date="2019-03-19T16:40:00Z">
        <w:r w:rsidR="00642B50">
          <w:rPr>
            <w:rFonts w:ascii="Arial" w:hAnsi="Arial" w:cs="Arial"/>
          </w:rPr>
          <w:t xml:space="preserve"> </w:t>
        </w:r>
      </w:ins>
      <w:ins w:id="104" w:author="N S" w:date="2019-03-16T12:45:00Z">
        <w:del w:id="105" w:author="Céline" w:date="2019-03-19T16:40:00Z">
          <w:r w:rsidR="00283064" w:rsidDel="00642B50">
            <w:rPr>
              <w:rFonts w:ascii="Arial" w:hAnsi="Arial" w:cs="Arial"/>
            </w:rPr>
            <w:delText>h</w:delText>
          </w:r>
        </w:del>
      </w:ins>
      <w:del w:id="106" w:author="N S" w:date="2019-03-16T10:52:00Z">
        <w:r w:rsidR="00245B23" w:rsidRPr="00842D58" w:rsidDel="008C6BE4">
          <w:rPr>
            <w:rFonts w:ascii="Arial" w:hAnsi="Arial" w:cs="Arial"/>
          </w:rPr>
          <w:delText xml:space="preserve"> </w:delText>
        </w:r>
        <w:commentRangeStart w:id="107"/>
        <w:r w:rsidR="00245B23" w:rsidRPr="00842D58" w:rsidDel="008C6BE4">
          <w:rPr>
            <w:rFonts w:ascii="Arial" w:hAnsi="Arial" w:cs="Arial"/>
          </w:rPr>
          <w:delText xml:space="preserve">may </w:delText>
        </w:r>
      </w:del>
      <w:commentRangeEnd w:id="107"/>
      <w:r w:rsidR="00BE222F">
        <w:rPr>
          <w:rStyle w:val="CommentReference"/>
        </w:rPr>
        <w:commentReference w:id="107"/>
      </w:r>
      <w:r w:rsidR="00245B23" w:rsidRPr="00842D58">
        <w:rPr>
          <w:rFonts w:ascii="Arial" w:hAnsi="Arial" w:cs="Arial"/>
        </w:rPr>
        <w:t xml:space="preserve">indicate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 xml:space="preserve">-eQTL indicate SNPs that are acting at a distance and are </w:t>
      </w:r>
      <w:del w:id="108" w:author="N S" w:date="2019-03-16T12:46:00Z">
        <w:r w:rsidRPr="00842D58" w:rsidDel="00283064">
          <w:rPr>
            <w:rFonts w:ascii="Arial" w:hAnsi="Arial" w:cs="Arial"/>
          </w:rPr>
          <w:delText xml:space="preserve">often considered to be </w:delText>
        </w:r>
      </w:del>
      <w:r w:rsidRPr="00842D58">
        <w:rPr>
          <w:rFonts w:ascii="Arial" w:hAnsi="Arial" w:cs="Arial"/>
        </w:rPr>
        <w:t>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a large number of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ins w:id="109" w:author="Céline" w:date="2019-03-19T16:49:00Z">
        <w:r w:rsidR="005259D5">
          <w:rPr>
            <w:rFonts w:ascii="Arial" w:hAnsi="Arial" w:cs="Arial"/>
          </w:rPr>
          <w:t xml:space="preserve">either </w:t>
        </w:r>
      </w:ins>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ins w:id="110" w:author="N S" w:date="2019-03-18T16:10:00Z">
        <w:r w:rsidR="00E20EBC">
          <w:rPr>
            <w:rFonts w:ascii="Arial" w:hAnsi="Arial" w:cs="Arial"/>
          </w:rPr>
          <w:t xml:space="preserve">to identify </w:t>
        </w:r>
      </w:ins>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w:t>
      </w:r>
      <w:commentRangeStart w:id="111"/>
      <w:r w:rsidR="00D171BE" w:rsidRPr="00842D58">
        <w:rPr>
          <w:rFonts w:ascii="Arial" w:hAnsi="Arial" w:cs="Arial"/>
        </w:rPr>
        <w:t xml:space="preserve">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commentRangeEnd w:id="111"/>
      <w:r w:rsidR="00536AF3">
        <w:rPr>
          <w:rStyle w:val="CommentReference"/>
        </w:rPr>
        <w:commentReference w:id="111"/>
      </w:r>
      <w:ins w:id="112" w:author="N S" w:date="2019-03-18T17:31:00Z">
        <w:r w:rsidR="00424CE5">
          <w:rPr>
            <w:rFonts w:ascii="Arial" w:hAnsi="Arial" w:cs="Arial"/>
          </w:rPr>
          <w:t xml:space="preserve">, and thus identify </w:t>
        </w:r>
      </w:ins>
      <w:ins w:id="113" w:author="N S" w:date="2019-03-18T17:32:00Z">
        <w:r w:rsidR="00424CE5">
          <w:rPr>
            <w:rFonts w:ascii="Arial" w:hAnsi="Arial" w:cs="Arial"/>
          </w:rPr>
          <w:t>the few polymorphic loci between strains with strongest effects on transcriptomic variation</w:t>
        </w:r>
      </w:ins>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ins w:id="114" w:author="N S" w:date="2019-03-18T17:32:00Z">
        <w:r w:rsidR="00424CE5">
          <w:rPr>
            <w:rFonts w:ascii="Arial" w:hAnsi="Arial" w:cs="Arial"/>
          </w:rPr>
          <w:t xml:space="preserve">, to </w:t>
        </w:r>
      </w:ins>
      <w:ins w:id="115" w:author="N S" w:date="2019-03-18T17:33:00Z">
        <w:r w:rsidR="00424CE5">
          <w:rPr>
            <w:rFonts w:ascii="Arial" w:hAnsi="Arial" w:cs="Arial"/>
          </w:rPr>
          <w:t xml:space="preserve">identify a broader sampling of the pathogen loci </w:t>
        </w:r>
      </w:ins>
      <w:ins w:id="116" w:author="N S" w:date="2019-03-18T17:36:00Z">
        <w:r w:rsidR="00D33CF2">
          <w:rPr>
            <w:rFonts w:ascii="Arial" w:hAnsi="Arial" w:cs="Arial"/>
          </w:rPr>
          <w:t>affecting expression during infection of the host</w:t>
        </w:r>
      </w:ins>
      <w:r w:rsidR="002928E8" w:rsidRPr="00842D58">
        <w:rPr>
          <w:rFonts w:ascii="Arial" w:hAnsi="Arial" w:cs="Arial"/>
        </w:rPr>
        <w:t xml:space="preserve">. </w:t>
      </w:r>
    </w:p>
    <w:p w14:paraId="48CA2E61" w14:textId="1185825D"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commentRangeStart w:id="117"/>
      <w:del w:id="118" w:author="Daniel Runcie" w:date="2019-03-15T10:43:00Z">
        <w:r w:rsidR="00ED79CF" w:rsidRPr="00842D58" w:rsidDel="00536AF3">
          <w:rPr>
            <w:rFonts w:ascii="Arial" w:hAnsi="Arial" w:cs="Arial"/>
          </w:rPr>
          <w:delText xml:space="preserve">this </w:delText>
        </w:r>
      </w:del>
      <w:ins w:id="119" w:author="Daniel Runcie" w:date="2019-03-15T10:43:00Z">
        <w:r w:rsidR="00536AF3">
          <w:rPr>
            <w:rFonts w:ascii="Arial" w:hAnsi="Arial" w:cs="Arial"/>
          </w:rPr>
          <w:t>the</w:t>
        </w:r>
        <w:r w:rsidR="00536AF3" w:rsidRPr="00842D58">
          <w:rPr>
            <w:rFonts w:ascii="Arial" w:hAnsi="Arial" w:cs="Arial"/>
          </w:rPr>
          <w:t xml:space="preserve"> </w:t>
        </w:r>
      </w:ins>
      <w:ins w:id="120" w:author="N S" w:date="2019-03-16T12:47:00Z">
        <w:r w:rsidR="00283064">
          <w:rPr>
            <w:rFonts w:ascii="Arial" w:hAnsi="Arial" w:cs="Arial"/>
          </w:rPr>
          <w:t xml:space="preserve">outcome of the </w:t>
        </w:r>
      </w:ins>
      <w:r w:rsidR="00ED79CF" w:rsidRPr="00842D58">
        <w:rPr>
          <w:rFonts w:ascii="Arial" w:hAnsi="Arial" w:cs="Arial"/>
        </w:rPr>
        <w:t>interacti</w:t>
      </w:r>
      <w:r w:rsidRPr="00842D58">
        <w:rPr>
          <w:rFonts w:ascii="Arial" w:hAnsi="Arial" w:cs="Arial"/>
        </w:rPr>
        <w:t>on</w:t>
      </w:r>
      <w:ins w:id="121" w:author="Daniel Runcie" w:date="2019-03-15T10:43:00Z">
        <w:r w:rsidR="00536AF3">
          <w:rPr>
            <w:rFonts w:ascii="Arial" w:hAnsi="Arial" w:cs="Arial"/>
          </w:rPr>
          <w:t xml:space="preserve"> </w:t>
        </w:r>
        <w:commentRangeEnd w:id="117"/>
        <w:r w:rsidR="00536AF3">
          <w:rPr>
            <w:rStyle w:val="CommentReference"/>
          </w:rPr>
          <w:commentReference w:id="117"/>
        </w:r>
        <w:r w:rsidR="00536AF3">
          <w:rPr>
            <w:rFonts w:ascii="Arial" w:hAnsi="Arial" w:cs="Arial"/>
          </w:rPr>
          <w:t>between the species</w:t>
        </w:r>
      </w:ins>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t>
      </w:r>
      <w:r w:rsidRPr="00842D58">
        <w:rPr>
          <w:rFonts w:ascii="Arial" w:hAnsi="Arial" w:cs="Arial"/>
        </w:rPr>
        <w:lastRenderedPageBreak/>
        <w:t>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ins w:id="122" w:author="N S" w:date="2019-03-18T15:26:00Z">
        <w:r w:rsidR="0017047D">
          <w:rPr>
            <w:rFonts w:ascii="Arial" w:hAnsi="Arial" w:cs="Arial"/>
          </w:rPr>
          <w:t xml:space="preserve"> and has previously been utilized for studies into the transcriptomic and genomic basis for virulence</w:t>
        </w:r>
      </w:ins>
      <w:r w:rsidR="00CE13CF" w:rsidRPr="00842D58">
        <w:rPr>
          <w:rFonts w:ascii="Arial" w:hAnsi="Arial" w:cs="Arial"/>
        </w:rPr>
        <w:t xml:space="preserve"> allowing for </w:t>
      </w:r>
      <w:commentRangeStart w:id="123"/>
      <w:r w:rsidR="00CE13CF" w:rsidRPr="00842D58">
        <w:rPr>
          <w:rFonts w:ascii="Arial" w:hAnsi="Arial" w:cs="Arial"/>
        </w:rPr>
        <w:t>a large body of molecular information</w:t>
      </w:r>
      <w:commentRangeEnd w:id="123"/>
      <w:r w:rsidR="00536AF3">
        <w:rPr>
          <w:rStyle w:val="CommentReference"/>
        </w:rPr>
        <w:commentReference w:id="123"/>
      </w:r>
      <w:r w:rsidR="00CE13CF" w:rsidRPr="00842D58">
        <w:rPr>
          <w:rFonts w:ascii="Arial" w:hAnsi="Arial" w:cs="Arial"/>
        </w:rPr>
        <w:t xml:space="preserve">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commentRangeStart w:id="124"/>
      <w:r w:rsidRPr="00842D58">
        <w:rPr>
          <w:rFonts w:ascii="Arial" w:hAnsi="Arial" w:cs="Arial"/>
        </w:rPr>
        <w:t xml:space="preserve">These SNPs have </w:t>
      </w:r>
      <w:commentRangeEnd w:id="124"/>
      <w:r w:rsidR="00F12714">
        <w:rPr>
          <w:rStyle w:val="CommentReference"/>
        </w:rPr>
        <w:commentReference w:id="124"/>
      </w:r>
      <w:r w:rsidRPr="00842D58">
        <w:rPr>
          <w:rFonts w:ascii="Arial" w:hAnsi="Arial" w:cs="Arial"/>
        </w:rPr>
        <w:t>an explicit directionality</w:t>
      </w:r>
      <w:ins w:id="125" w:author="N S" w:date="2019-03-16T12:48:00Z">
        <w:r w:rsidR="00F12714">
          <w:rPr>
            <w:rFonts w:ascii="Arial" w:hAnsi="Arial" w:cs="Arial"/>
          </w:rPr>
          <w:t xml:space="preserve"> of mechanism</w:t>
        </w:r>
      </w:ins>
      <w:del w:id="126" w:author="N S" w:date="2019-03-16T12:49:00Z">
        <w:r w:rsidRPr="00842D58" w:rsidDel="00F12714">
          <w:rPr>
            <w:rFonts w:ascii="Arial" w:hAnsi="Arial" w:cs="Arial"/>
          </w:rPr>
          <w:delText xml:space="preserve"> to them</w:delText>
        </w:r>
      </w:del>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del w:id="127" w:author="Daniel Runcie" w:date="2019-03-15T10:45:00Z">
        <w:r w:rsidRPr="00842D58" w:rsidDel="00536AF3">
          <w:rPr>
            <w:rFonts w:ascii="Arial" w:hAnsi="Arial" w:cs="Arial"/>
          </w:rPr>
          <w:delText xml:space="preserve">This </w:delText>
        </w:r>
      </w:del>
      <w:ins w:id="128" w:author="Daniel Runcie" w:date="2019-03-15T10:45:00Z">
        <w:r w:rsidR="00536AF3">
          <w:rPr>
            <w:rFonts w:ascii="Arial" w:hAnsi="Arial" w:cs="Arial"/>
          </w:rPr>
          <w:t>Ou</w:t>
        </w:r>
      </w:ins>
      <w:ins w:id="129" w:author="Daniel Runcie" w:date="2019-03-15T10:46:00Z">
        <w:r w:rsidR="00536AF3">
          <w:rPr>
            <w:rFonts w:ascii="Arial" w:hAnsi="Arial" w:cs="Arial"/>
          </w:rPr>
          <w:t>r</w:t>
        </w:r>
      </w:ins>
      <w:ins w:id="130" w:author="Daniel Runcie" w:date="2019-03-15T10:45:00Z">
        <w:r w:rsidR="00536AF3" w:rsidRPr="00842D58">
          <w:rPr>
            <w:rFonts w:ascii="Arial" w:hAnsi="Arial" w:cs="Arial"/>
          </w:rPr>
          <w:t xml:space="preserve"> </w:t>
        </w:r>
      </w:ins>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ins w:id="131" w:author="Céline" w:date="2019-03-19T16:52:00Z">
        <w:r w:rsidR="005259D5">
          <w:rPr>
            <w:rFonts w:ascii="Arial" w:hAnsi="Arial" w:cs="Arial"/>
          </w:rPr>
          <w:t xml:space="preserve"> are</w:t>
        </w:r>
      </w:ins>
      <w:r w:rsidR="00312A39" w:rsidRPr="00842D58">
        <w:rPr>
          <w:rFonts w:ascii="Arial" w:hAnsi="Arial" w:cs="Arial"/>
        </w:rPr>
        <w:t xml:space="preserve"> </w:t>
      </w:r>
      <w:r w:rsidRPr="00842D58">
        <w:rPr>
          <w:rFonts w:ascii="Arial" w:hAnsi="Arial" w:cs="Arial"/>
        </w:rPr>
        <w:t xml:space="preserve">linked to </w:t>
      </w:r>
      <w:commentRangeStart w:id="132"/>
      <w:r w:rsidRPr="00842D58">
        <w:rPr>
          <w:rFonts w:ascii="Arial" w:hAnsi="Arial" w:cs="Arial"/>
        </w:rPr>
        <w:t xml:space="preserve">specific host or pathogen transcript </w:t>
      </w:r>
      <w:ins w:id="133" w:author="N S" w:date="2019-03-18T15:27:00Z">
        <w:r w:rsidR="0017047D">
          <w:rPr>
            <w:rFonts w:ascii="Arial" w:hAnsi="Arial" w:cs="Arial"/>
          </w:rPr>
          <w:t xml:space="preserve">co-expression </w:t>
        </w:r>
      </w:ins>
      <w:r w:rsidRPr="00842D58">
        <w:rPr>
          <w:rFonts w:ascii="Arial" w:hAnsi="Arial" w:cs="Arial"/>
        </w:rPr>
        <w:t xml:space="preserve">modules </w:t>
      </w:r>
      <w:commentRangeEnd w:id="132"/>
      <w:r w:rsidR="00536AF3">
        <w:rPr>
          <w:rStyle w:val="CommentReference"/>
        </w:rPr>
        <w:commentReference w:id="132"/>
      </w:r>
      <w:r w:rsidRPr="00842D58">
        <w:rPr>
          <w:rFonts w:ascii="Arial" w:hAnsi="Arial" w:cs="Arial"/>
        </w:rPr>
        <w:t xml:space="preserve">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w:t>
      </w:r>
      <w:commentRangeStart w:id="134"/>
      <w:r w:rsidR="00312A39" w:rsidRPr="00842D58">
        <w:rPr>
          <w:rFonts w:ascii="Arial" w:hAnsi="Arial" w:cs="Arial"/>
        </w:rPr>
        <w:t xml:space="preserve">suggesting a </w:t>
      </w:r>
      <w:del w:id="135" w:author="N S" w:date="2019-03-18T15:27:00Z">
        <w:r w:rsidRPr="00842D58" w:rsidDel="0017047D">
          <w:rPr>
            <w:rFonts w:ascii="Arial" w:hAnsi="Arial" w:cs="Arial"/>
          </w:rPr>
          <w:delText xml:space="preserve">somewhat </w:delText>
        </w:r>
      </w:del>
      <w:ins w:id="136" w:author="N S" w:date="2019-03-18T15:27:00Z">
        <w:r w:rsidR="0017047D">
          <w:rPr>
            <w:rFonts w:ascii="Arial" w:hAnsi="Arial" w:cs="Arial"/>
          </w:rPr>
          <w:t xml:space="preserve">surprisingly </w:t>
        </w:r>
      </w:ins>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w:t>
      </w:r>
      <w:commentRangeEnd w:id="134"/>
      <w:r w:rsidR="00536AF3">
        <w:rPr>
          <w:rStyle w:val="CommentReference"/>
        </w:rPr>
        <w:commentReference w:id="134"/>
      </w:r>
      <w:r w:rsidR="00312A39" w:rsidRPr="00842D58">
        <w:rPr>
          <w:rFonts w:ascii="Arial" w:hAnsi="Arial" w:cs="Arial"/>
        </w:rPr>
        <w:t xml:space="preserv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34E97C39"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lastRenderedPageBreak/>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commentRangeStart w:id="137"/>
      <w:r w:rsidRPr="00842D58">
        <w:rPr>
          <w:rFonts w:ascii="Arial" w:hAnsi="Arial" w:cs="Arial"/>
        </w:rPr>
        <w:t xml:space="preserve">For each trait, we used a </w:t>
      </w:r>
      <w:r w:rsidR="00F10155" w:rsidRPr="00842D58">
        <w:rPr>
          <w:rFonts w:ascii="Arial" w:hAnsi="Arial" w:cs="Arial"/>
        </w:rPr>
        <w:t xml:space="preserve">used </w:t>
      </w:r>
      <w:r w:rsidRPr="00842D58">
        <w:rPr>
          <w:rFonts w:ascii="Arial" w:hAnsi="Arial" w:cs="Arial"/>
        </w:rPr>
        <w:t>Genome-wide Efficient Mixed Model Association (GEMMA) mode</w:t>
      </w:r>
      <w:ins w:id="138" w:author="Daniel Runcie" w:date="2019-03-15T10:47:00Z">
        <w:r w:rsidR="00536AF3">
          <w:rPr>
            <w:rFonts w:ascii="Arial" w:hAnsi="Arial" w:cs="Arial"/>
          </w:rPr>
          <w:t>l</w:t>
        </w:r>
      </w:ins>
      <w:r w:rsidRPr="00842D58">
        <w:rPr>
          <w:rFonts w:ascii="Arial" w:hAnsi="Arial" w:cs="Arial"/>
        </w:rPr>
        <w:t xml:space="preserve"> with a</w:t>
      </w:r>
      <w:r w:rsidR="00F10155" w:rsidRPr="00842D58">
        <w:rPr>
          <w:rFonts w:ascii="Arial" w:hAnsi="Arial" w:cs="Arial"/>
        </w:rPr>
        <w:t xml:space="preserve"> previous 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minimum minor allele frequency of </w:t>
      </w:r>
      <w:commentRangeEnd w:id="137"/>
      <w:r w:rsidR="001E2476">
        <w:rPr>
          <w:rStyle w:val="CommentReference"/>
        </w:rPr>
        <w:commentReference w:id="137"/>
      </w:r>
      <w:commentRangeStart w:id="139"/>
      <w:r w:rsidR="009006F4" w:rsidRPr="00842D58">
        <w:rPr>
          <w:rFonts w:ascii="Arial" w:hAnsi="Arial" w:cs="Arial"/>
        </w:rPr>
        <w:t>0.20</w:t>
      </w:r>
      <w:r w:rsidR="00B8405E" w:rsidRPr="00842D58">
        <w:rPr>
          <w:rFonts w:ascii="Arial" w:hAnsi="Arial" w:cs="Arial"/>
        </w:rPr>
        <w:t xml:space="preserve"> </w:t>
      </w:r>
      <w:commentRangeEnd w:id="139"/>
      <w:r w:rsidR="00536AF3">
        <w:rPr>
          <w:rStyle w:val="CommentReference"/>
        </w:rPr>
        <w:commentReference w:id="139"/>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912EE3" w:rsidRPr="00842D58">
        <w:rPr>
          <w:rFonts w:ascii="Arial" w:hAnsi="Arial" w:cs="Arial"/>
        </w:rPr>
        <w:t xml:space="preserve"> SNPs per transcript (Range 1 to </w:t>
      </w:r>
      <w:commentRangeStart w:id="140"/>
      <w:commentRangeStart w:id="141"/>
      <w:commentRangeStart w:id="142"/>
      <w:r w:rsidR="00912EE3" w:rsidRPr="00842D58">
        <w:rPr>
          <w:rFonts w:ascii="Arial" w:hAnsi="Arial" w:cs="Arial"/>
        </w:rPr>
        <w:t>16,818 SNPs</w:t>
      </w:r>
      <w:commentRangeEnd w:id="140"/>
      <w:r w:rsidR="00536AF3">
        <w:rPr>
          <w:rStyle w:val="CommentReference"/>
        </w:rPr>
        <w:commentReference w:id="140"/>
      </w:r>
      <w:commentRangeEnd w:id="141"/>
      <w:r w:rsidR="00FE33B2">
        <w:rPr>
          <w:rStyle w:val="CommentReference"/>
        </w:rPr>
        <w:commentReference w:id="141"/>
      </w:r>
      <w:r w:rsidR="00912EE3" w:rsidRPr="00842D58">
        <w:rPr>
          <w:rFonts w:ascii="Arial" w:hAnsi="Arial" w:cs="Arial"/>
        </w:rPr>
        <w:t xml:space="preserve">)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912EE3" w:rsidRPr="00842D58">
        <w:rPr>
          <w:rFonts w:ascii="Arial" w:hAnsi="Arial" w:cs="Arial"/>
        </w:rPr>
        <w:t xml:space="preserve"> SNPs per transcript (Range 1 to 24,623 SNPs) </w:t>
      </w:r>
      <w:commentRangeEnd w:id="142"/>
      <w:r w:rsidR="001E2476">
        <w:rPr>
          <w:rStyle w:val="CommentReference"/>
        </w:rPr>
        <w:commentReference w:id="142"/>
      </w:r>
      <w:r w:rsidR="0087068F" w:rsidRPr="00842D58">
        <w:rPr>
          <w:rFonts w:ascii="Arial" w:hAnsi="Arial" w:cs="Arial"/>
        </w:rPr>
        <w:t xml:space="preserve">for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912EE3" w:rsidRPr="00842D58">
        <w:rPr>
          <w:rFonts w:ascii="Arial" w:hAnsi="Arial" w:cs="Arial"/>
        </w:rPr>
        <w:t xml:space="preserve">Further, the distribution of </w:t>
      </w:r>
      <w:commentRangeStart w:id="143"/>
      <w:commentRangeStart w:id="144"/>
      <w:r w:rsidR="00912EE3" w:rsidRPr="00842D58">
        <w:rPr>
          <w:rFonts w:ascii="Arial" w:hAnsi="Arial" w:cs="Arial"/>
        </w:rPr>
        <w:t xml:space="preserve">p-values for significant </w:t>
      </w:r>
      <w:commentRangeEnd w:id="143"/>
      <w:r w:rsidR="00536AF3">
        <w:rPr>
          <w:rStyle w:val="CommentReference"/>
        </w:rPr>
        <w:commentReference w:id="143"/>
      </w:r>
      <w:commentRangeEnd w:id="144"/>
      <w:r w:rsidR="00FE33B2">
        <w:rPr>
          <w:rStyle w:val="CommentReference"/>
        </w:rPr>
        <w:commentReference w:id="144"/>
      </w:r>
      <w:r w:rsidR="00912EE3" w:rsidRPr="00842D58">
        <w:rPr>
          <w:rFonts w:ascii="Arial" w:hAnsi="Arial" w:cs="Arial"/>
        </w:rPr>
        <w:t>SNP</w:t>
      </w:r>
      <w:r w:rsidR="00C72EBD" w:rsidRPr="00842D58">
        <w:rPr>
          <w:rFonts w:ascii="Arial" w:hAnsi="Arial" w:cs="Arial"/>
        </w:rPr>
        <w:t>s</w:t>
      </w:r>
      <w:r w:rsidR="00912EE3" w:rsidRPr="00842D58">
        <w:rPr>
          <w:rFonts w:ascii="Arial" w:hAnsi="Arial" w:cs="Arial"/>
        </w:rPr>
        <w:t xml:space="preserve"> found little evidence for large effect polymorphisms suggesting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68388E" w:rsidRPr="00842D58">
        <w:rPr>
          <w:rFonts w:ascii="Arial" w:hAnsi="Arial" w:cs="Arial"/>
        </w:rPr>
        <w:t>)</w:t>
      </w:r>
      <w:r w:rsidR="00B44937" w:rsidRPr="00842D58">
        <w:rPr>
          <w:rFonts w:ascii="Arial" w:hAnsi="Arial" w:cs="Arial"/>
        </w:rPr>
        <w:t>.</w:t>
      </w:r>
    </w:p>
    <w:p w14:paraId="4ABD6389" w14:textId="412CE833" w:rsidR="00726354" w:rsidRPr="00842D58" w:rsidRDefault="00912EE3" w:rsidP="00CC07B9">
      <w:pPr>
        <w:spacing w:line="480" w:lineRule="auto"/>
        <w:ind w:firstLine="720"/>
        <w:rPr>
          <w:rFonts w:ascii="Arial" w:hAnsi="Arial" w:cs="Arial"/>
        </w:rPr>
      </w:pPr>
      <w:r w:rsidRPr="00842D58">
        <w:rPr>
          <w:rFonts w:ascii="Arial" w:hAnsi="Arial" w:cs="Arial"/>
        </w:rPr>
        <w:t xml:space="preserve">Given the scale of this dataset,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w:t>
      </w:r>
      <w:commentRangeStart w:id="145"/>
      <w:r w:rsidRPr="00842D58">
        <w:rPr>
          <w:rFonts w:ascii="Arial" w:hAnsi="Arial" w:cs="Arial"/>
        </w:rPr>
        <w:t xml:space="preserve">1,000 </w:t>
      </w:r>
      <w:commentRangeEnd w:id="145"/>
      <w:r w:rsidR="001E2476">
        <w:rPr>
          <w:rStyle w:val="CommentReference"/>
        </w:rPr>
        <w:commentReference w:id="145"/>
      </w:r>
      <w:r w:rsidRPr="00842D58">
        <w:rPr>
          <w:rFonts w:ascii="Arial" w:hAnsi="Arial" w:cs="Arial"/>
        </w:rPr>
        <w:t xml:space="preserve">or more permutations. However, we </w:t>
      </w:r>
      <w:commentRangeStart w:id="146"/>
      <w:commentRangeStart w:id="147"/>
      <w:r w:rsidRPr="00842D58">
        <w:rPr>
          <w:rFonts w:ascii="Arial" w:hAnsi="Arial" w:cs="Arial"/>
        </w:rPr>
        <w:t>permuted the whole dataset a</w:t>
      </w:r>
      <w:commentRangeEnd w:id="146"/>
      <w:r w:rsidR="004964BA">
        <w:rPr>
          <w:rStyle w:val="CommentReference"/>
        </w:rPr>
        <w:commentReference w:id="146"/>
      </w:r>
      <w:commentRangeEnd w:id="147"/>
      <w:r w:rsidR="00CB6A01">
        <w:rPr>
          <w:rStyle w:val="CommentReference"/>
        </w:rPr>
        <w:commentReference w:id="147"/>
      </w:r>
      <w:r w:rsidRPr="00842D58">
        <w:rPr>
          <w:rFonts w:ascii="Arial" w:hAnsi="Arial" w:cs="Arial"/>
        </w:rPr>
        <w:t xml:space="preserve">cross </w:t>
      </w:r>
      <w:r w:rsidR="00C0675E" w:rsidRPr="00842D58">
        <w:rPr>
          <w:rFonts w:ascii="Arial" w:hAnsi="Arial" w:cs="Arial"/>
        </w:rPr>
        <w:t>each</w:t>
      </w:r>
      <w:r w:rsidRPr="00842D58">
        <w:rPr>
          <w:rFonts w:ascii="Arial" w:hAnsi="Arial" w:cs="Arial"/>
        </w:rPr>
        <w:t xml:space="preserve"> of the tens of thousands of traits five times 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w:t>
      </w:r>
      <w:commentRangeStart w:id="148"/>
      <w:r w:rsidR="00CC07B9" w:rsidRPr="00842D58">
        <w:rPr>
          <w:rFonts w:ascii="Arial" w:hAnsi="Arial" w:cs="Arial"/>
        </w:rPr>
        <w:t xml:space="preserve">for 69% of </w:t>
      </w:r>
      <w:commentRangeEnd w:id="148"/>
      <w:r w:rsidR="007F22D4">
        <w:rPr>
          <w:rStyle w:val="CommentReference"/>
        </w:rPr>
        <w:commentReference w:id="148"/>
      </w:r>
      <w:r w:rsidR="00CC07B9" w:rsidRPr="00842D58">
        <w:rPr>
          <w:rFonts w:ascii="Arial" w:hAnsi="Arial" w:cs="Arial"/>
        </w:rPr>
        <w:t>genes</w:t>
      </w:r>
      <w:ins w:id="149" w:author="N S" w:date="2019-03-18T15:32:00Z">
        <w:r w:rsidR="00CB6A01">
          <w:rPr>
            <w:rFonts w:ascii="Arial" w:hAnsi="Arial" w:cs="Arial"/>
          </w:rPr>
          <w:t>, much more than the expected 17% due to random c</w:t>
        </w:r>
      </w:ins>
      <w:ins w:id="150" w:author="N S" w:date="2019-03-18T15:33:00Z">
        <w:r w:rsidR="00CB6A01">
          <w:rPr>
            <w:rFonts w:ascii="Arial" w:hAnsi="Arial" w:cs="Arial"/>
          </w:rPr>
          <w:t>hance</w:t>
        </w:r>
      </w:ins>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p-value is lower for 58% of genes. </w:t>
      </w:r>
      <w:commentRangeStart w:id="151"/>
      <w:r w:rsidR="00CC07B9" w:rsidRPr="00842D58">
        <w:rPr>
          <w:rFonts w:ascii="Arial" w:hAnsi="Arial" w:cs="Arial"/>
        </w:rPr>
        <w:t>Thus,</w:t>
      </w:r>
      <w:r w:rsidR="00550020" w:rsidRPr="00842D58">
        <w:rPr>
          <w:rFonts w:ascii="Arial" w:hAnsi="Arial" w:cs="Arial"/>
        </w:rPr>
        <w:t xml:space="preserve"> to develop genomic</w:t>
      </w:r>
      <w:ins w:id="152" w:author="N S" w:date="2019-03-18T17:43:00Z">
        <w:r w:rsidR="006B4E0E">
          <w:rPr>
            <w:rFonts w:ascii="Arial" w:hAnsi="Arial" w:cs="Arial"/>
          </w:rPr>
          <w:t xml:space="preserve"> summary</w:t>
        </w:r>
      </w:ins>
      <w:r w:rsidR="00550020" w:rsidRPr="00842D58">
        <w:rPr>
          <w:rFonts w:ascii="Arial" w:hAnsi="Arial" w:cs="Arial"/>
        </w:rPr>
        <w:t xml:space="preserve"> images of the results, we focused on the top </w:t>
      </w:r>
      <w:ins w:id="153" w:author="N S" w:date="2019-03-18T17:50:00Z">
        <w:r w:rsidR="00893CB4">
          <w:rPr>
            <w:rFonts w:ascii="Arial" w:hAnsi="Arial" w:cs="Arial"/>
          </w:rPr>
          <w:t xml:space="preserve">significant </w:t>
        </w:r>
      </w:ins>
      <w:r w:rsidR="00550020" w:rsidRPr="00842D58">
        <w:rPr>
          <w:rFonts w:ascii="Arial" w:hAnsi="Arial" w:cs="Arial"/>
        </w:rPr>
        <w:t>SNP per transcript</w:t>
      </w:r>
      <w:r w:rsidR="00CC07B9" w:rsidRPr="00842D58">
        <w:rPr>
          <w:rFonts w:ascii="Arial" w:hAnsi="Arial" w:cs="Arial"/>
        </w:rPr>
        <w:t xml:space="preserve"> for the remaining analysis</w:t>
      </w:r>
      <w:commentRangeEnd w:id="151"/>
      <w:r w:rsidR="007F22D4">
        <w:rPr>
          <w:rStyle w:val="CommentReference"/>
        </w:rPr>
        <w:commentReference w:id="151"/>
      </w:r>
      <w:r w:rsidR="00CC07B9" w:rsidRPr="00842D58">
        <w:rPr>
          <w:rFonts w:ascii="Arial" w:hAnsi="Arial" w:cs="Arial"/>
        </w:rPr>
        <w:t>.</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7AC3F657" w:rsidR="009A49C4" w:rsidRPr="00842D58" w:rsidRDefault="00550020" w:rsidP="008E7729">
      <w:pPr>
        <w:spacing w:line="480" w:lineRule="auto"/>
        <w:ind w:firstLine="720"/>
        <w:rPr>
          <w:rFonts w:ascii="Arial" w:hAnsi="Arial" w:cs="Arial"/>
        </w:rPr>
      </w:pPr>
      <w:r w:rsidRPr="00842D58">
        <w:rPr>
          <w:rFonts w:ascii="Arial" w:hAnsi="Arial" w:cs="Arial"/>
        </w:rPr>
        <w:lastRenderedPageBreak/>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commentRangeStart w:id="154"/>
      <w:commentRangeStart w:id="155"/>
      <w:r w:rsidR="00E00308" w:rsidRPr="00842D58">
        <w:rPr>
          <w:rFonts w:ascii="Arial" w:hAnsi="Arial" w:cs="Arial"/>
          <w:i/>
        </w:rPr>
        <w:t>cis</w:t>
      </w:r>
      <w:r w:rsidR="00E00308" w:rsidRPr="00842D58">
        <w:rPr>
          <w:rFonts w:ascii="Arial" w:hAnsi="Arial" w:cs="Arial"/>
        </w:rPr>
        <w:t xml:space="preserve">-SNPs </w:t>
      </w:r>
      <w:commentRangeEnd w:id="154"/>
      <w:r w:rsidR="007F22D4">
        <w:rPr>
          <w:rStyle w:val="CommentReference"/>
        </w:rPr>
        <w:commentReference w:id="154"/>
      </w:r>
      <w:commentRangeEnd w:id="155"/>
      <w:r w:rsidR="002E668D">
        <w:rPr>
          <w:rStyle w:val="CommentReference"/>
        </w:rPr>
        <w:commentReference w:id="155"/>
      </w:r>
      <w:commentRangeStart w:id="156"/>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del w:id="157" w:author="N S" w:date="2019-03-19T08:54:00Z">
        <w:r w:rsidRPr="00842D58" w:rsidDel="002E668D">
          <w:rPr>
            <w:rFonts w:ascii="Arial" w:hAnsi="Arial" w:cs="Arial"/>
          </w:rPr>
          <w:delText>However, we did not identify a large number of outlier p-values as would be expected if there were numerous large</w:delText>
        </w:r>
        <w:r w:rsidR="00055628" w:rsidRPr="00842D58" w:rsidDel="002E668D">
          <w:rPr>
            <w:rFonts w:ascii="Arial" w:hAnsi="Arial" w:cs="Arial"/>
          </w:rPr>
          <w:delText>-</w:delText>
        </w:r>
        <w:r w:rsidRPr="00842D58" w:rsidDel="002E668D">
          <w:rPr>
            <w:rFonts w:ascii="Arial" w:hAnsi="Arial" w:cs="Arial"/>
          </w:rPr>
          <w:delText xml:space="preserve">effect </w:delText>
        </w:r>
        <w:r w:rsidRPr="00842D58" w:rsidDel="002E668D">
          <w:rPr>
            <w:rFonts w:ascii="Arial" w:hAnsi="Arial" w:cs="Arial"/>
            <w:i/>
          </w:rPr>
          <w:delText>cis</w:delText>
        </w:r>
        <w:r w:rsidRPr="00842D58" w:rsidDel="002E668D">
          <w:rPr>
            <w:rFonts w:ascii="Arial" w:hAnsi="Arial" w:cs="Arial"/>
          </w:rPr>
          <w:delText>-eQTL.</w:delText>
        </w:r>
        <w:r w:rsidR="008E7729" w:rsidRPr="00842D58" w:rsidDel="002E668D">
          <w:rPr>
            <w:rFonts w:ascii="Arial" w:hAnsi="Arial" w:cs="Arial"/>
          </w:rPr>
          <w:delText xml:space="preserve"> </w:delText>
        </w:r>
      </w:del>
      <w:r w:rsidR="008E7729" w:rsidRPr="00842D58">
        <w:rPr>
          <w:rFonts w:ascii="Arial" w:hAnsi="Arial" w:cs="Arial"/>
        </w:rPr>
        <w:t xml:space="preserve">To </w:t>
      </w:r>
      <w:commentRangeEnd w:id="156"/>
      <w:r w:rsidR="002E668D">
        <w:rPr>
          <w:rStyle w:val="CommentReference"/>
        </w:rPr>
        <w:commentReference w:id="156"/>
      </w:r>
      <w:r w:rsidR="008E7729" w:rsidRPr="00842D58">
        <w:rPr>
          <w:rFonts w:ascii="Arial" w:hAnsi="Arial" w:cs="Arial"/>
        </w:rPr>
        <w:t xml:space="preserve">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w:t>
      </w:r>
      <w:commentRangeStart w:id="158"/>
      <w:del w:id="159" w:author="N S" w:date="2019-03-16T12:52:00Z">
        <w:r w:rsidR="009A49C4" w:rsidRPr="00842D58" w:rsidDel="00E72725">
          <w:rPr>
            <w:rFonts w:ascii="Arial" w:hAnsi="Arial" w:cs="Arial"/>
          </w:rPr>
          <w:delText>highest probability (</w:delText>
        </w:r>
      </w:del>
      <w:r w:rsidR="009A49C4" w:rsidRPr="00842D58">
        <w:rPr>
          <w:rFonts w:ascii="Arial" w:hAnsi="Arial" w:cs="Arial"/>
        </w:rPr>
        <w:t>lowest p-value</w:t>
      </w:r>
      <w:del w:id="160" w:author="N S" w:date="2019-03-16T12:53:00Z">
        <w:r w:rsidR="009A49C4" w:rsidRPr="00842D58" w:rsidDel="00E72725">
          <w:rPr>
            <w:rFonts w:ascii="Arial" w:hAnsi="Arial" w:cs="Arial"/>
          </w:rPr>
          <w:delText>)</w:delText>
        </w:r>
      </w:del>
      <w:r w:rsidR="009A49C4" w:rsidRPr="00842D58">
        <w:rPr>
          <w:rFonts w:ascii="Arial" w:hAnsi="Arial" w:cs="Arial"/>
        </w:rPr>
        <w:t xml:space="preserve"> </w:t>
      </w:r>
      <w:ins w:id="161" w:author="N S" w:date="2019-03-16T12:53:00Z">
        <w:r w:rsidR="00E72725">
          <w:rPr>
            <w:rFonts w:ascii="Arial" w:hAnsi="Arial" w:cs="Arial"/>
          </w:rPr>
          <w:t xml:space="preserve">(strongest evidence </w:t>
        </w:r>
      </w:ins>
      <w:r w:rsidR="009A49C4" w:rsidRPr="00842D58">
        <w:rPr>
          <w:rFonts w:ascii="Arial" w:hAnsi="Arial" w:cs="Arial"/>
        </w:rPr>
        <w:t xml:space="preserve">of significant effect </w:t>
      </w:r>
      <w:commentRangeEnd w:id="158"/>
      <w:r w:rsidR="007F22D4">
        <w:rPr>
          <w:rStyle w:val="CommentReference"/>
        </w:rPr>
        <w:commentReference w:id="158"/>
      </w:r>
      <w:r w:rsidR="009A49C4" w:rsidRPr="00842D58">
        <w:rPr>
          <w:rFonts w:ascii="Arial" w:hAnsi="Arial" w:cs="Arial"/>
        </w:rPr>
        <w:t>on expression</w:t>
      </w:r>
      <w:ins w:id="162" w:author="N S" w:date="2019-03-16T12:53:00Z">
        <w:r w:rsidR="00E72725">
          <w:rPr>
            <w:rFonts w:ascii="Arial" w:hAnsi="Arial" w:cs="Arial"/>
          </w:rPr>
          <w:t>)</w:t>
        </w:r>
      </w:ins>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del w:id="163" w:author="Daniel Runcie" w:date="2019-03-15T11:03:00Z">
        <w:r w:rsidR="001835A7" w:rsidRPr="00842D58" w:rsidDel="00BE496B">
          <w:rPr>
            <w:rFonts w:ascii="Arial" w:hAnsi="Arial" w:cs="Arial"/>
          </w:rPr>
          <w:delText xml:space="preserve">holds </w:delText>
        </w:r>
      </w:del>
      <w:ins w:id="164" w:author="Daniel Runcie" w:date="2019-03-15T11:03:00Z">
        <w:r w:rsidR="00BE496B">
          <w:rPr>
            <w:rFonts w:ascii="Arial" w:hAnsi="Arial" w:cs="Arial"/>
          </w:rPr>
          <w:t>held</w:t>
        </w:r>
        <w:r w:rsidR="00BE496B" w:rsidRPr="00842D58">
          <w:rPr>
            <w:rFonts w:ascii="Arial" w:hAnsi="Arial" w:cs="Arial"/>
          </w:rPr>
          <w:t xml:space="preserve"> </w:t>
        </w:r>
      </w:ins>
      <w:r w:rsidR="001835A7" w:rsidRPr="00842D58">
        <w:rPr>
          <w:rFonts w:ascii="Arial" w:hAnsi="Arial" w:cs="Arial"/>
        </w:rPr>
        <w:t xml:space="preserve">whether we examine the top </w:t>
      </w:r>
      <w:del w:id="165" w:author="Daniel Runcie" w:date="2019-03-15T11:03:00Z">
        <w:r w:rsidR="001835A7" w:rsidRPr="00842D58" w:rsidDel="00BE496B">
          <w:rPr>
            <w:rFonts w:ascii="Arial" w:hAnsi="Arial" w:cs="Arial"/>
          </w:rPr>
          <w:delText xml:space="preserve">1 </w:delText>
        </w:r>
      </w:del>
      <w:r w:rsidR="001835A7" w:rsidRPr="00842D58">
        <w:rPr>
          <w:rFonts w:ascii="Arial" w:hAnsi="Arial" w:cs="Arial"/>
        </w:rPr>
        <w:t>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0573DF69"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w:t>
      </w:r>
      <w:commentRangeStart w:id="166"/>
      <w:commentRangeStart w:id="167"/>
      <w:r w:rsidRPr="00842D58">
        <w:rPr>
          <w:rFonts w:ascii="Arial" w:hAnsi="Arial" w:cs="Arial"/>
        </w:rPr>
        <w:t>between the center of each transcript and the top associated SNP</w:t>
      </w:r>
      <w:commentRangeEnd w:id="166"/>
      <w:r w:rsidR="00BE496B">
        <w:rPr>
          <w:rStyle w:val="CommentReference"/>
        </w:rPr>
        <w:commentReference w:id="166"/>
      </w:r>
      <w:commentRangeEnd w:id="167"/>
      <w:r w:rsidR="002E668D">
        <w:rPr>
          <w:rStyle w:val="CommentReference"/>
        </w:rPr>
        <w:commentReference w:id="167"/>
      </w:r>
      <w:r w:rsidRPr="00842D58">
        <w:rPr>
          <w:rFonts w:ascii="Arial" w:hAnsi="Arial" w:cs="Arial"/>
        </w:rPr>
        <w:t xml:space="preserve">.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del w:id="168" w:author="N S" w:date="2019-03-15T19:35:00Z">
        <w:r w:rsidR="00C94D83" w:rsidRPr="00842D58" w:rsidDel="00241A34">
          <w:rPr>
            <w:rFonts w:ascii="Arial" w:hAnsi="Arial" w:cs="Arial"/>
          </w:rPr>
          <w:delText>S2</w:delText>
        </w:r>
      </w:del>
      <w:ins w:id="169" w:author="N S" w:date="2019-03-15T19:35:00Z">
        <w:r w:rsidR="00241A34" w:rsidRPr="00842D58">
          <w:rPr>
            <w:rFonts w:ascii="Arial" w:hAnsi="Arial" w:cs="Arial"/>
          </w:rPr>
          <w:t>S</w:t>
        </w:r>
        <w:r w:rsidR="00241A34">
          <w:rPr>
            <w:rFonts w:ascii="Arial" w:hAnsi="Arial" w:cs="Arial"/>
          </w:rPr>
          <w:t>3</w:t>
        </w:r>
      </w:ins>
      <w:r w:rsidR="00103483" w:rsidRPr="00842D58">
        <w:rPr>
          <w:rFonts w:ascii="Arial" w:hAnsi="Arial" w:cs="Arial"/>
        </w:rPr>
        <w:t xml:space="preserve">). </w:t>
      </w:r>
      <w:r w:rsidR="005C21BE" w:rsidRPr="00842D58">
        <w:rPr>
          <w:rFonts w:ascii="Arial" w:hAnsi="Arial" w:cs="Arial"/>
        </w:rPr>
        <w:t xml:space="preserve">These distances are similar to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del w:id="170" w:author="N S" w:date="2019-03-15T19:35:00Z">
        <w:r w:rsidR="00B013CD" w:rsidRPr="00842D58" w:rsidDel="00241A34">
          <w:rPr>
            <w:rFonts w:ascii="Arial" w:hAnsi="Arial" w:cs="Arial"/>
          </w:rPr>
          <w:delText>S</w:delText>
        </w:r>
        <w:r w:rsidR="0068388E" w:rsidRPr="00842D58" w:rsidDel="00241A34">
          <w:rPr>
            <w:rFonts w:ascii="Arial" w:hAnsi="Arial" w:cs="Arial"/>
          </w:rPr>
          <w:delText>2</w:delText>
        </w:r>
      </w:del>
      <w:ins w:id="171" w:author="N S" w:date="2019-03-15T19:35:00Z">
        <w:r w:rsidR="00241A34" w:rsidRPr="00842D58">
          <w:rPr>
            <w:rFonts w:ascii="Arial" w:hAnsi="Arial" w:cs="Arial"/>
          </w:rPr>
          <w:t>S</w:t>
        </w:r>
        <w:r w:rsidR="00241A34">
          <w:rPr>
            <w:rFonts w:ascii="Arial" w:hAnsi="Arial" w:cs="Arial"/>
          </w:rPr>
          <w:t>3</w:t>
        </w:r>
      </w:ins>
      <w:r w:rsidR="00B013CD" w:rsidRPr="00842D58">
        <w:rPr>
          <w:rFonts w:ascii="Arial" w:hAnsi="Arial" w:cs="Arial"/>
        </w:rPr>
        <w:t>)</w:t>
      </w:r>
      <w:r w:rsidR="005C21BE" w:rsidRPr="00842D58">
        <w:rPr>
          <w:rFonts w:ascii="Arial" w:hAnsi="Arial" w:cs="Arial"/>
        </w:rPr>
        <w:t xml:space="preserve">. 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lastRenderedPageBreak/>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41A8CF61"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ins w:id="172" w:author="Daniel Runcie" w:date="2019-03-15T11:11:00Z">
        <w:r w:rsidR="0043101A">
          <w:rPr>
            <w:rFonts w:ascii="Arial" w:hAnsi="Arial" w:cs="Arial"/>
          </w:rPr>
          <w:t xml:space="preserve">: </w:t>
        </w:r>
      </w:ins>
      <w:del w:id="173" w:author="Daniel Runcie" w:date="2019-03-15T11:11:00Z">
        <w:r w:rsidR="00656AC4" w:rsidRPr="00842D58" w:rsidDel="0043101A">
          <w:rPr>
            <w:rFonts w:ascii="Arial" w:hAnsi="Arial" w:cs="Arial"/>
          </w:rPr>
          <w:delText xml:space="preserve">. </w:delText>
        </w:r>
        <w:r w:rsidR="005B2B5E" w:rsidRPr="00842D58" w:rsidDel="0043101A">
          <w:rPr>
            <w:rFonts w:ascii="Arial" w:hAnsi="Arial" w:cs="Arial"/>
          </w:rPr>
          <w:delText xml:space="preserve">These </w:delText>
        </w:r>
        <w:r w:rsidR="00282FBB" w:rsidRPr="00842D58" w:rsidDel="0043101A">
          <w:rPr>
            <w:rFonts w:ascii="Arial" w:hAnsi="Arial" w:cs="Arial"/>
          </w:rPr>
          <w:delText xml:space="preserve">biosynthetic pathways contribute to </w:delText>
        </w:r>
        <w:r w:rsidR="005B2B5E" w:rsidRPr="00842D58" w:rsidDel="0043101A">
          <w:rPr>
            <w:rFonts w:ascii="Arial" w:hAnsi="Arial" w:cs="Arial"/>
            <w:i/>
          </w:rPr>
          <w:delText>B. cinerea</w:delText>
        </w:r>
        <w:r w:rsidR="005B2B5E" w:rsidRPr="00842D58" w:rsidDel="0043101A">
          <w:rPr>
            <w:rFonts w:ascii="Arial" w:hAnsi="Arial" w:cs="Arial"/>
          </w:rPr>
          <w:delText xml:space="preserve"> </w:delText>
        </w:r>
        <w:r w:rsidR="00282FBB" w:rsidRPr="00842D58" w:rsidDel="0043101A">
          <w:rPr>
            <w:rFonts w:ascii="Arial" w:hAnsi="Arial" w:cs="Arial"/>
          </w:rPr>
          <w:delText>virulence and</w:delText>
        </w:r>
        <w:r w:rsidR="007D1A48" w:rsidRPr="00842D58" w:rsidDel="0043101A">
          <w:rPr>
            <w:rFonts w:ascii="Arial" w:hAnsi="Arial" w:cs="Arial"/>
          </w:rPr>
          <w:delText xml:space="preserve"> </w:delText>
        </w:r>
      </w:del>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w:t>
      </w:r>
      <w:commentRangeStart w:id="174"/>
      <w:r w:rsidR="00656AC4" w:rsidRPr="00842D58">
        <w:rPr>
          <w:rFonts w:ascii="Arial" w:hAnsi="Arial" w:cs="Arial"/>
        </w:rPr>
        <w:t xml:space="preserve">presence-absence polymorphisms </w:t>
      </w:r>
      <w:commentRangeEnd w:id="174"/>
      <w:r w:rsidR="0043101A">
        <w:rPr>
          <w:rStyle w:val="CommentReference"/>
        </w:rPr>
        <w:commentReference w:id="174"/>
      </w:r>
      <w:commentRangeStart w:id="175"/>
      <w:ins w:id="176" w:author="N S" w:date="2019-03-19T08:56:00Z">
        <w:r w:rsidR="002E668D">
          <w:rPr>
            <w:rFonts w:ascii="Arial" w:hAnsi="Arial" w:cs="Arial"/>
          </w:rPr>
          <w:t xml:space="preserve">segregating in this population </w:t>
        </w:r>
        <w:commentRangeEnd w:id="175"/>
        <w:r w:rsidR="002E668D">
          <w:rPr>
            <w:rStyle w:val="CommentReference"/>
          </w:rPr>
          <w:commentReference w:id="175"/>
        </w:r>
      </w:ins>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6EB7E3F3" w:rsidR="00D23608" w:rsidRPr="00842D58" w:rsidRDefault="00ED203D" w:rsidP="000009B5">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r w:rsidR="001750AD" w:rsidRPr="00842D58">
        <w:rPr>
          <w:rFonts w:ascii="Arial" w:hAnsi="Arial" w:cs="Arial"/>
        </w:rPr>
        <w:t>all</w:t>
      </w:r>
      <w:r w:rsidR="00085526" w:rsidRPr="00842D58">
        <w:rPr>
          <w:rFonts w:ascii="Arial" w:hAnsi="Arial" w:cs="Arial"/>
        </w:rPr>
        <w:t xml:space="preserve"> of</w:t>
      </w:r>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w:t>
      </w:r>
      <w:commentRangeStart w:id="177"/>
      <w:del w:id="178" w:author="N S" w:date="2019-03-18T15:35:00Z">
        <w:r w:rsidR="00907886" w:rsidRPr="00842D58" w:rsidDel="00895F14">
          <w:rPr>
            <w:rFonts w:ascii="Arial" w:hAnsi="Arial" w:cs="Arial"/>
          </w:rPr>
          <w:delText xml:space="preserve">align </w:delText>
        </w:r>
      </w:del>
      <w:commentRangeEnd w:id="177"/>
      <w:r w:rsidR="00895F14">
        <w:rPr>
          <w:rStyle w:val="CommentReference"/>
        </w:rPr>
        <w:commentReference w:id="177"/>
      </w:r>
      <w:del w:id="179" w:author="N S" w:date="2019-03-18T15:35:00Z">
        <w:r w:rsidR="001750AD" w:rsidRPr="00842D58" w:rsidDel="00895F14">
          <w:rPr>
            <w:rFonts w:ascii="Arial" w:hAnsi="Arial" w:cs="Arial"/>
          </w:rPr>
          <w:delText xml:space="preserve">the </w:delText>
        </w:r>
        <w:r w:rsidR="001750AD" w:rsidRPr="00842D58" w:rsidDel="00895F14">
          <w:rPr>
            <w:rFonts w:ascii="Arial" w:hAnsi="Arial" w:cs="Arial"/>
            <w:i/>
          </w:rPr>
          <w:delText>B. cinerea</w:delText>
        </w:r>
        <w:r w:rsidR="001750AD" w:rsidRPr="00842D58" w:rsidDel="00895F14">
          <w:rPr>
            <w:rFonts w:ascii="Arial" w:hAnsi="Arial" w:cs="Arial"/>
          </w:rPr>
          <w:delText xml:space="preserve"> isolates</w:delText>
        </w:r>
        <w:r w:rsidR="00907886" w:rsidRPr="00842D58" w:rsidDel="00895F14">
          <w:rPr>
            <w:rFonts w:ascii="Arial" w:hAnsi="Arial" w:cs="Arial"/>
          </w:rPr>
          <w:delText xml:space="preserve"> and </w:delText>
        </w:r>
      </w:del>
      <w:r w:rsidR="00907886" w:rsidRPr="00842D58">
        <w:rPr>
          <w:rFonts w:ascii="Arial" w:hAnsi="Arial" w:cs="Arial"/>
        </w:rPr>
        <w:t>investigate haplotype diversity</w:t>
      </w:r>
      <w:ins w:id="180" w:author="N S" w:date="2019-03-18T15:34:00Z">
        <w:r w:rsidR="00895F14">
          <w:rPr>
            <w:rFonts w:ascii="Arial" w:hAnsi="Arial" w:cs="Arial"/>
          </w:rPr>
          <w:t xml:space="preserve"> ac</w:t>
        </w:r>
      </w:ins>
      <w:ins w:id="181" w:author="N S" w:date="2019-03-18T15:35:00Z">
        <w:r w:rsidR="00895F14">
          <w:rPr>
            <w:rFonts w:ascii="Arial" w:hAnsi="Arial" w:cs="Arial"/>
          </w:rPr>
          <w:t xml:space="preserve">ross the </w:t>
        </w:r>
        <w:r w:rsidR="00895F14">
          <w:rPr>
            <w:rFonts w:ascii="Arial" w:hAnsi="Arial" w:cs="Arial"/>
            <w:i/>
          </w:rPr>
          <w:t>B. cinerea</w:t>
        </w:r>
        <w:r w:rsidR="00895F14">
          <w:rPr>
            <w:rFonts w:ascii="Arial" w:hAnsi="Arial" w:cs="Arial"/>
          </w:rPr>
          <w:t xml:space="preserve"> isolates</w:t>
        </w:r>
      </w:ins>
      <w:r w:rsidR="001750AD" w:rsidRPr="00842D58">
        <w:rPr>
          <w:rFonts w:ascii="Arial" w:hAnsi="Arial" w:cs="Arial"/>
        </w:rPr>
        <w:t xml:space="preserve">.  </w:t>
      </w:r>
      <w:r w:rsidR="00907886" w:rsidRPr="00842D58">
        <w:rPr>
          <w:rFonts w:ascii="Arial" w:hAnsi="Arial" w:cs="Arial"/>
        </w:rPr>
        <w:t xml:space="preserve">We first investigated </w:t>
      </w:r>
      <w:commentRangeStart w:id="182"/>
      <w:r w:rsidR="00907886" w:rsidRPr="00842D58">
        <w:rPr>
          <w:rFonts w:ascii="Arial" w:hAnsi="Arial" w:cs="Arial"/>
        </w:rPr>
        <w:t xml:space="preserve">the </w:t>
      </w:r>
      <w:r w:rsidR="00D23608" w:rsidRPr="00842D58">
        <w:rPr>
          <w:rFonts w:ascii="Arial" w:hAnsi="Arial" w:cs="Arial"/>
        </w:rPr>
        <w:t>b</w:t>
      </w:r>
      <w:r w:rsidR="00907886" w:rsidRPr="00842D58">
        <w:rPr>
          <w:rFonts w:ascii="Arial" w:hAnsi="Arial" w:cs="Arial"/>
        </w:rPr>
        <w:t xml:space="preserve">otcinic acid cluster which </w:t>
      </w:r>
      <w:commentRangeEnd w:id="182"/>
      <w:r w:rsidR="00AE7102">
        <w:rPr>
          <w:rStyle w:val="CommentReference"/>
        </w:rPr>
        <w:commentReference w:id="182"/>
      </w:r>
      <w:r w:rsidR="00907886" w:rsidRPr="00842D58">
        <w:rPr>
          <w:rFonts w:ascii="Arial" w:hAnsi="Arial" w:cs="Arial"/>
        </w:rPr>
        <w:t xml:space="preserve">identified </w:t>
      </w:r>
      <w:proofErr w:type="gramStart"/>
      <w:r w:rsidR="00907886" w:rsidRPr="00842D58">
        <w:rPr>
          <w:rFonts w:ascii="Arial" w:hAnsi="Arial" w:cs="Arial"/>
        </w:rPr>
        <w:t xml:space="preserve">a </w:t>
      </w:r>
      <w:r w:rsidR="001750AD" w:rsidRPr="00842D58">
        <w:rPr>
          <w:rFonts w:ascii="Arial" w:hAnsi="Arial" w:cs="Arial"/>
        </w:rPr>
        <w:t>number of</w:t>
      </w:r>
      <w:proofErr w:type="gramEnd"/>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w:t>
      </w:r>
      <w:r w:rsidR="00EF7CD1" w:rsidRPr="00842D58">
        <w:rPr>
          <w:rFonts w:ascii="Arial" w:hAnsi="Arial" w:cs="Arial"/>
        </w:rPr>
        <w:lastRenderedPageBreak/>
        <w:t xml:space="preserve">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w:t>
      </w:r>
      <w:ins w:id="183" w:author="N S" w:date="2019-03-18T16:00:00Z">
        <w:r w:rsidR="008C061F">
          <w:rPr>
            <w:rFonts w:ascii="Arial" w:hAnsi="Arial" w:cs="Arial"/>
          </w:rPr>
          <w:t xml:space="preserve"> (</w:t>
        </w:r>
        <w:commentRangeStart w:id="184"/>
        <w:r w:rsidR="008C061F">
          <w:rPr>
            <w:rFonts w:ascii="Arial" w:hAnsi="Arial" w:cs="Arial"/>
          </w:rPr>
          <w:t xml:space="preserve">Kruskal-Wallis test, </w:t>
        </w:r>
      </w:ins>
      <w:ins w:id="185" w:author="N S" w:date="2019-03-18T16:01:00Z">
        <w:r w:rsidR="008C061F">
          <w:rPr>
            <w:rFonts w:ascii="Arial" w:hAnsi="Arial" w:cs="Arial"/>
          </w:rPr>
          <w:t>Χ</w:t>
        </w:r>
      </w:ins>
      <w:ins w:id="186" w:author="N S" w:date="2019-03-18T16:00:00Z">
        <w:r w:rsidR="008C061F" w:rsidRPr="00C35DBC">
          <w:rPr>
            <w:rFonts w:ascii="Arial" w:hAnsi="Arial" w:cs="Arial"/>
            <w:vertAlign w:val="superscript"/>
          </w:rPr>
          <w:t>2</w:t>
        </w:r>
        <w:r w:rsidR="008C061F">
          <w:rPr>
            <w:rFonts w:ascii="Arial" w:hAnsi="Arial" w:cs="Arial"/>
          </w:rPr>
          <w:t>=1.19, 2 df, p=0.55)</w:t>
        </w:r>
      </w:ins>
      <w:commentRangeEnd w:id="184"/>
      <w:ins w:id="187" w:author="N S" w:date="2019-03-18T16:02:00Z">
        <w:r w:rsidR="008C061F">
          <w:rPr>
            <w:rStyle w:val="CommentReference"/>
          </w:rPr>
          <w:commentReference w:id="184"/>
        </w:r>
      </w:ins>
      <w:del w:id="188" w:author="N S" w:date="2019-03-18T16:03:00Z">
        <w:r w:rsidR="00A02CCD" w:rsidRPr="00842D58" w:rsidDel="008C061F">
          <w:rPr>
            <w:rFonts w:ascii="Arial" w:hAnsi="Arial" w:cs="Arial"/>
          </w:rPr>
          <w:delText xml:space="preserve"> </w:delText>
        </w:r>
      </w:del>
      <w:del w:id="189" w:author="N S" w:date="2019-03-18T16:02:00Z">
        <w:r w:rsidR="00A02CCD" w:rsidRPr="00842D58" w:rsidDel="008C061F">
          <w:rPr>
            <w:rFonts w:ascii="Arial" w:hAnsi="Arial" w:cs="Arial"/>
          </w:rPr>
          <w:delText>(F(</w:delText>
        </w:r>
        <w:r w:rsidR="004F6955" w:rsidRPr="00842D58" w:rsidDel="008C061F">
          <w:rPr>
            <w:rFonts w:ascii="Arial" w:hAnsi="Arial" w:cs="Arial"/>
          </w:rPr>
          <w:delText>1</w:delText>
        </w:r>
        <w:r w:rsidR="00A02CCD" w:rsidRPr="00842D58" w:rsidDel="008C061F">
          <w:rPr>
            <w:rFonts w:ascii="Arial" w:hAnsi="Arial" w:cs="Arial"/>
          </w:rPr>
          <w:delText>,</w:delText>
        </w:r>
        <w:r w:rsidR="004F6955" w:rsidRPr="00842D58" w:rsidDel="008C061F">
          <w:rPr>
            <w:rFonts w:ascii="Arial" w:hAnsi="Arial" w:cs="Arial"/>
          </w:rPr>
          <w:delText>74</w:delText>
        </w:r>
        <w:r w:rsidR="00A02CCD" w:rsidRPr="00842D58" w:rsidDel="008C061F">
          <w:rPr>
            <w:rFonts w:ascii="Arial" w:hAnsi="Arial" w:cs="Arial"/>
          </w:rPr>
          <w:delText>)=</w:delText>
        </w:r>
        <w:r w:rsidR="00BD10FC" w:rsidRPr="00842D58" w:rsidDel="008C061F">
          <w:rPr>
            <w:rFonts w:ascii="Arial" w:hAnsi="Arial" w:cs="Arial"/>
          </w:rPr>
          <w:delText>0.36</w:delText>
        </w:r>
        <w:r w:rsidR="00A02CCD" w:rsidRPr="00842D58" w:rsidDel="008C061F">
          <w:rPr>
            <w:rFonts w:ascii="Arial" w:hAnsi="Arial" w:cs="Arial"/>
          </w:rPr>
          <w:delText>, p=</w:delText>
        </w:r>
        <w:r w:rsidR="00BD10FC" w:rsidRPr="00842D58" w:rsidDel="008C061F">
          <w:rPr>
            <w:rFonts w:ascii="Arial" w:hAnsi="Arial" w:cs="Arial"/>
          </w:rPr>
          <w:delText>0.55</w:delText>
        </w:r>
        <w:r w:rsidR="00A02CCD" w:rsidRPr="00842D58" w:rsidDel="008C061F">
          <w:rPr>
            <w:rFonts w:ascii="Arial" w:hAnsi="Arial" w:cs="Arial"/>
          </w:rPr>
          <w:delText>)</w:delText>
        </w:r>
      </w:del>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suggesting</w:t>
      </w:r>
      <w:ins w:id="190" w:author="N S" w:date="2019-03-18T16:07:00Z">
        <w:r w:rsidR="00353D23">
          <w:rPr>
            <w:rFonts w:ascii="Arial" w:hAnsi="Arial" w:cs="Arial"/>
          </w:rPr>
          <w:t xml:space="preserve"> additional rare</w:t>
        </w:r>
      </w:ins>
      <w:r w:rsidR="00D23608" w:rsidRPr="00842D58">
        <w:rPr>
          <w:rFonts w:ascii="Arial" w:hAnsi="Arial" w:cs="Arial"/>
        </w:rPr>
        <w:t xml:space="preserve">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p>
    <w:p w14:paraId="30743950" w14:textId="2ED88D1A" w:rsidR="00D23608" w:rsidRPr="00842D58" w:rsidRDefault="00D23608" w:rsidP="00D23608">
      <w:pPr>
        <w:spacing w:line="480" w:lineRule="auto"/>
        <w:ind w:firstLine="720"/>
        <w:rPr>
          <w:rFonts w:ascii="Arial" w:hAnsi="Arial" w:cs="Arial"/>
        </w:rPr>
      </w:pPr>
      <w:r w:rsidRPr="00842D58">
        <w:rPr>
          <w:rFonts w:ascii="Arial" w:hAnsi="Arial" w:cs="Arial"/>
        </w:rPr>
        <w:t>W</w:t>
      </w:r>
      <w:r w:rsidR="00437B38" w:rsidRPr="00842D58">
        <w:rPr>
          <w:rFonts w:ascii="Arial" w:hAnsi="Arial" w:cs="Arial"/>
        </w:rPr>
        <w:t>e</w:t>
      </w:r>
      <w:r w:rsidRPr="00842D58">
        <w:rPr>
          <w:rFonts w:ascii="Arial" w:hAnsi="Arial" w:cs="Arial"/>
        </w:rPr>
        <w:t xml:space="preserve"> then</w:t>
      </w:r>
      <w:r w:rsidR="00437B38" w:rsidRPr="00842D58">
        <w:rPr>
          <w:rFonts w:ascii="Arial" w:hAnsi="Arial" w:cs="Arial"/>
        </w:rPr>
        <w:t xml:space="preserve"> investigated the other two biosynthetic pathway</w:t>
      </w:r>
      <w:r w:rsidR="008846D7" w:rsidRPr="00842D58">
        <w:rPr>
          <w:rFonts w:ascii="Arial" w:hAnsi="Arial" w:cs="Arial"/>
        </w:rPr>
        <w:t>s</w:t>
      </w:r>
      <w:r w:rsidR="00437B38" w:rsidRPr="00842D58">
        <w:rPr>
          <w:rFonts w:ascii="Arial" w:hAnsi="Arial" w:cs="Arial"/>
        </w:rPr>
        <w:t xml:space="preserve"> for additional </w:t>
      </w:r>
      <w:r w:rsidR="008846D7" w:rsidRPr="00842D58">
        <w:rPr>
          <w:rFonts w:ascii="Arial" w:hAnsi="Arial" w:cs="Arial"/>
        </w:rPr>
        <w:t>evidence of</w:t>
      </w:r>
      <w:r w:rsidRPr="00842D58">
        <w:rPr>
          <w:rFonts w:ascii="Arial" w:hAnsi="Arial" w:cs="Arial"/>
        </w:rPr>
        <w:t xml:space="preserve"> missed</w:t>
      </w:r>
      <w:r w:rsidR="008846D7" w:rsidRPr="00842D58">
        <w:rPr>
          <w:rFonts w:ascii="Arial" w:hAnsi="Arial" w:cs="Arial"/>
        </w:rPr>
        <w:t xml:space="preserve"> </w:t>
      </w:r>
      <w:r w:rsidR="008846D7" w:rsidRPr="00842D58">
        <w:rPr>
          <w:rFonts w:ascii="Arial" w:hAnsi="Arial" w:cs="Arial"/>
          <w:i/>
        </w:rPr>
        <w:t>cis</w:t>
      </w:r>
      <w:r w:rsidR="008846D7" w:rsidRPr="00842D58">
        <w:rPr>
          <w:rFonts w:ascii="Arial" w:hAnsi="Arial" w:cs="Arial"/>
        </w:rPr>
        <w:t>-acting genetic variation.</w:t>
      </w:r>
      <w:r w:rsidRPr="00842D58">
        <w:rPr>
          <w:rFonts w:ascii="Arial" w:hAnsi="Arial" w:cs="Arial"/>
        </w:rPr>
        <w:t xml:space="preserve"> </w:t>
      </w:r>
      <w:r w:rsidR="00437B38" w:rsidRPr="00842D58">
        <w:rPr>
          <w:rFonts w:ascii="Arial" w:hAnsi="Arial" w:cs="Arial"/>
        </w:rPr>
        <w:t>T</w:t>
      </w:r>
      <w:r w:rsidR="00CE102F" w:rsidRPr="00842D58">
        <w:rPr>
          <w:rFonts w:ascii="Arial" w:hAnsi="Arial" w:cs="Arial"/>
        </w:rPr>
        <w:t xml:space="preserve">he botrydial biosynthetic network, and </w:t>
      </w:r>
      <w:r w:rsidR="008846D7" w:rsidRPr="00842D58">
        <w:rPr>
          <w:rFonts w:ascii="Arial" w:hAnsi="Arial" w:cs="Arial"/>
        </w:rPr>
        <w:t>the cyclic peptide pathway</w:t>
      </w:r>
      <w:r w:rsidR="00CE102F" w:rsidRPr="00842D58">
        <w:rPr>
          <w:rFonts w:ascii="Arial" w:hAnsi="Arial" w:cs="Arial"/>
        </w:rPr>
        <w:t xml:space="preserve">, exhibit </w:t>
      </w:r>
      <w:r w:rsidR="00D515D8" w:rsidRPr="00842D58">
        <w:rPr>
          <w:rFonts w:ascii="Arial" w:hAnsi="Arial" w:cs="Arial"/>
        </w:rPr>
        <w:t>a lack of dominant</w:t>
      </w:r>
      <w:r w:rsidR="00CE102F" w:rsidRPr="00842D58">
        <w:rPr>
          <w:rFonts w:ascii="Arial" w:hAnsi="Arial" w:cs="Arial"/>
        </w:rPr>
        <w:t xml:space="preserve"> </w:t>
      </w:r>
      <w:r w:rsidR="00CE102F" w:rsidRPr="00842D58">
        <w:rPr>
          <w:rFonts w:ascii="Arial" w:hAnsi="Arial" w:cs="Arial"/>
          <w:i/>
        </w:rPr>
        <w:t>cis</w:t>
      </w:r>
      <w:r w:rsidR="00CE102F" w:rsidRPr="00842D58">
        <w:rPr>
          <w:rFonts w:ascii="Arial" w:hAnsi="Arial" w:cs="Arial"/>
        </w:rPr>
        <w:t xml:space="preserve">-effect </w:t>
      </w:r>
      <w:r w:rsidR="00F74A96" w:rsidRPr="00842D58">
        <w:rPr>
          <w:rFonts w:ascii="Arial" w:hAnsi="Arial" w:cs="Arial"/>
        </w:rPr>
        <w:t xml:space="preserve">SNP </w:t>
      </w:r>
      <w:r w:rsidR="00CE102F" w:rsidRPr="00842D58">
        <w:rPr>
          <w:rFonts w:ascii="Arial" w:hAnsi="Arial" w:cs="Arial"/>
        </w:rPr>
        <w:t xml:space="preserve">patterns </w:t>
      </w:r>
      <w:r w:rsidR="00573FAE" w:rsidRPr="00842D58">
        <w:rPr>
          <w:rFonts w:ascii="Arial" w:hAnsi="Arial" w:cs="Arial"/>
        </w:rPr>
        <w:t xml:space="preserve">much like the </w:t>
      </w:r>
      <w:r w:rsidR="00CE102F" w:rsidRPr="00842D58">
        <w:rPr>
          <w:rFonts w:ascii="Arial" w:hAnsi="Arial" w:cs="Arial"/>
        </w:rPr>
        <w:t>botc</w:t>
      </w:r>
      <w:r w:rsidR="00EC1F7B" w:rsidRPr="00842D58">
        <w:rPr>
          <w:rFonts w:ascii="Arial" w:hAnsi="Arial" w:cs="Arial"/>
        </w:rPr>
        <w:t>i</w:t>
      </w:r>
      <w:r w:rsidR="00CE102F" w:rsidRPr="00842D58">
        <w:rPr>
          <w:rFonts w:ascii="Arial" w:hAnsi="Arial" w:cs="Arial"/>
        </w:rPr>
        <w:t xml:space="preserve">nic acid biosynthetic network. </w:t>
      </w:r>
      <w:r w:rsidR="004C3C51" w:rsidRPr="00842D58">
        <w:rPr>
          <w:rFonts w:ascii="Arial" w:hAnsi="Arial" w:cs="Arial"/>
        </w:rPr>
        <w:t>Hierarchical clustering within each of these networks by genic SNP variation divides the isolate population into two groups</w:t>
      </w:r>
      <w:r w:rsidRPr="00842D58">
        <w:rPr>
          <w:rFonts w:ascii="Arial" w:hAnsi="Arial" w:cs="Arial"/>
        </w:rPr>
        <w:t xml:space="preserve"> that are not associated with</w:t>
      </w:r>
      <w:r w:rsidR="004C3C51" w:rsidRPr="00842D58">
        <w:rPr>
          <w:rFonts w:ascii="Arial" w:hAnsi="Arial" w:cs="Arial"/>
        </w:rPr>
        <w:t xml:space="preserve"> mean pathway expression (Figure S</w:t>
      </w:r>
      <w:r w:rsidR="00C94D83" w:rsidRPr="00842D58">
        <w:rPr>
          <w:rFonts w:ascii="Arial" w:hAnsi="Arial" w:cs="Arial"/>
        </w:rPr>
        <w:t>4</w:t>
      </w:r>
      <w:r w:rsidR="004C3C51" w:rsidRPr="00842D58">
        <w:rPr>
          <w:rFonts w:ascii="Arial" w:hAnsi="Arial" w:cs="Arial"/>
        </w:rPr>
        <w:t>, Figure S</w:t>
      </w:r>
      <w:r w:rsidR="00C94D83" w:rsidRPr="00842D58">
        <w:rPr>
          <w:rFonts w:ascii="Arial" w:hAnsi="Arial" w:cs="Arial"/>
        </w:rPr>
        <w:t>5</w:t>
      </w:r>
      <w:r w:rsidR="004C3C51" w:rsidRPr="00842D58">
        <w:rPr>
          <w:rFonts w:ascii="Arial" w:hAnsi="Arial" w:cs="Arial"/>
        </w:rPr>
        <w:t>)</w:t>
      </w:r>
      <w:r w:rsidR="00CE102F" w:rsidRPr="00842D58">
        <w:rPr>
          <w:rFonts w:ascii="Arial" w:hAnsi="Arial" w:cs="Arial"/>
        </w:rPr>
        <w:t xml:space="preserve">. </w:t>
      </w:r>
      <w:r w:rsidRPr="00842D58">
        <w:rPr>
          <w:rFonts w:ascii="Arial" w:hAnsi="Arial" w:cs="Arial"/>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sidRPr="00842D58">
        <w:rPr>
          <w:rFonts w:ascii="Arial" w:hAnsi="Arial" w:cs="Arial"/>
        </w:rPr>
        <w:t>5</w:t>
      </w:r>
      <w:r w:rsidRPr="00842D58">
        <w:rPr>
          <w:rFonts w:ascii="Arial" w:hAnsi="Arial" w:cs="Arial"/>
        </w:rPr>
        <w:t xml:space="preserve">). In contrast, there was no evidence for </w:t>
      </w:r>
      <w:r w:rsidR="00573FAE" w:rsidRPr="00842D58">
        <w:rPr>
          <w:rFonts w:ascii="Arial" w:hAnsi="Arial" w:cs="Arial"/>
        </w:rPr>
        <w:t xml:space="preserve">SNP </w:t>
      </w:r>
      <w:r w:rsidRPr="00842D58">
        <w:rPr>
          <w:rFonts w:ascii="Arial" w:hAnsi="Arial" w:cs="Arial"/>
          <w:i/>
        </w:rPr>
        <w:t>cis-</w:t>
      </w:r>
      <w:r w:rsidRPr="00842D58">
        <w:rPr>
          <w:rFonts w:ascii="Arial" w:hAnsi="Arial" w:cs="Arial"/>
        </w:rPr>
        <w:t>effects</w:t>
      </w:r>
      <w:r w:rsidR="003600C6" w:rsidRPr="00842D58">
        <w:rPr>
          <w:rFonts w:ascii="Arial" w:hAnsi="Arial" w:cs="Arial"/>
        </w:rPr>
        <w:t>,</w:t>
      </w:r>
      <w:r w:rsidRPr="00842D58">
        <w:rPr>
          <w:rFonts w:ascii="Arial" w:hAnsi="Arial" w:cs="Arial"/>
        </w:rPr>
        <w:t xml:space="preserve"> </w:t>
      </w:r>
      <w:r w:rsidR="008172F4" w:rsidRPr="00842D58">
        <w:rPr>
          <w:rFonts w:ascii="Arial" w:hAnsi="Arial" w:cs="Arial"/>
        </w:rPr>
        <w:t xml:space="preserve">and </w:t>
      </w:r>
      <w:r w:rsidRPr="00842D58">
        <w:rPr>
          <w:rFonts w:ascii="Arial" w:hAnsi="Arial" w:cs="Arial"/>
        </w:rPr>
        <w:t xml:space="preserve">this pathway did not </w:t>
      </w:r>
      <w:r w:rsidR="00806D25" w:rsidRPr="00842D58">
        <w:rPr>
          <w:rFonts w:ascii="Arial" w:hAnsi="Arial" w:cs="Arial"/>
        </w:rPr>
        <w:t xml:space="preserve">harbor </w:t>
      </w:r>
      <w:r w:rsidRPr="00842D58">
        <w:rPr>
          <w:rFonts w:ascii="Arial" w:hAnsi="Arial" w:cs="Arial"/>
        </w:rPr>
        <w:t>any obvious loss-of-expression events (</w:t>
      </w:r>
      <w:r w:rsidR="00FF459F" w:rsidRPr="00842D58">
        <w:rPr>
          <w:rFonts w:ascii="Arial" w:hAnsi="Arial" w:cs="Arial"/>
        </w:rPr>
        <w:t>Figure S</w:t>
      </w:r>
      <w:r w:rsidR="00C94D83" w:rsidRPr="00842D58">
        <w:rPr>
          <w:rFonts w:ascii="Arial" w:hAnsi="Arial" w:cs="Arial"/>
        </w:rPr>
        <w:t>5</w:t>
      </w:r>
      <w:r w:rsidR="00FF459F" w:rsidRPr="00842D58">
        <w:rPr>
          <w:rFonts w:ascii="Arial" w:hAnsi="Arial" w:cs="Arial"/>
        </w:rPr>
        <w:t>)</w:t>
      </w:r>
      <w:r w:rsidR="00F74A96" w:rsidRPr="00842D58">
        <w:rPr>
          <w:rFonts w:ascii="Arial" w:hAnsi="Arial" w:cs="Arial"/>
        </w:rPr>
        <w:t xml:space="preserve">. As such, we </w:t>
      </w:r>
      <w:r w:rsidR="00A37803" w:rsidRPr="00842D58">
        <w:rPr>
          <w:rFonts w:ascii="Arial" w:hAnsi="Arial" w:cs="Arial"/>
        </w:rPr>
        <w:t>can</w:t>
      </w:r>
      <w:r w:rsidR="00F74A96" w:rsidRPr="00842D58">
        <w:rPr>
          <w:rFonts w:ascii="Arial" w:hAnsi="Arial" w:cs="Arial"/>
        </w:rPr>
        <w:t xml:space="preserve"> detect </w:t>
      </w:r>
      <w:commentRangeStart w:id="191"/>
      <w:r w:rsidR="00F74A96" w:rsidRPr="00842D58">
        <w:rPr>
          <w:rFonts w:ascii="Arial" w:hAnsi="Arial" w:cs="Arial"/>
        </w:rPr>
        <w:t xml:space="preserve">cis-acting variation in the form of deletions </w:t>
      </w:r>
      <w:commentRangeEnd w:id="191"/>
      <w:r w:rsidR="00F6070F">
        <w:rPr>
          <w:rStyle w:val="CommentReference"/>
        </w:rPr>
        <w:commentReference w:id="191"/>
      </w:r>
      <w:r w:rsidR="00F74A96" w:rsidRPr="00842D58">
        <w:rPr>
          <w:rFonts w:ascii="Arial" w:hAnsi="Arial" w:cs="Arial"/>
        </w:rPr>
        <w:t xml:space="preserve">for two of the biosynthetic pathways. </w:t>
      </w:r>
      <w:commentRangeStart w:id="192"/>
      <w:r w:rsidRPr="00842D58">
        <w:rPr>
          <w:rFonts w:ascii="Arial" w:hAnsi="Arial" w:cs="Arial"/>
        </w:rPr>
        <w:t>This suggests that there ar</w:t>
      </w:r>
      <w:r w:rsidR="00280F87" w:rsidRPr="00842D58">
        <w:rPr>
          <w:rFonts w:ascii="Arial" w:hAnsi="Arial" w:cs="Arial"/>
        </w:rPr>
        <w:t xml:space="preserve">e missing </w:t>
      </w:r>
      <w:r w:rsidR="00280F87" w:rsidRPr="00842D58">
        <w:rPr>
          <w:rFonts w:ascii="Arial" w:hAnsi="Arial" w:cs="Arial"/>
          <w:i/>
        </w:rPr>
        <w:t>cis</w:t>
      </w:r>
      <w:r w:rsidR="00DE16D8" w:rsidRPr="00842D58">
        <w:rPr>
          <w:rFonts w:ascii="Arial" w:hAnsi="Arial" w:cs="Arial"/>
        </w:rPr>
        <w:t>-</w:t>
      </w:r>
      <w:r w:rsidR="00280F87" w:rsidRPr="00842D58">
        <w:rPr>
          <w:rFonts w:ascii="Arial" w:hAnsi="Arial" w:cs="Arial"/>
        </w:rPr>
        <w:t xml:space="preserve">effects within the </w:t>
      </w:r>
      <w:r w:rsidR="00280F87" w:rsidRPr="00842D58">
        <w:rPr>
          <w:rFonts w:ascii="Arial" w:hAnsi="Arial" w:cs="Arial"/>
          <w:i/>
        </w:rPr>
        <w:t>B. cinerea</w:t>
      </w:r>
      <w:r w:rsidR="00280F87" w:rsidRPr="00842D58">
        <w:rPr>
          <w:rFonts w:ascii="Arial" w:hAnsi="Arial" w:cs="Arial"/>
        </w:rPr>
        <w:t xml:space="preserve"> GWA</w:t>
      </w:r>
      <w:r w:rsidR="00806D25" w:rsidRPr="00842D58">
        <w:rPr>
          <w:rFonts w:ascii="Arial" w:hAnsi="Arial" w:cs="Arial"/>
        </w:rPr>
        <w:t>,</w:t>
      </w:r>
      <w:r w:rsidR="00280F87" w:rsidRPr="00842D58">
        <w:rPr>
          <w:rFonts w:ascii="Arial" w:hAnsi="Arial" w:cs="Arial"/>
        </w:rPr>
        <w:t xml:space="preserve"> </w:t>
      </w:r>
      <w:r w:rsidR="00806D25" w:rsidRPr="00842D58">
        <w:rPr>
          <w:rFonts w:ascii="Arial" w:hAnsi="Arial" w:cs="Arial"/>
        </w:rPr>
        <w:t xml:space="preserve">likely </w:t>
      </w:r>
      <w:r w:rsidR="00280F87" w:rsidRPr="00842D58">
        <w:rPr>
          <w:rFonts w:ascii="Arial" w:hAnsi="Arial" w:cs="Arial"/>
        </w:rPr>
        <w:t xml:space="preserve">missed due </w:t>
      </w:r>
      <w:commentRangeEnd w:id="192"/>
      <w:r w:rsidR="0039441A">
        <w:rPr>
          <w:rStyle w:val="CommentReference"/>
        </w:rPr>
        <w:commentReference w:id="192"/>
      </w:r>
      <w:r w:rsidR="00280F87" w:rsidRPr="00842D58">
        <w:rPr>
          <w:rFonts w:ascii="Arial" w:hAnsi="Arial" w:cs="Arial"/>
        </w:rPr>
        <w:t xml:space="preserve">to </w:t>
      </w:r>
      <w:del w:id="193" w:author="N S" w:date="2019-03-18T16:14:00Z">
        <w:r w:rsidR="00280F87" w:rsidRPr="00842D58" w:rsidDel="0039441A">
          <w:rPr>
            <w:rFonts w:ascii="Arial" w:hAnsi="Arial" w:cs="Arial"/>
          </w:rPr>
          <w:delText>SNP data not incorporating structural variation</w:delText>
        </w:r>
        <w:r w:rsidR="00DE16D8" w:rsidRPr="00842D58" w:rsidDel="0039441A">
          <w:rPr>
            <w:rFonts w:ascii="Arial" w:hAnsi="Arial" w:cs="Arial"/>
          </w:rPr>
          <w:delText>,</w:delText>
        </w:r>
        <w:r w:rsidR="00280F87" w:rsidRPr="00842D58" w:rsidDel="0039441A">
          <w:rPr>
            <w:rFonts w:ascii="Arial" w:hAnsi="Arial" w:cs="Arial"/>
          </w:rPr>
          <w:delText xml:space="preserve"> as well as </w:delText>
        </w:r>
      </w:del>
      <w:r w:rsidR="00280F87" w:rsidRPr="00842D58">
        <w:rPr>
          <w:rFonts w:ascii="Arial" w:hAnsi="Arial" w:cs="Arial"/>
        </w:rPr>
        <w:t>th</w:t>
      </w:r>
      <w:r w:rsidR="00806D25" w:rsidRPr="00842D58">
        <w:rPr>
          <w:rFonts w:ascii="Arial" w:hAnsi="Arial" w:cs="Arial"/>
        </w:rPr>
        <w:t>e frequency of</w:t>
      </w:r>
      <w:r w:rsidR="00280F87" w:rsidRPr="00842D58">
        <w:rPr>
          <w:rFonts w:ascii="Arial" w:hAnsi="Arial" w:cs="Arial"/>
        </w:rPr>
        <w:t xml:space="preserve"> structural varia</w:t>
      </w:r>
      <w:r w:rsidR="00806D25" w:rsidRPr="00842D58">
        <w:rPr>
          <w:rFonts w:ascii="Arial" w:hAnsi="Arial" w:cs="Arial"/>
        </w:rPr>
        <w:t>nts</w:t>
      </w:r>
      <w:r w:rsidR="00280F87" w:rsidRPr="00842D58">
        <w:rPr>
          <w:rFonts w:ascii="Arial" w:hAnsi="Arial" w:cs="Arial"/>
        </w:rPr>
        <w:t xml:space="preserve"> often </w:t>
      </w:r>
      <w:r w:rsidR="00806D25" w:rsidRPr="00842D58">
        <w:rPr>
          <w:rFonts w:ascii="Arial" w:hAnsi="Arial" w:cs="Arial"/>
        </w:rPr>
        <w:t>falling</w:t>
      </w:r>
      <w:r w:rsidR="00280F87" w:rsidRPr="00842D58">
        <w:rPr>
          <w:rFonts w:ascii="Arial" w:hAnsi="Arial" w:cs="Arial"/>
        </w:rPr>
        <w:t xml:space="preserve"> below the minor allele cutoffs. Testing</w:t>
      </w:r>
      <w:r w:rsidRPr="00842D58">
        <w:rPr>
          <w:rFonts w:ascii="Arial" w:hAnsi="Arial" w:cs="Arial"/>
        </w:rPr>
        <w:t xml:space="preserve"> </w:t>
      </w:r>
      <w:r w:rsidR="00DE16D8" w:rsidRPr="00842D58">
        <w:rPr>
          <w:rFonts w:ascii="Arial" w:hAnsi="Arial" w:cs="Arial"/>
        </w:rPr>
        <w:t xml:space="preserve">whether </w:t>
      </w:r>
      <w:r w:rsidRPr="00842D58">
        <w:rPr>
          <w:rFonts w:ascii="Arial" w:hAnsi="Arial" w:cs="Arial"/>
        </w:rPr>
        <w:t>insertion and deletion events account for the majority of localized control of expression variation</w:t>
      </w:r>
      <w:r w:rsidR="00280F87" w:rsidRPr="00842D58">
        <w:rPr>
          <w:rFonts w:ascii="Arial" w:hAnsi="Arial" w:cs="Arial"/>
        </w:rPr>
        <w:t xml:space="preserve"> would require long-read sequencing to accurately identify these structural variants and computational approaches that can blend SNP and indel information</w:t>
      </w:r>
      <w:r w:rsidR="00DE16D8"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Pr="00842D58">
        <w:rPr>
          <w:rFonts w:ascii="Arial" w:hAnsi="Arial" w:cs="Arial"/>
        </w:rPr>
        <w:t>.</w:t>
      </w:r>
    </w:p>
    <w:p w14:paraId="17EAD2C2" w14:textId="281D5A92" w:rsidR="00803BCB" w:rsidRPr="00842D58" w:rsidRDefault="00803BCB" w:rsidP="00803BCB">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70D57DBE" w14:textId="7549D1E4" w:rsidR="00C14213" w:rsidRPr="00842D58" w:rsidRDefault="00C14213" w:rsidP="00C14213">
      <w:pPr>
        <w:spacing w:line="480" w:lineRule="auto"/>
        <w:ind w:firstLine="720"/>
        <w:rPr>
          <w:rFonts w:ascii="Arial" w:hAnsi="Arial" w:cs="Arial"/>
        </w:rPr>
      </w:pPr>
      <w:r w:rsidRPr="00842D58">
        <w:rPr>
          <w:rFonts w:ascii="Arial" w:hAnsi="Arial" w:cs="Arial"/>
        </w:rPr>
        <w:lastRenderedPageBreak/>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w:t>
      </w:r>
      <w:r w:rsidR="00DE16D8" w:rsidRPr="00842D58">
        <w:rPr>
          <w:rFonts w:ascii="Arial" w:hAnsi="Arial" w:cs="Arial"/>
        </w:rPr>
        <w:t>a</w:t>
      </w:r>
      <w:r w:rsidRPr="00842D58">
        <w:rPr>
          <w:rFonts w:ascii="Arial" w:hAnsi="Arial" w:cs="Arial"/>
        </w:rPr>
        <w:t xml:space="preserve">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w:t>
      </w:r>
      <w:del w:id="194" w:author="N S" w:date="2019-03-18T16:19:00Z">
        <w:r w:rsidRPr="00842D58" w:rsidDel="009B2888">
          <w:rPr>
            <w:rFonts w:ascii="Arial" w:hAnsi="Arial" w:cs="Arial"/>
          </w:rPr>
          <w:delText xml:space="preserve"> </w:delText>
        </w:r>
      </w:del>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w:t>
      </w:r>
      <w:r w:rsidR="00AB4353" w:rsidRPr="00842D58">
        <w:rPr>
          <w:rFonts w:ascii="Arial" w:hAnsi="Arial" w:cs="Arial"/>
        </w:rPr>
        <w:t xml:space="preserve"> overlaps in</w:t>
      </w:r>
      <w:r w:rsidRPr="00842D58">
        <w:rPr>
          <w:rFonts w:ascii="Arial" w:hAnsi="Arial" w:cs="Arial"/>
        </w:rPr>
        <w:t xml:space="preserve"> the top SNP per transcript (</w:t>
      </w:r>
      <w:ins w:id="195" w:author="N S" w:date="2019-03-15T19:31:00Z">
        <w:r w:rsidR="00241A34">
          <w:rPr>
            <w:rFonts w:ascii="Arial" w:hAnsi="Arial" w:cs="Arial"/>
          </w:rPr>
          <w:t xml:space="preserve">Figure 4, </w:t>
        </w:r>
      </w:ins>
      <w:r w:rsidRPr="00842D58">
        <w:rPr>
          <w:rFonts w:ascii="Arial" w:hAnsi="Arial" w:cs="Arial"/>
        </w:rPr>
        <w:t xml:space="preserve">Figure </w:t>
      </w:r>
      <w:r w:rsidR="00C94D83" w:rsidRPr="00842D58">
        <w:rPr>
          <w:rFonts w:ascii="Arial" w:hAnsi="Arial" w:cs="Arial"/>
        </w:rPr>
        <w:t>5</w:t>
      </w:r>
      <w:r w:rsidRPr="00842D58">
        <w:rPr>
          <w:rFonts w:ascii="Arial" w:hAnsi="Arial" w:cs="Arial"/>
        </w:rPr>
        <w:t>). By permuting the SNP positions, we identified maximum permuted hotspot</w:t>
      </w:r>
      <w:r w:rsidR="00AB4353" w:rsidRPr="00842D58">
        <w:rPr>
          <w:rFonts w:ascii="Arial" w:hAnsi="Arial" w:cs="Arial"/>
        </w:rPr>
        <w:t xml:space="preserve"> sizes</w:t>
      </w:r>
      <w:r w:rsidRPr="00842D58">
        <w:rPr>
          <w:rFonts w:ascii="Arial" w:hAnsi="Arial" w:cs="Arial"/>
        </w:rPr>
        <w:t xml:space="preserve"> as </w:t>
      </w:r>
      <w:r w:rsidR="00AB4353" w:rsidRPr="00842D58">
        <w:rPr>
          <w:rFonts w:ascii="Arial" w:hAnsi="Arial" w:cs="Arial"/>
        </w:rPr>
        <w:t xml:space="preserve">a </w:t>
      </w:r>
      <w:r w:rsidRPr="00842D58">
        <w:rPr>
          <w:rFonts w:ascii="Arial" w:hAnsi="Arial" w:cs="Arial"/>
        </w:rPr>
        <w:t xml:space="preserve">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w:t>
      </w:r>
      <w:r w:rsidR="00C94D83" w:rsidRPr="00842D58">
        <w:rPr>
          <w:rFonts w:ascii="Arial" w:hAnsi="Arial" w:cs="Arial"/>
        </w:rPr>
        <w:t>5</w:t>
      </w:r>
      <w:r w:rsidRPr="00842D58">
        <w:rPr>
          <w:rFonts w:ascii="Arial" w:hAnsi="Arial" w:cs="Arial"/>
        </w:rPr>
        <w:t xml:space="preserve">, Figure </w:t>
      </w:r>
      <w:r w:rsidR="00C94D83" w:rsidRPr="00842D58">
        <w:rPr>
          <w:rFonts w:ascii="Arial" w:hAnsi="Arial" w:cs="Arial"/>
        </w:rPr>
        <w:t>6</w:t>
      </w:r>
      <w:r w:rsidRPr="00842D58">
        <w:rPr>
          <w:rFonts w:ascii="Arial" w:hAnsi="Arial" w:cs="Arial"/>
        </w:rPr>
        <w:t xml:space="preserve">).  The </w:t>
      </w:r>
      <w:r w:rsidRPr="00842D58">
        <w:rPr>
          <w:rFonts w:ascii="Arial" w:hAnsi="Arial" w:cs="Arial"/>
          <w:i/>
        </w:rPr>
        <w:t>trans</w:t>
      </w:r>
      <w:r w:rsidRPr="00842D58">
        <w:rPr>
          <w:rFonts w:ascii="Arial" w:hAnsi="Arial" w:cs="Arial"/>
        </w:rPr>
        <w:t xml:space="preserve">-eQTL hotspots are spread throughout the genome (Figure </w:t>
      </w:r>
      <w:r w:rsidR="00C94D83" w:rsidRPr="00842D58">
        <w:rPr>
          <w:rFonts w:ascii="Arial" w:hAnsi="Arial" w:cs="Arial"/>
        </w:rPr>
        <w:t>6</w:t>
      </w:r>
      <w:r w:rsidRPr="00842D58">
        <w:rPr>
          <w:rFonts w:ascii="Arial" w:hAnsi="Arial" w:cs="Arial"/>
        </w:rPr>
        <w:t xml:space="preserve">, Table 1). </w:t>
      </w:r>
    </w:p>
    <w:p w14:paraId="7AC3298D" w14:textId="52098627" w:rsidR="00DB1DF4" w:rsidRPr="00842D58" w:rsidRDefault="00C14213" w:rsidP="00F85ACF">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w:t>
      </w:r>
      <w:r w:rsidR="007706A4" w:rsidRPr="00842D58">
        <w:rPr>
          <w:rFonts w:ascii="Arial" w:hAnsi="Arial" w:cs="Arial"/>
        </w:rPr>
        <w:t xml:space="preserve">how these effects transmit </w:t>
      </w:r>
      <w:r w:rsidRPr="00842D58">
        <w:rPr>
          <w:rFonts w:ascii="Arial" w:hAnsi="Arial" w:cs="Arial"/>
        </w:rPr>
        <w:t>to an altered transcriptome in the host. This would suggest</w:t>
      </w:r>
      <w:r w:rsidR="004720D9" w:rsidRPr="00842D58">
        <w:rPr>
          <w:rFonts w:ascii="Arial" w:hAnsi="Arial" w:cs="Arial"/>
        </w:rPr>
        <w:t xml:space="preserve"> that a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for </w:t>
      </w:r>
      <w:r w:rsidR="004720D9" w:rsidRPr="00842D58">
        <w:rPr>
          <w:rFonts w:ascii="Arial" w:hAnsi="Arial" w:cs="Arial"/>
          <w:i/>
        </w:rPr>
        <w:t>B. cinerea</w:t>
      </w:r>
      <w:r w:rsidR="004720D9" w:rsidRPr="00842D58">
        <w:rPr>
          <w:rFonts w:ascii="Arial" w:hAnsi="Arial" w:cs="Arial"/>
        </w:rPr>
        <w:t xml:space="preserve"> transcripts may control virulence pathways and thus cause an associated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in the </w:t>
      </w:r>
      <w:r w:rsidR="004720D9" w:rsidRPr="00842D58">
        <w:rPr>
          <w:rFonts w:ascii="Arial" w:hAnsi="Arial" w:cs="Arial"/>
          <w:i/>
        </w:rPr>
        <w:t>A. thaliana</w:t>
      </w:r>
      <w:r w:rsidR="004720D9" w:rsidRPr="00842D58">
        <w:rPr>
          <w:rFonts w:ascii="Arial" w:hAnsi="Arial" w:cs="Arial"/>
        </w:rPr>
        <w:t xml:space="preserve"> response. </w:t>
      </w:r>
      <w:commentRangeStart w:id="196"/>
      <w:r w:rsidR="00202F91" w:rsidRPr="00842D58">
        <w:rPr>
          <w:rFonts w:ascii="Arial" w:hAnsi="Arial" w:cs="Arial"/>
        </w:rPr>
        <w:t xml:space="preserve">However, </w:t>
      </w:r>
      <w:del w:id="197" w:author="N S" w:date="2019-03-18T16:20:00Z">
        <w:r w:rsidR="00202F91" w:rsidRPr="00842D58" w:rsidDel="006465E8">
          <w:rPr>
            <w:rFonts w:ascii="Arial" w:hAnsi="Arial" w:cs="Arial"/>
          </w:rPr>
          <w:delText xml:space="preserve">we found </w:delText>
        </w:r>
      </w:del>
      <w:ins w:id="198" w:author="N S" w:date="2019-03-18T16:20:00Z">
        <w:r w:rsidR="006465E8">
          <w:rPr>
            <w:rFonts w:ascii="Arial" w:hAnsi="Arial" w:cs="Arial"/>
          </w:rPr>
          <w:t>through</w:t>
        </w:r>
      </w:ins>
      <w:ins w:id="199" w:author="N S" w:date="2019-03-18T16:21:00Z">
        <w:r w:rsidR="006465E8">
          <w:rPr>
            <w:rFonts w:ascii="Arial" w:hAnsi="Arial" w:cs="Arial"/>
          </w:rPr>
          <w:t xml:space="preserve"> the GWA analysis we detected </w:t>
        </w:r>
      </w:ins>
      <w:r w:rsidR="00202F91" w:rsidRPr="00842D58">
        <w:rPr>
          <w:rFonts w:ascii="Arial" w:hAnsi="Arial" w:cs="Arial"/>
        </w:rPr>
        <w:t xml:space="preserve">no overlap in eQTL hotspots across the two </w:t>
      </w:r>
      <w:r w:rsidRPr="00842D58">
        <w:rPr>
          <w:rFonts w:ascii="Arial" w:hAnsi="Arial" w:cs="Arial"/>
        </w:rPr>
        <w:t>transcriptomes</w:t>
      </w:r>
      <w:r w:rsidR="00202F91" w:rsidRPr="00842D58">
        <w:rPr>
          <w:rFonts w:ascii="Arial" w:hAnsi="Arial" w:cs="Arial"/>
        </w:rPr>
        <w:t>;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B. cinerea</w:t>
      </w:r>
      <w:r w:rsidR="00202F91" w:rsidRPr="00842D58">
        <w:rPr>
          <w:rFonts w:ascii="Arial" w:hAnsi="Arial" w:cs="Arial"/>
        </w:rPr>
        <w:t xml:space="preserve"> gene expression linked to 0 to 56 transcripts in </w:t>
      </w:r>
      <w:r w:rsidR="00202F91" w:rsidRPr="00842D58">
        <w:rPr>
          <w:rFonts w:ascii="Arial" w:hAnsi="Arial" w:cs="Arial"/>
          <w:i/>
        </w:rPr>
        <w:t>A. thaliana</w:t>
      </w:r>
      <w:r w:rsidR="00202F91" w:rsidRPr="00842D58">
        <w:rPr>
          <w:rFonts w:ascii="Arial" w:hAnsi="Arial" w:cs="Arial"/>
        </w:rPr>
        <w:t>, and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A. thaliana</w:t>
      </w:r>
      <w:r w:rsidR="00202F91" w:rsidRPr="00842D58">
        <w:rPr>
          <w:rFonts w:ascii="Arial" w:hAnsi="Arial" w:cs="Arial"/>
        </w:rPr>
        <w:t xml:space="preserve"> gene expression linked to 0 to 3 </w:t>
      </w:r>
      <w:r w:rsidR="00202F91" w:rsidRPr="00842D58">
        <w:rPr>
          <w:rFonts w:ascii="Arial" w:hAnsi="Arial" w:cs="Arial"/>
          <w:i/>
        </w:rPr>
        <w:t xml:space="preserve">B. cinerea </w:t>
      </w:r>
      <w:r w:rsidR="00202F91" w:rsidRPr="00842D58">
        <w:rPr>
          <w:rFonts w:ascii="Arial" w:hAnsi="Arial" w:cs="Arial"/>
        </w:rPr>
        <w:t>transcripts.</w:t>
      </w:r>
      <w:r w:rsidR="00F85ACF" w:rsidRPr="00842D58">
        <w:rPr>
          <w:rFonts w:ascii="Arial" w:hAnsi="Arial" w:cs="Arial"/>
        </w:rPr>
        <w:t xml:space="preserve"> </w:t>
      </w:r>
      <w:commentRangeEnd w:id="196"/>
      <w:r w:rsidR="001F1E20">
        <w:rPr>
          <w:rStyle w:val="CommentReference"/>
        </w:rPr>
        <w:commentReference w:id="196"/>
      </w:r>
      <w:r w:rsidRPr="00842D58">
        <w:rPr>
          <w:rFonts w:ascii="Arial" w:hAnsi="Arial" w:cs="Arial"/>
        </w:rPr>
        <w:t xml:space="preserve">All </w:t>
      </w:r>
      <w:r w:rsidR="00FF05C9" w:rsidRPr="00842D58">
        <w:rPr>
          <w:rFonts w:ascii="Arial" w:hAnsi="Arial" w:cs="Arial"/>
        </w:rPr>
        <w:t xml:space="preserve">of these are </w:t>
      </w:r>
      <w:r w:rsidRPr="00842D58">
        <w:rPr>
          <w:rFonts w:ascii="Arial" w:hAnsi="Arial" w:cs="Arial"/>
        </w:rPr>
        <w:t xml:space="preserve">values that are below the permutation threshold. </w:t>
      </w:r>
      <w:commentRangeStart w:id="200"/>
      <w:r w:rsidR="00BE57D1" w:rsidRPr="00842D58">
        <w:rPr>
          <w:rFonts w:ascii="Arial" w:hAnsi="Arial" w:cs="Arial"/>
        </w:rPr>
        <w:t xml:space="preserve">To </w:t>
      </w:r>
      <w:r w:rsidR="00E659F4" w:rsidRPr="00842D58">
        <w:rPr>
          <w:rFonts w:ascii="Arial" w:hAnsi="Arial" w:cs="Arial"/>
        </w:rPr>
        <w:t xml:space="preserve">test </w:t>
      </w:r>
      <w:r w:rsidRPr="00842D58">
        <w:rPr>
          <w:rFonts w:ascii="Arial" w:hAnsi="Arial" w:cs="Arial"/>
        </w:rPr>
        <w:t xml:space="preserve">if this is caused by </w:t>
      </w:r>
      <w:r w:rsidR="00E51637" w:rsidRPr="00842D58">
        <w:rPr>
          <w:rFonts w:ascii="Arial" w:hAnsi="Arial" w:cs="Arial"/>
        </w:rPr>
        <w:t>using</w:t>
      </w:r>
      <w:r w:rsidR="00E659F4" w:rsidRPr="00842D58">
        <w:rPr>
          <w:rFonts w:ascii="Arial" w:hAnsi="Arial" w:cs="Arial"/>
        </w:rPr>
        <w:t xml:space="preserve"> solely the top SNP</w:t>
      </w:r>
      <w:r w:rsidRPr="00842D58">
        <w:rPr>
          <w:rFonts w:ascii="Arial" w:hAnsi="Arial" w:cs="Arial"/>
        </w:rPr>
        <w:t xml:space="preserve"> per transcript</w:t>
      </w:r>
      <w:r w:rsidR="00E659F4" w:rsidRPr="00842D58">
        <w:rPr>
          <w:rFonts w:ascii="Arial" w:hAnsi="Arial" w:cs="Arial"/>
        </w:rPr>
        <w:t xml:space="preserve">, </w:t>
      </w:r>
      <w:r w:rsidR="00BE57D1" w:rsidRPr="00842D58">
        <w:rPr>
          <w:rFonts w:ascii="Arial" w:hAnsi="Arial" w:cs="Arial"/>
        </w:rPr>
        <w:t xml:space="preserve">we repeated the full analysis by selecting the top 10 SNPs per transcript. </w:t>
      </w:r>
      <w:r w:rsidR="00E659F4" w:rsidRPr="00842D58">
        <w:rPr>
          <w:rFonts w:ascii="Arial" w:hAnsi="Arial" w:cs="Arial"/>
        </w:rPr>
        <w:t xml:space="preserve">This again identified a limited number of </w:t>
      </w:r>
      <w:r w:rsidR="00E659F4" w:rsidRPr="00842D58">
        <w:rPr>
          <w:rFonts w:ascii="Arial" w:hAnsi="Arial" w:cs="Arial"/>
          <w:i/>
        </w:rPr>
        <w:t>trans</w:t>
      </w:r>
      <w:r w:rsidR="00E659F4" w:rsidRPr="00842D58">
        <w:rPr>
          <w:rFonts w:ascii="Arial" w:hAnsi="Arial" w:cs="Arial"/>
        </w:rPr>
        <w:t>-eQTL hot</w:t>
      </w:r>
      <w:r w:rsidR="00FF05C9" w:rsidRPr="00842D58">
        <w:rPr>
          <w:rFonts w:ascii="Arial" w:hAnsi="Arial" w:cs="Arial"/>
        </w:rPr>
        <w:t>spot</w:t>
      </w:r>
      <w:r w:rsidR="00E659F4" w:rsidRPr="00842D58">
        <w:rPr>
          <w:rFonts w:ascii="Arial" w:hAnsi="Arial" w:cs="Arial"/>
        </w:rPr>
        <w:t>s with little overlap between the two species</w:t>
      </w:r>
      <w:r w:rsidR="00F85ACF" w:rsidRPr="00842D58">
        <w:rPr>
          <w:rFonts w:ascii="Arial" w:hAnsi="Arial" w:cs="Arial"/>
        </w:rPr>
        <w:t>’</w:t>
      </w:r>
      <w:r w:rsidR="00E659F4" w:rsidRPr="00842D58">
        <w:rPr>
          <w:rFonts w:ascii="Arial" w:hAnsi="Arial" w:cs="Arial"/>
        </w:rPr>
        <w:t xml:space="preserve"> transcriptomes</w:t>
      </w:r>
      <w:r w:rsidR="00BE57D1" w:rsidRPr="00842D58">
        <w:rPr>
          <w:rFonts w:ascii="Arial" w:hAnsi="Arial" w:cs="Arial"/>
        </w:rPr>
        <w:t xml:space="preserve"> (Figure S</w:t>
      </w:r>
      <w:r w:rsidR="00C94D83" w:rsidRPr="00842D58">
        <w:rPr>
          <w:rFonts w:ascii="Arial" w:hAnsi="Arial" w:cs="Arial"/>
        </w:rPr>
        <w:t>6</w:t>
      </w:r>
      <w:r w:rsidR="00BE57D1" w:rsidRPr="00842D58">
        <w:rPr>
          <w:rFonts w:ascii="Arial" w:hAnsi="Arial" w:cs="Arial"/>
        </w:rPr>
        <w:t xml:space="preserve">). </w:t>
      </w:r>
      <w:r w:rsidR="00E659F4" w:rsidRPr="00842D58">
        <w:rPr>
          <w:rFonts w:ascii="Arial" w:hAnsi="Arial" w:cs="Arial"/>
        </w:rPr>
        <w:t xml:space="preserve">This suggests </w:t>
      </w:r>
      <w:r w:rsidR="00E659F4" w:rsidRPr="00842D58">
        <w:rPr>
          <w:rFonts w:ascii="Arial" w:hAnsi="Arial" w:cs="Arial"/>
        </w:rPr>
        <w:lastRenderedPageBreak/>
        <w:t>that the pathogen</w:t>
      </w:r>
      <w:r w:rsidR="00213801" w:rsidRPr="00842D58">
        <w:rPr>
          <w:rFonts w:ascii="Arial" w:hAnsi="Arial" w:cs="Arial"/>
        </w:rPr>
        <w:t>’</w:t>
      </w:r>
      <w:r w:rsidR="00E659F4" w:rsidRPr="00842D58">
        <w:rPr>
          <w:rFonts w:ascii="Arial" w:hAnsi="Arial" w:cs="Arial"/>
        </w:rPr>
        <w:t>s influence on the host</w:t>
      </w:r>
      <w:r w:rsidR="00213801" w:rsidRPr="00842D58">
        <w:rPr>
          <w:rFonts w:ascii="Arial" w:hAnsi="Arial" w:cs="Arial"/>
        </w:rPr>
        <w:t>’</w:t>
      </w:r>
      <w:r w:rsidR="00E659F4" w:rsidRPr="00842D58">
        <w:rPr>
          <w:rFonts w:ascii="Arial" w:hAnsi="Arial" w:cs="Arial"/>
        </w:rPr>
        <w:t xml:space="preserve">s transcriptome is not solely limited to major interactions between </w:t>
      </w:r>
      <w:r w:rsidR="00E659F4" w:rsidRPr="00842D58">
        <w:rPr>
          <w:rFonts w:ascii="Arial" w:hAnsi="Arial" w:cs="Arial"/>
          <w:i/>
        </w:rPr>
        <w:t>tran</w:t>
      </w:r>
      <w:r w:rsidR="00E659F4" w:rsidRPr="00842D58">
        <w:rPr>
          <w:rFonts w:ascii="Arial" w:hAnsi="Arial" w:cs="Arial"/>
        </w:rPr>
        <w:t>s-eQTL hot</w:t>
      </w:r>
      <w:r w:rsidR="00FF05C9" w:rsidRPr="00842D58">
        <w:rPr>
          <w:rFonts w:ascii="Arial" w:hAnsi="Arial" w:cs="Arial"/>
        </w:rPr>
        <w:t>spot</w:t>
      </w:r>
      <w:r w:rsidR="00E659F4" w:rsidRPr="00842D58">
        <w:rPr>
          <w:rFonts w:ascii="Arial" w:hAnsi="Arial" w:cs="Arial"/>
        </w:rPr>
        <w:t xml:space="preserve">s but can involve </w:t>
      </w:r>
      <w:r w:rsidR="00C135E5" w:rsidRPr="00842D58">
        <w:rPr>
          <w:rFonts w:ascii="Arial" w:hAnsi="Arial" w:cs="Arial"/>
        </w:rPr>
        <w:t>narrower</w:t>
      </w:r>
      <w:r w:rsidR="00E659F4" w:rsidRPr="00842D58">
        <w:rPr>
          <w:rFonts w:ascii="Arial" w:hAnsi="Arial" w:cs="Arial"/>
        </w:rPr>
        <w:t xml:space="preserve"> changes in the pathogen that are magnified in the host</w:t>
      </w:r>
      <w:r w:rsidR="00213801" w:rsidRPr="00842D58">
        <w:rPr>
          <w:rFonts w:ascii="Arial" w:hAnsi="Arial" w:cs="Arial"/>
        </w:rPr>
        <w:t>’</w:t>
      </w:r>
      <w:r w:rsidR="00E659F4" w:rsidRPr="00842D58">
        <w:rPr>
          <w:rFonts w:ascii="Arial" w:hAnsi="Arial" w:cs="Arial"/>
        </w:rPr>
        <w:t>s response.</w:t>
      </w:r>
      <w:commentRangeEnd w:id="200"/>
      <w:r w:rsidR="00BB4630">
        <w:rPr>
          <w:rStyle w:val="CommentReference"/>
        </w:rPr>
        <w:commentReference w:id="200"/>
      </w:r>
      <w:ins w:id="201" w:author="N S" w:date="2019-03-18T16:24:00Z">
        <w:r w:rsidR="00BB4630">
          <w:rPr>
            <w:rFonts w:ascii="Arial" w:hAnsi="Arial" w:cs="Arial"/>
          </w:rPr>
          <w:t xml:space="preserve"> However, future studies using these eQTL hotspots as </w:t>
        </w:r>
        <w:r w:rsidR="00BB4630" w:rsidRPr="00BB4630">
          <w:rPr>
            <w:rFonts w:ascii="Arial" w:hAnsi="Arial" w:cs="Arial"/>
            <w:i/>
          </w:rPr>
          <w:t>a priori</w:t>
        </w:r>
        <w:r w:rsidR="00BB4630">
          <w:rPr>
            <w:rFonts w:ascii="Arial" w:hAnsi="Arial" w:cs="Arial"/>
          </w:rPr>
          <w:t xml:space="preserve"> candidates for control of transcript variation in both host and pathogen may detect more mod</w:t>
        </w:r>
      </w:ins>
      <w:ins w:id="202" w:author="N S" w:date="2019-03-18T16:25:00Z">
        <w:r w:rsidR="00BB4630">
          <w:rPr>
            <w:rFonts w:ascii="Arial" w:hAnsi="Arial" w:cs="Arial"/>
          </w:rPr>
          <w:t xml:space="preserve">ulation overlap across the two transcriptomes. </w:t>
        </w:r>
      </w:ins>
    </w:p>
    <w:p w14:paraId="02CB3647" w14:textId="05828685" w:rsidR="007E7466" w:rsidRPr="00842D58" w:rsidRDefault="00FF05C9" w:rsidP="00782740">
      <w:pPr>
        <w:spacing w:line="480" w:lineRule="auto"/>
        <w:rPr>
          <w:rFonts w:ascii="Arial" w:hAnsi="Arial" w:cs="Arial"/>
          <w:b/>
        </w:rPr>
      </w:pPr>
      <w:r w:rsidRPr="00842D58">
        <w:rPr>
          <w:rFonts w:ascii="Arial" w:hAnsi="Arial" w:cs="Arial"/>
          <w:b/>
        </w:rPr>
        <w:t>eQTL</w:t>
      </w:r>
      <w:r w:rsidR="007E7466" w:rsidRPr="00842D58">
        <w:rPr>
          <w:rFonts w:ascii="Arial" w:hAnsi="Arial" w:cs="Arial"/>
          <w:b/>
        </w:rPr>
        <w:t xml:space="preserve"> </w:t>
      </w:r>
      <w:r w:rsidR="00F85ACF" w:rsidRPr="00842D58">
        <w:rPr>
          <w:rFonts w:ascii="Arial" w:hAnsi="Arial" w:cs="Arial"/>
          <w:b/>
        </w:rPr>
        <w:t>hot</w:t>
      </w:r>
      <w:r w:rsidRPr="00842D58">
        <w:rPr>
          <w:rFonts w:ascii="Arial" w:hAnsi="Arial" w:cs="Arial"/>
          <w:b/>
        </w:rPr>
        <w:t>spot</w:t>
      </w:r>
      <w:r w:rsidR="00361755" w:rsidRPr="00842D58">
        <w:rPr>
          <w:rFonts w:ascii="Arial" w:hAnsi="Arial" w:cs="Arial"/>
          <w:b/>
        </w:rPr>
        <w:t xml:space="preserve"> modules</w:t>
      </w:r>
    </w:p>
    <w:p w14:paraId="54805332" w14:textId="530617F2" w:rsidR="00F93990" w:rsidRPr="00842D58" w:rsidRDefault="00F93990" w:rsidP="00394D77">
      <w:pPr>
        <w:spacing w:line="480" w:lineRule="auto"/>
        <w:ind w:firstLine="720"/>
        <w:rPr>
          <w:rFonts w:ascii="Arial" w:hAnsi="Arial" w:cs="Arial"/>
        </w:rPr>
      </w:pPr>
      <w:r w:rsidRPr="00842D58">
        <w:rPr>
          <w:rFonts w:ascii="Arial" w:hAnsi="Arial" w:cs="Arial"/>
        </w:rPr>
        <w:t xml:space="preserve">To better understand the </w:t>
      </w:r>
      <w:commentRangeStart w:id="203"/>
      <w:r w:rsidRPr="00842D58">
        <w:rPr>
          <w:rFonts w:ascii="Arial" w:hAnsi="Arial" w:cs="Arial"/>
        </w:rPr>
        <w:t xml:space="preserve">transcriptome modules </w:t>
      </w:r>
      <w:commentRangeEnd w:id="203"/>
      <w:r w:rsidR="001F1E20">
        <w:rPr>
          <w:rStyle w:val="CommentReference"/>
        </w:rPr>
        <w:commentReference w:id="203"/>
      </w:r>
      <w:r w:rsidRPr="00842D58">
        <w:rPr>
          <w:rFonts w:ascii="Arial" w:hAnsi="Arial" w:cs="Arial"/>
        </w:rPr>
        <w:t xml:space="preserve">that are being influenced by these hotspots, we examined the genes influenced by each hotspot. We first utilized the </w:t>
      </w:r>
      <w:r w:rsidR="0019329E" w:rsidRPr="00842D58">
        <w:rPr>
          <w:rFonts w:ascii="Arial" w:hAnsi="Arial" w:cs="Arial"/>
        </w:rPr>
        <w:t>gene ontology (</w:t>
      </w:r>
      <w:r w:rsidRPr="00842D58">
        <w:rPr>
          <w:rFonts w:ascii="Arial" w:hAnsi="Arial" w:cs="Arial"/>
        </w:rPr>
        <w:t>GO</w:t>
      </w:r>
      <w:r w:rsidR="0019329E" w:rsidRPr="00842D58">
        <w:rPr>
          <w:rFonts w:ascii="Arial" w:hAnsi="Arial" w:cs="Arial"/>
        </w:rPr>
        <w:t xml:space="preserve">) </w:t>
      </w:r>
      <w:r w:rsidRPr="00842D58">
        <w:rPr>
          <w:rFonts w:ascii="Arial" w:hAnsi="Arial" w:cs="Arial"/>
        </w:rPr>
        <w:t xml:space="preserve">annotations within each species to better assess if there was any common functionality. The </w:t>
      </w:r>
      <w:r w:rsidR="0019329E" w:rsidRPr="00842D58">
        <w:rPr>
          <w:rFonts w:ascii="Arial" w:hAnsi="Arial" w:cs="Arial"/>
          <w:i/>
        </w:rPr>
        <w:t>B. cinerea</w:t>
      </w:r>
      <w:r w:rsidR="0019329E" w:rsidRPr="00842D58">
        <w:rPr>
          <w:rFonts w:ascii="Arial" w:hAnsi="Arial" w:cs="Arial"/>
        </w:rPr>
        <w:t xml:space="preserve"> </w:t>
      </w:r>
      <w:r w:rsidRPr="00842D58">
        <w:rPr>
          <w:rFonts w:ascii="Arial" w:hAnsi="Arial" w:cs="Arial"/>
        </w:rPr>
        <w:t>GO annotations showed a preponderance of enzyme and transcription factor annotations but no specific molecular insights arose largely because the majority of genes had no annotation (Table 1</w:t>
      </w:r>
      <w:r w:rsidR="00C94D83" w:rsidRPr="00842D58">
        <w:rPr>
          <w:rFonts w:ascii="Arial" w:hAnsi="Arial" w:cs="Arial"/>
        </w:rPr>
        <w:t>, Supplemental Table 1, Supplemental Table 2</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w:t>
      </w:r>
      <w:r w:rsidR="00C94D83" w:rsidRPr="00842D58">
        <w:rPr>
          <w:rFonts w:ascii="Arial" w:hAnsi="Arial" w:cs="Arial"/>
        </w:rPr>
        <w:t>1, Supplemental Table 3, Supplemental Table 4</w:t>
      </w:r>
      <w:r w:rsidRPr="00842D58">
        <w:rPr>
          <w:rFonts w:ascii="Arial" w:hAnsi="Arial" w:cs="Arial"/>
        </w:rPr>
        <w:t>).</w:t>
      </w:r>
      <w:r w:rsidR="00C94D83" w:rsidRPr="00842D58">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w:t>
      </w:r>
      <w:r w:rsidR="0019329E" w:rsidRPr="00842D58">
        <w:rPr>
          <w:rFonts w:ascii="Arial" w:hAnsi="Arial" w:cs="Arial"/>
        </w:rPr>
        <w:t>non</w:t>
      </w:r>
      <w:r w:rsidRPr="00842D58">
        <w:rPr>
          <w:rFonts w:ascii="Arial" w:hAnsi="Arial" w:cs="Arial"/>
        </w:rPr>
        <w:t>specific responses.</w:t>
      </w:r>
    </w:p>
    <w:p w14:paraId="1F9F0D87" w14:textId="555DE9E6" w:rsidR="00361755" w:rsidRPr="00842D58" w:rsidRDefault="00B978F1" w:rsidP="00FB329B">
      <w:pPr>
        <w:spacing w:line="480" w:lineRule="auto"/>
        <w:ind w:firstLine="720"/>
        <w:rPr>
          <w:rFonts w:ascii="Arial" w:hAnsi="Arial" w:cs="Arial"/>
        </w:rPr>
      </w:pPr>
      <w:commentRangeStart w:id="204"/>
      <w:r w:rsidRPr="00842D58">
        <w:rPr>
          <w:rFonts w:ascii="Arial" w:hAnsi="Arial" w:cs="Arial"/>
        </w:rPr>
        <w:t xml:space="preserve">In previous work, we had defined key transcript modules within both the host and pathogen transcriptomes that could be linked to virulence. </w:t>
      </w:r>
      <w:commentRangeEnd w:id="204"/>
      <w:r w:rsidR="001F1E20">
        <w:rPr>
          <w:rStyle w:val="CommentReference"/>
        </w:rPr>
        <w:commentReference w:id="204"/>
      </w:r>
      <w:r w:rsidRPr="00842D58">
        <w:rPr>
          <w:rFonts w:ascii="Arial" w:hAnsi="Arial" w:cs="Arial"/>
        </w:rPr>
        <w:t xml:space="preserve">Thus we proceeded to test if any of these </w:t>
      </w:r>
      <w:r w:rsidRPr="00842D58">
        <w:rPr>
          <w:rFonts w:ascii="Arial" w:hAnsi="Arial" w:cs="Arial"/>
          <w:i/>
        </w:rPr>
        <w:t>trans</w:t>
      </w:r>
      <w:r w:rsidRPr="00842D58">
        <w:rPr>
          <w:rFonts w:ascii="Arial" w:hAnsi="Arial" w:cs="Arial"/>
        </w:rPr>
        <w:t>-eQTL hotspots were associated with the previously defined transcript modules</w:t>
      </w:r>
      <w:r w:rsidR="00CF1C7A" w:rsidRPr="00842D58">
        <w:rPr>
          <w:rFonts w:ascii="Arial" w:hAnsi="Arial" w:cs="Arial"/>
        </w:rPr>
        <w:t xml:space="preserve">, by </w:t>
      </w:r>
      <w:r w:rsidR="00A65A78" w:rsidRPr="00842D58">
        <w:rPr>
          <w:rFonts w:ascii="Arial" w:hAnsi="Arial" w:cs="Arial"/>
        </w:rPr>
        <w:t>comparing gene lists for overlap between module membership and hotspot association</w:t>
      </w:r>
      <w:r w:rsidRPr="00842D58">
        <w:rPr>
          <w:rFonts w:ascii="Arial" w:hAnsi="Arial" w:cs="Arial"/>
        </w:rPr>
        <w:t xml:space="preserve"> </w: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 </w:instrTex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EN.CITE.DATA </w:instrText>
      </w:r>
      <w:r w:rsidR="00482E25" w:rsidRPr="00842D58">
        <w:rPr>
          <w:rFonts w:ascii="Arial" w:hAnsi="Arial" w:cs="Arial"/>
        </w:rPr>
      </w:r>
      <w:r w:rsidR="00482E25" w:rsidRPr="00842D58">
        <w:rPr>
          <w:rFonts w:ascii="Arial" w:hAnsi="Arial" w:cs="Arial"/>
        </w:rPr>
        <w:fldChar w:fldCharType="end"/>
      </w:r>
      <w:r w:rsidR="00482E25" w:rsidRPr="00842D58">
        <w:rPr>
          <w:rFonts w:ascii="Arial" w:hAnsi="Arial" w:cs="Arial"/>
        </w:rPr>
      </w:r>
      <w:r w:rsidR="00482E25" w:rsidRPr="00842D58">
        <w:rPr>
          <w:rFonts w:ascii="Arial" w:hAnsi="Arial" w:cs="Arial"/>
        </w:rPr>
        <w:fldChar w:fldCharType="separate"/>
      </w:r>
      <w:r w:rsidR="00482E25" w:rsidRPr="00842D58">
        <w:rPr>
          <w:rFonts w:ascii="Arial" w:hAnsi="Arial" w:cs="Arial"/>
          <w:noProof/>
        </w:rPr>
        <w:t>(Zhang, Corwin et al. 2017, Atwell, Corwin et al. 2018, Zhang, Corwin et al. 2018)</w:t>
      </w:r>
      <w:r w:rsidR="00482E25" w:rsidRPr="00842D58">
        <w:rPr>
          <w:rFonts w:ascii="Arial" w:hAnsi="Arial" w:cs="Arial"/>
        </w:rPr>
        <w:fldChar w:fldCharType="end"/>
      </w:r>
      <w:r w:rsidR="00482E25" w:rsidRPr="00842D58">
        <w:rPr>
          <w:rFonts w:ascii="Arial" w:hAnsi="Arial" w:cs="Arial"/>
        </w:rPr>
        <w:t xml:space="preserve"> (Table </w:t>
      </w:r>
      <w:r w:rsidR="00C94D83" w:rsidRPr="00842D58">
        <w:rPr>
          <w:rFonts w:ascii="Arial" w:hAnsi="Arial" w:cs="Arial"/>
        </w:rPr>
        <w:t>1</w:t>
      </w:r>
      <w:r w:rsidR="00482E25" w:rsidRPr="00842D58">
        <w:rPr>
          <w:rFonts w:ascii="Arial" w:hAnsi="Arial" w:cs="Arial"/>
        </w:rPr>
        <w:t xml:space="preserve">). Nine of the 11 </w:t>
      </w:r>
      <w:r w:rsidR="00482E25" w:rsidRPr="00842D58">
        <w:rPr>
          <w:rFonts w:ascii="Arial" w:hAnsi="Arial" w:cs="Arial"/>
          <w:i/>
        </w:rPr>
        <w:t xml:space="preserve">B. cinerea </w:t>
      </w:r>
      <w:r w:rsidR="00482E25" w:rsidRPr="00842D58">
        <w:rPr>
          <w:rFonts w:ascii="Arial" w:hAnsi="Arial" w:cs="Arial"/>
        </w:rPr>
        <w:t>eQTL hotspot</w:t>
      </w:r>
      <w:r w:rsidR="00C47DD2" w:rsidRPr="00842D58">
        <w:rPr>
          <w:rFonts w:ascii="Arial" w:hAnsi="Arial" w:cs="Arial"/>
        </w:rPr>
        <w:t>s</w:t>
      </w:r>
      <w:r w:rsidR="00482E25" w:rsidRPr="00842D58">
        <w:rPr>
          <w:rFonts w:ascii="Arial" w:hAnsi="Arial" w:cs="Arial"/>
        </w:rPr>
        <w:t xml:space="preserve"> </w:t>
      </w:r>
      <w:r w:rsidRPr="00842D58">
        <w:rPr>
          <w:rFonts w:ascii="Arial" w:hAnsi="Arial" w:cs="Arial"/>
        </w:rPr>
        <w:t>were enriched for transcripts present</w:t>
      </w:r>
      <w:r w:rsidR="00482E25" w:rsidRPr="00842D58">
        <w:rPr>
          <w:rFonts w:ascii="Arial" w:hAnsi="Arial" w:cs="Arial"/>
        </w:rPr>
        <w:t xml:space="preserve"> in one or more of four major </w:t>
      </w:r>
      <w:r w:rsidR="00482E25" w:rsidRPr="00842D58">
        <w:rPr>
          <w:rFonts w:ascii="Arial" w:hAnsi="Arial" w:cs="Arial"/>
          <w:i/>
        </w:rPr>
        <w:lastRenderedPageBreak/>
        <w:t>B. cinerea</w:t>
      </w:r>
      <w:r w:rsidR="00482E25" w:rsidRPr="00842D58">
        <w:rPr>
          <w:rFonts w:ascii="Arial" w:hAnsi="Arial" w:cs="Arial"/>
        </w:rPr>
        <w:t xml:space="preserve"> co-expression networks on </w:t>
      </w:r>
      <w:r w:rsidR="00482E25" w:rsidRPr="00842D58">
        <w:rPr>
          <w:rFonts w:ascii="Arial" w:hAnsi="Arial" w:cs="Arial"/>
          <w:i/>
        </w:rPr>
        <w:t>A. thaliana</w:t>
      </w:r>
      <w:r w:rsidR="00482E25" w:rsidRPr="00842D58">
        <w:rPr>
          <w:rFonts w:ascii="Arial" w:hAnsi="Arial" w:cs="Arial"/>
        </w:rPr>
        <w:t xml:space="preserve"> (Figure </w:t>
      </w:r>
      <w:r w:rsidR="00C94D83" w:rsidRPr="00842D58">
        <w:rPr>
          <w:rFonts w:ascii="Arial" w:hAnsi="Arial" w:cs="Arial"/>
        </w:rPr>
        <w:t>6</w:t>
      </w:r>
      <w:r w:rsidR="00482E25" w:rsidRPr="00842D58">
        <w:rPr>
          <w:rFonts w:ascii="Arial" w:hAnsi="Arial" w:cs="Arial"/>
        </w:rPr>
        <w:t>).</w:t>
      </w:r>
      <w:r w:rsidR="00DC6CE8" w:rsidRPr="00842D58">
        <w:rPr>
          <w:rFonts w:ascii="Arial" w:hAnsi="Arial" w:cs="Arial"/>
        </w:rPr>
        <w:t xml:space="preserve"> An additional six </w:t>
      </w:r>
      <w:r w:rsidR="00DC6CE8" w:rsidRPr="00842D58">
        <w:rPr>
          <w:rFonts w:ascii="Arial" w:hAnsi="Arial" w:cs="Arial"/>
          <w:i/>
        </w:rPr>
        <w:t>B. cinerea</w:t>
      </w:r>
      <w:r w:rsidR="00DC6CE8" w:rsidRPr="00842D58">
        <w:rPr>
          <w:rFonts w:ascii="Arial" w:hAnsi="Arial" w:cs="Arial"/>
        </w:rPr>
        <w:t xml:space="preserve"> co-expression networks did not share any gene membership with our eQTL hotspots.</w:t>
      </w:r>
      <w:r w:rsidR="00482E25" w:rsidRPr="00842D58">
        <w:rPr>
          <w:rFonts w:ascii="Arial" w:hAnsi="Arial" w:cs="Arial"/>
        </w:rPr>
        <w:t xml:space="preserve"> In particular, two of the</w:t>
      </w:r>
      <w:r w:rsidR="00DC6CE8" w:rsidRPr="00842D58">
        <w:rPr>
          <w:rFonts w:ascii="Arial" w:hAnsi="Arial" w:cs="Arial"/>
        </w:rPr>
        <w:t xml:space="preserve"> eQTL</w:t>
      </w:r>
      <w:r w:rsidR="00140EAD" w:rsidRPr="00842D58">
        <w:rPr>
          <w:rFonts w:ascii="Arial" w:hAnsi="Arial" w:cs="Arial"/>
        </w:rPr>
        <w:t>-</w:t>
      </w:r>
      <w:r w:rsidR="00DC6CE8" w:rsidRPr="00842D58">
        <w:rPr>
          <w:rFonts w:ascii="Arial" w:hAnsi="Arial" w:cs="Arial"/>
        </w:rPr>
        <w:t>enriched networks</w:t>
      </w:r>
      <w:r w:rsidR="00482E25" w:rsidRPr="00842D58">
        <w:rPr>
          <w:rFonts w:ascii="Arial" w:hAnsi="Arial" w:cs="Arial"/>
        </w:rPr>
        <w:t xml:space="preserve"> were host-specific networks functionally associated with virulence, with 7 of the 11 </w:t>
      </w:r>
      <w:r w:rsidR="00482E25" w:rsidRPr="00842D58">
        <w:rPr>
          <w:rFonts w:ascii="Arial" w:hAnsi="Arial" w:cs="Arial"/>
          <w:i/>
        </w:rPr>
        <w:t xml:space="preserve">B. cinerea </w:t>
      </w:r>
      <w:r w:rsidR="00482E25" w:rsidRPr="00842D58">
        <w:rPr>
          <w:rFonts w:ascii="Arial" w:hAnsi="Arial" w:cs="Arial"/>
        </w:rPr>
        <w:t xml:space="preserve">hotspot genes associated with one of these virulence co-expression networks. </w:t>
      </w:r>
      <w:r w:rsidRPr="00842D58">
        <w:rPr>
          <w:rFonts w:ascii="Arial" w:hAnsi="Arial" w:cs="Arial"/>
        </w:rPr>
        <w:t>Similarly, n</w:t>
      </w:r>
      <w:r w:rsidR="00482E25" w:rsidRPr="00842D58">
        <w:rPr>
          <w:rFonts w:ascii="Arial" w:hAnsi="Arial" w:cs="Arial"/>
        </w:rPr>
        <w:t xml:space="preserve">ine of the </w:t>
      </w:r>
      <w:r w:rsidR="00482E25" w:rsidRPr="00842D58">
        <w:rPr>
          <w:rFonts w:ascii="Arial" w:hAnsi="Arial" w:cs="Arial"/>
          <w:i/>
        </w:rPr>
        <w:t xml:space="preserve">A. thaliana </w:t>
      </w:r>
      <w:r w:rsidR="00482E25" w:rsidRPr="00842D58">
        <w:rPr>
          <w:rFonts w:ascii="Arial" w:hAnsi="Arial" w:cs="Arial"/>
        </w:rPr>
        <w:t>eQTL hotspots</w:t>
      </w:r>
      <w:r w:rsidRPr="00842D58">
        <w:rPr>
          <w:rFonts w:ascii="Arial" w:hAnsi="Arial" w:cs="Arial"/>
        </w:rPr>
        <w:t xml:space="preserve"> were enriched for transcripts from two of the major</w:t>
      </w:r>
      <w:r w:rsidR="00482E25" w:rsidRPr="00842D58">
        <w:rPr>
          <w:rFonts w:ascii="Arial" w:hAnsi="Arial" w:cs="Arial"/>
        </w:rPr>
        <w:t xml:space="preserve"> </w:t>
      </w:r>
      <w:r w:rsidR="00482E25" w:rsidRPr="00842D58">
        <w:rPr>
          <w:rFonts w:ascii="Arial" w:hAnsi="Arial" w:cs="Arial"/>
          <w:i/>
        </w:rPr>
        <w:t>A. thaliana</w:t>
      </w:r>
      <w:r w:rsidR="00482E25" w:rsidRPr="00842D58">
        <w:rPr>
          <w:rFonts w:ascii="Arial" w:hAnsi="Arial" w:cs="Arial"/>
        </w:rPr>
        <w:t xml:space="preserve"> co-expression networks when infected with</w:t>
      </w:r>
      <w:r w:rsidR="00482E25" w:rsidRPr="00842D58">
        <w:rPr>
          <w:rFonts w:ascii="Arial" w:hAnsi="Arial" w:cs="Arial"/>
          <w:i/>
        </w:rPr>
        <w:t xml:space="preserve"> B. cinerea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w:t>
      </w:r>
      <w:r w:rsidRPr="00842D58">
        <w:rPr>
          <w:rFonts w:ascii="Arial" w:hAnsi="Arial" w:cs="Arial"/>
        </w:rPr>
        <w:t xml:space="preserve">two modules </w:t>
      </w:r>
      <w:r w:rsidR="00482E25" w:rsidRPr="00842D58">
        <w:rPr>
          <w:rFonts w:ascii="Arial" w:hAnsi="Arial" w:cs="Arial"/>
        </w:rPr>
        <w:t xml:space="preserve">contain genes </w:t>
      </w:r>
      <w:r w:rsidRPr="00842D58">
        <w:rPr>
          <w:rFonts w:ascii="Arial" w:hAnsi="Arial" w:cs="Arial"/>
        </w:rPr>
        <w:t>that</w:t>
      </w:r>
      <w:r w:rsidR="00482E25" w:rsidRPr="00842D58">
        <w:rPr>
          <w:rFonts w:ascii="Arial" w:hAnsi="Arial" w:cs="Arial"/>
        </w:rPr>
        <w:t xml:space="preserve"> function in </w:t>
      </w:r>
      <w:proofErr w:type="spellStart"/>
      <w:r w:rsidR="00482E25" w:rsidRPr="00842D58">
        <w:rPr>
          <w:rFonts w:ascii="Arial" w:hAnsi="Arial" w:cs="Arial"/>
        </w:rPr>
        <w:t>jasmonate</w:t>
      </w:r>
      <w:proofErr w:type="spellEnd"/>
      <w:r w:rsidR="00482E25" w:rsidRPr="00842D58">
        <w:rPr>
          <w:rFonts w:ascii="Arial" w:hAnsi="Arial" w:cs="Arial"/>
        </w:rPr>
        <w:t xml:space="preserve"> and salicylic acid signaling processes and camalexin biosynthesis (Network I), or photosynthesis (Network IV). </w:t>
      </w:r>
      <w:r w:rsidRPr="00842D58">
        <w:rPr>
          <w:rFonts w:ascii="Arial" w:hAnsi="Arial" w:cs="Arial"/>
        </w:rPr>
        <w:t>Interestingly, these links are not limited to a single hotspot</w:t>
      </w:r>
      <w:r w:rsidR="00C47DD2" w:rsidRPr="00842D58">
        <w:rPr>
          <w:rFonts w:ascii="Arial" w:hAnsi="Arial" w:cs="Arial"/>
        </w:rPr>
        <w:t>,</w:t>
      </w:r>
      <w:r w:rsidRPr="00842D58">
        <w:rPr>
          <w:rFonts w:ascii="Arial" w:hAnsi="Arial" w:cs="Arial"/>
        </w:rPr>
        <w:t xml:space="preserve"> but are </w:t>
      </w:r>
      <w:r w:rsidR="004342C7" w:rsidRPr="00842D58">
        <w:rPr>
          <w:rFonts w:ascii="Arial" w:hAnsi="Arial" w:cs="Arial"/>
        </w:rPr>
        <w:t xml:space="preserve">strong connections </w:t>
      </w:r>
      <w:r w:rsidR="00C47DD2" w:rsidRPr="00842D58">
        <w:rPr>
          <w:rFonts w:ascii="Arial" w:hAnsi="Arial" w:cs="Arial"/>
        </w:rPr>
        <w:t xml:space="preserve">across </w:t>
      </w:r>
      <w:r w:rsidRPr="00842D58">
        <w:rPr>
          <w:rFonts w:ascii="Arial" w:hAnsi="Arial" w:cs="Arial"/>
        </w:rPr>
        <w:t>a number of different hotspots suggesting that these modules have a polygenic architecture underlying them</w:t>
      </w:r>
      <w:r w:rsidR="00482E25" w:rsidRPr="00842D58">
        <w:rPr>
          <w:rFonts w:ascii="Arial" w:hAnsi="Arial" w:cs="Arial"/>
          <w:i/>
        </w:rPr>
        <w:t xml:space="preserve">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frequent links suggest that </w:t>
      </w:r>
      <w:r w:rsidRPr="00842D58">
        <w:rPr>
          <w:rFonts w:ascii="Arial" w:hAnsi="Arial" w:cs="Arial"/>
        </w:rPr>
        <w:t>the identif</w:t>
      </w:r>
      <w:r w:rsidR="0082717F" w:rsidRPr="00842D58">
        <w:rPr>
          <w:rFonts w:ascii="Arial" w:hAnsi="Arial" w:cs="Arial"/>
        </w:rPr>
        <w:t>i</w:t>
      </w:r>
      <w:r w:rsidRPr="00842D58">
        <w:rPr>
          <w:rFonts w:ascii="Arial" w:hAnsi="Arial" w:cs="Arial"/>
        </w:rPr>
        <w:t xml:space="preserve">ed </w:t>
      </w:r>
      <w:r w:rsidR="00482E25" w:rsidRPr="00842D58">
        <w:rPr>
          <w:rFonts w:ascii="Arial" w:hAnsi="Arial" w:cs="Arial"/>
        </w:rPr>
        <w:t xml:space="preserve">eQTL hotspots may exhibit regulatory control over co-expressed modules of genes active in virulence interactions between </w:t>
      </w:r>
      <w:r w:rsidR="00482E25" w:rsidRPr="00842D58">
        <w:rPr>
          <w:rFonts w:ascii="Arial" w:hAnsi="Arial" w:cs="Arial"/>
          <w:i/>
        </w:rPr>
        <w:t>B. cinerea</w:t>
      </w:r>
      <w:r w:rsidR="00482E25" w:rsidRPr="00842D58">
        <w:rPr>
          <w:rFonts w:ascii="Arial" w:hAnsi="Arial" w:cs="Arial"/>
        </w:rPr>
        <w:t xml:space="preserve"> and its host. If these eQTL hotspots are modulating expression of many genes, and affecting lesion size, they may be major </w:t>
      </w:r>
      <w:r w:rsidR="00482E25" w:rsidRPr="00842D58">
        <w:rPr>
          <w:rFonts w:ascii="Arial" w:hAnsi="Arial" w:cs="Arial"/>
          <w:i/>
        </w:rPr>
        <w:t xml:space="preserve">B. cinerea </w:t>
      </w:r>
      <w:r w:rsidR="00482E25" w:rsidRPr="00842D58">
        <w:rPr>
          <w:rFonts w:ascii="Arial" w:hAnsi="Arial" w:cs="Arial"/>
        </w:rPr>
        <w:t xml:space="preserve">control points in the plant-pathogen interaction. </w:t>
      </w:r>
    </w:p>
    <w:p w14:paraId="33D6BC33" w14:textId="2081C720" w:rsidR="00361755" w:rsidRPr="00842D58" w:rsidRDefault="00361755" w:rsidP="00782740">
      <w:pPr>
        <w:spacing w:line="480" w:lineRule="auto"/>
        <w:rPr>
          <w:rFonts w:ascii="Arial" w:hAnsi="Arial" w:cs="Arial"/>
          <w:b/>
        </w:rPr>
      </w:pPr>
      <w:r w:rsidRPr="00842D58">
        <w:rPr>
          <w:rFonts w:ascii="Arial" w:hAnsi="Arial" w:cs="Arial"/>
          <w:b/>
        </w:rPr>
        <w:t>eQTL hotspot candidate genes</w:t>
      </w:r>
    </w:p>
    <w:p w14:paraId="3208CF58" w14:textId="11E28156" w:rsidR="00361755" w:rsidRPr="00842D58" w:rsidRDefault="00361755" w:rsidP="00FB329B">
      <w:pPr>
        <w:spacing w:line="480" w:lineRule="auto"/>
        <w:ind w:firstLine="720"/>
        <w:rPr>
          <w:rFonts w:ascii="Arial" w:hAnsi="Arial" w:cs="Arial"/>
        </w:rPr>
      </w:pPr>
      <w:r w:rsidRPr="00842D58">
        <w:rPr>
          <w:rFonts w:ascii="Arial" w:hAnsi="Arial" w:cs="Arial"/>
        </w:rPr>
        <w:t>To better understand what</w:t>
      </w:r>
      <w:r w:rsidR="00482E25" w:rsidRPr="00842D58">
        <w:rPr>
          <w:rFonts w:ascii="Arial" w:hAnsi="Arial" w:cs="Arial"/>
        </w:rPr>
        <w:t xml:space="preserve"> </w:t>
      </w:r>
      <w:r w:rsidR="004342C7" w:rsidRPr="00842D58">
        <w:rPr>
          <w:rFonts w:ascii="Arial" w:hAnsi="Arial" w:cs="Arial"/>
        </w:rPr>
        <w:t>the causal basis of these hotspots might be</w:t>
      </w:r>
      <w:r w:rsidR="00482E25" w:rsidRPr="00842D58">
        <w:rPr>
          <w:rFonts w:ascii="Arial" w:hAnsi="Arial" w:cs="Arial"/>
        </w:rPr>
        <w:t>, we investigated the candidate genes associated with the SNPs.</w:t>
      </w:r>
      <w:r w:rsidR="00977D5C" w:rsidRPr="00842D58">
        <w:rPr>
          <w:rFonts w:ascii="Arial" w:hAnsi="Arial" w:cs="Arial"/>
        </w:rPr>
        <w:t xml:space="preserve"> </w:t>
      </w:r>
      <w:r w:rsidR="00123E77" w:rsidRPr="00842D58">
        <w:rPr>
          <w:rFonts w:ascii="Arial" w:hAnsi="Arial" w:cs="Arial"/>
        </w:rPr>
        <w:t>The</w:t>
      </w:r>
      <w:r w:rsidR="00D020F8" w:rsidRPr="00842D58">
        <w:rPr>
          <w:rFonts w:ascii="Arial" w:hAnsi="Arial" w:cs="Arial"/>
        </w:rPr>
        <w:t xml:space="preserve"> 1</w:t>
      </w:r>
      <w:r w:rsidR="007706A4" w:rsidRPr="00842D58">
        <w:rPr>
          <w:rFonts w:ascii="Arial" w:hAnsi="Arial" w:cs="Arial"/>
        </w:rPr>
        <w:t>2</w:t>
      </w:r>
      <w:r w:rsidR="00D020F8" w:rsidRPr="00842D58">
        <w:rPr>
          <w:rFonts w:ascii="Arial" w:hAnsi="Arial" w:cs="Arial"/>
        </w:rPr>
        <w:t xml:space="preserve"> </w:t>
      </w:r>
      <w:r w:rsidR="00482E25" w:rsidRPr="00842D58">
        <w:rPr>
          <w:rFonts w:ascii="Arial" w:hAnsi="Arial" w:cs="Arial"/>
          <w:i/>
        </w:rPr>
        <w:t>B. cinerea</w:t>
      </w:r>
      <w:r w:rsidR="00482E25" w:rsidRPr="00842D58">
        <w:rPr>
          <w:rFonts w:ascii="Arial" w:hAnsi="Arial" w:cs="Arial"/>
        </w:rPr>
        <w:t xml:space="preserve"> hotspots linked to </w:t>
      </w:r>
      <w:r w:rsidR="00123E77" w:rsidRPr="00842D58">
        <w:rPr>
          <w:rFonts w:ascii="Arial" w:hAnsi="Arial" w:cs="Arial"/>
          <w:i/>
        </w:rPr>
        <w:t xml:space="preserve">A. thaliana </w:t>
      </w:r>
      <w:r w:rsidR="00482E25" w:rsidRPr="00842D58">
        <w:rPr>
          <w:rFonts w:ascii="Arial" w:hAnsi="Arial" w:cs="Arial"/>
        </w:rPr>
        <w:t>transcripts</w:t>
      </w:r>
      <w:r w:rsidR="007706A4" w:rsidRPr="00842D58">
        <w:rPr>
          <w:rFonts w:ascii="Arial" w:hAnsi="Arial" w:cs="Arial"/>
        </w:rPr>
        <w:t>, annotated to 11</w:t>
      </w:r>
      <w:r w:rsidR="00D020F8" w:rsidRPr="00842D58">
        <w:rPr>
          <w:rFonts w:ascii="Arial" w:hAnsi="Arial" w:cs="Arial"/>
        </w:rPr>
        <w:t xml:space="preserve"> gene</w:t>
      </w:r>
      <w:r w:rsidR="007706A4" w:rsidRPr="00842D58">
        <w:rPr>
          <w:rFonts w:ascii="Arial" w:hAnsi="Arial" w:cs="Arial"/>
        </w:rPr>
        <w:t xml:space="preserve">s, </w:t>
      </w:r>
      <w:r w:rsidR="00D020F8" w:rsidRPr="00842D58">
        <w:rPr>
          <w:rFonts w:ascii="Arial" w:hAnsi="Arial" w:cs="Arial"/>
        </w:rPr>
        <w:t xml:space="preserve">included 4 enzymes and 2 genes associated with isolate compatibility (Table 1). </w:t>
      </w:r>
      <w:r w:rsidR="00482E25" w:rsidRPr="00842D58">
        <w:rPr>
          <w:rFonts w:ascii="Arial" w:hAnsi="Arial" w:cs="Arial"/>
        </w:rPr>
        <w:t xml:space="preserve">The 13 </w:t>
      </w:r>
      <w:r w:rsidR="00D020F8" w:rsidRPr="00842D58">
        <w:rPr>
          <w:rFonts w:ascii="Arial" w:hAnsi="Arial" w:cs="Arial"/>
          <w:i/>
        </w:rPr>
        <w:t xml:space="preserve">B. cinerea </w:t>
      </w:r>
      <w:r w:rsidR="00482E25" w:rsidRPr="00842D58">
        <w:rPr>
          <w:rFonts w:ascii="Arial" w:hAnsi="Arial" w:cs="Arial"/>
        </w:rPr>
        <w:t xml:space="preserve">hotspots linked to </w:t>
      </w:r>
      <w:r w:rsidR="00482E25" w:rsidRPr="00842D58">
        <w:rPr>
          <w:rFonts w:ascii="Arial" w:hAnsi="Arial" w:cs="Arial"/>
          <w:i/>
        </w:rPr>
        <w:t xml:space="preserve">B. cinerea </w:t>
      </w:r>
      <w:r w:rsidR="00D020F8" w:rsidRPr="00842D58">
        <w:rPr>
          <w:rFonts w:ascii="Arial" w:hAnsi="Arial" w:cs="Arial"/>
        </w:rPr>
        <w:t>expression profiles</w:t>
      </w:r>
      <w:r w:rsidR="00482E25" w:rsidRPr="00842D58">
        <w:rPr>
          <w:rFonts w:ascii="Arial" w:hAnsi="Arial" w:cs="Arial"/>
        </w:rPr>
        <w:t xml:space="preserve"> were associated to</w:t>
      </w:r>
      <w:r w:rsidR="007706A4" w:rsidRPr="00842D58">
        <w:rPr>
          <w:rFonts w:ascii="Arial" w:hAnsi="Arial" w:cs="Arial"/>
        </w:rPr>
        <w:t xml:space="preserve"> 11</w:t>
      </w:r>
      <w:r w:rsidR="00D020F8" w:rsidRPr="00842D58">
        <w:rPr>
          <w:rFonts w:ascii="Arial" w:hAnsi="Arial" w:cs="Arial"/>
        </w:rPr>
        <w:t xml:space="preserve"> gene</w:t>
      </w:r>
      <w:r w:rsidR="007706A4" w:rsidRPr="00842D58">
        <w:rPr>
          <w:rFonts w:ascii="Arial" w:hAnsi="Arial" w:cs="Arial"/>
        </w:rPr>
        <w:t>s</w:t>
      </w:r>
      <w:r w:rsidR="004342C7" w:rsidRPr="00842D58">
        <w:rPr>
          <w:rFonts w:ascii="Arial" w:hAnsi="Arial" w:cs="Arial"/>
        </w:rPr>
        <w:t>,</w:t>
      </w:r>
      <w:r w:rsidR="007706A4" w:rsidRPr="00842D58">
        <w:rPr>
          <w:rFonts w:ascii="Arial" w:hAnsi="Arial" w:cs="Arial"/>
        </w:rPr>
        <w:t xml:space="preserve"> </w:t>
      </w:r>
      <w:r w:rsidR="00D020F8" w:rsidRPr="00842D58">
        <w:rPr>
          <w:rFonts w:ascii="Arial" w:hAnsi="Arial" w:cs="Arial"/>
        </w:rPr>
        <w:t>includ</w:t>
      </w:r>
      <w:r w:rsidR="004342C7" w:rsidRPr="00842D58">
        <w:rPr>
          <w:rFonts w:ascii="Arial" w:hAnsi="Arial" w:cs="Arial"/>
        </w:rPr>
        <w:t xml:space="preserve">ing </w:t>
      </w:r>
      <w:r w:rsidR="00D020F8" w:rsidRPr="00842D58">
        <w:rPr>
          <w:rFonts w:ascii="Arial" w:hAnsi="Arial" w:cs="Arial"/>
        </w:rPr>
        <w:t>4 enzymes (Table 1</w:t>
      </w:r>
      <w:r w:rsidR="00482E25" w:rsidRPr="00842D58">
        <w:rPr>
          <w:rFonts w:ascii="Arial" w:hAnsi="Arial" w:cs="Arial"/>
        </w:rPr>
        <w:t xml:space="preserve">). However, </w:t>
      </w:r>
      <w:r w:rsidR="004342C7" w:rsidRPr="00842D58">
        <w:rPr>
          <w:rFonts w:ascii="Arial" w:hAnsi="Arial" w:cs="Arial"/>
        </w:rPr>
        <w:t>only one</w:t>
      </w:r>
      <w:r w:rsidR="00482E25" w:rsidRPr="00842D58">
        <w:rPr>
          <w:rFonts w:ascii="Arial" w:hAnsi="Arial" w:cs="Arial"/>
        </w:rPr>
        <w:t xml:space="preserve"> of these 22 genes had any previous published information linking them to virulence functions in </w:t>
      </w:r>
      <w:r w:rsidR="00482E25" w:rsidRPr="00842D58">
        <w:rPr>
          <w:rFonts w:ascii="Arial" w:hAnsi="Arial" w:cs="Arial"/>
          <w:i/>
        </w:rPr>
        <w:t xml:space="preserve">B. cinerea </w:t>
      </w:r>
      <w:r w:rsidR="00482E25" w:rsidRPr="00842D58">
        <w:rPr>
          <w:rFonts w:ascii="Arial" w:hAnsi="Arial" w:cs="Arial"/>
        </w:rPr>
        <w:t>or other fungi</w:t>
      </w:r>
      <w:r w:rsidR="004342C7" w:rsidRPr="00842D58">
        <w:rPr>
          <w:rFonts w:ascii="Arial" w:hAnsi="Arial" w:cs="Arial"/>
        </w:rPr>
        <w:t xml:space="preserve">; a glycoside hydrolase whose homolog shows increased expression in virulent strains of </w:t>
      </w:r>
      <w:proofErr w:type="spellStart"/>
      <w:r w:rsidR="004342C7" w:rsidRPr="00842D58">
        <w:rPr>
          <w:rFonts w:ascii="Arial" w:hAnsi="Arial" w:cs="Arial"/>
          <w:i/>
        </w:rPr>
        <w:t>Ustilago</w:t>
      </w:r>
      <w:proofErr w:type="spellEnd"/>
      <w:r w:rsidR="004342C7" w:rsidRPr="00842D58">
        <w:rPr>
          <w:rFonts w:ascii="Arial" w:hAnsi="Arial" w:cs="Arial"/>
          <w:i/>
        </w:rPr>
        <w:t xml:space="preserve"> maydis </w:t>
      </w:r>
      <w:r w:rsidR="004342C7" w:rsidRPr="00842D58">
        <w:rPr>
          <w:rFonts w:ascii="Arial" w:hAnsi="Arial" w:cs="Arial"/>
        </w:rPr>
        <w:t xml:space="preserve">on </w:t>
      </w:r>
      <w:r w:rsidR="004342C7" w:rsidRPr="00842D58">
        <w:rPr>
          <w:rFonts w:ascii="Arial" w:hAnsi="Arial" w:cs="Arial"/>
          <w:i/>
        </w:rPr>
        <w:t>A. thaliana</w:t>
      </w:r>
      <w:r w:rsidR="004342C7" w:rsidRPr="00842D58">
        <w:rPr>
          <w:rFonts w:ascii="Arial" w:hAnsi="Arial" w:cs="Arial"/>
        </w:rPr>
        <w:t xml:space="preserve"> (Bccwh41) </w:t>
      </w:r>
      <w:r w:rsidR="007B02B3" w:rsidRPr="00842D58">
        <w:rPr>
          <w:rFonts w:ascii="Arial" w:hAnsi="Arial" w:cs="Arial"/>
        </w:rPr>
        <w:fldChar w:fldCharType="begin"/>
      </w:r>
      <w:r w:rsidR="007B02B3"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sidRPr="00842D58">
        <w:rPr>
          <w:rFonts w:ascii="Arial" w:hAnsi="Arial" w:cs="Arial"/>
        </w:rPr>
        <w:fldChar w:fldCharType="separate"/>
      </w:r>
      <w:r w:rsidR="007B02B3" w:rsidRPr="00842D58">
        <w:rPr>
          <w:rFonts w:ascii="Arial" w:hAnsi="Arial" w:cs="Arial"/>
          <w:noProof/>
        </w:rPr>
        <w:t>(Martínez-Soto, Robledo-Briones et al. 2013)</w:t>
      </w:r>
      <w:r w:rsidR="007B02B3" w:rsidRPr="00842D58">
        <w:rPr>
          <w:rFonts w:ascii="Arial" w:hAnsi="Arial" w:cs="Arial"/>
        </w:rPr>
        <w:fldChar w:fldCharType="end"/>
      </w:r>
      <w:r w:rsidR="00482E25" w:rsidRPr="00842D58">
        <w:rPr>
          <w:rFonts w:ascii="Arial" w:hAnsi="Arial" w:cs="Arial"/>
        </w:rPr>
        <w:t>.  To test if any of these 22 eQTL hotspot genes may have a link with virulence</w:t>
      </w:r>
      <w:r w:rsidR="004342C7" w:rsidRPr="00842D58">
        <w:rPr>
          <w:rFonts w:ascii="Arial" w:hAnsi="Arial" w:cs="Arial"/>
        </w:rPr>
        <w:t xml:space="preserve"> in </w:t>
      </w:r>
      <w:r w:rsidR="004342C7" w:rsidRPr="00842D58">
        <w:rPr>
          <w:rFonts w:ascii="Arial" w:hAnsi="Arial" w:cs="Arial"/>
          <w:i/>
        </w:rPr>
        <w:t>B. cinerea</w:t>
      </w:r>
      <w:r w:rsidR="00482E25" w:rsidRPr="00842D58">
        <w:rPr>
          <w:rFonts w:ascii="Arial" w:hAnsi="Arial" w:cs="Arial"/>
        </w:rPr>
        <w:t xml:space="preserve">, we </w:t>
      </w:r>
      <w:r w:rsidR="00482E25" w:rsidRPr="00842D58">
        <w:rPr>
          <w:rFonts w:ascii="Arial" w:hAnsi="Arial" w:cs="Arial"/>
        </w:rPr>
        <w:lastRenderedPageBreak/>
        <w:t>compared their expression in the co-transcriptome data to existing virulence measurements. The virulence was measured on different leaves</w:t>
      </w:r>
      <w:r w:rsidR="00C73D95" w:rsidRPr="00842D58">
        <w:rPr>
          <w:rFonts w:ascii="Arial" w:hAnsi="Arial" w:cs="Arial"/>
        </w:rPr>
        <w:t>,</w:t>
      </w:r>
      <w:r w:rsidR="00482E25" w:rsidRPr="00842D58">
        <w:rPr>
          <w:rFonts w:ascii="Arial" w:hAnsi="Arial" w:cs="Arial"/>
        </w:rPr>
        <w:t xml:space="preserve"> and not on the same leaves as the co-transcriptome. </w:t>
      </w:r>
      <w:r w:rsidR="003A7C48" w:rsidRPr="00842D58">
        <w:rPr>
          <w:rFonts w:ascii="Arial" w:hAnsi="Arial" w:cs="Arial"/>
        </w:rPr>
        <w:t>Transcript accumulation for three</w:t>
      </w:r>
      <w:r w:rsidR="00482E25" w:rsidRPr="00842D58">
        <w:rPr>
          <w:rFonts w:ascii="Arial" w:hAnsi="Arial" w:cs="Arial"/>
        </w:rPr>
        <w:t xml:space="preserve"> </w:t>
      </w:r>
      <w:r w:rsidR="00482E25" w:rsidRPr="00842D58">
        <w:rPr>
          <w:rFonts w:ascii="Arial" w:hAnsi="Arial" w:cs="Arial"/>
          <w:i/>
        </w:rPr>
        <w:t xml:space="preserve">B. cinerea </w:t>
      </w:r>
      <w:r w:rsidR="00482E25" w:rsidRPr="00842D58">
        <w:rPr>
          <w:rFonts w:ascii="Arial" w:hAnsi="Arial" w:cs="Arial"/>
        </w:rPr>
        <w:t xml:space="preserve">hotspot genes and two of the </w:t>
      </w:r>
      <w:r w:rsidR="00482E25" w:rsidRPr="00842D58">
        <w:rPr>
          <w:rFonts w:ascii="Arial" w:hAnsi="Arial" w:cs="Arial"/>
          <w:i/>
        </w:rPr>
        <w:t>A. thaliana</w:t>
      </w:r>
      <w:r w:rsidR="00482E25" w:rsidRPr="00842D58">
        <w:rPr>
          <w:rFonts w:ascii="Arial" w:hAnsi="Arial" w:cs="Arial"/>
        </w:rPr>
        <w:t xml:space="preserve"> hotspot genes are strongly positively correlated to lesion size variation</w:t>
      </w:r>
      <w:r w:rsidR="00C73D95" w:rsidRPr="00842D58">
        <w:rPr>
          <w:rFonts w:ascii="Arial" w:hAnsi="Arial" w:cs="Arial"/>
        </w:rPr>
        <w:t>, and none are negatively correlated with lesion size</w:t>
      </w:r>
      <w:r w:rsidR="00482E25" w:rsidRPr="00842D58">
        <w:rPr>
          <w:rFonts w:ascii="Arial" w:hAnsi="Arial" w:cs="Arial"/>
        </w:rPr>
        <w:t xml:space="preserve">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(Zhang, Corwin et al. 2018)</w:t>
      </w:r>
      <w:r w:rsidR="00482E25" w:rsidRPr="00842D58">
        <w:rPr>
          <w:rFonts w:ascii="Arial" w:hAnsi="Arial" w:cs="Arial"/>
        </w:rPr>
        <w:fldChar w:fldCharType="end"/>
      </w:r>
      <w:r w:rsidR="00482E25" w:rsidRPr="00842D58">
        <w:rPr>
          <w:rFonts w:ascii="Arial" w:hAnsi="Arial" w:cs="Arial"/>
        </w:rPr>
        <w:t xml:space="preserve">. Further, we utilized a previous GWA of virulence of these same isolates on </w:t>
      </w:r>
      <w:r w:rsidR="00C73D95" w:rsidRPr="00842D58">
        <w:rPr>
          <w:rFonts w:ascii="Arial" w:hAnsi="Arial" w:cs="Arial"/>
          <w:i/>
        </w:rPr>
        <w:t>A. thaliana</w:t>
      </w:r>
      <w:r w:rsidR="00C73D95" w:rsidRPr="00842D58">
        <w:rPr>
          <w:rFonts w:ascii="Arial" w:hAnsi="Arial" w:cs="Arial"/>
        </w:rPr>
        <w:t xml:space="preserve"> </w:t>
      </w:r>
      <w:r w:rsidR="00482E25" w:rsidRPr="00842D58">
        <w:rPr>
          <w:rFonts w:ascii="Arial" w:hAnsi="Arial" w:cs="Arial"/>
        </w:rPr>
        <w:t xml:space="preserve">to test if there was any overlap. </w:t>
      </w:r>
      <w:r w:rsidR="003A7C48" w:rsidRPr="00842D58">
        <w:rPr>
          <w:rFonts w:ascii="Arial" w:hAnsi="Arial" w:cs="Arial"/>
        </w:rPr>
        <w:t xml:space="preserve">This showed that </w:t>
      </w:r>
      <w:commentRangeStart w:id="205"/>
      <w:r w:rsidR="003A7C48" w:rsidRPr="00842D58">
        <w:rPr>
          <w:rFonts w:ascii="Arial" w:hAnsi="Arial" w:cs="Arial"/>
        </w:rPr>
        <w:t xml:space="preserve">one of the </w:t>
      </w:r>
      <w:r w:rsidR="00482E25" w:rsidRPr="00842D58">
        <w:rPr>
          <w:rFonts w:ascii="Arial" w:hAnsi="Arial" w:cs="Arial"/>
          <w:i/>
        </w:rPr>
        <w:t>B. cinerea</w:t>
      </w:r>
      <w:r w:rsidR="00482E25" w:rsidRPr="00842D58">
        <w:rPr>
          <w:rFonts w:ascii="Arial" w:hAnsi="Arial" w:cs="Arial"/>
        </w:rPr>
        <w:t xml:space="preserve"> hotspot gene</w:t>
      </w:r>
      <w:r w:rsidR="003A7C48" w:rsidRPr="00842D58">
        <w:rPr>
          <w:rFonts w:ascii="Arial" w:hAnsi="Arial" w:cs="Arial"/>
        </w:rPr>
        <w:t>s</w:t>
      </w:r>
      <w:r w:rsidR="00482E25" w:rsidRPr="00842D58">
        <w:rPr>
          <w:rFonts w:ascii="Arial" w:hAnsi="Arial" w:cs="Arial"/>
        </w:rPr>
        <w:t xml:space="preserve"> </w:t>
      </w:r>
      <w:commentRangeEnd w:id="205"/>
      <w:r w:rsidR="001F1E20">
        <w:rPr>
          <w:rStyle w:val="CommentReference"/>
        </w:rPr>
        <w:commentReference w:id="205"/>
      </w:r>
      <w:r w:rsidR="00482E25" w:rsidRPr="00842D58">
        <w:rPr>
          <w:rFonts w:ascii="Arial" w:hAnsi="Arial" w:cs="Arial"/>
        </w:rPr>
        <w:t xml:space="preserve">is a top GWA hit controlling lesion size across host genotypes and association methods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(Atwell, Corwin et al. 2018)</w:t>
      </w:r>
      <w:r w:rsidR="00482E25" w:rsidRPr="00842D58">
        <w:rPr>
          <w:rFonts w:ascii="Arial" w:hAnsi="Arial" w:cs="Arial"/>
        </w:rPr>
        <w:fldChar w:fldCharType="end"/>
      </w:r>
      <w:r w:rsidR="00482E25" w:rsidRPr="00842D58">
        <w:rPr>
          <w:rFonts w:ascii="Arial" w:hAnsi="Arial" w:cs="Arial"/>
        </w:rPr>
        <w:t>. Together, this suggests that these genes are likely candidates for controlling transcriptome responses in both the host and pathogen.</w:t>
      </w:r>
    </w:p>
    <w:p w14:paraId="17072FDE" w14:textId="77777777" w:rsidR="00361755" w:rsidRPr="00842D58" w:rsidRDefault="00361755" w:rsidP="005E5DC0">
      <w:pPr>
        <w:spacing w:line="480" w:lineRule="auto"/>
        <w:ind w:firstLine="720"/>
        <w:rPr>
          <w:rFonts w:ascii="Arial" w:hAnsi="Arial" w:cs="Arial"/>
        </w:rPr>
      </w:pPr>
    </w:p>
    <w:p w14:paraId="6516CBDC" w14:textId="0D255219" w:rsidR="00031EA7" w:rsidRPr="00842D58" w:rsidRDefault="00031EA7" w:rsidP="00031EA7">
      <w:pPr>
        <w:spacing w:line="480" w:lineRule="auto"/>
        <w:rPr>
          <w:rFonts w:ascii="Arial" w:hAnsi="Arial" w:cs="Arial"/>
          <w:b/>
        </w:rPr>
      </w:pPr>
      <w:r w:rsidRPr="00842D58">
        <w:rPr>
          <w:rFonts w:ascii="Arial" w:hAnsi="Arial" w:cs="Arial"/>
          <w:b/>
        </w:rPr>
        <w:t>DISCUSSION</w:t>
      </w:r>
    </w:p>
    <w:p w14:paraId="6BCB53EF" w14:textId="3F478F10" w:rsidR="00C67343" w:rsidRPr="00842D58" w:rsidRDefault="00C67343" w:rsidP="00031EA7">
      <w:pPr>
        <w:spacing w:line="480" w:lineRule="auto"/>
        <w:rPr>
          <w:rFonts w:ascii="Arial" w:hAnsi="Arial" w:cs="Arial"/>
          <w:b/>
        </w:rPr>
      </w:pPr>
      <w:bookmarkStart w:id="206" w:name="_Hlk1554520"/>
      <w:r w:rsidRPr="00842D58">
        <w:rPr>
          <w:rFonts w:ascii="Arial" w:hAnsi="Arial" w:cs="Arial"/>
          <w:b/>
        </w:rPr>
        <w:t>Dispersed interactions across host and pathogen genomes</w:t>
      </w:r>
    </w:p>
    <w:p w14:paraId="6155FF7F" w14:textId="2DB2F1F0" w:rsidR="005A7B03" w:rsidRPr="00842D58" w:rsidRDefault="00B978F1">
      <w:pPr>
        <w:spacing w:line="480" w:lineRule="auto"/>
        <w:ind w:firstLine="720"/>
        <w:rPr>
          <w:rFonts w:ascii="Arial" w:hAnsi="Arial" w:cs="Arial"/>
        </w:rPr>
      </w:pPr>
      <w:r w:rsidRPr="00842D58">
        <w:rPr>
          <w:rFonts w:ascii="Arial" w:hAnsi="Arial" w:cs="Arial"/>
        </w:rPr>
        <w:t xml:space="preserve">Using co-transcriptome GWA, we </w:t>
      </w:r>
      <w:r w:rsidR="00280DBB" w:rsidRPr="00842D58">
        <w:rPr>
          <w:rFonts w:ascii="Arial" w:hAnsi="Arial" w:cs="Arial"/>
        </w:rPr>
        <w:t xml:space="preserve">identified </w:t>
      </w:r>
      <w:commentRangeStart w:id="207"/>
      <w:r w:rsidR="00651A53" w:rsidRPr="00842D58">
        <w:rPr>
          <w:rFonts w:ascii="Arial" w:hAnsi="Arial" w:cs="Arial"/>
        </w:rPr>
        <w:t xml:space="preserve">25 </w:t>
      </w:r>
      <w:r w:rsidRPr="00842D58">
        <w:rPr>
          <w:rFonts w:ascii="Arial" w:hAnsi="Arial" w:cs="Arial"/>
          <w:i/>
        </w:rPr>
        <w:t>trans-</w:t>
      </w:r>
      <w:r w:rsidR="00651A53" w:rsidRPr="00842D58">
        <w:rPr>
          <w:rFonts w:ascii="Arial" w:hAnsi="Arial" w:cs="Arial"/>
        </w:rPr>
        <w:t xml:space="preserve">eQTL hotspots </w:t>
      </w:r>
      <w:commentRangeEnd w:id="207"/>
      <w:r w:rsidR="00470143">
        <w:rPr>
          <w:rStyle w:val="CommentReference"/>
        </w:rPr>
        <w:commentReference w:id="207"/>
      </w:r>
      <w:r w:rsidR="00651A53" w:rsidRPr="00842D58">
        <w:rPr>
          <w:rFonts w:ascii="Arial" w:hAnsi="Arial" w:cs="Arial"/>
        </w:rPr>
        <w:t xml:space="preserve">dispersed across the genome </w:t>
      </w:r>
      <w:r w:rsidRPr="00842D58">
        <w:rPr>
          <w:rFonts w:ascii="Arial" w:hAnsi="Arial" w:cs="Arial"/>
        </w:rPr>
        <w:t>that modulate either the host or pathogen</w:t>
      </w:r>
      <w:r w:rsidR="00CA5A17" w:rsidRPr="00842D58">
        <w:rPr>
          <w:rFonts w:ascii="Arial" w:hAnsi="Arial" w:cs="Arial"/>
        </w:rPr>
        <w:t xml:space="preserve"> </w:t>
      </w:r>
      <w:r w:rsidRPr="00842D58">
        <w:rPr>
          <w:rFonts w:ascii="Arial" w:hAnsi="Arial" w:cs="Arial"/>
        </w:rPr>
        <w:t>transcriptomes</w:t>
      </w:r>
      <w:r w:rsidR="00651A53" w:rsidRPr="00842D58">
        <w:rPr>
          <w:rFonts w:ascii="Arial" w:hAnsi="Arial" w:cs="Arial"/>
        </w:rPr>
        <w:t xml:space="preserve">. </w:t>
      </w:r>
      <w:r w:rsidR="00B43E06" w:rsidRPr="00842D58">
        <w:rPr>
          <w:rFonts w:ascii="Arial" w:hAnsi="Arial" w:cs="Arial"/>
        </w:rPr>
        <w:t xml:space="preserve">This contrasts with previous </w:t>
      </w:r>
      <w:r w:rsidR="00560CB8" w:rsidRPr="00842D58">
        <w:rPr>
          <w:rFonts w:ascii="Arial" w:hAnsi="Arial" w:cs="Arial"/>
        </w:rPr>
        <w:t xml:space="preserve">cross-species eQTL </w:t>
      </w:r>
      <w:r w:rsidR="00B43E06" w:rsidRPr="00842D58">
        <w:rPr>
          <w:rFonts w:ascii="Arial" w:hAnsi="Arial" w:cs="Arial"/>
        </w:rPr>
        <w:t xml:space="preserve">studies, </w:t>
      </w:r>
      <w:commentRangeStart w:id="208"/>
      <w:r w:rsidR="00CA5A17" w:rsidRPr="00842D58">
        <w:rPr>
          <w:rFonts w:ascii="Arial" w:hAnsi="Arial" w:cs="Arial"/>
        </w:rPr>
        <w:t xml:space="preserve">which </w:t>
      </w:r>
      <w:r w:rsidR="00FA464C" w:rsidRPr="00842D58">
        <w:rPr>
          <w:rFonts w:ascii="Arial" w:hAnsi="Arial" w:cs="Arial"/>
        </w:rPr>
        <w:t>identified one or only a few</w:t>
      </w:r>
      <w:r w:rsidR="00B43E06" w:rsidRPr="00842D58">
        <w:rPr>
          <w:rFonts w:ascii="Arial" w:hAnsi="Arial" w:cs="Arial"/>
        </w:rPr>
        <w:t xml:space="preserve"> cross-species eQTL hotspots </w:t>
      </w:r>
      <w:commentRangeEnd w:id="208"/>
      <w:r w:rsidR="00470143">
        <w:rPr>
          <w:rStyle w:val="CommentReference"/>
        </w:rPr>
        <w:commentReference w:id="208"/>
      </w:r>
      <w:r w:rsidR="00551F6B" w:rsidRPr="00842D58">
        <w:rPr>
          <w:rFonts w:ascii="Arial" w:hAnsi="Arial" w:cs="Arial"/>
        </w:rPr>
        <w:fldChar w:fldCharType="begin"/>
      </w:r>
      <w:r w:rsidR="00551F6B"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551F6B" w:rsidRPr="00842D58">
        <w:rPr>
          <w:rFonts w:ascii="Arial" w:hAnsi="Arial" w:cs="Arial"/>
        </w:rPr>
        <w:fldChar w:fldCharType="separate"/>
      </w:r>
      <w:r w:rsidR="00551F6B" w:rsidRPr="00842D58">
        <w:rPr>
          <w:rFonts w:ascii="Arial" w:hAnsi="Arial" w:cs="Arial"/>
          <w:noProof/>
        </w:rPr>
        <w:t>(Wu, Cai et al. 2015, Guo, Fudali et al. 2017)</w:t>
      </w:r>
      <w:r w:rsidR="00551F6B" w:rsidRPr="00842D58">
        <w:rPr>
          <w:rFonts w:ascii="Arial" w:hAnsi="Arial" w:cs="Arial"/>
        </w:rPr>
        <w:fldChar w:fldCharType="end"/>
      </w:r>
      <w:r w:rsidR="00B43E06" w:rsidRPr="00842D58">
        <w:rPr>
          <w:rFonts w:ascii="Arial" w:hAnsi="Arial" w:cs="Arial"/>
        </w:rPr>
        <w:t xml:space="preserve">. </w:t>
      </w:r>
      <w:r w:rsidR="005C79A7" w:rsidRPr="00842D58">
        <w:rPr>
          <w:rFonts w:ascii="Arial" w:hAnsi="Arial" w:cs="Arial"/>
        </w:rPr>
        <w:t xml:space="preserve">Further, most of the </w:t>
      </w:r>
      <w:r w:rsidR="00560CB8" w:rsidRPr="00842D58">
        <w:rPr>
          <w:rFonts w:ascii="Arial" w:hAnsi="Arial" w:cs="Arial"/>
        </w:rPr>
        <w:t xml:space="preserve">genetic </w:t>
      </w:r>
      <w:r w:rsidR="005C79A7" w:rsidRPr="00842D58">
        <w:rPr>
          <w:rFonts w:ascii="Arial" w:hAnsi="Arial" w:cs="Arial"/>
        </w:rPr>
        <w:t xml:space="preserve">variation detected in our study is </w:t>
      </w:r>
      <w:del w:id="209" w:author="N S" w:date="2019-03-16T12:55:00Z">
        <w:r w:rsidR="00560CB8" w:rsidRPr="00842D58" w:rsidDel="003631B3">
          <w:rPr>
            <w:rFonts w:ascii="Arial" w:hAnsi="Arial" w:cs="Arial"/>
          </w:rPr>
          <w:delText>distal to</w:delText>
        </w:r>
        <w:r w:rsidR="005C79A7" w:rsidRPr="00842D58" w:rsidDel="003631B3">
          <w:rPr>
            <w:rFonts w:ascii="Arial" w:hAnsi="Arial" w:cs="Arial"/>
          </w:rPr>
          <w:delText xml:space="preserve"> </w:delText>
        </w:r>
      </w:del>
      <w:ins w:id="210" w:author="N S" w:date="2019-03-16T12:55:00Z">
        <w:r w:rsidR="003631B3">
          <w:rPr>
            <w:rFonts w:ascii="Arial" w:hAnsi="Arial" w:cs="Arial"/>
          </w:rPr>
          <w:t xml:space="preserve">distant from </w:t>
        </w:r>
      </w:ins>
      <w:r w:rsidR="005C79A7" w:rsidRPr="00842D58">
        <w:rPr>
          <w:rFonts w:ascii="Arial" w:hAnsi="Arial" w:cs="Arial"/>
        </w:rPr>
        <w:t xml:space="preserve">the affected transcripts, </w:t>
      </w:r>
      <w:r w:rsidR="00560CB8" w:rsidRPr="00842D58">
        <w:rPr>
          <w:rFonts w:ascii="Arial" w:hAnsi="Arial" w:cs="Arial"/>
          <w:i/>
        </w:rPr>
        <w:t>i.e</w:t>
      </w:r>
      <w:r w:rsidR="00560CB8" w:rsidRPr="00842D58">
        <w:rPr>
          <w:rFonts w:ascii="Arial" w:hAnsi="Arial" w:cs="Arial"/>
        </w:rPr>
        <w:t xml:space="preserve">. </w:t>
      </w:r>
      <w:r w:rsidR="003C54D4" w:rsidRPr="00842D58">
        <w:rPr>
          <w:rFonts w:ascii="Arial" w:hAnsi="Arial" w:cs="Arial"/>
        </w:rPr>
        <w:t>located in</w:t>
      </w:r>
      <w:r w:rsidR="005C79A7" w:rsidRPr="00842D58">
        <w:rPr>
          <w:rFonts w:ascii="Arial" w:hAnsi="Arial" w:cs="Arial"/>
        </w:rPr>
        <w:t xml:space="preserve"> </w:t>
      </w:r>
      <w:r w:rsidR="005C79A7" w:rsidRPr="00842D58">
        <w:rPr>
          <w:rFonts w:ascii="Arial" w:hAnsi="Arial" w:cs="Arial"/>
          <w:i/>
        </w:rPr>
        <w:t>trans</w:t>
      </w:r>
      <w:r w:rsidR="005C79A7" w:rsidRPr="00842D58">
        <w:rPr>
          <w:rFonts w:ascii="Arial" w:hAnsi="Arial" w:cs="Arial"/>
        </w:rPr>
        <w:t xml:space="preserve">. </w:t>
      </w:r>
      <w:r w:rsidR="00560CB8" w:rsidRPr="00842D58">
        <w:rPr>
          <w:rFonts w:ascii="Arial" w:hAnsi="Arial" w:cs="Arial"/>
        </w:rPr>
        <w:t xml:space="preserve">These </w:t>
      </w:r>
      <w:r w:rsidR="00560CB8" w:rsidRPr="00842D58">
        <w:rPr>
          <w:rFonts w:ascii="Arial" w:hAnsi="Arial" w:cs="Arial"/>
          <w:i/>
        </w:rPr>
        <w:t>trans-</w:t>
      </w:r>
      <w:r w:rsidR="00560CB8" w:rsidRPr="00842D58">
        <w:rPr>
          <w:rFonts w:ascii="Arial" w:hAnsi="Arial" w:cs="Arial"/>
        </w:rPr>
        <w:t xml:space="preserve">eQTL hotspots are linked to the expression variation for </w:t>
      </w:r>
      <w:r w:rsidR="005C79A7" w:rsidRPr="00842D58">
        <w:rPr>
          <w:rFonts w:ascii="Arial" w:hAnsi="Arial" w:cs="Arial"/>
        </w:rPr>
        <w:t>five major</w:t>
      </w:r>
      <w:r w:rsidR="005C79A7" w:rsidRPr="00842D58">
        <w:rPr>
          <w:rFonts w:ascii="Arial" w:hAnsi="Arial" w:cs="Arial"/>
          <w:i/>
        </w:rPr>
        <w:t xml:space="preserve"> </w:t>
      </w:r>
      <w:r w:rsidR="00560CB8" w:rsidRPr="00842D58">
        <w:rPr>
          <w:rFonts w:ascii="Arial" w:hAnsi="Arial" w:cs="Arial"/>
          <w:i/>
        </w:rPr>
        <w:t xml:space="preserve">B. cinerea </w:t>
      </w:r>
      <w:r w:rsidR="00A333E4" w:rsidRPr="00842D58">
        <w:rPr>
          <w:rFonts w:ascii="Arial" w:hAnsi="Arial" w:cs="Arial"/>
          <w:i/>
        </w:rPr>
        <w:t>trans-</w:t>
      </w:r>
      <w:r w:rsidR="00A333E4" w:rsidRPr="00842D58">
        <w:rPr>
          <w:rFonts w:ascii="Arial" w:hAnsi="Arial" w:cs="Arial"/>
        </w:rPr>
        <w:t xml:space="preserve"> </w:t>
      </w:r>
      <w:r w:rsidR="005C79A7" w:rsidRPr="00842D58">
        <w:rPr>
          <w:rFonts w:ascii="Arial" w:hAnsi="Arial" w:cs="Arial"/>
        </w:rPr>
        <w:t xml:space="preserve">co-expression networks with genes dispersed across the genome </w:t>
      </w:r>
      <w:r w:rsidR="005C79A7" w:rsidRPr="00842D58">
        <w:rPr>
          <w:rFonts w:ascii="Arial" w:hAnsi="Arial" w:cs="Arial"/>
        </w:rPr>
        <w:fldChar w:fldCharType="begin"/>
      </w:r>
      <w:r w:rsidR="005C79A7"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sidRPr="00842D58">
        <w:rPr>
          <w:rFonts w:ascii="Arial" w:hAnsi="Arial" w:cs="Arial"/>
        </w:rPr>
        <w:fldChar w:fldCharType="separate"/>
      </w:r>
      <w:r w:rsidR="005C79A7" w:rsidRPr="00842D58">
        <w:rPr>
          <w:rFonts w:ascii="Arial" w:hAnsi="Arial" w:cs="Arial"/>
          <w:noProof/>
        </w:rPr>
        <w:t>(Zhang, Corwin et al. 2018)</w:t>
      </w:r>
      <w:r w:rsidR="005C79A7" w:rsidRPr="00842D58">
        <w:rPr>
          <w:rFonts w:ascii="Arial" w:hAnsi="Arial" w:cs="Arial"/>
        </w:rPr>
        <w:fldChar w:fldCharType="end"/>
      </w:r>
      <w:r w:rsidR="005C79A7" w:rsidRPr="00842D58">
        <w:rPr>
          <w:rFonts w:ascii="Arial" w:hAnsi="Arial" w:cs="Arial"/>
        </w:rPr>
        <w:t>. In particular</w:t>
      </w:r>
      <w:r w:rsidR="00B43E06" w:rsidRPr="00842D58">
        <w:rPr>
          <w:rFonts w:ascii="Arial" w:hAnsi="Arial" w:cs="Arial"/>
        </w:rPr>
        <w:t>,</w:t>
      </w:r>
      <w:r w:rsidR="005C79A7" w:rsidRPr="00842D58">
        <w:rPr>
          <w:rFonts w:ascii="Arial" w:hAnsi="Arial" w:cs="Arial"/>
        </w:rPr>
        <w:t xml:space="preserve"> </w:t>
      </w:r>
      <w:r w:rsidR="00560CB8" w:rsidRPr="00842D58">
        <w:rPr>
          <w:rFonts w:ascii="Arial" w:hAnsi="Arial" w:cs="Arial"/>
        </w:rPr>
        <w:t xml:space="preserve">the </w:t>
      </w:r>
      <w:r w:rsidR="005C79A7" w:rsidRPr="00842D58">
        <w:rPr>
          <w:rFonts w:ascii="Arial" w:hAnsi="Arial" w:cs="Arial"/>
        </w:rPr>
        <w:t xml:space="preserve">eQTL hotspots </w:t>
      </w:r>
      <w:r w:rsidR="00560CB8" w:rsidRPr="00842D58">
        <w:rPr>
          <w:rFonts w:ascii="Arial" w:hAnsi="Arial" w:cs="Arial"/>
        </w:rPr>
        <w:t xml:space="preserve">influenced the expression of </w:t>
      </w:r>
      <w:r w:rsidR="005C79A7" w:rsidRPr="00842D58">
        <w:rPr>
          <w:rFonts w:ascii="Arial" w:hAnsi="Arial" w:cs="Arial"/>
        </w:rPr>
        <w:t xml:space="preserve">many genes from the </w:t>
      </w:r>
      <w:r w:rsidR="00560CB8" w:rsidRPr="00842D58">
        <w:rPr>
          <w:rFonts w:ascii="Arial" w:hAnsi="Arial" w:cs="Arial"/>
        </w:rPr>
        <w:t xml:space="preserve">previously identified </w:t>
      </w:r>
      <w:r w:rsidR="00560CB8" w:rsidRPr="00842D58">
        <w:rPr>
          <w:rFonts w:ascii="Arial" w:hAnsi="Arial" w:cs="Arial"/>
          <w:i/>
        </w:rPr>
        <w:t xml:space="preserve">B. cinerea </w:t>
      </w:r>
      <w:r w:rsidR="005C79A7" w:rsidRPr="00842D58">
        <w:rPr>
          <w:rFonts w:ascii="Arial" w:hAnsi="Arial" w:cs="Arial"/>
          <w:i/>
        </w:rPr>
        <w:t>trans</w:t>
      </w:r>
      <w:r w:rsidR="005C79A7" w:rsidRPr="00842D58">
        <w:rPr>
          <w:rFonts w:ascii="Arial" w:hAnsi="Arial" w:cs="Arial"/>
        </w:rPr>
        <w:t>-</w:t>
      </w:r>
      <w:r w:rsidR="0045157A" w:rsidRPr="00842D58">
        <w:rPr>
          <w:rFonts w:ascii="Arial" w:hAnsi="Arial" w:cs="Arial"/>
        </w:rPr>
        <w:t>co-</w:t>
      </w:r>
      <w:r w:rsidR="00FA464C" w:rsidRPr="00842D58">
        <w:rPr>
          <w:rFonts w:ascii="Arial" w:hAnsi="Arial" w:cs="Arial"/>
        </w:rPr>
        <w:t>expression</w:t>
      </w:r>
      <w:r w:rsidR="0045157A" w:rsidRPr="00842D58">
        <w:rPr>
          <w:rFonts w:ascii="Arial" w:hAnsi="Arial" w:cs="Arial"/>
        </w:rPr>
        <w:t xml:space="preserve"> </w:t>
      </w:r>
      <w:r w:rsidR="005C79A7" w:rsidRPr="00842D58">
        <w:rPr>
          <w:rFonts w:ascii="Arial" w:hAnsi="Arial" w:cs="Arial"/>
        </w:rPr>
        <w:t>networks (vesicle/virulence, translation/growth, exocytosis regulation, peptidase).</w:t>
      </w:r>
      <w:r w:rsidR="001B4E15" w:rsidRPr="00842D58">
        <w:rPr>
          <w:rFonts w:ascii="Arial" w:hAnsi="Arial" w:cs="Arial"/>
        </w:rPr>
        <w:t xml:space="preserve"> </w:t>
      </w:r>
      <w:r w:rsidR="00560CB8" w:rsidRPr="00842D58">
        <w:rPr>
          <w:rFonts w:ascii="Arial" w:hAnsi="Arial" w:cs="Arial"/>
        </w:rPr>
        <w:t xml:space="preserve">Interestingly, the </w:t>
      </w:r>
      <w:del w:id="211" w:author="Daniel Runcie" w:date="2019-03-15T11:26:00Z">
        <w:r w:rsidR="00560CB8" w:rsidRPr="00842D58" w:rsidDel="007F74FA">
          <w:rPr>
            <w:rFonts w:ascii="Arial" w:hAnsi="Arial" w:cs="Arial"/>
          </w:rPr>
          <w:delText xml:space="preserve">majority of the </w:delText>
        </w:r>
      </w:del>
      <w:r w:rsidR="00560CB8" w:rsidRPr="00842D58">
        <w:rPr>
          <w:rFonts w:ascii="Arial" w:hAnsi="Arial" w:cs="Arial"/>
        </w:rPr>
        <w:t xml:space="preserve">candidate polymorphisms are spread throughout the genome and the detected eQTL hotspots are not in regions of the genome with </w:t>
      </w:r>
      <w:r w:rsidR="00560CB8" w:rsidRPr="00842D58">
        <w:rPr>
          <w:rFonts w:ascii="Arial" w:hAnsi="Arial" w:cs="Arial"/>
        </w:rPr>
        <w:lastRenderedPageBreak/>
        <w:t xml:space="preserve">outlier levels of genetic variation. </w:t>
      </w:r>
      <w:commentRangeStart w:id="212"/>
      <w:r w:rsidR="001B4E15" w:rsidRPr="00842D58">
        <w:rPr>
          <w:rFonts w:ascii="Arial" w:hAnsi="Arial" w:cs="Arial"/>
        </w:rPr>
        <w:t xml:space="preserve">This contrasts with </w:t>
      </w:r>
      <w:r w:rsidR="00560CB8" w:rsidRPr="00842D58">
        <w:rPr>
          <w:rFonts w:ascii="Arial" w:hAnsi="Arial" w:cs="Arial"/>
        </w:rPr>
        <w:t xml:space="preserve">what might be expected in </w:t>
      </w:r>
      <w:r w:rsidR="001B4E15" w:rsidRPr="00842D58">
        <w:rPr>
          <w:rFonts w:ascii="Arial" w:hAnsi="Arial" w:cs="Arial"/>
        </w:rPr>
        <w:t xml:space="preserve">filamentous </w:t>
      </w:r>
      <w:commentRangeEnd w:id="212"/>
      <w:r w:rsidR="005C0734">
        <w:rPr>
          <w:rStyle w:val="CommentReference"/>
        </w:rPr>
        <w:commentReference w:id="212"/>
      </w:r>
      <w:r w:rsidR="001B4E15" w:rsidRPr="00842D58">
        <w:rPr>
          <w:rFonts w:ascii="Arial" w:hAnsi="Arial" w:cs="Arial"/>
        </w:rPr>
        <w:t xml:space="preserve">fungi </w:t>
      </w:r>
      <w:r w:rsidR="00560CB8" w:rsidRPr="00842D58">
        <w:rPr>
          <w:rFonts w:ascii="Arial" w:hAnsi="Arial" w:cs="Arial"/>
        </w:rPr>
        <w:t xml:space="preserve">that </w:t>
      </w:r>
      <w:commentRangeStart w:id="213"/>
      <w:r w:rsidR="00487CE7" w:rsidRPr="00842D58">
        <w:rPr>
          <w:rFonts w:ascii="Arial" w:hAnsi="Arial" w:cs="Arial"/>
        </w:rPr>
        <w:t xml:space="preserve">have </w:t>
      </w:r>
      <w:r w:rsidR="001B4E15" w:rsidRPr="00842D58">
        <w:rPr>
          <w:rFonts w:ascii="Arial" w:hAnsi="Arial" w:cs="Arial"/>
        </w:rPr>
        <w:t>multiple-speed genomes</w:t>
      </w:r>
      <w:commentRangeEnd w:id="213"/>
      <w:r w:rsidR="00470143">
        <w:rPr>
          <w:rStyle w:val="CommentReference"/>
        </w:rPr>
        <w:commentReference w:id="213"/>
      </w:r>
      <w:r w:rsidR="00560CB8" w:rsidRPr="00842D58">
        <w:rPr>
          <w:rFonts w:ascii="Arial" w:hAnsi="Arial" w:cs="Arial"/>
        </w:rPr>
        <w:t>. In these fungi,</w:t>
      </w:r>
      <w:r w:rsidR="00FA464C" w:rsidRPr="00842D58">
        <w:rPr>
          <w:rFonts w:ascii="Arial" w:hAnsi="Arial" w:cs="Arial"/>
        </w:rPr>
        <w:t xml:space="preserve"> diverse </w:t>
      </w:r>
      <w:commentRangeStart w:id="214"/>
      <w:r w:rsidR="00FA464C" w:rsidRPr="00842D58">
        <w:rPr>
          <w:rFonts w:ascii="Arial" w:hAnsi="Arial" w:cs="Arial"/>
        </w:rPr>
        <w:t xml:space="preserve">fungal virulence effectors </w:t>
      </w:r>
      <w:commentRangeEnd w:id="214"/>
      <w:r w:rsidR="00470143">
        <w:rPr>
          <w:rStyle w:val="CommentReference"/>
        </w:rPr>
        <w:commentReference w:id="214"/>
      </w:r>
      <w:r w:rsidR="00FA464C" w:rsidRPr="00842D58">
        <w:rPr>
          <w:rFonts w:ascii="Arial" w:hAnsi="Arial" w:cs="Arial"/>
        </w:rPr>
        <w:t xml:space="preserve">are enriched in regions of the genome containing repetitive sequences and transposable elements </w:t>
      </w:r>
      <w:r w:rsidR="00FA464C" w:rsidRPr="00842D58">
        <w:rPr>
          <w:rFonts w:ascii="Arial" w:hAnsi="Arial" w:cs="Arial"/>
        </w:rPr>
        <w:fldChar w:fldCharType="begin"/>
      </w:r>
      <w:r w:rsidR="00FA464C"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sidRPr="00842D58">
        <w:rPr>
          <w:rFonts w:ascii="Arial" w:hAnsi="Arial" w:cs="Arial"/>
        </w:rPr>
        <w:fldChar w:fldCharType="separate"/>
      </w:r>
      <w:r w:rsidR="00FA464C" w:rsidRPr="00842D58">
        <w:rPr>
          <w:rFonts w:ascii="Arial" w:hAnsi="Arial" w:cs="Arial"/>
          <w:noProof/>
        </w:rPr>
        <w:t>(Dong, Raffaele et al. 2015)</w:t>
      </w:r>
      <w:r w:rsidR="00FA464C" w:rsidRPr="00842D58">
        <w:rPr>
          <w:rFonts w:ascii="Arial" w:hAnsi="Arial" w:cs="Arial"/>
        </w:rPr>
        <w:fldChar w:fldCharType="end"/>
      </w:r>
      <w:r w:rsidR="00FA464C" w:rsidRPr="00842D58">
        <w:rPr>
          <w:rFonts w:ascii="Arial" w:hAnsi="Arial" w:cs="Arial"/>
        </w:rPr>
        <w:t xml:space="preserve">. </w:t>
      </w:r>
      <w:r w:rsidR="00560CB8" w:rsidRPr="00842D58">
        <w:rPr>
          <w:rFonts w:ascii="Arial" w:hAnsi="Arial" w:cs="Arial"/>
        </w:rPr>
        <w:t>These regions show enhanced rates of mutation and polymorphism while the rest of the genome shows slower evolutionary rates</w:t>
      </w:r>
      <w:r w:rsidR="00FA464C" w:rsidRPr="00842D58">
        <w:rPr>
          <w:rFonts w:ascii="Arial" w:hAnsi="Arial" w:cs="Arial"/>
        </w:rPr>
        <w:t xml:space="preserve">. </w:t>
      </w:r>
      <w:r w:rsidR="00D6428F" w:rsidRPr="00842D58">
        <w:rPr>
          <w:rFonts w:ascii="Arial" w:hAnsi="Arial" w:cs="Arial"/>
        </w:rPr>
        <w:t>If this pattern defined variation in the current system,</w:t>
      </w:r>
      <w:r w:rsidR="00C62B0D" w:rsidRPr="00842D58">
        <w:rPr>
          <w:rFonts w:ascii="Arial" w:hAnsi="Arial" w:cs="Arial"/>
        </w:rPr>
        <w:t xml:space="preserve"> it would predict</w:t>
      </w:r>
      <w:r w:rsidR="00D6428F" w:rsidRPr="00842D58">
        <w:rPr>
          <w:rFonts w:ascii="Arial" w:hAnsi="Arial" w:cs="Arial"/>
        </w:rPr>
        <w:t xml:space="preserve"> clustering of the </w:t>
      </w:r>
      <w:r w:rsidR="00560CB8" w:rsidRPr="00842D58">
        <w:rPr>
          <w:rFonts w:ascii="Arial" w:hAnsi="Arial" w:cs="Arial"/>
        </w:rPr>
        <w:t xml:space="preserve">great majority of </w:t>
      </w:r>
      <w:proofErr w:type="spellStart"/>
      <w:r w:rsidR="00560CB8" w:rsidRPr="00842D58">
        <w:rPr>
          <w:rFonts w:ascii="Arial" w:hAnsi="Arial" w:cs="Arial"/>
        </w:rPr>
        <w:t>eGWA</w:t>
      </w:r>
      <w:proofErr w:type="spellEnd"/>
      <w:r w:rsidR="00560CB8" w:rsidRPr="00842D58">
        <w:rPr>
          <w:rFonts w:ascii="Arial" w:hAnsi="Arial" w:cs="Arial"/>
        </w:rPr>
        <w:t xml:space="preserve"> hits </w:t>
      </w:r>
      <w:r w:rsidR="00C62B0D" w:rsidRPr="00842D58">
        <w:rPr>
          <w:rFonts w:ascii="Arial" w:hAnsi="Arial" w:cs="Arial"/>
        </w:rPr>
        <w:t>t</w:t>
      </w:r>
      <w:r w:rsidR="00560CB8" w:rsidRPr="00842D58">
        <w:rPr>
          <w:rFonts w:ascii="Arial" w:hAnsi="Arial" w:cs="Arial"/>
        </w:rPr>
        <w:t>o a few locations</w:t>
      </w:r>
      <w:r w:rsidR="00C62B0D" w:rsidRPr="00842D58">
        <w:rPr>
          <w:rFonts w:ascii="Arial" w:hAnsi="Arial" w:cs="Arial"/>
        </w:rPr>
        <w:t>,</w:t>
      </w:r>
      <w:r w:rsidR="00560CB8" w:rsidRPr="00842D58">
        <w:rPr>
          <w:rFonts w:ascii="Arial" w:hAnsi="Arial" w:cs="Arial"/>
        </w:rPr>
        <w:t xml:space="preserve"> </w:t>
      </w:r>
      <w:commentRangeStart w:id="215"/>
      <w:r w:rsidR="00560CB8" w:rsidRPr="00842D58">
        <w:rPr>
          <w:rFonts w:ascii="Arial" w:hAnsi="Arial" w:cs="Arial"/>
        </w:rPr>
        <w:t xml:space="preserve">rather than </w:t>
      </w:r>
      <w:r w:rsidR="00D6428F" w:rsidRPr="00842D58">
        <w:rPr>
          <w:rFonts w:ascii="Arial" w:hAnsi="Arial" w:cs="Arial"/>
        </w:rPr>
        <w:t xml:space="preserve">distribution of </w:t>
      </w:r>
      <w:proofErr w:type="spellStart"/>
      <w:r w:rsidR="00D6428F" w:rsidRPr="00842D58">
        <w:rPr>
          <w:rFonts w:ascii="Arial" w:hAnsi="Arial" w:cs="Arial"/>
        </w:rPr>
        <w:t>eGWA</w:t>
      </w:r>
      <w:proofErr w:type="spellEnd"/>
      <w:r w:rsidR="00D6428F" w:rsidRPr="00842D58">
        <w:rPr>
          <w:rFonts w:ascii="Arial" w:hAnsi="Arial" w:cs="Arial"/>
        </w:rPr>
        <w:t xml:space="preserve"> </w:t>
      </w:r>
      <w:r w:rsidR="00C62B0D" w:rsidRPr="00842D58">
        <w:rPr>
          <w:rFonts w:ascii="Arial" w:hAnsi="Arial" w:cs="Arial"/>
        </w:rPr>
        <w:t xml:space="preserve">across the genome </w:t>
      </w:r>
      <w:r w:rsidR="00560CB8" w:rsidRPr="00842D58">
        <w:rPr>
          <w:rFonts w:ascii="Arial" w:hAnsi="Arial" w:cs="Arial"/>
        </w:rPr>
        <w:t>as was found</w:t>
      </w:r>
      <w:commentRangeEnd w:id="215"/>
      <w:r w:rsidR="005C0734">
        <w:rPr>
          <w:rStyle w:val="CommentReference"/>
        </w:rPr>
        <w:commentReference w:id="215"/>
      </w:r>
      <w:r w:rsidR="00560CB8" w:rsidRPr="00842D58">
        <w:rPr>
          <w:rFonts w:ascii="Arial" w:hAnsi="Arial" w:cs="Arial"/>
        </w:rPr>
        <w:t xml:space="preserve">. </w:t>
      </w:r>
      <w:r w:rsidR="005A7B03" w:rsidRPr="00842D58">
        <w:rPr>
          <w:rFonts w:ascii="Arial" w:hAnsi="Arial" w:cs="Arial"/>
        </w:rPr>
        <w:t>It will require conducting a similar analysis in the</w:t>
      </w:r>
      <w:r w:rsidR="00712D08" w:rsidRPr="00842D58">
        <w:rPr>
          <w:rFonts w:ascii="Arial" w:hAnsi="Arial" w:cs="Arial"/>
        </w:rPr>
        <w:t xml:space="preserve"> multi-speed genome filamentous fungi</w:t>
      </w:r>
      <w:r w:rsidR="005A7B03" w:rsidRPr="00842D58">
        <w:rPr>
          <w:rFonts w:ascii="Arial" w:hAnsi="Arial" w:cs="Arial"/>
        </w:rPr>
        <w:t xml:space="preserve"> to test </w:t>
      </w:r>
      <w:r w:rsidR="00A112C4" w:rsidRPr="00842D58">
        <w:rPr>
          <w:rFonts w:ascii="Arial" w:hAnsi="Arial" w:cs="Arial"/>
        </w:rPr>
        <w:t xml:space="preserve">whether </w:t>
      </w:r>
      <w:r w:rsidR="005A7B03" w:rsidRPr="00842D58">
        <w:rPr>
          <w:rFonts w:ascii="Arial" w:hAnsi="Arial" w:cs="Arial"/>
        </w:rPr>
        <w:t>eQTL in a</w:t>
      </w:r>
      <w:r w:rsidR="00A112C4" w:rsidRPr="00842D58">
        <w:rPr>
          <w:rFonts w:ascii="Arial" w:hAnsi="Arial" w:cs="Arial"/>
        </w:rPr>
        <w:t xml:space="preserve"> pathogen with a</w:t>
      </w:r>
      <w:r w:rsidR="005A7B03" w:rsidRPr="00842D58">
        <w:rPr>
          <w:rFonts w:ascii="Arial" w:hAnsi="Arial" w:cs="Arial"/>
        </w:rPr>
        <w:t xml:space="preserve"> multi-speed genome</w:t>
      </w:r>
      <w:r w:rsidR="00560CB8" w:rsidRPr="00842D58">
        <w:rPr>
          <w:rFonts w:ascii="Arial" w:hAnsi="Arial" w:cs="Arial"/>
        </w:rPr>
        <w:t xml:space="preserve"> truly</w:t>
      </w:r>
      <w:r w:rsidR="005A7B03" w:rsidRPr="00842D58">
        <w:rPr>
          <w:rFonts w:ascii="Arial" w:hAnsi="Arial" w:cs="Arial"/>
        </w:rPr>
        <w:t xml:space="preserve"> cluster within the highly polymorphic regions.</w:t>
      </w:r>
      <w:r w:rsidR="00560CB8" w:rsidRPr="00842D58">
        <w:rPr>
          <w:rFonts w:ascii="Arial" w:hAnsi="Arial" w:cs="Arial"/>
        </w:rPr>
        <w:t xml:space="preserve"> These findings together provide evidence for polygenic </w:t>
      </w:r>
      <w:r w:rsidR="00560CB8" w:rsidRPr="00842D58">
        <w:rPr>
          <w:rFonts w:ascii="Arial" w:hAnsi="Arial" w:cs="Arial"/>
          <w:i/>
        </w:rPr>
        <w:t>trans</w:t>
      </w:r>
      <w:r w:rsidR="00560CB8" w:rsidRPr="00842D58">
        <w:rPr>
          <w:rFonts w:ascii="Arial" w:hAnsi="Arial" w:cs="Arial"/>
        </w:rPr>
        <w:t xml:space="preserve">-regulation of gene expression in </w:t>
      </w:r>
      <w:r w:rsidR="00560CB8" w:rsidRPr="00842D58">
        <w:rPr>
          <w:rFonts w:ascii="Arial" w:hAnsi="Arial" w:cs="Arial"/>
          <w:i/>
        </w:rPr>
        <w:t>B. cinerea</w:t>
      </w:r>
      <w:r w:rsidR="00560CB8" w:rsidRPr="00842D58">
        <w:rPr>
          <w:rFonts w:ascii="Arial" w:hAnsi="Arial" w:cs="Arial"/>
        </w:rPr>
        <w:t xml:space="preserve"> </w:t>
      </w:r>
      <w:del w:id="216" w:author="Céline" w:date="2019-03-20T11:53:00Z">
        <w:r w:rsidR="00560CB8" w:rsidRPr="00842D58" w:rsidDel="005C0734">
          <w:rPr>
            <w:rFonts w:ascii="Arial" w:hAnsi="Arial" w:cs="Arial"/>
          </w:rPr>
          <w:delText xml:space="preserve">virulence </w:delText>
        </w:r>
      </w:del>
      <w:r w:rsidR="00560CB8" w:rsidRPr="00842D58">
        <w:rPr>
          <w:rFonts w:ascii="Arial" w:hAnsi="Arial" w:cs="Arial"/>
        </w:rPr>
        <w:t>interactions that then coalesces around specific transcriptional modules to influence virulence.</w:t>
      </w:r>
    </w:p>
    <w:p w14:paraId="40B18201" w14:textId="0FB18A89" w:rsidR="00C7382C" w:rsidRPr="00842D58" w:rsidRDefault="00A112C4" w:rsidP="00031EA7">
      <w:pPr>
        <w:spacing w:line="480" w:lineRule="auto"/>
        <w:rPr>
          <w:rFonts w:ascii="Arial" w:hAnsi="Arial" w:cs="Arial"/>
          <w:b/>
        </w:rPr>
      </w:pPr>
      <w:commentRangeStart w:id="217"/>
      <w:r w:rsidRPr="00842D58">
        <w:rPr>
          <w:rFonts w:ascii="Arial" w:hAnsi="Arial" w:cs="Arial"/>
          <w:b/>
        </w:rPr>
        <w:t xml:space="preserve">Complications in detection of </w:t>
      </w:r>
      <w:r w:rsidR="001B4E15" w:rsidRPr="00842D58">
        <w:rPr>
          <w:rFonts w:ascii="Arial" w:hAnsi="Arial" w:cs="Arial"/>
          <w:b/>
          <w:i/>
        </w:rPr>
        <w:t>cis</w:t>
      </w:r>
      <w:r w:rsidR="001B4E15" w:rsidRPr="00842D58">
        <w:rPr>
          <w:rFonts w:ascii="Arial" w:hAnsi="Arial" w:cs="Arial"/>
          <w:b/>
        </w:rPr>
        <w:t xml:space="preserve">-acting loci </w:t>
      </w:r>
      <w:commentRangeEnd w:id="217"/>
      <w:r w:rsidR="005C0734">
        <w:rPr>
          <w:rStyle w:val="CommentReference"/>
        </w:rPr>
        <w:commentReference w:id="217"/>
      </w:r>
    </w:p>
    <w:p w14:paraId="0A653244" w14:textId="451B8549" w:rsidR="006169EE" w:rsidRPr="00842D58" w:rsidRDefault="00A834D4" w:rsidP="008B741A">
      <w:pPr>
        <w:spacing w:line="480" w:lineRule="auto"/>
        <w:ind w:firstLine="360"/>
        <w:rPr>
          <w:rFonts w:ascii="Arial" w:hAnsi="Arial" w:cs="Arial"/>
        </w:rPr>
      </w:pPr>
      <w:r w:rsidRPr="00842D58">
        <w:rPr>
          <w:rFonts w:ascii="Arial" w:hAnsi="Arial" w:cs="Arial"/>
        </w:rPr>
        <w:t xml:space="preserve">The vast majority of </w:t>
      </w:r>
      <w:r w:rsidR="001B4E15" w:rsidRPr="00842D58">
        <w:rPr>
          <w:rFonts w:ascii="Arial" w:hAnsi="Arial" w:cs="Arial"/>
        </w:rPr>
        <w:t>eQTL studies</w:t>
      </w:r>
      <w:r w:rsidRPr="00842D58">
        <w:rPr>
          <w:rFonts w:ascii="Arial" w:hAnsi="Arial" w:cs="Arial"/>
        </w:rPr>
        <w:t xml:space="preserve"> identify </w:t>
      </w:r>
      <w:r w:rsidR="001B4E15" w:rsidRPr="00842D58">
        <w:rPr>
          <w:rFonts w:ascii="Arial" w:hAnsi="Arial" w:cs="Arial"/>
        </w:rPr>
        <w:t xml:space="preserve">a dominant signature of </w:t>
      </w:r>
      <w:r w:rsidR="001B4E15" w:rsidRPr="00842D58">
        <w:rPr>
          <w:rFonts w:ascii="Arial" w:hAnsi="Arial" w:cs="Arial"/>
          <w:i/>
        </w:rPr>
        <w:t>cis</w:t>
      </w:r>
      <w:r w:rsidR="001B4E15" w:rsidRPr="00842D58">
        <w:rPr>
          <w:rFonts w:ascii="Arial" w:hAnsi="Arial" w:cs="Arial"/>
        </w:rPr>
        <w:t xml:space="preserve">-acting loci. However, in </w:t>
      </w:r>
      <w:r w:rsidRPr="00842D58">
        <w:rPr>
          <w:rFonts w:ascii="Arial" w:hAnsi="Arial" w:cs="Arial"/>
          <w:i/>
        </w:rPr>
        <w:t>B. cinerea</w:t>
      </w:r>
      <w:r w:rsidR="001B4E15" w:rsidRPr="00842D58">
        <w:rPr>
          <w:rFonts w:ascii="Arial" w:hAnsi="Arial" w:cs="Arial"/>
        </w:rPr>
        <w:t xml:space="preserve">, the dominant pattern was one of </w:t>
      </w:r>
      <w:r w:rsidR="005C79A7" w:rsidRPr="00842D58">
        <w:rPr>
          <w:rFonts w:ascii="Arial" w:hAnsi="Arial" w:cs="Arial"/>
          <w:i/>
        </w:rPr>
        <w:t>trans</w:t>
      </w:r>
      <w:r w:rsidR="005C79A7" w:rsidRPr="00842D58">
        <w:rPr>
          <w:rFonts w:ascii="Arial" w:hAnsi="Arial" w:cs="Arial"/>
        </w:rPr>
        <w:t>-</w:t>
      </w:r>
      <w:r w:rsidR="00115274" w:rsidRPr="00842D58">
        <w:rPr>
          <w:rFonts w:ascii="Arial" w:hAnsi="Arial" w:cs="Arial"/>
        </w:rPr>
        <w:t>eQTL</w:t>
      </w:r>
      <w:r w:rsidR="00762A1B" w:rsidRPr="00842D58">
        <w:rPr>
          <w:rFonts w:ascii="Arial" w:hAnsi="Arial" w:cs="Arial"/>
        </w:rPr>
        <w:t xml:space="preserve"> </w:t>
      </w:r>
      <w:r w:rsidR="001B4E15" w:rsidRPr="00842D58">
        <w:rPr>
          <w:rFonts w:ascii="Arial" w:hAnsi="Arial" w:cs="Arial"/>
        </w:rPr>
        <w:t xml:space="preserve">with </w:t>
      </w:r>
      <w:r w:rsidR="005C79A7" w:rsidRPr="00842D58">
        <w:rPr>
          <w:rFonts w:ascii="Arial" w:hAnsi="Arial" w:cs="Arial"/>
        </w:rPr>
        <w:t>few</w:t>
      </w:r>
      <w:r w:rsidRPr="00842D58">
        <w:rPr>
          <w:rFonts w:ascii="Arial" w:hAnsi="Arial" w:cs="Arial"/>
        </w:rPr>
        <w:t xml:space="preserve"> detected</w:t>
      </w:r>
      <w:r w:rsidR="005C79A7" w:rsidRPr="00842D58">
        <w:rPr>
          <w:rFonts w:ascii="Arial" w:hAnsi="Arial" w:cs="Arial"/>
        </w:rPr>
        <w:t xml:space="preserve"> </w:t>
      </w:r>
      <w:r w:rsidR="005C79A7" w:rsidRPr="00842D58">
        <w:rPr>
          <w:rFonts w:ascii="Arial" w:hAnsi="Arial" w:cs="Arial"/>
          <w:i/>
        </w:rPr>
        <w:t>cis</w:t>
      </w:r>
      <w:r w:rsidR="005C79A7" w:rsidRPr="00842D58">
        <w:rPr>
          <w:rFonts w:ascii="Arial" w:hAnsi="Arial" w:cs="Arial"/>
        </w:rPr>
        <w:t>-</w:t>
      </w:r>
      <w:r w:rsidR="00115274" w:rsidRPr="00842D58">
        <w:rPr>
          <w:rFonts w:ascii="Arial" w:hAnsi="Arial" w:cs="Arial"/>
        </w:rPr>
        <w:t>eQTL</w:t>
      </w:r>
      <w:r w:rsidR="005C79A7" w:rsidRPr="00842D58">
        <w:rPr>
          <w:rFonts w:ascii="Arial" w:hAnsi="Arial" w:cs="Arial"/>
        </w:rPr>
        <w:t xml:space="preserve">. </w:t>
      </w:r>
      <w:r w:rsidR="001B4E15" w:rsidRPr="00842D58">
        <w:rPr>
          <w:rFonts w:ascii="Arial" w:hAnsi="Arial" w:cs="Arial"/>
        </w:rPr>
        <w:t xml:space="preserve">A deeper investigation suggested that this may be </w:t>
      </w:r>
      <w:r w:rsidR="008B741A" w:rsidRPr="00842D58">
        <w:rPr>
          <w:rFonts w:ascii="Arial" w:hAnsi="Arial" w:cs="Arial"/>
        </w:rPr>
        <w:t xml:space="preserve">due to </w:t>
      </w:r>
      <w:r w:rsidR="001B4E15" w:rsidRPr="00842D58">
        <w:rPr>
          <w:rFonts w:ascii="Arial" w:hAnsi="Arial" w:cs="Arial"/>
        </w:rPr>
        <w:t xml:space="preserve">genetic factors that complicate our ability to identify the </w:t>
      </w:r>
      <w:r w:rsidR="001B4E15" w:rsidRPr="00842D58">
        <w:rPr>
          <w:rFonts w:ascii="Arial" w:hAnsi="Arial" w:cs="Arial"/>
          <w:i/>
        </w:rPr>
        <w:t>cis</w:t>
      </w:r>
      <w:r w:rsidR="001B4E15" w:rsidRPr="00842D58">
        <w:rPr>
          <w:rFonts w:ascii="Arial" w:hAnsi="Arial" w:cs="Arial"/>
        </w:rPr>
        <w:t xml:space="preserve">-acting SNPs. </w:t>
      </w:r>
      <w:r w:rsidR="001B4E15" w:rsidRPr="00842D58">
        <w:rPr>
          <w:rFonts w:ascii="Arial" w:hAnsi="Arial" w:cs="Arial"/>
          <w:i/>
        </w:rPr>
        <w:t>B. cinerea</w:t>
      </w:r>
      <w:r w:rsidR="001B4E15" w:rsidRPr="00842D58">
        <w:rPr>
          <w:rFonts w:ascii="Arial" w:hAnsi="Arial" w:cs="Arial"/>
        </w:rPr>
        <w:t xml:space="preserve"> </w:t>
      </w:r>
      <w:commentRangeStart w:id="218"/>
      <w:r w:rsidR="001B4E15" w:rsidRPr="00842D58">
        <w:rPr>
          <w:rFonts w:ascii="Arial" w:hAnsi="Arial" w:cs="Arial"/>
        </w:rPr>
        <w:t xml:space="preserve">has </w:t>
      </w:r>
      <w:r w:rsidR="005A7B03" w:rsidRPr="00842D58">
        <w:rPr>
          <w:rFonts w:ascii="Arial" w:hAnsi="Arial" w:cs="Arial"/>
        </w:rPr>
        <w:t>high</w:t>
      </w:r>
      <w:r w:rsidR="001B4E15" w:rsidRPr="00842D58">
        <w:rPr>
          <w:rFonts w:ascii="Arial" w:hAnsi="Arial" w:cs="Arial"/>
        </w:rPr>
        <w:t xml:space="preserve"> haplotype diversity</w:t>
      </w:r>
      <w:commentRangeEnd w:id="218"/>
      <w:r w:rsidR="009517AB">
        <w:rPr>
          <w:rStyle w:val="CommentReference"/>
        </w:rPr>
        <w:commentReference w:id="218"/>
      </w:r>
      <w:r w:rsidR="001B4E15" w:rsidRPr="00842D58">
        <w:rPr>
          <w:rFonts w:ascii="Arial" w:hAnsi="Arial" w:cs="Arial"/>
        </w:rPr>
        <w:t xml:space="preserve">, and in the three gene clusters investigated, there were potential rare </w:t>
      </w:r>
      <w:r w:rsidR="001B4E15" w:rsidRPr="00842D58">
        <w:rPr>
          <w:rFonts w:ascii="Arial" w:hAnsi="Arial" w:cs="Arial"/>
          <w:i/>
        </w:rPr>
        <w:t>cis</w:t>
      </w:r>
      <w:r w:rsidR="001B4E15" w:rsidRPr="00842D58">
        <w:rPr>
          <w:rFonts w:ascii="Arial" w:hAnsi="Arial" w:cs="Arial"/>
        </w:rPr>
        <w:t>-acting variants</w:t>
      </w:r>
      <w:r w:rsidR="008B741A" w:rsidRPr="00842D58">
        <w:rPr>
          <w:rFonts w:ascii="Arial" w:hAnsi="Arial" w:cs="Arial"/>
        </w:rPr>
        <w:t xml:space="preserve"> that</w:t>
      </w:r>
      <w:r w:rsidR="001B4E15" w:rsidRPr="00842D58">
        <w:rPr>
          <w:rFonts w:ascii="Arial" w:hAnsi="Arial" w:cs="Arial"/>
        </w:rPr>
        <w:t xml:space="preserve"> fall below the minor allele cutoff for GWA. </w:t>
      </w:r>
      <w:r w:rsidR="00A04972" w:rsidRPr="00842D58">
        <w:rPr>
          <w:rFonts w:ascii="Arial" w:hAnsi="Arial" w:cs="Arial"/>
        </w:rPr>
        <w:t xml:space="preserve">The identified </w:t>
      </w:r>
      <w:r w:rsidR="00A04972" w:rsidRPr="00842D58">
        <w:rPr>
          <w:rFonts w:ascii="Arial" w:hAnsi="Arial" w:cs="Arial"/>
          <w:i/>
        </w:rPr>
        <w:t>cis</w:t>
      </w:r>
      <w:r w:rsidR="00A04972" w:rsidRPr="00842D58">
        <w:rPr>
          <w:rFonts w:ascii="Arial" w:hAnsi="Arial" w:cs="Arial"/>
        </w:rPr>
        <w:t xml:space="preserve">-acting variants were often deletions, which further complicate the ability to </w:t>
      </w:r>
      <w:commentRangeStart w:id="219"/>
      <w:r w:rsidR="00A04972" w:rsidRPr="00842D58">
        <w:rPr>
          <w:rFonts w:ascii="Arial" w:hAnsi="Arial" w:cs="Arial"/>
        </w:rPr>
        <w:t xml:space="preserve">identify a </w:t>
      </w:r>
      <w:r w:rsidR="00A04972" w:rsidRPr="00842D58">
        <w:rPr>
          <w:rFonts w:ascii="Arial" w:hAnsi="Arial" w:cs="Arial"/>
          <w:i/>
        </w:rPr>
        <w:t>cis</w:t>
      </w:r>
      <w:r w:rsidR="00A04972" w:rsidRPr="00842D58">
        <w:rPr>
          <w:rFonts w:ascii="Arial" w:hAnsi="Arial" w:cs="Arial"/>
        </w:rPr>
        <w:t>-eQTL signature</w:t>
      </w:r>
      <w:commentRangeEnd w:id="219"/>
      <w:r w:rsidR="000074F4">
        <w:rPr>
          <w:rStyle w:val="CommentReference"/>
        </w:rPr>
        <w:commentReference w:id="219"/>
      </w:r>
      <w:r w:rsidR="00A04972" w:rsidRPr="00842D58">
        <w:rPr>
          <w:rFonts w:ascii="Arial" w:hAnsi="Arial" w:cs="Arial"/>
        </w:rPr>
        <w:t xml:space="preserve"> </w:t>
      </w:r>
      <w:del w:id="220" w:author="N S" w:date="2019-03-18T16:16:00Z">
        <w:r w:rsidR="00A04972" w:rsidRPr="00842D58" w:rsidDel="000074F4">
          <w:rPr>
            <w:rFonts w:ascii="Arial" w:hAnsi="Arial" w:cs="Arial"/>
          </w:rPr>
          <w:delText xml:space="preserve">by creating allelic heterogeneity and </w:delText>
        </w:r>
      </w:del>
      <w:r w:rsidR="00A04972" w:rsidRPr="00842D58">
        <w:rPr>
          <w:rFonts w:ascii="Arial" w:hAnsi="Arial" w:cs="Arial"/>
        </w:rPr>
        <w:t xml:space="preserve">by </w:t>
      </w:r>
      <w:commentRangeStart w:id="221"/>
      <w:r w:rsidR="00A04972" w:rsidRPr="00842D58">
        <w:rPr>
          <w:rFonts w:ascii="Arial" w:hAnsi="Arial" w:cs="Arial"/>
        </w:rPr>
        <w:t>introducing non-SNP variation</w:t>
      </w:r>
      <w:commentRangeEnd w:id="221"/>
      <w:r w:rsidR="007F74FA">
        <w:rPr>
          <w:rStyle w:val="CommentReference"/>
        </w:rPr>
        <w:commentReference w:id="221"/>
      </w:r>
      <w:r w:rsidR="00A04972" w:rsidRPr="00842D58">
        <w:rPr>
          <w:rFonts w:ascii="Arial" w:hAnsi="Arial" w:cs="Arial"/>
        </w:rPr>
        <w:t xml:space="preserve"> that is missed by the GWA algorithm. </w:t>
      </w:r>
      <w:ins w:id="222" w:author="N S" w:date="2019-03-18T16:17:00Z">
        <w:r w:rsidR="00747585">
          <w:rPr>
            <w:rFonts w:ascii="Arial" w:hAnsi="Arial" w:cs="Arial"/>
          </w:rPr>
          <w:t xml:space="preserve">This may account for additional undetected </w:t>
        </w:r>
        <w:r w:rsidR="00747585" w:rsidRPr="00747585">
          <w:rPr>
            <w:rFonts w:ascii="Arial" w:hAnsi="Arial" w:cs="Arial"/>
            <w:i/>
          </w:rPr>
          <w:t>trans</w:t>
        </w:r>
        <w:r w:rsidR="00747585">
          <w:rPr>
            <w:rFonts w:ascii="Arial" w:hAnsi="Arial" w:cs="Arial"/>
          </w:rPr>
          <w:t xml:space="preserve">-eQTL as well. </w:t>
        </w:r>
      </w:ins>
      <w:r w:rsidR="001B4E15" w:rsidRPr="00842D58">
        <w:rPr>
          <w:rFonts w:ascii="Arial" w:hAnsi="Arial" w:cs="Arial"/>
        </w:rPr>
        <w:t xml:space="preserve">To fully understand the pattern of potential </w:t>
      </w:r>
      <w:r w:rsidR="001B4E15" w:rsidRPr="00842D58">
        <w:rPr>
          <w:rFonts w:ascii="Arial" w:hAnsi="Arial" w:cs="Arial"/>
          <w:i/>
        </w:rPr>
        <w:t>cis</w:t>
      </w:r>
      <w:r w:rsidR="001B4E15" w:rsidRPr="00842D58">
        <w:rPr>
          <w:rFonts w:ascii="Arial" w:hAnsi="Arial" w:cs="Arial"/>
        </w:rPr>
        <w:t>-acting loci</w:t>
      </w:r>
      <w:r w:rsidR="001B4E15" w:rsidRPr="00842D58" w:rsidDel="001B4E15">
        <w:rPr>
          <w:rFonts w:ascii="Arial" w:hAnsi="Arial" w:cs="Arial"/>
        </w:rPr>
        <w:t xml:space="preserve"> </w:t>
      </w:r>
      <w:r w:rsidR="001B4E15" w:rsidRPr="00842D58">
        <w:rPr>
          <w:rFonts w:ascii="Arial" w:hAnsi="Arial" w:cs="Arial"/>
        </w:rPr>
        <w:t xml:space="preserve">in </w:t>
      </w:r>
      <w:r w:rsidR="001B4E15" w:rsidRPr="00842D58">
        <w:rPr>
          <w:rFonts w:ascii="Arial" w:hAnsi="Arial" w:cs="Arial"/>
          <w:i/>
        </w:rPr>
        <w:t>B. cinerea</w:t>
      </w:r>
      <w:r w:rsidR="001B4E15" w:rsidRPr="00842D58">
        <w:rPr>
          <w:rFonts w:ascii="Arial" w:hAnsi="Arial" w:cs="Arial"/>
        </w:rPr>
        <w:t xml:space="preserve"> would require a deeper investigation of structural variation by incorporating long-read sequencing. </w:t>
      </w:r>
      <w:ins w:id="223" w:author="N S" w:date="2019-03-18T16:38:00Z">
        <w:r w:rsidR="00AB0E5B">
          <w:rPr>
            <w:rFonts w:ascii="Arial" w:hAnsi="Arial" w:cs="Arial"/>
          </w:rPr>
          <w:t xml:space="preserve">Future GWA </w:t>
        </w:r>
        <w:r w:rsidR="00207545">
          <w:rPr>
            <w:rFonts w:ascii="Arial" w:hAnsi="Arial" w:cs="Arial"/>
          </w:rPr>
          <w:t xml:space="preserve">with a larger sample of </w:t>
        </w:r>
      </w:ins>
      <w:ins w:id="224" w:author="N S" w:date="2019-03-18T17:27:00Z">
        <w:r w:rsidR="00E13FDF">
          <w:rPr>
            <w:rFonts w:ascii="Arial" w:hAnsi="Arial" w:cs="Arial"/>
          </w:rPr>
          <w:t xml:space="preserve">diverse pathogen isolates and deeper sequencing </w:t>
        </w:r>
      </w:ins>
      <w:ins w:id="225" w:author="N S" w:date="2019-03-18T17:28:00Z">
        <w:r w:rsidR="00E13FDF">
          <w:rPr>
            <w:rFonts w:ascii="Arial" w:hAnsi="Arial" w:cs="Arial"/>
          </w:rPr>
          <w:t xml:space="preserve">would assist with identifying these </w:t>
        </w:r>
        <w:r w:rsidR="00E13FDF" w:rsidRPr="00E13FDF">
          <w:rPr>
            <w:rFonts w:ascii="Arial" w:hAnsi="Arial" w:cs="Arial"/>
            <w:i/>
          </w:rPr>
          <w:t>cis</w:t>
        </w:r>
        <w:r w:rsidR="00E13FDF">
          <w:rPr>
            <w:rFonts w:ascii="Arial" w:hAnsi="Arial" w:cs="Arial"/>
          </w:rPr>
          <w:t>-eQTL.</w:t>
        </w:r>
      </w:ins>
      <w:ins w:id="226" w:author="N S" w:date="2019-03-18T16:38:00Z">
        <w:r w:rsidR="00207545">
          <w:rPr>
            <w:rFonts w:ascii="Arial" w:hAnsi="Arial" w:cs="Arial"/>
          </w:rPr>
          <w:t xml:space="preserve"> </w:t>
        </w:r>
      </w:ins>
      <w:r w:rsidR="001B4E15" w:rsidRPr="00842D58">
        <w:rPr>
          <w:rFonts w:ascii="Arial" w:hAnsi="Arial" w:cs="Arial"/>
        </w:rPr>
        <w:t xml:space="preserve">Additionally, the GWA algorithms would need to be </w:t>
      </w:r>
      <w:r w:rsidRPr="00842D58">
        <w:rPr>
          <w:rFonts w:ascii="Arial" w:hAnsi="Arial" w:cs="Arial"/>
        </w:rPr>
        <w:t xml:space="preserve">written </w:t>
      </w:r>
      <w:r w:rsidR="001B4E15" w:rsidRPr="00842D58">
        <w:rPr>
          <w:rFonts w:ascii="Arial" w:hAnsi="Arial" w:cs="Arial"/>
        </w:rPr>
        <w:t xml:space="preserve">to allow for </w:t>
      </w:r>
      <w:r w:rsidR="001B4E15" w:rsidRPr="00842D58">
        <w:rPr>
          <w:rFonts w:ascii="Arial" w:hAnsi="Arial" w:cs="Arial"/>
        </w:rPr>
        <w:lastRenderedPageBreak/>
        <w:t>simultaneous use</w:t>
      </w:r>
      <w:r w:rsidR="005C79A7" w:rsidRPr="00842D58">
        <w:rPr>
          <w:rFonts w:ascii="Arial" w:hAnsi="Arial" w:cs="Arial"/>
        </w:rPr>
        <w:t xml:space="preserve"> of both SNP and presence/ absence polymorphism data</w:t>
      </w:r>
      <w:r w:rsidR="00B77559" w:rsidRPr="00842D58">
        <w:rPr>
          <w:rFonts w:ascii="Arial" w:hAnsi="Arial" w:cs="Arial"/>
        </w:rPr>
        <w:t>; one option is to code deletions as an additional state for each genotyped variant</w:t>
      </w:r>
      <w:r w:rsidR="00732A06"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005C79A7" w:rsidRPr="00842D58">
        <w:rPr>
          <w:rFonts w:ascii="Arial" w:hAnsi="Arial" w:cs="Arial"/>
        </w:rPr>
        <w:t>.</w:t>
      </w:r>
      <w:r w:rsidR="00986500" w:rsidRPr="00842D58">
        <w:rPr>
          <w:rFonts w:ascii="Arial" w:hAnsi="Arial" w:cs="Arial"/>
        </w:rPr>
        <w:t xml:space="preserve"> </w:t>
      </w:r>
      <w:r w:rsidRPr="00842D58">
        <w:rPr>
          <w:rFonts w:ascii="Arial" w:hAnsi="Arial" w:cs="Arial"/>
        </w:rPr>
        <w:t xml:space="preserve">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000168E4" w:rsidRPr="00842D58">
        <w:rPr>
          <w:rFonts w:ascii="Arial" w:hAnsi="Arial" w:cs="Arial"/>
        </w:rPr>
        <w:t xml:space="preserve">, </w:t>
      </w:r>
      <w:r w:rsidRPr="00842D58">
        <w:rPr>
          <w:rFonts w:ascii="Arial" w:hAnsi="Arial" w:cs="Arial"/>
        </w:rPr>
        <w:t>caused by the high polymorphism rate within this species.</w:t>
      </w:r>
    </w:p>
    <w:p w14:paraId="644E4B3D" w14:textId="4BB188DA" w:rsidR="001B4E15" w:rsidRPr="00842D58" w:rsidRDefault="001B4E15" w:rsidP="00530D8B">
      <w:pPr>
        <w:spacing w:line="480" w:lineRule="auto"/>
        <w:rPr>
          <w:rFonts w:ascii="Arial" w:hAnsi="Arial" w:cs="Arial"/>
          <w:b/>
        </w:rPr>
      </w:pPr>
      <w:r w:rsidRPr="00842D58">
        <w:rPr>
          <w:rFonts w:ascii="Arial" w:hAnsi="Arial" w:cs="Arial"/>
          <w:b/>
        </w:rPr>
        <w:t>Polygenic modules</w:t>
      </w:r>
      <w:r w:rsidR="007D4071" w:rsidRPr="00842D58">
        <w:rPr>
          <w:rFonts w:ascii="Arial" w:hAnsi="Arial" w:cs="Arial"/>
          <w:b/>
        </w:rPr>
        <w:t xml:space="preserve"> </w:t>
      </w:r>
      <w:r w:rsidR="00561E82" w:rsidRPr="00842D58">
        <w:rPr>
          <w:rFonts w:ascii="Arial" w:hAnsi="Arial" w:cs="Arial"/>
          <w:b/>
        </w:rPr>
        <w:t xml:space="preserve">and pleiotropy </w:t>
      </w:r>
      <w:r w:rsidR="00A144FB" w:rsidRPr="00842D58">
        <w:rPr>
          <w:rFonts w:ascii="Arial" w:hAnsi="Arial" w:cs="Arial"/>
          <w:b/>
        </w:rPr>
        <w:t xml:space="preserve">in cross-species eQTL </w:t>
      </w:r>
    </w:p>
    <w:p w14:paraId="73776112" w14:textId="170D4320" w:rsidR="00A834D4" w:rsidRPr="00842D58" w:rsidRDefault="00A834D4" w:rsidP="00F06792">
      <w:pPr>
        <w:spacing w:line="480" w:lineRule="auto"/>
        <w:ind w:firstLine="360"/>
        <w:rPr>
          <w:rFonts w:ascii="Arial" w:hAnsi="Arial" w:cs="Arial"/>
        </w:rPr>
      </w:pPr>
      <w:r w:rsidRPr="00842D58">
        <w:rPr>
          <w:rFonts w:ascii="Arial" w:hAnsi="Arial" w:cs="Arial"/>
        </w:rPr>
        <w:t>Previous pathogen</w:t>
      </w:r>
      <w:r w:rsidR="007D22A7" w:rsidRPr="00842D58">
        <w:rPr>
          <w:rFonts w:ascii="Arial" w:hAnsi="Arial" w:cs="Arial"/>
        </w:rPr>
        <w:t>-</w:t>
      </w:r>
      <w:r w:rsidRPr="00842D58">
        <w:rPr>
          <w:rFonts w:ascii="Arial" w:hAnsi="Arial" w:cs="Arial"/>
        </w:rPr>
        <w:t xml:space="preserve">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0039452D" w:rsidRPr="00842D58">
        <w:rPr>
          <w:rFonts w:ascii="Arial" w:hAnsi="Arial" w:cs="Arial"/>
        </w:rPr>
        <w:t>identified a more complex picture with</w:t>
      </w:r>
      <w:r w:rsidRPr="00842D58">
        <w:rPr>
          <w:rFonts w:ascii="Arial" w:hAnsi="Arial" w:cs="Arial"/>
        </w:rPr>
        <w:t xml:space="preserve">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w:t>
      </w:r>
      <w:r w:rsidR="0039452D" w:rsidRPr="00842D58">
        <w:rPr>
          <w:rFonts w:ascii="Arial" w:hAnsi="Arial" w:cs="Arial"/>
        </w:rPr>
        <w:t xml:space="preserve"> This suggests that the polygenic architecture of the pathogen may at least in part function by influencing these defined modules rather than functioning as</w:t>
      </w:r>
      <w:ins w:id="227" w:author="Céline" w:date="2019-03-20T11:59:00Z">
        <w:r w:rsidR="009517AB">
          <w:rPr>
            <w:rFonts w:ascii="Arial" w:hAnsi="Arial" w:cs="Arial"/>
          </w:rPr>
          <w:t xml:space="preserve"> thousands </w:t>
        </w:r>
      </w:ins>
      <w:del w:id="228" w:author="Céline" w:date="2019-03-20T11:59:00Z">
        <w:r w:rsidR="0039452D" w:rsidRPr="00842D58" w:rsidDel="009517AB">
          <w:rPr>
            <w:rFonts w:ascii="Arial" w:hAnsi="Arial" w:cs="Arial"/>
          </w:rPr>
          <w:delText xml:space="preserve"> 1000s </w:delText>
        </w:r>
      </w:del>
      <w:r w:rsidR="0039452D" w:rsidRPr="00842D58">
        <w:rPr>
          <w:rFonts w:ascii="Arial" w:hAnsi="Arial" w:cs="Arial"/>
        </w:rPr>
        <w:t>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w:t>
      </w:r>
      <w:r w:rsidR="007D22A7" w:rsidRPr="00842D58">
        <w:rPr>
          <w:rFonts w:ascii="Arial" w:hAnsi="Arial" w:cs="Arial"/>
        </w:rPr>
        <w:t>,</w:t>
      </w:r>
      <w:r w:rsidR="0039452D" w:rsidRPr="00842D58">
        <w:rPr>
          <w:rFonts w:ascii="Arial" w:hAnsi="Arial" w:cs="Arial"/>
        </w:rPr>
        <w:t xml:space="preserve"> alternatively, this is an indication that there are discrete set of interaction mechanisms between the host and the pathogen. </w:t>
      </w:r>
    </w:p>
    <w:p w14:paraId="69556C36" w14:textId="299DBD2A" w:rsidR="00C67343" w:rsidRPr="00842D58" w:rsidRDefault="00762194" w:rsidP="00031EA7">
      <w:pPr>
        <w:spacing w:line="480" w:lineRule="auto"/>
        <w:rPr>
          <w:rFonts w:ascii="Arial" w:hAnsi="Arial" w:cs="Arial"/>
          <w:b/>
        </w:rPr>
      </w:pPr>
      <w:r w:rsidRPr="00842D58">
        <w:rPr>
          <w:rFonts w:ascii="Arial" w:hAnsi="Arial" w:cs="Arial"/>
          <w:b/>
        </w:rPr>
        <w:t>Diverse mechanisms linked to candidate causal loci</w:t>
      </w:r>
      <w:r w:rsidR="009C307B" w:rsidRPr="00842D58">
        <w:rPr>
          <w:rFonts w:ascii="Arial" w:hAnsi="Arial" w:cs="Arial"/>
          <w:b/>
        </w:rPr>
        <w:t xml:space="preserve"> </w:t>
      </w:r>
    </w:p>
    <w:p w14:paraId="21905C8F" w14:textId="24EC034B" w:rsidR="00867E7A" w:rsidRPr="00842D58" w:rsidRDefault="00762194" w:rsidP="00F06792">
      <w:pPr>
        <w:spacing w:line="480" w:lineRule="auto"/>
        <w:ind w:firstLine="360"/>
        <w:rPr>
          <w:rFonts w:ascii="Arial" w:hAnsi="Arial" w:cs="Arial"/>
        </w:rPr>
      </w:pPr>
      <w:r w:rsidRPr="00842D58">
        <w:rPr>
          <w:rFonts w:ascii="Arial" w:hAnsi="Arial" w:cs="Arial"/>
        </w:rPr>
        <w:t xml:space="preserve">Investigating the putative function of the candidate loci </w:t>
      </w:r>
      <w:r w:rsidR="00496D0D" w:rsidRPr="00842D58">
        <w:rPr>
          <w:rFonts w:ascii="Arial" w:hAnsi="Arial" w:cs="Arial"/>
        </w:rPr>
        <w:t>underlying</w:t>
      </w:r>
      <w:r w:rsidRPr="00842D58">
        <w:rPr>
          <w:rFonts w:ascii="Arial" w:hAnsi="Arial" w:cs="Arial"/>
        </w:rPr>
        <w:t xml:space="preserve"> the different </w:t>
      </w:r>
      <w:r w:rsidRPr="00842D58">
        <w:rPr>
          <w:rFonts w:ascii="Arial" w:hAnsi="Arial" w:cs="Arial"/>
          <w:i/>
        </w:rPr>
        <w:t>trans</w:t>
      </w:r>
      <w:r w:rsidRPr="00842D58">
        <w:rPr>
          <w:rFonts w:ascii="Arial" w:hAnsi="Arial" w:cs="Arial"/>
        </w:rPr>
        <w:t>-eQTL hot</w:t>
      </w:r>
      <w:r w:rsidR="00496D0D" w:rsidRPr="00842D58">
        <w:rPr>
          <w:rFonts w:ascii="Arial" w:hAnsi="Arial" w:cs="Arial"/>
        </w:rPr>
        <w:t>sp</w:t>
      </w:r>
      <w:r w:rsidRPr="00842D58">
        <w:rPr>
          <w:rFonts w:ascii="Arial" w:hAnsi="Arial" w:cs="Arial"/>
        </w:rPr>
        <w:t xml:space="preserve">ots identified an array of potential molecular mechanisms. While one might assume that transcription factors are the most likely genes </w:t>
      </w:r>
      <w:r w:rsidR="00496D0D" w:rsidRPr="00842D58">
        <w:rPr>
          <w:rFonts w:ascii="Arial" w:hAnsi="Arial" w:cs="Arial"/>
        </w:rPr>
        <w:t xml:space="preserve">in which </w:t>
      </w:r>
      <w:r w:rsidRPr="00842D58">
        <w:rPr>
          <w:rFonts w:ascii="Arial" w:hAnsi="Arial" w:cs="Arial"/>
        </w:rPr>
        <w:t xml:space="preserve">genetic variation would lead to </w:t>
      </w:r>
      <w:r w:rsidRPr="00842D58">
        <w:rPr>
          <w:rFonts w:ascii="Arial" w:hAnsi="Arial" w:cs="Arial"/>
          <w:i/>
        </w:rPr>
        <w:t>trans</w:t>
      </w:r>
      <w:r w:rsidRPr="00842D58">
        <w:rPr>
          <w:rFonts w:ascii="Arial" w:hAnsi="Arial" w:cs="Arial"/>
        </w:rPr>
        <w:t xml:space="preserve">-eQTL hotspots, there was </w:t>
      </w:r>
      <w:r w:rsidR="00496D0D" w:rsidRPr="00842D58">
        <w:rPr>
          <w:rFonts w:ascii="Arial" w:hAnsi="Arial" w:cs="Arial"/>
        </w:rPr>
        <w:t>instead</w:t>
      </w:r>
      <w:r w:rsidRPr="00842D58">
        <w:rPr>
          <w:rFonts w:ascii="Arial" w:hAnsi="Arial" w:cs="Arial"/>
        </w:rPr>
        <w:t xml:space="preserve"> an enrichment for enzyme</w:t>
      </w:r>
      <w:r w:rsidR="00496D0D" w:rsidRPr="00842D58">
        <w:rPr>
          <w:rFonts w:ascii="Arial" w:hAnsi="Arial" w:cs="Arial"/>
        </w:rPr>
        <w:t>-</w:t>
      </w:r>
      <w:r w:rsidRPr="00842D58">
        <w:rPr>
          <w:rFonts w:ascii="Arial" w:hAnsi="Arial" w:cs="Arial"/>
        </w:rPr>
        <w:t xml:space="preserve">encoding genes as the identify of </w:t>
      </w:r>
      <w:r w:rsidRPr="00842D58">
        <w:rPr>
          <w:rFonts w:ascii="Arial" w:hAnsi="Arial" w:cs="Arial"/>
        </w:rPr>
        <w:lastRenderedPageBreak/>
        <w:t xml:space="preserve">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w:t>
      </w:r>
      <w:r w:rsidR="00496D0D" w:rsidRPr="00842D58">
        <w:rPr>
          <w:rFonts w:ascii="Arial" w:hAnsi="Arial" w:cs="Arial"/>
          <w:i/>
        </w:rPr>
        <w:t>.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w:t>
      </w:r>
      <w:r w:rsidR="00496D0D" w:rsidRPr="00842D58">
        <w:rPr>
          <w:rFonts w:ascii="Arial" w:hAnsi="Arial" w:cs="Arial"/>
          <w:i/>
        </w:rPr>
        <w:t>. thaliana</w:t>
      </w:r>
      <w:r w:rsidRPr="00842D58">
        <w:rPr>
          <w:rFonts w:ascii="Arial" w:hAnsi="Arial" w:cs="Arial"/>
        </w:rPr>
        <w:t xml:space="preserve"> transcriptome. </w:t>
      </w:r>
      <w:r w:rsidR="006E17DE" w:rsidRPr="00842D58">
        <w:rPr>
          <w:rFonts w:ascii="Arial" w:hAnsi="Arial" w:cs="Arial"/>
        </w:rPr>
        <w:t>Interestingly, these enzymes were largely linked to various aspects of sugar release from the plant cell wall</w:t>
      </w:r>
      <w:r w:rsidR="00496D0D" w:rsidRPr="00842D58">
        <w:rPr>
          <w:rFonts w:ascii="Arial" w:hAnsi="Arial" w:cs="Arial"/>
        </w:rPr>
        <w:t>,</w:t>
      </w:r>
      <w:r w:rsidR="006E17DE" w:rsidRPr="00842D58">
        <w:rPr>
          <w:rFonts w:ascii="Arial" w:hAnsi="Arial" w:cs="Arial"/>
        </w:rPr>
        <w:t xml:space="preserve"> or potential reactions involving sugar-phosphates (Table 1). In addition to enzymes, the candidate genes for four of the </w:t>
      </w:r>
      <w:r w:rsidR="006E17DE" w:rsidRPr="00842D58">
        <w:rPr>
          <w:rFonts w:ascii="Arial" w:hAnsi="Arial" w:cs="Arial"/>
          <w:i/>
        </w:rPr>
        <w:t>trans</w:t>
      </w:r>
      <w:r w:rsidR="006E17DE" w:rsidRPr="00842D58">
        <w:rPr>
          <w:rFonts w:ascii="Arial" w:hAnsi="Arial" w:cs="Arial"/>
        </w:rPr>
        <w:t>-eQTL linked to transcriptional regulators. While one, Bcin10g05900, a putative winged helix TF</w:t>
      </w:r>
      <w:r w:rsidR="00496D0D" w:rsidRPr="00842D58">
        <w:rPr>
          <w:rFonts w:ascii="Arial" w:hAnsi="Arial" w:cs="Arial"/>
        </w:rPr>
        <w:t>,</w:t>
      </w:r>
      <w:r w:rsidR="006E17DE" w:rsidRPr="00842D58">
        <w:rPr>
          <w:rFonts w:ascii="Arial" w:hAnsi="Arial" w:cs="Arial"/>
        </w:rPr>
        <w:t xml:space="preserve"> would be predicted to </w:t>
      </w:r>
      <w:r w:rsidR="00496D0D" w:rsidRPr="00842D58">
        <w:rPr>
          <w:rFonts w:ascii="Arial" w:hAnsi="Arial" w:cs="Arial"/>
        </w:rPr>
        <w:t xml:space="preserve">potentially </w:t>
      </w:r>
      <w:r w:rsidR="006E17DE" w:rsidRPr="00842D58">
        <w:rPr>
          <w:rFonts w:ascii="Arial" w:hAnsi="Arial" w:cs="Arial"/>
        </w:rPr>
        <w:t xml:space="preserve">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w:t>
      </w:r>
      <w:r w:rsidR="003A7C48" w:rsidRPr="00842D58">
        <w:rPr>
          <w:rFonts w:ascii="Arial" w:hAnsi="Arial" w:cs="Arial"/>
        </w:rPr>
        <w:t xml:space="preserve">expression of </w:t>
      </w:r>
      <w:r w:rsidR="006E17DE" w:rsidRPr="00842D58">
        <w:rPr>
          <w:rFonts w:ascii="Arial" w:hAnsi="Arial" w:cs="Arial"/>
          <w:i/>
        </w:rPr>
        <w:t>A</w:t>
      </w:r>
      <w:r w:rsidR="00867E7A" w:rsidRPr="00842D58">
        <w:rPr>
          <w:rFonts w:ascii="Arial" w:hAnsi="Arial" w:cs="Arial"/>
          <w:i/>
        </w:rPr>
        <w:t>. thaliana</w:t>
      </w:r>
      <w:r w:rsidR="006E17DE" w:rsidRPr="00842D58">
        <w:rPr>
          <w:rFonts w:ascii="Arial" w:hAnsi="Arial" w:cs="Arial"/>
          <w:i/>
        </w:rPr>
        <w:t xml:space="preserve"> </w:t>
      </w:r>
      <w:r w:rsidR="003A7C48" w:rsidRPr="00842D58">
        <w:rPr>
          <w:rFonts w:ascii="Arial" w:hAnsi="Arial" w:cs="Arial"/>
        </w:rPr>
        <w:t>genes that show an over-representation of genes linked to water deprivation. This suggests that this putative winged helix TF may influence a specific virulence factor that influences this Arabidopsis network</w:t>
      </w:r>
      <w:r w:rsidR="006E17DE" w:rsidRPr="00842D58">
        <w:rPr>
          <w:rFonts w:ascii="Arial" w:hAnsi="Arial" w:cs="Arial"/>
        </w:rPr>
        <w:t>.</w:t>
      </w:r>
      <w:r w:rsidR="001B321B" w:rsidRPr="00842D58">
        <w:rPr>
          <w:rFonts w:ascii="Arial" w:hAnsi="Arial" w:cs="Arial"/>
        </w:rPr>
        <w:t xml:space="preserve"> Interestingly, while the candidate genes are linked to processes that likely influence virulence, none of them have been explicitly shown to influence virulence in </w:t>
      </w:r>
      <w:r w:rsidR="001B321B" w:rsidRPr="00842D58">
        <w:rPr>
          <w:rFonts w:ascii="Arial" w:hAnsi="Arial" w:cs="Arial"/>
          <w:i/>
        </w:rPr>
        <w:t>B</w:t>
      </w:r>
      <w:r w:rsidR="00867E7A" w:rsidRPr="00842D58">
        <w:rPr>
          <w:rFonts w:ascii="Arial" w:hAnsi="Arial" w:cs="Arial"/>
          <w:i/>
        </w:rPr>
        <w:t>. cinerea</w:t>
      </w:r>
      <w:r w:rsidR="001B321B" w:rsidRPr="00842D58">
        <w:rPr>
          <w:rFonts w:ascii="Arial" w:hAnsi="Arial" w:cs="Arial"/>
        </w:rPr>
        <w:t>. Future work is necessary to begin testing these loci and if and how they may influence virulence and the host/pathogen co-transcriptome.</w:t>
      </w:r>
    </w:p>
    <w:p w14:paraId="78468FCC" w14:textId="77777777" w:rsidR="007A7AAC" w:rsidRPr="00842D58" w:rsidRDefault="001B321B" w:rsidP="007A7AAC">
      <w:pPr>
        <w:spacing w:line="480" w:lineRule="auto"/>
        <w:rPr>
          <w:rFonts w:ascii="Arial" w:hAnsi="Arial" w:cs="Arial"/>
          <w:b/>
        </w:rPr>
      </w:pPr>
      <w:r w:rsidRPr="00842D58">
        <w:rPr>
          <w:rFonts w:ascii="Arial" w:hAnsi="Arial" w:cs="Arial"/>
          <w:b/>
        </w:rPr>
        <w:t>Conclusion</w:t>
      </w:r>
    </w:p>
    <w:p w14:paraId="51AE8236" w14:textId="341A83FF" w:rsidR="00514140" w:rsidRPr="00842D58" w:rsidRDefault="00514140" w:rsidP="007A7AAC">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w:t>
      </w:r>
      <w:r w:rsidR="00D948B7" w:rsidRPr="00842D58">
        <w:rPr>
          <w:rFonts w:ascii="Arial" w:hAnsi="Arial" w:cs="Arial"/>
        </w:rPr>
        <w:t>This study</w:t>
      </w:r>
      <w:r w:rsidRPr="00842D58">
        <w:rPr>
          <w:rFonts w:ascii="Arial" w:hAnsi="Arial" w:cs="Arial"/>
        </w:rPr>
        <w:t xml:space="preserve"> begin</w:t>
      </w:r>
      <w:r w:rsidR="00D948B7" w:rsidRPr="00842D58">
        <w:rPr>
          <w:rFonts w:ascii="Arial" w:hAnsi="Arial" w:cs="Arial"/>
        </w:rPr>
        <w:t>s to</w:t>
      </w:r>
      <w:r w:rsidRPr="00842D58">
        <w:rPr>
          <w:rFonts w:ascii="Arial" w:hAnsi="Arial" w:cs="Arial"/>
        </w:rPr>
        <w:t xml:space="preserve"> establish </w:t>
      </w:r>
      <w:r w:rsidR="001B321B" w:rsidRPr="00842D58">
        <w:rPr>
          <w:rFonts w:ascii="Arial" w:hAnsi="Arial" w:cs="Arial"/>
        </w:rPr>
        <w:t xml:space="preserve">the foundation to begin testing directional </w:t>
      </w:r>
      <w:r w:rsidRPr="00842D58">
        <w:rPr>
          <w:rFonts w:ascii="Arial" w:hAnsi="Arial" w:cs="Arial"/>
        </w:rPr>
        <w:t>causal inference</w:t>
      </w:r>
      <w:r w:rsidR="001B321B" w:rsidRPr="00842D58">
        <w:rPr>
          <w:rFonts w:ascii="Arial" w:hAnsi="Arial" w:cs="Arial"/>
        </w:rPr>
        <w:t>s</w:t>
      </w:r>
      <w:r w:rsidRPr="00842D58">
        <w:rPr>
          <w:rFonts w:ascii="Arial" w:hAnsi="Arial" w:cs="Arial"/>
        </w:rPr>
        <w:t xml:space="preserve"> from </w:t>
      </w:r>
      <w:r w:rsidR="001B321B" w:rsidRPr="00842D58">
        <w:rPr>
          <w:rFonts w:ascii="Arial" w:hAnsi="Arial" w:cs="Arial"/>
        </w:rPr>
        <w:t xml:space="preserve">pathogen </w:t>
      </w:r>
      <w:r w:rsidRPr="00842D58">
        <w:rPr>
          <w:rFonts w:ascii="Arial" w:hAnsi="Arial" w:cs="Arial"/>
        </w:rPr>
        <w:t xml:space="preserve">genome to transcriptome to </w:t>
      </w:r>
      <w:r w:rsidR="001B321B" w:rsidRPr="00842D58">
        <w:rPr>
          <w:rFonts w:ascii="Arial" w:hAnsi="Arial" w:cs="Arial"/>
        </w:rPr>
        <w:t xml:space="preserve">disease </w:t>
      </w:r>
      <w:r w:rsidRPr="00842D58">
        <w:rPr>
          <w:rFonts w:ascii="Arial" w:hAnsi="Arial" w:cs="Arial"/>
        </w:rPr>
        <w:t>phenotype</w:t>
      </w:r>
      <w:r w:rsidR="001B321B" w:rsidRPr="00842D58">
        <w:rPr>
          <w:rFonts w:ascii="Arial" w:hAnsi="Arial" w:cs="Arial"/>
        </w:rPr>
        <w:t xml:space="preserve"> by </w:t>
      </w:r>
      <w:r w:rsidRPr="00842D58">
        <w:rPr>
          <w:rFonts w:ascii="Arial" w:hAnsi="Arial" w:cs="Arial"/>
        </w:rPr>
        <w:t xml:space="preserve">connecting genetic variation in the pathogen to expression changes in </w:t>
      </w:r>
      <w:r w:rsidR="001B321B" w:rsidRPr="00842D58">
        <w:rPr>
          <w:rFonts w:ascii="Arial" w:hAnsi="Arial" w:cs="Arial"/>
        </w:rPr>
        <w:t>both the host</w:t>
      </w:r>
      <w:r w:rsidR="005B33AB" w:rsidRPr="00842D58">
        <w:rPr>
          <w:rFonts w:ascii="Arial" w:hAnsi="Arial" w:cs="Arial"/>
        </w:rPr>
        <w:t>’s</w:t>
      </w:r>
      <w:r w:rsidR="001B321B" w:rsidRPr="00842D58">
        <w:rPr>
          <w:rFonts w:ascii="Arial" w:hAnsi="Arial" w:cs="Arial"/>
        </w:rPr>
        <w:t xml:space="preserve"> and pathogen</w:t>
      </w:r>
      <w:r w:rsidR="005B33AB" w:rsidRPr="00842D58">
        <w:rPr>
          <w:rFonts w:ascii="Arial" w:hAnsi="Arial" w:cs="Arial"/>
        </w:rPr>
        <w:t>’</w:t>
      </w:r>
      <w:r w:rsidR="001B321B" w:rsidRPr="00842D58">
        <w:rPr>
          <w:rFonts w:ascii="Arial" w:hAnsi="Arial" w:cs="Arial"/>
        </w:rPr>
        <w:t>s</w:t>
      </w:r>
      <w:r w:rsidRPr="00842D58">
        <w:rPr>
          <w:rFonts w:ascii="Arial" w:hAnsi="Arial" w:cs="Arial"/>
        </w:rPr>
        <w:t xml:space="preserve"> transcriptomes. </w:t>
      </w:r>
      <w:r w:rsidR="001B321B" w:rsidRPr="00842D58">
        <w:rPr>
          <w:rFonts w:ascii="Arial" w:hAnsi="Arial" w:cs="Arial"/>
        </w:rPr>
        <w:t xml:space="preserve">This showed a preponderance of </w:t>
      </w:r>
      <w:r w:rsidR="001B321B" w:rsidRPr="00842D58">
        <w:rPr>
          <w:rFonts w:ascii="Arial" w:hAnsi="Arial" w:cs="Arial"/>
          <w:i/>
        </w:rPr>
        <w:t>trans</w:t>
      </w:r>
      <w:r w:rsidR="001B321B" w:rsidRPr="00842D58">
        <w:rPr>
          <w:rFonts w:ascii="Arial" w:hAnsi="Arial" w:cs="Arial"/>
        </w:rPr>
        <w:t>-acting polymorphisms with predominantly moderate to small effects</w:t>
      </w:r>
      <w:r w:rsidR="005B33AB" w:rsidRPr="00842D58">
        <w:rPr>
          <w:rFonts w:ascii="Arial" w:hAnsi="Arial" w:cs="Arial"/>
        </w:rPr>
        <w:t>,</w:t>
      </w:r>
      <w:r w:rsidR="001B321B" w:rsidRPr="00842D58">
        <w:rPr>
          <w:rFonts w:ascii="Arial" w:hAnsi="Arial" w:cs="Arial"/>
        </w:rPr>
        <w:t xml:space="preserve"> </w:t>
      </w:r>
      <w:r w:rsidR="001B321B" w:rsidRPr="00842D58">
        <w:rPr>
          <w:rFonts w:ascii="Arial" w:hAnsi="Arial" w:cs="Arial"/>
        </w:rPr>
        <w:lastRenderedPageBreak/>
        <w:t>suggesting that a polygenic architecture underlies the transcriptome variation, similar to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Similar work in other systems will help to build</w:t>
      </w:r>
      <w:r w:rsidRPr="00842D58">
        <w:rPr>
          <w:rFonts w:ascii="Arial" w:hAnsi="Arial" w:cs="Arial"/>
        </w:rPr>
        <w:t xml:space="preserve"> our functional knowledge of cross-kingdom communication between host and pathogen.</w:t>
      </w:r>
    </w:p>
    <w:p w14:paraId="241460E4" w14:textId="09AF049C" w:rsidR="009F105D" w:rsidRPr="00842D58" w:rsidRDefault="00FA464C" w:rsidP="00FA464C">
      <w:pPr>
        <w:spacing w:line="480" w:lineRule="auto"/>
        <w:ind w:firstLine="720"/>
        <w:rPr>
          <w:rFonts w:ascii="Arial" w:hAnsi="Arial" w:cs="Arial"/>
        </w:rPr>
      </w:pPr>
      <w:r w:rsidRPr="00842D58">
        <w:rPr>
          <w:rFonts w:ascii="Arial" w:hAnsi="Arial" w:cs="Arial"/>
        </w:rPr>
        <w:t xml:space="preserve"> </w:t>
      </w:r>
    </w:p>
    <w:bookmarkEnd w:id="206"/>
    <w:p w14:paraId="642D3715" w14:textId="3A1E0B68" w:rsidR="009011CD" w:rsidRPr="00842D58" w:rsidRDefault="009011CD" w:rsidP="000A3A44">
      <w:pPr>
        <w:spacing w:line="480" w:lineRule="auto"/>
        <w:rPr>
          <w:rFonts w:ascii="Arial" w:hAnsi="Arial" w:cs="Arial"/>
          <w:b/>
        </w:rPr>
      </w:pPr>
      <w:r w:rsidRPr="00842D58">
        <w:rPr>
          <w:rFonts w:ascii="Arial" w:hAnsi="Arial" w:cs="Arial"/>
          <w:b/>
        </w:rPr>
        <w:t>METHODS</w:t>
      </w:r>
    </w:p>
    <w:p w14:paraId="1CCC4528" w14:textId="76BB30DE" w:rsidR="004441A8" w:rsidRPr="00842D58" w:rsidRDefault="00B87592" w:rsidP="004441A8">
      <w:pPr>
        <w:spacing w:line="480" w:lineRule="auto"/>
        <w:rPr>
          <w:rFonts w:ascii="Arial" w:hAnsi="Arial" w:cs="Arial"/>
          <w:b/>
        </w:rPr>
      </w:pPr>
      <w:r w:rsidRPr="00842D58">
        <w:rPr>
          <w:rFonts w:ascii="Arial" w:hAnsi="Arial" w:cs="Arial"/>
          <w:b/>
        </w:rPr>
        <w:t>Experimental design</w:t>
      </w:r>
    </w:p>
    <w:p w14:paraId="0515EF9F" w14:textId="5325891E" w:rsidR="004441A8" w:rsidRPr="00842D58" w:rsidRDefault="004441A8" w:rsidP="00B87592">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B. cinerea</w:t>
      </w:r>
      <w:r w:rsidR="00700561" w:rsidRPr="00842D58">
        <w:rPr>
          <w:rFonts w:ascii="Arial" w:hAnsi="Arial" w:cs="Arial"/>
          <w:i/>
        </w:rPr>
        <w:t xml:space="preserve"> </w:t>
      </w:r>
      <w:r w:rsidR="00700561" w:rsidRPr="00842D58">
        <w:rPr>
          <w:rFonts w:ascii="Arial" w:hAnsi="Arial" w:cs="Arial"/>
        </w:rPr>
        <w:t>genotypes</w:t>
      </w:r>
      <w:r w:rsidRPr="00842D58">
        <w:rPr>
          <w:rFonts w:ascii="Arial" w:hAnsi="Arial" w:cs="Arial"/>
        </w:rPr>
        <w:t xml:space="preserve"> that were </w:t>
      </w:r>
      <w:r w:rsidR="00700561" w:rsidRPr="00842D58">
        <w:rPr>
          <w:rFonts w:ascii="Arial" w:hAnsi="Arial" w:cs="Arial"/>
        </w:rPr>
        <w:t xml:space="preserve">isolated </w:t>
      </w:r>
      <w:r w:rsidRPr="00842D58">
        <w:rPr>
          <w:rFonts w:ascii="Arial" w:hAnsi="Arial" w:cs="Arial"/>
        </w:rPr>
        <w:t xml:space="preserve">as single spores from natural infections of fruit and vegetable tissues collected in California and internationally </w:t>
      </w:r>
      <w:r w:rsidR="00DF42C5"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 </w:instrText>
      </w:r>
      <w:r w:rsidR="0039103B"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EN.CITE.DATA </w:instrText>
      </w:r>
      <w:r w:rsidR="0039103B" w:rsidRPr="00842D58">
        <w:rPr>
          <w:rFonts w:ascii="Arial" w:hAnsi="Arial" w:cs="Arial"/>
        </w:rPr>
      </w:r>
      <w:r w:rsidR="0039103B" w:rsidRPr="00842D58">
        <w:rPr>
          <w:rFonts w:ascii="Arial" w:hAnsi="Arial" w:cs="Arial"/>
        </w:rPr>
        <w:fldChar w:fldCharType="end"/>
      </w:r>
      <w:r w:rsidR="00DF42C5" w:rsidRPr="00842D58">
        <w:rPr>
          <w:rFonts w:ascii="Arial" w:hAnsi="Arial" w:cs="Arial"/>
        </w:rPr>
      </w:r>
      <w:r w:rsidR="00DF42C5" w:rsidRPr="00842D58">
        <w:rPr>
          <w:rFonts w:ascii="Arial" w:hAnsi="Arial" w:cs="Arial"/>
        </w:rPr>
        <w:fldChar w:fldCharType="separate"/>
      </w:r>
      <w:r w:rsidR="00DF42C5" w:rsidRPr="00842D58">
        <w:rPr>
          <w:rFonts w:ascii="Arial" w:hAnsi="Arial" w:cs="Arial"/>
          <w:noProof/>
        </w:rPr>
        <w:t>(Atwell, Corwin et al. 2015, Zhang, Corwin et al. 2017, Fordyce, Soltis et al. 2018, Zhang, Corwin et al. 2018)</w:t>
      </w:r>
      <w:r w:rsidR="00DF42C5" w:rsidRPr="00842D58">
        <w:rPr>
          <w:rFonts w:ascii="Arial" w:hAnsi="Arial" w:cs="Arial"/>
        </w:rPr>
        <w:fldChar w:fldCharType="end"/>
      </w:r>
      <w:r w:rsidRPr="00842D58">
        <w:rPr>
          <w:rFonts w:ascii="Arial" w:hAnsi="Arial" w:cs="Arial"/>
        </w:rPr>
        <w:t>.</w:t>
      </w:r>
      <w:r w:rsidR="00B87592" w:rsidRPr="00842D58">
        <w:rPr>
          <w:rFonts w:ascii="Arial" w:hAnsi="Arial" w:cs="Arial"/>
        </w:rPr>
        <w:t xml:space="preserve"> </w:t>
      </w:r>
      <w:r w:rsidRPr="00842D58">
        <w:rPr>
          <w:rFonts w:ascii="Arial" w:hAnsi="Arial" w:cs="Arial"/>
        </w:rPr>
        <w:t xml:space="preserve">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w:t>
      </w:r>
      <w:r w:rsidR="00D10556" w:rsidRPr="00842D58">
        <w:rPr>
          <w:rFonts w:ascii="Arial" w:hAnsi="Arial" w:cs="Arial"/>
        </w:rPr>
        <w:t>4</w:t>
      </w:r>
      <w:r w:rsidRPr="00842D58">
        <w:rPr>
          <w:rFonts w:ascii="Arial" w:hAnsi="Arial" w:cs="Arial"/>
        </w:rPr>
        <w:t xml:space="preserve">-fold replication of the full </w:t>
      </w:r>
      <w:r w:rsidR="00B87592" w:rsidRPr="00842D58">
        <w:rPr>
          <w:rFonts w:ascii="Arial" w:hAnsi="Arial" w:cs="Arial"/>
        </w:rPr>
        <w:t xml:space="preserve">randomized complete block experimental </w:t>
      </w:r>
      <w:r w:rsidRPr="00842D58">
        <w:rPr>
          <w:rFonts w:ascii="Arial" w:hAnsi="Arial" w:cs="Arial"/>
        </w:rPr>
        <w:t>design across two independent experiments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Pr="00842D58">
        <w:rPr>
          <w:rFonts w:ascii="Arial" w:hAnsi="Arial" w:cs="Arial"/>
        </w:rPr>
        <w:t xml:space="preserve">. </w:t>
      </w:r>
      <w:r w:rsidR="006B2BE6" w:rsidRPr="00842D58">
        <w:rPr>
          <w:rFonts w:ascii="Arial" w:hAnsi="Arial" w:cs="Arial"/>
        </w:rPr>
        <w:t xml:space="preserve">The original study included wildtype Col-0 </w:t>
      </w:r>
      <w:r w:rsidR="006B2BE6" w:rsidRPr="00842D58">
        <w:rPr>
          <w:rFonts w:ascii="Arial" w:hAnsi="Arial" w:cs="Arial"/>
          <w:i/>
        </w:rPr>
        <w:t xml:space="preserve">A. thaliana </w:t>
      </w:r>
      <w:r w:rsidR="006B2BE6" w:rsidRPr="00842D58">
        <w:rPr>
          <w:rFonts w:ascii="Arial" w:hAnsi="Arial" w:cs="Arial"/>
        </w:rPr>
        <w:t>hosts, as well as knockouts to the salicylic acid pathway (</w:t>
      </w:r>
      <w:r w:rsidR="006B2BE6" w:rsidRPr="00842D58">
        <w:rPr>
          <w:rFonts w:ascii="Arial" w:hAnsi="Arial" w:cs="Arial"/>
          <w:i/>
        </w:rPr>
        <w:t>npr1-1</w:t>
      </w:r>
      <w:r w:rsidR="006B2BE6" w:rsidRPr="00842D58">
        <w:rPr>
          <w:rFonts w:ascii="Arial" w:hAnsi="Arial" w:cs="Arial"/>
        </w:rPr>
        <w:t>) and to jasmonic acid sensitivity (</w:t>
      </w:r>
      <w:r w:rsidR="006B2BE6" w:rsidRPr="00842D58">
        <w:rPr>
          <w:rFonts w:ascii="Arial" w:hAnsi="Arial" w:cs="Arial"/>
          <w:i/>
        </w:rPr>
        <w:t>coi1-1</w:t>
      </w:r>
      <w:r w:rsidR="006B2BE6" w:rsidRPr="00842D58">
        <w:rPr>
          <w:rFonts w:ascii="Arial" w:hAnsi="Arial" w:cs="Arial"/>
        </w:rPr>
        <w:t xml:space="preserve">). </w:t>
      </w:r>
      <w:r w:rsidR="00B87592" w:rsidRPr="00842D58">
        <w:rPr>
          <w:rFonts w:ascii="Arial" w:hAnsi="Arial" w:cs="Arial"/>
        </w:rPr>
        <w:t xml:space="preserve">Leaves were harvested 5 weeks after sowing, and inoculated in a detached leaf assay with spores of each of 96 </w:t>
      </w:r>
      <w:r w:rsidR="00B87592" w:rsidRPr="00842D58">
        <w:rPr>
          <w:rFonts w:ascii="Arial" w:hAnsi="Arial" w:cs="Arial"/>
          <w:i/>
        </w:rPr>
        <w:t>B. cinerea</w:t>
      </w:r>
      <w:r w:rsidR="00B87592" w:rsidRPr="00842D58">
        <w:rPr>
          <w:rFonts w:ascii="Arial" w:hAnsi="Arial" w:cs="Arial"/>
        </w:rPr>
        <w:t xml:space="preserve"> isolates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B87592" w:rsidRPr="00842D58">
        <w:rPr>
          <w:rFonts w:ascii="Arial" w:hAnsi="Arial" w:cs="Arial"/>
        </w:rPr>
        <w:t xml:space="preserve">. </w:t>
      </w:r>
    </w:p>
    <w:p w14:paraId="35966A6C" w14:textId="77777777" w:rsidR="004441A8" w:rsidRPr="00842D58" w:rsidRDefault="004441A8" w:rsidP="004441A8">
      <w:pPr>
        <w:spacing w:line="480" w:lineRule="auto"/>
        <w:rPr>
          <w:rFonts w:ascii="Arial" w:hAnsi="Arial" w:cs="Arial"/>
          <w:b/>
        </w:rPr>
      </w:pPr>
      <w:r w:rsidRPr="00842D58">
        <w:rPr>
          <w:rFonts w:ascii="Arial" w:hAnsi="Arial" w:cs="Arial"/>
          <w:b/>
        </w:rPr>
        <w:t>Expression analysis</w:t>
      </w:r>
    </w:p>
    <w:p w14:paraId="727B10F4" w14:textId="7E887F42" w:rsidR="00672EEF" w:rsidRPr="00842D58" w:rsidRDefault="00622302" w:rsidP="00672EEF">
      <w:pPr>
        <w:spacing w:line="480" w:lineRule="auto"/>
        <w:ind w:firstLine="720"/>
        <w:rPr>
          <w:rFonts w:ascii="Arial" w:hAnsi="Arial" w:cs="Arial"/>
        </w:rPr>
      </w:pPr>
      <w:proofErr w:type="spellStart"/>
      <w:r w:rsidRPr="00842D58">
        <w:rPr>
          <w:rFonts w:ascii="Arial" w:hAnsi="Arial" w:cs="Arial"/>
        </w:rPr>
        <w:lastRenderedPageBreak/>
        <w:t>RNASeq</w:t>
      </w:r>
      <w:proofErr w:type="spellEnd"/>
      <w:r w:rsidRPr="00842D58">
        <w:rPr>
          <w:rFonts w:ascii="Arial" w:hAnsi="Arial" w:cs="Arial"/>
        </w:rPr>
        <w:t xml:space="preserve"> libraries were prepared as previously described </w: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(Kumar, Ichihashi et al. 2012, Zhang, Corwin et al. 2017, Zhang, Corwin et al. 2018)</w:t>
      </w:r>
      <w:r w:rsidR="00EF19E7" w:rsidRPr="00842D58">
        <w:rPr>
          <w:rFonts w:ascii="Arial" w:hAnsi="Arial" w:cs="Arial"/>
        </w:rPr>
        <w:fldChar w:fldCharType="end"/>
      </w:r>
      <w:r w:rsidRPr="00842D58">
        <w:rPr>
          <w:rFonts w:ascii="Arial" w:hAnsi="Arial" w:cs="Arial"/>
        </w:rPr>
        <w:t xml:space="preserve">. </w:t>
      </w:r>
      <w:r w:rsidR="00672EEF" w:rsidRPr="00842D58">
        <w:rPr>
          <w:rFonts w:ascii="Arial" w:hAnsi="Arial" w:cs="Arial"/>
        </w:rPr>
        <w:t>Briefly, w</w:t>
      </w:r>
      <w:r w:rsidRPr="00842D58">
        <w:rPr>
          <w:rFonts w:ascii="Arial" w:hAnsi="Arial" w:cs="Arial"/>
        </w:rPr>
        <w:t xml:space="preserve">e prepared mRNA from </w:t>
      </w:r>
      <w:r w:rsidR="00672EEF" w:rsidRPr="00842D58">
        <w:rPr>
          <w:rFonts w:ascii="Arial" w:hAnsi="Arial" w:cs="Arial"/>
        </w:rPr>
        <w:t xml:space="preserve">leaves frozen at </w:t>
      </w:r>
      <w:r w:rsidR="00D10556" w:rsidRPr="00842D58">
        <w:rPr>
          <w:rFonts w:ascii="Arial" w:hAnsi="Arial" w:cs="Arial"/>
        </w:rPr>
        <w:t>16</w:t>
      </w:r>
      <w:r w:rsidR="00672EEF" w:rsidRPr="00842D58">
        <w:rPr>
          <w:rFonts w:ascii="Arial" w:hAnsi="Arial" w:cs="Arial"/>
        </w:rPr>
        <w:t xml:space="preserve"> hours post inoculation, and pooled amplified, size-selected libraries into four replicate groups of 96 barcoded libraries. Sequencing was completed on a single Illumina </w:t>
      </w:r>
      <w:proofErr w:type="spellStart"/>
      <w:r w:rsidR="00672EEF" w:rsidRPr="00842D58">
        <w:rPr>
          <w:rFonts w:ascii="Arial" w:hAnsi="Arial" w:cs="Arial"/>
        </w:rPr>
        <w:t>HiSeq</w:t>
      </w:r>
      <w:proofErr w:type="spellEnd"/>
      <w:r w:rsidR="00672EEF"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00672EEF" w:rsidRPr="00842D58">
        <w:rPr>
          <w:rFonts w:ascii="Arial" w:hAnsi="Arial" w:cs="Arial"/>
        </w:rPr>
        <w:t>fastq</w:t>
      </w:r>
      <w:proofErr w:type="spellEnd"/>
      <w:r w:rsidR="00672EEF" w:rsidRPr="00842D58">
        <w:rPr>
          <w:rFonts w:ascii="Arial" w:hAnsi="Arial" w:cs="Arial"/>
        </w:rPr>
        <w:t xml:space="preserve"> files, evaluated for read quality and overrepresentation (</w:t>
      </w:r>
      <w:proofErr w:type="spellStart"/>
      <w:r w:rsidR="00672EEF" w:rsidRPr="00842D58">
        <w:rPr>
          <w:rFonts w:ascii="Arial" w:hAnsi="Arial" w:cs="Arial"/>
        </w:rPr>
        <w:t>FastQC</w:t>
      </w:r>
      <w:proofErr w:type="spellEnd"/>
      <w:r w:rsidR="00672EEF" w:rsidRPr="00842D58">
        <w:rPr>
          <w:rFonts w:ascii="Arial" w:hAnsi="Arial" w:cs="Arial"/>
        </w:rPr>
        <w:t xml:space="preserve"> Version 0.11.3, </w:t>
      </w:r>
      <w:r w:rsidR="00672EEF" w:rsidRPr="00842D58">
        <w:rPr>
          <w:rStyle w:val="Hyperlink"/>
          <w:rFonts w:ascii="Arial" w:hAnsi="Arial" w:cs="Arial"/>
          <w:color w:val="auto"/>
          <w:u w:val="none"/>
        </w:rPr>
        <w:t>www.bioinformatics.babraham.ac.uk/projects/</w:t>
      </w:r>
      <w:r w:rsidR="00672EEF" w:rsidRPr="00842D58">
        <w:rPr>
          <w:rFonts w:ascii="Arial" w:hAnsi="Arial" w:cs="Arial"/>
        </w:rPr>
        <w:t>), and trimmed (</w:t>
      </w:r>
      <w:proofErr w:type="spellStart"/>
      <w:r w:rsidR="00672EEF" w:rsidRPr="00842D58">
        <w:rPr>
          <w:rFonts w:ascii="Arial" w:hAnsi="Arial" w:cs="Arial"/>
        </w:rPr>
        <w:t>fastx</w:t>
      </w:r>
      <w:proofErr w:type="spellEnd"/>
      <w:r w:rsidR="00672EEF" w:rsidRPr="00842D58">
        <w:rPr>
          <w:rFonts w:ascii="Arial" w:hAnsi="Arial" w:cs="Arial"/>
        </w:rPr>
        <w:t>, http://hannonlab.cshl.edu/fastx_toolkit/commandline.html). Reads were aligned</w:t>
      </w:r>
      <w:r w:rsidR="0080151C" w:rsidRPr="00842D58">
        <w:rPr>
          <w:rFonts w:ascii="Arial" w:hAnsi="Arial" w:cs="Arial"/>
        </w:rPr>
        <w:t xml:space="preserve"> to the </w:t>
      </w:r>
      <w:r w:rsidR="0080151C" w:rsidRPr="00842D58">
        <w:rPr>
          <w:rFonts w:ascii="Arial" w:hAnsi="Arial" w:cs="Arial"/>
          <w:i/>
        </w:rPr>
        <w:t>A</w:t>
      </w:r>
      <w:r w:rsidR="00EF19E7" w:rsidRPr="00842D58">
        <w:rPr>
          <w:rFonts w:ascii="Arial" w:hAnsi="Arial" w:cs="Arial"/>
          <w:i/>
        </w:rPr>
        <w:t>. thaliana</w:t>
      </w:r>
      <w:r w:rsidR="0080151C" w:rsidRPr="00842D58">
        <w:rPr>
          <w:rFonts w:ascii="Arial" w:hAnsi="Arial" w:cs="Arial"/>
        </w:rPr>
        <w:t xml:space="preserve"> TAIR10.25 cDNA reference genome</w:t>
      </w:r>
      <w:r w:rsidR="00EF19E7" w:rsidRPr="00842D58">
        <w:rPr>
          <w:rFonts w:ascii="Arial" w:hAnsi="Arial" w:cs="Arial"/>
        </w:rPr>
        <w:t xml:space="preserve">, followed by the </w:t>
      </w:r>
      <w:r w:rsidR="00EF19E7" w:rsidRPr="00842D58">
        <w:rPr>
          <w:rFonts w:ascii="Arial" w:hAnsi="Arial" w:cs="Arial"/>
          <w:i/>
        </w:rPr>
        <w:t>B. cinerea</w:t>
      </w:r>
      <w:r w:rsidR="00EF19E7" w:rsidRPr="00842D58">
        <w:rPr>
          <w:rFonts w:ascii="Arial" w:hAnsi="Arial" w:cs="Arial"/>
        </w:rPr>
        <w:t xml:space="preserve"> B05.10 cDNA reference genome</w:t>
      </w:r>
      <w:r w:rsidR="002027E8" w:rsidRPr="00842D58">
        <w:rPr>
          <w:rFonts w:ascii="Arial" w:hAnsi="Arial" w:cs="Arial"/>
        </w:rPr>
        <w:t xml:space="preserve">, and we pulled gene counts </w: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(Langmead, Trapnell et al. 2009, Li, Handsaker et al. 2009, Van Kan, Stassen et al. 2017, Zhang, Corwin et al. 2017, Zhang, Corwin et al. 2018)</w:t>
      </w:r>
      <w:r w:rsidR="00EF19E7" w:rsidRPr="00842D58">
        <w:rPr>
          <w:rFonts w:ascii="Arial" w:hAnsi="Arial" w:cs="Arial"/>
        </w:rPr>
        <w:fldChar w:fldCharType="end"/>
      </w:r>
      <w:r w:rsidR="002027E8" w:rsidRPr="00842D58">
        <w:rPr>
          <w:rFonts w:ascii="Arial" w:hAnsi="Arial" w:cs="Arial"/>
        </w:rPr>
        <w:t>. We summed counts across gene models, and normalized gene counts as previously described</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2027E8" w:rsidRPr="00842D58">
        <w:rPr>
          <w:rFonts w:ascii="Arial" w:hAnsi="Arial" w:cs="Arial"/>
        </w:rPr>
        <w:t>.</w:t>
      </w:r>
      <w:r w:rsidR="008317C6" w:rsidRPr="00842D58">
        <w:rPr>
          <w:rFonts w:ascii="Arial" w:hAnsi="Arial" w:cs="Arial"/>
        </w:rPr>
        <w:t xml:space="preserve"> </w:t>
      </w:r>
    </w:p>
    <w:p w14:paraId="796CC826" w14:textId="7908E742" w:rsidR="004441A8" w:rsidRPr="00842D58" w:rsidRDefault="004F39D0" w:rsidP="00EA2311">
      <w:pPr>
        <w:spacing w:line="480" w:lineRule="auto"/>
        <w:ind w:firstLine="720"/>
        <w:rPr>
          <w:rFonts w:ascii="Arial" w:hAnsi="Arial" w:cs="Arial"/>
        </w:rPr>
      </w:pPr>
      <w:r w:rsidRPr="00842D58">
        <w:rPr>
          <w:rFonts w:ascii="Arial" w:hAnsi="Arial" w:cs="Arial"/>
        </w:rPr>
        <w:t xml:space="preserve">We used as input the model-adjusted means per transcript from </w:t>
      </w:r>
      <w:r w:rsidR="00BF5669" w:rsidRPr="00842D58">
        <w:rPr>
          <w:rFonts w:ascii="Arial" w:hAnsi="Arial" w:cs="Arial"/>
        </w:rPr>
        <w:t xml:space="preserve">negative binomial linked generalized linear models in </w:t>
      </w:r>
      <w:r w:rsidRPr="00842D58">
        <w:rPr>
          <w:rFonts w:ascii="Arial" w:hAnsi="Arial" w:cs="Arial"/>
        </w:rPr>
        <w:t xml:space="preserve">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2017, Zhang, Corwin et al. 2018)</w:t>
      </w:r>
      <w:r w:rsidR="00DF42C5" w:rsidRPr="00842D58">
        <w:rPr>
          <w:rFonts w:ascii="Arial" w:hAnsi="Arial" w:cs="Arial"/>
        </w:rPr>
        <w:fldChar w:fldCharType="end"/>
      </w:r>
      <w:r w:rsidRPr="00842D58">
        <w:rPr>
          <w:rFonts w:ascii="Arial" w:hAnsi="Arial" w:cs="Arial"/>
        </w:rPr>
        <w:t xml:space="preserve">. </w:t>
      </w:r>
      <w:r w:rsidR="00D872AD" w:rsidRPr="00842D58">
        <w:rPr>
          <w:rFonts w:ascii="Arial" w:hAnsi="Arial" w:cs="Arial"/>
          <w:i/>
        </w:rPr>
        <w:t>A. thaliana</w:t>
      </w:r>
      <w:r w:rsidR="007437B7" w:rsidRPr="00842D58">
        <w:rPr>
          <w:rFonts w:ascii="Arial" w:hAnsi="Arial" w:cs="Arial"/>
        </w:rPr>
        <w:t xml:space="preserve"> and </w:t>
      </w:r>
      <w:r w:rsidR="007437B7" w:rsidRPr="00842D58">
        <w:rPr>
          <w:rFonts w:ascii="Arial" w:hAnsi="Arial" w:cs="Arial"/>
          <w:i/>
        </w:rPr>
        <w:t>B. cinerea</w:t>
      </w:r>
      <w:r w:rsidR="00D872AD" w:rsidRPr="00842D58">
        <w:rPr>
          <w:rFonts w:ascii="Arial" w:hAnsi="Arial" w:cs="Arial"/>
        </w:rPr>
        <w:t xml:space="preserve"> transcript phenotypes were from least square means </w:t>
      </w:r>
      <w:r w:rsidR="007E73C0" w:rsidRPr="00842D58">
        <w:rPr>
          <w:rFonts w:ascii="Arial" w:hAnsi="Arial" w:cs="Arial"/>
        </w:rPr>
        <w:t xml:space="preserve">of normalized gene counts in </w:t>
      </w:r>
      <w:r w:rsidR="00D872AD" w:rsidRPr="00842D58">
        <w:rPr>
          <w:rFonts w:ascii="Arial" w:hAnsi="Arial" w:cs="Arial"/>
        </w:rPr>
        <w:t>a negative binomial generalized linear model (</w:t>
      </w:r>
      <w:proofErr w:type="spellStart"/>
      <w:r w:rsidR="00D872AD" w:rsidRPr="00842D58">
        <w:rPr>
          <w:rFonts w:ascii="Arial" w:hAnsi="Arial" w:cs="Arial"/>
        </w:rPr>
        <w:t>nbGLM</w:t>
      </w:r>
      <w:proofErr w:type="spellEnd"/>
      <w:r w:rsidR="00D872AD" w:rsidRPr="00842D58">
        <w:rPr>
          <w:rFonts w:ascii="Arial" w:hAnsi="Arial" w:cs="Arial"/>
        </w:rPr>
        <w:t xml:space="preserve">) </w:t>
      </w:r>
      <w:r w:rsidR="0039103B"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842D58">
        <w:rPr>
          <w:rFonts w:ascii="Arial" w:hAnsi="Arial" w:cs="Arial"/>
        </w:rPr>
        <w:fldChar w:fldCharType="separate"/>
      </w:r>
      <w:r w:rsidR="0039103B" w:rsidRPr="00842D58">
        <w:rPr>
          <w:rFonts w:ascii="Arial" w:hAnsi="Arial" w:cs="Arial"/>
          <w:noProof/>
        </w:rPr>
        <w:t>(Zhang, Corwin et al. 2017, Zhang, Corwin et al. 2018)</w:t>
      </w:r>
      <w:r w:rsidR="0039103B" w:rsidRPr="00842D58">
        <w:rPr>
          <w:rFonts w:ascii="Arial" w:hAnsi="Arial" w:cs="Arial"/>
        </w:rPr>
        <w:fldChar w:fldCharType="end"/>
      </w:r>
      <w:r w:rsidR="00D872AD" w:rsidRPr="00842D58">
        <w:rPr>
          <w:rFonts w:ascii="Arial" w:hAnsi="Arial" w:cs="Arial"/>
        </w:rPr>
        <w:t xml:space="preserve">. </w:t>
      </w:r>
      <w:r w:rsidR="004441A8" w:rsidRPr="00842D58">
        <w:rPr>
          <w:rFonts w:ascii="Arial" w:hAnsi="Arial" w:cs="Arial"/>
        </w:rPr>
        <w:t>We calculated linear models from the transcript data including the effects of isolate and host genotype. We z-scaled all transcript profiles prior to GWA.</w:t>
      </w:r>
      <w:r w:rsidR="00114242" w:rsidRPr="00842D58">
        <w:rPr>
          <w:rFonts w:ascii="Arial" w:hAnsi="Arial" w:cs="Arial"/>
        </w:rPr>
        <w:t xml:space="preserve"> </w:t>
      </w:r>
    </w:p>
    <w:p w14:paraId="5D475296" w14:textId="5CA6190C" w:rsidR="004441A8" w:rsidRPr="00842D58" w:rsidRDefault="004441A8" w:rsidP="004441A8">
      <w:pPr>
        <w:spacing w:line="480" w:lineRule="auto"/>
        <w:rPr>
          <w:rFonts w:ascii="Arial" w:hAnsi="Arial" w:cs="Arial"/>
          <w:b/>
        </w:rPr>
      </w:pPr>
      <w:r w:rsidRPr="00842D58">
        <w:rPr>
          <w:rFonts w:ascii="Arial" w:hAnsi="Arial" w:cs="Arial"/>
          <w:b/>
        </w:rPr>
        <w:t xml:space="preserve">Genome </w:t>
      </w:r>
      <w:r w:rsidR="00EF19E7" w:rsidRPr="00842D58">
        <w:rPr>
          <w:rFonts w:ascii="Arial" w:hAnsi="Arial" w:cs="Arial"/>
          <w:b/>
        </w:rPr>
        <w:t>wide association</w:t>
      </w:r>
    </w:p>
    <w:p w14:paraId="32736EC2" w14:textId="72C7346C" w:rsidR="00D90417" w:rsidRPr="00842D58" w:rsidRDefault="004441A8" w:rsidP="00D90417">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00C21F4F" w:rsidRPr="00842D58">
        <w:rPr>
          <w:rFonts w:ascii="Arial" w:hAnsi="Arial" w:cs="Arial"/>
        </w:rPr>
        <w:fldChar w:fldCharType="begin"/>
      </w:r>
      <w:r w:rsidR="00C21F4F"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842D58">
        <w:rPr>
          <w:rFonts w:ascii="Arial" w:hAnsi="Arial" w:cs="Arial"/>
        </w:rPr>
        <w:fldChar w:fldCharType="separate"/>
      </w:r>
      <w:r w:rsidR="00C21F4F" w:rsidRPr="00842D58">
        <w:rPr>
          <w:rFonts w:ascii="Arial" w:hAnsi="Arial" w:cs="Arial"/>
          <w:noProof/>
        </w:rPr>
        <w:t>(Atwell, Corwin et al. 2018)</w:t>
      </w:r>
      <w:r w:rsidR="00C21F4F" w:rsidRPr="00842D58">
        <w:rPr>
          <w:rFonts w:ascii="Arial" w:hAnsi="Arial" w:cs="Arial"/>
        </w:rPr>
        <w:fldChar w:fldCharType="end"/>
      </w:r>
      <w:r w:rsidRPr="00842D58">
        <w:rPr>
          <w:rFonts w:ascii="Arial" w:hAnsi="Arial" w:cs="Arial"/>
        </w:rPr>
        <w:t xml:space="preserve">. We used haploid binary SNP calls with </w:t>
      </w:r>
      <w:r w:rsidRPr="00842D58">
        <w:rPr>
          <w:rFonts w:ascii="Arial" w:hAnsi="Arial" w:cs="Arial"/>
        </w:rPr>
        <w:lastRenderedPageBreak/>
        <w:t xml:space="preserve">MAF &gt; 0.20 and &lt;20% missingness. We ran GEMMA once per phenotype, across </w:t>
      </w:r>
      <w:r w:rsidR="007D52AE" w:rsidRPr="00842D58">
        <w:rPr>
          <w:rFonts w:ascii="Arial" w:hAnsi="Arial" w:cs="Arial"/>
        </w:rPr>
        <w:t xml:space="preserve">9,267 </w:t>
      </w:r>
      <w:r w:rsidR="007D52AE" w:rsidRPr="00842D58">
        <w:rPr>
          <w:rFonts w:ascii="Arial" w:hAnsi="Arial" w:cs="Arial"/>
          <w:i/>
        </w:rPr>
        <w:t>B cinerea</w:t>
      </w:r>
      <w:r w:rsidR="007D52AE" w:rsidRPr="00842D58">
        <w:rPr>
          <w:rFonts w:ascii="Arial" w:hAnsi="Arial" w:cs="Arial"/>
        </w:rPr>
        <w:t xml:space="preserve"> gene expression profiles and 23,947 </w:t>
      </w:r>
      <w:r w:rsidR="007D52AE" w:rsidRPr="00842D58">
        <w:rPr>
          <w:rFonts w:ascii="Arial" w:hAnsi="Arial" w:cs="Arial"/>
          <w:i/>
        </w:rPr>
        <w:t>A. thaliana</w:t>
      </w:r>
      <w:r w:rsidR="007D52AE" w:rsidRPr="00842D58">
        <w:rPr>
          <w:rFonts w:ascii="Arial" w:hAnsi="Arial" w:cs="Arial"/>
        </w:rPr>
        <w:t xml:space="preserve"> gene expression profiles</w:t>
      </w:r>
      <w:r w:rsidRPr="00842D58">
        <w:rPr>
          <w:rFonts w:ascii="Arial" w:hAnsi="Arial" w:cs="Arial"/>
        </w:rPr>
        <w:t>.</w:t>
      </w:r>
    </w:p>
    <w:p w14:paraId="3A42EDCF" w14:textId="140536FD" w:rsidR="0035605C" w:rsidRPr="00842D58" w:rsidRDefault="0035605C" w:rsidP="0035605C">
      <w:pPr>
        <w:spacing w:line="480" w:lineRule="auto"/>
        <w:rPr>
          <w:rFonts w:ascii="Arial" w:hAnsi="Arial" w:cs="Arial"/>
          <w:b/>
        </w:rPr>
      </w:pPr>
      <w:r w:rsidRPr="00842D58">
        <w:rPr>
          <w:rFonts w:ascii="Arial" w:hAnsi="Arial" w:cs="Arial"/>
          <w:b/>
        </w:rPr>
        <w:t>Genome wide associat</w:t>
      </w:r>
      <w:r w:rsidR="00E31208" w:rsidRPr="00842D58">
        <w:rPr>
          <w:rFonts w:ascii="Arial" w:hAnsi="Arial" w:cs="Arial"/>
          <w:b/>
        </w:rPr>
        <w:t xml:space="preserve">ion </w:t>
      </w:r>
      <w:r w:rsidRPr="00842D58">
        <w:rPr>
          <w:rFonts w:ascii="Arial" w:hAnsi="Arial" w:cs="Arial"/>
          <w:b/>
        </w:rPr>
        <w:t>of permuted phenotypes</w:t>
      </w:r>
    </w:p>
    <w:p w14:paraId="271B3864" w14:textId="147AB87F" w:rsidR="00D90417" w:rsidRPr="00842D58" w:rsidRDefault="00D90417" w:rsidP="00B41D04">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N5).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00C67343" w:rsidRPr="00842D58">
        <w:rPr>
          <w:rFonts w:ascii="Arial" w:hAnsi="Arial" w:cs="Arial"/>
        </w:rPr>
        <w:fldChar w:fldCharType="begin"/>
      </w:r>
      <w:r w:rsidR="00C67343"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sidRPr="00842D58">
        <w:rPr>
          <w:rFonts w:ascii="Arial" w:hAnsi="Arial" w:cs="Arial"/>
        </w:rPr>
        <w:fldChar w:fldCharType="separate"/>
      </w:r>
      <w:r w:rsidR="00C67343" w:rsidRPr="00842D58">
        <w:rPr>
          <w:rFonts w:ascii="Arial" w:hAnsi="Arial" w:cs="Arial"/>
          <w:noProof/>
        </w:rPr>
        <w:t>(Evans and Cardon 2006)</w:t>
      </w:r>
      <w:r w:rsidR="00C67343" w:rsidRPr="00842D58">
        <w:rPr>
          <w:rFonts w:ascii="Arial" w:hAnsi="Arial" w:cs="Arial"/>
        </w:rPr>
        <w:fldChar w:fldCharType="end"/>
      </w:r>
      <w:r w:rsidRPr="00842D58">
        <w:rPr>
          <w:rFonts w:ascii="Arial" w:hAnsi="Arial" w:cs="Arial"/>
        </w:rPr>
        <w:t xml:space="preserve">. </w:t>
      </w:r>
    </w:p>
    <w:p w14:paraId="4C8F6D60" w14:textId="01BB3CFC" w:rsidR="007360E4" w:rsidRPr="00842D58" w:rsidRDefault="00E31208" w:rsidP="007360E4">
      <w:pPr>
        <w:spacing w:line="480" w:lineRule="auto"/>
        <w:rPr>
          <w:rFonts w:ascii="Arial" w:hAnsi="Arial" w:cs="Arial"/>
          <w:b/>
        </w:rPr>
      </w:pPr>
      <w:r w:rsidRPr="00842D58">
        <w:rPr>
          <w:rFonts w:ascii="Arial" w:hAnsi="Arial" w:cs="Arial"/>
          <w:b/>
        </w:rPr>
        <w:t>Defining significant hotspots</w:t>
      </w:r>
    </w:p>
    <w:p w14:paraId="0B3088BB" w14:textId="7B403DB3" w:rsidR="007360E4" w:rsidRPr="00842D58" w:rsidRDefault="007360E4" w:rsidP="007360E4">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w:t>
      </w:r>
      <w:r w:rsidR="00E31208" w:rsidRPr="00842D58">
        <w:rPr>
          <w:rFonts w:ascii="Arial" w:hAnsi="Arial" w:cs="Arial"/>
        </w:rPr>
        <w:t>1</w:t>
      </w:r>
      <w:r w:rsidRPr="00842D58">
        <w:rPr>
          <w:rFonts w:ascii="Arial" w:hAnsi="Arial" w:cs="Arial"/>
        </w:rPr>
        <w:t xml:space="preserve">0 transcripts in </w:t>
      </w:r>
      <w:r w:rsidRPr="00842D58">
        <w:rPr>
          <w:rFonts w:ascii="Arial" w:hAnsi="Arial" w:cs="Arial"/>
          <w:i/>
        </w:rPr>
        <w:t>A. thaliana</w:t>
      </w:r>
      <w:r w:rsidRPr="00842D58">
        <w:rPr>
          <w:rFonts w:ascii="Arial" w:hAnsi="Arial" w:cs="Arial"/>
        </w:rPr>
        <w:t xml:space="preserve">, we removed these SNPs from </w:t>
      </w:r>
      <w:r w:rsidR="00B41D04" w:rsidRPr="00842D58">
        <w:rPr>
          <w:rFonts w:ascii="Arial" w:hAnsi="Arial" w:cs="Arial"/>
        </w:rPr>
        <w:t xml:space="preserve">downstream </w:t>
      </w:r>
      <w:r w:rsidRPr="00842D58">
        <w:rPr>
          <w:rFonts w:ascii="Arial" w:hAnsi="Arial" w:cs="Arial"/>
        </w:rPr>
        <w:t xml:space="preserve">analysis as likely false positives. </w:t>
      </w:r>
      <w:r w:rsidR="00B41D04" w:rsidRPr="00842D58">
        <w:rPr>
          <w:rFonts w:ascii="Arial" w:hAnsi="Arial" w:cs="Arial"/>
        </w:rPr>
        <w:t xml:space="preserve">The maximum hotspot size across any of the 5 permutations was 11 genes in </w:t>
      </w:r>
      <w:r w:rsidR="00B41D04" w:rsidRPr="00842D58">
        <w:rPr>
          <w:rFonts w:ascii="Arial" w:hAnsi="Arial" w:cs="Arial"/>
          <w:i/>
        </w:rPr>
        <w:t>B. cinerea</w:t>
      </w:r>
      <w:r w:rsidR="00B41D04" w:rsidRPr="00842D58">
        <w:rPr>
          <w:rFonts w:ascii="Arial" w:hAnsi="Arial" w:cs="Arial"/>
        </w:rPr>
        <w:t xml:space="preserve"> and 80 genes in </w:t>
      </w:r>
      <w:r w:rsidR="00B41D04" w:rsidRPr="00842D58">
        <w:rPr>
          <w:rFonts w:ascii="Arial" w:hAnsi="Arial" w:cs="Arial"/>
          <w:i/>
        </w:rPr>
        <w:t>A. thaliana</w:t>
      </w:r>
      <w:r w:rsidR="00B41D04" w:rsidRPr="00842D58">
        <w:rPr>
          <w:rFonts w:ascii="Arial" w:hAnsi="Arial" w:cs="Arial"/>
        </w:rPr>
        <w:t xml:space="preserve">. </w:t>
      </w:r>
      <w:r w:rsidRPr="00842D58">
        <w:rPr>
          <w:rFonts w:ascii="Arial" w:hAnsi="Arial" w:cs="Arial"/>
        </w:rPr>
        <w:t xml:space="preserve">We then </w:t>
      </w:r>
      <w:r w:rsidR="004D5A70" w:rsidRPr="00842D58">
        <w:rPr>
          <w:rFonts w:ascii="Arial" w:hAnsi="Arial" w:cs="Arial"/>
        </w:rPr>
        <w:t xml:space="preserve">conservatively </w:t>
      </w:r>
      <w:r w:rsidRPr="00842D58">
        <w:rPr>
          <w:rFonts w:ascii="Arial" w:hAnsi="Arial" w:cs="Arial"/>
        </w:rPr>
        <w:t xml:space="preserve">defined </w:t>
      </w:r>
      <w:r w:rsidR="00B41D04" w:rsidRPr="00842D58">
        <w:rPr>
          <w:rFonts w:ascii="Arial" w:hAnsi="Arial" w:cs="Arial"/>
        </w:rPr>
        <w:t xml:space="preserve">significant </w:t>
      </w:r>
      <w:r w:rsidRPr="00842D58">
        <w:rPr>
          <w:rFonts w:ascii="Arial" w:hAnsi="Arial" w:cs="Arial"/>
        </w:rPr>
        <w:t xml:space="preserve">hotspots as </w:t>
      </w:r>
      <w:r w:rsidR="003A0148" w:rsidRPr="00842D58">
        <w:rPr>
          <w:rFonts w:ascii="Arial" w:hAnsi="Arial" w:cs="Arial"/>
        </w:rPr>
        <w:t xml:space="preserve">SNP </w:t>
      </w:r>
      <w:r w:rsidRPr="00842D58">
        <w:rPr>
          <w:rFonts w:ascii="Arial" w:hAnsi="Arial" w:cs="Arial"/>
        </w:rPr>
        <w:t xml:space="preserve">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t>
      </w:r>
      <w:r w:rsidR="003A0148" w:rsidRPr="00842D58">
        <w:rPr>
          <w:rFonts w:ascii="Arial" w:hAnsi="Arial" w:cs="Arial"/>
        </w:rPr>
        <w:t xml:space="preserve">We </w:t>
      </w:r>
      <w:r w:rsidR="00B41D04" w:rsidRPr="00842D58">
        <w:rPr>
          <w:rFonts w:ascii="Arial" w:hAnsi="Arial" w:cs="Arial"/>
        </w:rPr>
        <w:t>further annotated</w:t>
      </w:r>
      <w:r w:rsidR="003A0148" w:rsidRPr="00842D58">
        <w:rPr>
          <w:rFonts w:ascii="Arial" w:hAnsi="Arial" w:cs="Arial"/>
        </w:rPr>
        <w:t xml:space="preserve"> hot</w:t>
      </w:r>
      <w:r w:rsidR="00B41D04" w:rsidRPr="00842D58">
        <w:rPr>
          <w:rFonts w:ascii="Arial" w:hAnsi="Arial" w:cs="Arial"/>
        </w:rPr>
        <w:t>spot SNPs to the nearest gene</w:t>
      </w:r>
      <w:r w:rsidR="008C6FF7" w:rsidRPr="00842D58">
        <w:rPr>
          <w:rFonts w:ascii="Arial" w:hAnsi="Arial" w:cs="Arial"/>
        </w:rPr>
        <w:t xml:space="preserve"> within</w:t>
      </w:r>
      <w:r w:rsidR="00114242" w:rsidRPr="00842D58">
        <w:rPr>
          <w:rFonts w:ascii="Arial" w:hAnsi="Arial" w:cs="Arial"/>
        </w:rPr>
        <w:t xml:space="preserve"> a</w:t>
      </w:r>
      <w:r w:rsidR="008C6FF7" w:rsidRPr="00842D58">
        <w:rPr>
          <w:rFonts w:ascii="Arial" w:hAnsi="Arial" w:cs="Arial"/>
        </w:rPr>
        <w:t xml:space="preserve"> 2kb</w:t>
      </w:r>
      <w:r w:rsidR="00114242" w:rsidRPr="00842D58">
        <w:rPr>
          <w:rFonts w:ascii="Arial" w:hAnsi="Arial" w:cs="Arial"/>
        </w:rPr>
        <w:t xml:space="preserve"> window</w:t>
      </w:r>
      <w:r w:rsidR="008C6FF7" w:rsidRPr="00842D58">
        <w:rPr>
          <w:rFonts w:ascii="Arial" w:hAnsi="Arial" w:cs="Arial"/>
        </w:rPr>
        <w:t xml:space="preserve">. </w:t>
      </w:r>
      <w:r w:rsidR="00114242" w:rsidRPr="00842D58">
        <w:rPr>
          <w:rFonts w:ascii="Arial" w:hAnsi="Arial" w:cs="Arial"/>
        </w:rPr>
        <w:t xml:space="preserve">The average LD decay in the B. cinerea genome is &lt; 1kb, so we can be relatively confident of SNPs tagging particular genes at the hotspot peaks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 xml:space="preserve">(Atwell, Corwin et al. </w:t>
      </w:r>
      <w:r w:rsidR="002A0BE9" w:rsidRPr="00842D58">
        <w:rPr>
          <w:rFonts w:ascii="Arial" w:hAnsi="Arial" w:cs="Arial"/>
          <w:noProof/>
        </w:rPr>
        <w:lastRenderedPageBreak/>
        <w:t>2018)</w:t>
      </w:r>
      <w:r w:rsidR="002A0BE9" w:rsidRPr="00842D58">
        <w:rPr>
          <w:rFonts w:ascii="Arial" w:hAnsi="Arial" w:cs="Arial"/>
        </w:rPr>
        <w:fldChar w:fldCharType="end"/>
      </w:r>
      <w:r w:rsidR="00114242" w:rsidRPr="00842D58">
        <w:rPr>
          <w:rFonts w:ascii="Arial" w:hAnsi="Arial" w:cs="Arial"/>
        </w:rPr>
        <w:t xml:space="preserve">. </w:t>
      </w:r>
      <w:r w:rsidR="008F6DEC" w:rsidRPr="00842D58">
        <w:rPr>
          <w:rFonts w:ascii="Arial" w:hAnsi="Arial" w:cs="Arial"/>
        </w:rPr>
        <w:t>Three genes are annotated to pairs of neighboring hot</w:t>
      </w:r>
      <w:r w:rsidR="00E862E5" w:rsidRPr="00842D58">
        <w:rPr>
          <w:rFonts w:ascii="Arial" w:hAnsi="Arial" w:cs="Arial"/>
        </w:rPr>
        <w:t>spot</w:t>
      </w:r>
      <w:r w:rsidR="008F6DEC" w:rsidRPr="00842D58">
        <w:rPr>
          <w:rFonts w:ascii="Arial" w:hAnsi="Arial" w:cs="Arial"/>
        </w:rPr>
        <w:t>s, the rest are unique genes. Two genes on chromosome 12 denoting hot</w:t>
      </w:r>
      <w:r w:rsidR="00E862E5" w:rsidRPr="00842D58">
        <w:rPr>
          <w:rFonts w:ascii="Arial" w:hAnsi="Arial" w:cs="Arial"/>
        </w:rPr>
        <w:t>spot</w:t>
      </w:r>
      <w:r w:rsidR="008F6DEC" w:rsidRPr="00842D58">
        <w:rPr>
          <w:rFonts w:ascii="Arial" w:hAnsi="Arial" w:cs="Arial"/>
        </w:rPr>
        <w:t xml:space="preserve">s from </w:t>
      </w:r>
      <w:r w:rsidR="008F6DEC" w:rsidRPr="00842D58">
        <w:rPr>
          <w:rFonts w:ascii="Arial" w:hAnsi="Arial" w:cs="Arial"/>
          <w:i/>
        </w:rPr>
        <w:t>A. thaliana</w:t>
      </w:r>
      <w:r w:rsidR="008F6DEC" w:rsidRPr="00842D58">
        <w:rPr>
          <w:rFonts w:ascii="Arial" w:hAnsi="Arial" w:cs="Arial"/>
        </w:rPr>
        <w:t xml:space="preserve"> gene expression appear closely linked; in fact, they are separated by ~80kb on the </w:t>
      </w:r>
      <w:r w:rsidR="008F6DEC" w:rsidRPr="00842D58">
        <w:rPr>
          <w:rFonts w:ascii="Arial" w:hAnsi="Arial" w:cs="Arial"/>
          <w:i/>
        </w:rPr>
        <w:t>B. cinerea</w:t>
      </w:r>
      <w:r w:rsidR="008F6DEC" w:rsidRPr="00842D58">
        <w:rPr>
          <w:rFonts w:ascii="Arial" w:hAnsi="Arial" w:cs="Arial"/>
        </w:rPr>
        <w:t xml:space="preserve"> genome. </w:t>
      </w:r>
    </w:p>
    <w:p w14:paraId="50735F4B" w14:textId="24D3519A" w:rsidR="00114242" w:rsidRPr="00842D58" w:rsidRDefault="00114242" w:rsidP="00114242">
      <w:pPr>
        <w:spacing w:line="480" w:lineRule="auto"/>
        <w:rPr>
          <w:rFonts w:ascii="Arial" w:hAnsi="Arial" w:cs="Arial"/>
          <w:b/>
        </w:rPr>
      </w:pPr>
      <w:r w:rsidRPr="00842D58">
        <w:rPr>
          <w:rFonts w:ascii="Arial" w:hAnsi="Arial" w:cs="Arial"/>
          <w:b/>
        </w:rPr>
        <w:t>Annotation of gene ontology and network membership</w:t>
      </w:r>
    </w:p>
    <w:p w14:paraId="59EE5158" w14:textId="64829051" w:rsidR="00114242" w:rsidRPr="00842D58" w:rsidRDefault="00114242" w:rsidP="00114242">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w:t>
      </w:r>
      <w:r w:rsidR="008F6DEC" w:rsidRPr="00842D58">
        <w:rPr>
          <w:rFonts w:ascii="Arial" w:hAnsi="Arial" w:cs="Arial"/>
        </w:rPr>
        <w:t>co-expression</w:t>
      </w:r>
      <w:r w:rsidRPr="00842D58">
        <w:rPr>
          <w:rFonts w:ascii="Arial" w:hAnsi="Arial" w:cs="Arial"/>
        </w:rPr>
        <w:t xml:space="preserve"> analysis identified 131 genes across four major networks</w:t>
      </w:r>
      <w:r w:rsidR="007A50BA"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2017)</w:t>
      </w:r>
      <w:r w:rsidR="002A0BE9"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genotypes. We compared our eQTL hotspots (both</w:t>
      </w:r>
      <w:r w:rsidR="007A50BA" w:rsidRPr="00842D58">
        <w:rPr>
          <w:rFonts w:ascii="Arial" w:hAnsi="Arial" w:cs="Arial"/>
        </w:rPr>
        <w:t xml:space="preserve"> the</w:t>
      </w:r>
      <w:r w:rsidRPr="00842D58">
        <w:rPr>
          <w:rFonts w:ascii="Arial" w:hAnsi="Arial" w:cs="Arial"/>
        </w:rPr>
        <w:t xml:space="preserv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t>
      </w:r>
      <w:r w:rsidR="007A50BA" w:rsidRPr="00842D58">
        <w:rPr>
          <w:rFonts w:ascii="Arial" w:hAnsi="Arial" w:cs="Arial"/>
        </w:rPr>
        <w:t xml:space="preserve">We identified gene overlap with two of the major networks; Network I, camalexin biosynthesis; Network IV, chloroplast function. </w:t>
      </w:r>
    </w:p>
    <w:p w14:paraId="610B773A" w14:textId="220E37F7" w:rsidR="00C346F6" w:rsidRPr="00842D58" w:rsidRDefault="00C346F6" w:rsidP="00114242">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w:t>
      </w:r>
      <w:r w:rsidR="00D01C65" w:rsidRPr="00842D58">
        <w:rPr>
          <w:rFonts w:ascii="Arial" w:hAnsi="Arial" w:cs="Arial"/>
        </w:rPr>
        <w:t xml:space="preserve">containing 5 to 242 genes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Pr="00842D58">
        <w:rPr>
          <w:rFonts w:ascii="Arial" w:hAnsi="Arial" w:cs="Arial"/>
        </w:rPr>
        <w:t>.</w:t>
      </w:r>
      <w:r w:rsidR="00D01C65" w:rsidRPr="00842D58">
        <w:rPr>
          <w:rFonts w:ascii="Arial" w:hAnsi="Arial" w:cs="Arial"/>
        </w:rPr>
        <w:t xml:space="preserve"> We identified gene overlap with four of these networks, including one likely involved in fungal vesicle virulence processes including growth and toxin secretion (vesicle/ virulence), one </w:t>
      </w:r>
      <w:r w:rsidR="004B1431" w:rsidRPr="00842D58">
        <w:rPr>
          <w:rFonts w:ascii="Arial" w:hAnsi="Arial" w:cs="Arial"/>
        </w:rPr>
        <w:t xml:space="preserve">involved in translation and protein synthesis (translation/ growth). </w:t>
      </w:r>
      <w:r w:rsidR="009D093A" w:rsidRPr="00842D58">
        <w:rPr>
          <w:rFonts w:ascii="Arial" w:hAnsi="Arial" w:cs="Arial"/>
        </w:rPr>
        <w:t xml:space="preserve">These networks maintained a consistent core across the 3 </w:t>
      </w:r>
      <w:r w:rsidR="009D093A" w:rsidRPr="00842D58">
        <w:rPr>
          <w:rFonts w:ascii="Arial" w:hAnsi="Arial" w:cs="Arial"/>
          <w:i/>
        </w:rPr>
        <w:t xml:space="preserve">A. thaliana </w:t>
      </w:r>
      <w:r w:rsidR="009D093A" w:rsidRPr="00842D58">
        <w:rPr>
          <w:rFonts w:ascii="Arial" w:hAnsi="Arial" w:cs="Arial"/>
        </w:rPr>
        <w:t>ho</w:t>
      </w:r>
      <w:r w:rsidR="00273420" w:rsidRPr="00842D58">
        <w:rPr>
          <w:rFonts w:ascii="Arial" w:hAnsi="Arial" w:cs="Arial"/>
        </w:rPr>
        <w:t>s</w:t>
      </w:r>
      <w:r w:rsidR="009D093A" w:rsidRPr="00842D58">
        <w:rPr>
          <w:rFonts w:ascii="Arial" w:hAnsi="Arial" w:cs="Arial"/>
        </w:rPr>
        <w:t xml:space="preserve">t genotypes, but linkages varied; as such we </w:t>
      </w:r>
      <w:r w:rsidR="0024748B" w:rsidRPr="00842D58">
        <w:rPr>
          <w:rFonts w:ascii="Arial" w:hAnsi="Arial" w:cs="Arial"/>
        </w:rPr>
        <w:t xml:space="preserve">compared our gene lists with the networks across all 12 hosts and included both host-dependent and host-independent annotations of our hotspots. </w:t>
      </w:r>
    </w:p>
    <w:p w14:paraId="1685BD60" w14:textId="03787124" w:rsidR="007B2B81" w:rsidRPr="00842D58" w:rsidRDefault="007B2B81" w:rsidP="00114242">
      <w:pPr>
        <w:spacing w:line="480" w:lineRule="auto"/>
        <w:rPr>
          <w:rFonts w:ascii="Arial" w:hAnsi="Arial" w:cs="Arial"/>
        </w:rPr>
      </w:pPr>
      <w:r w:rsidRPr="00842D58">
        <w:rPr>
          <w:rFonts w:ascii="Arial" w:hAnsi="Arial" w:cs="Arial"/>
        </w:rPr>
        <w:tab/>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w:t>
      </w:r>
      <w:r w:rsidR="00044812" w:rsidRPr="00842D58">
        <w:rPr>
          <w:rFonts w:ascii="Arial" w:hAnsi="Arial" w:cs="Arial"/>
        </w:rPr>
        <w:t xml:space="preserve"> using the PANTHER overrepresentation test </w:t>
      </w:r>
      <w:r w:rsidR="00085A7E" w:rsidRPr="00842D58">
        <w:rPr>
          <w:rFonts w:ascii="Arial" w:hAnsi="Arial" w:cs="Arial"/>
        </w:rPr>
        <w:t xml:space="preserve">implemented by plant GO term enrichment from TAIR </w:t>
      </w:r>
      <w:r w:rsidR="001F7B6F" w:rsidRPr="00842D58">
        <w:rPr>
          <w:rFonts w:ascii="Arial" w:hAnsi="Arial" w:cs="Arial"/>
        </w:rPr>
        <w:fldChar w:fldCharType="begin"/>
      </w:r>
      <w:r w:rsidR="001F7B6F"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(Lamesch, Berardini et al. 2011, Mi, Muruganujan et al. 2013)</w:t>
      </w:r>
      <w:r w:rsidR="001F7B6F" w:rsidRPr="00842D58">
        <w:rPr>
          <w:rFonts w:ascii="Arial" w:hAnsi="Arial" w:cs="Arial"/>
        </w:rPr>
        <w:fldChar w:fldCharType="end"/>
      </w:r>
      <w:r w:rsidR="00044812" w:rsidRPr="00842D58">
        <w:rPr>
          <w:rFonts w:ascii="Arial" w:hAnsi="Arial" w:cs="Arial"/>
        </w:rPr>
        <w:t xml:space="preserve">. </w:t>
      </w:r>
    </w:p>
    <w:p w14:paraId="02F02327" w14:textId="77777777" w:rsidR="004441A8" w:rsidRPr="00842D58" w:rsidRDefault="004441A8" w:rsidP="004441A8">
      <w:pPr>
        <w:spacing w:line="480" w:lineRule="auto"/>
        <w:rPr>
          <w:rFonts w:ascii="Arial" w:hAnsi="Arial" w:cs="Arial"/>
          <w:b/>
        </w:rPr>
      </w:pPr>
      <w:r w:rsidRPr="00842D58">
        <w:rPr>
          <w:rFonts w:ascii="Arial" w:hAnsi="Arial" w:cs="Arial"/>
          <w:b/>
        </w:rPr>
        <w:t>Pathway focus</w:t>
      </w:r>
    </w:p>
    <w:p w14:paraId="79BFD142" w14:textId="53C1FCB0" w:rsidR="00812637" w:rsidRPr="00842D58" w:rsidRDefault="004441A8" w:rsidP="004441A8">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2018)</w:t>
      </w:r>
      <w:r w:rsidR="00DF42C5"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w:t>
      </w:r>
      <w:r w:rsidRPr="00842D58">
        <w:rPr>
          <w:rFonts w:ascii="Arial" w:hAnsi="Arial" w:cs="Arial"/>
        </w:rPr>
        <w:lastRenderedPageBreak/>
        <w:t xml:space="preserve">on mean linkage (UPGMA), with correlation distance and 1000 bootstrap replications </w:t>
      </w:r>
      <w:r w:rsidR="00812637" w:rsidRPr="00842D58">
        <w:rPr>
          <w:rFonts w:ascii="Arial" w:hAnsi="Arial" w:cs="Arial"/>
        </w:rPr>
        <w:fldChar w:fldCharType="begin"/>
      </w:r>
      <w:r w:rsidR="00812637"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842D58">
        <w:rPr>
          <w:rFonts w:ascii="Arial" w:hAnsi="Arial" w:cs="Arial"/>
        </w:rPr>
        <w:fldChar w:fldCharType="separate"/>
      </w:r>
      <w:r w:rsidR="00812637" w:rsidRPr="00842D58">
        <w:rPr>
          <w:rFonts w:ascii="Arial" w:hAnsi="Arial" w:cs="Arial"/>
          <w:noProof/>
        </w:rPr>
        <w:t>(Suzuki and Shimodaira 2015)</w:t>
      </w:r>
      <w:r w:rsidR="00812637"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6B14A103" w14:textId="7CD61580" w:rsidR="000311CC" w:rsidRPr="00842D58" w:rsidRDefault="00181C3A" w:rsidP="00FB7175">
      <w:pPr>
        <w:spacing w:line="480" w:lineRule="auto"/>
        <w:ind w:firstLine="720"/>
        <w:rPr>
          <w:rFonts w:ascii="Arial" w:hAnsi="Arial" w:cs="Arial"/>
        </w:rPr>
      </w:pPr>
      <w:r w:rsidRPr="00842D58">
        <w:rPr>
          <w:rFonts w:ascii="Arial" w:hAnsi="Arial" w:cs="Arial"/>
        </w:rPr>
        <w:t>For botc</w:t>
      </w:r>
      <w:r w:rsidR="00EC1F7B" w:rsidRPr="00842D58">
        <w:rPr>
          <w:rFonts w:ascii="Arial" w:hAnsi="Arial" w:cs="Arial"/>
        </w:rPr>
        <w:t>i</w:t>
      </w:r>
      <w:r w:rsidRPr="00842D58">
        <w:rPr>
          <w:rFonts w:ascii="Arial" w:hAnsi="Arial" w:cs="Arial"/>
        </w:rPr>
        <w:t xml:space="preserve">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842D58" w:rsidRDefault="00C11DB8" w:rsidP="00FF00AF">
      <w:pPr>
        <w:spacing w:line="480" w:lineRule="auto"/>
        <w:rPr>
          <w:rFonts w:ascii="Arial" w:hAnsi="Arial" w:cs="Arial"/>
          <w:b/>
        </w:rPr>
      </w:pPr>
      <w:r w:rsidRPr="00842D58">
        <w:rPr>
          <w:rFonts w:ascii="Arial" w:hAnsi="Arial" w:cs="Arial"/>
          <w:b/>
        </w:rPr>
        <w:t>FIGURE LEGENDS</w:t>
      </w:r>
    </w:p>
    <w:p w14:paraId="51FCB8D9" w14:textId="72D4DDBE" w:rsidR="00F14C7D" w:rsidRPr="00842D58" w:rsidRDefault="00F14C7D" w:rsidP="00F14C7D">
      <w:pPr>
        <w:spacing w:after="0" w:line="240" w:lineRule="auto"/>
        <w:rPr>
          <w:rFonts w:ascii="Arial" w:hAnsi="Arial" w:cs="Arial"/>
        </w:rPr>
      </w:pPr>
      <w:r w:rsidRPr="00842D58">
        <w:rPr>
          <w:rFonts w:ascii="Arial" w:hAnsi="Arial" w:cs="Arial"/>
          <w:b/>
          <w:bCs/>
        </w:rPr>
        <w:t xml:space="preserve">Figure 1. </w:t>
      </w:r>
      <w:commentRangeStart w:id="229"/>
      <w:r w:rsidRPr="00842D58">
        <w:rPr>
          <w:rFonts w:ascii="Arial" w:hAnsi="Arial" w:cs="Arial"/>
          <w:b/>
          <w:bCs/>
        </w:rPr>
        <w:t xml:space="preserve">Manhattan plot examples for </w:t>
      </w:r>
      <w:ins w:id="230" w:author="Céline" w:date="2019-03-20T12:04:00Z">
        <w:r w:rsidR="009517AB">
          <w:rPr>
            <w:rFonts w:ascii="Arial" w:hAnsi="Arial" w:cs="Arial"/>
            <w:b/>
            <w:bCs/>
          </w:rPr>
          <w:t>one</w:t>
        </w:r>
      </w:ins>
      <w:del w:id="231" w:author="Céline" w:date="2019-03-20T12:04:00Z">
        <w:r w:rsidRPr="00842D58" w:rsidDel="009517AB">
          <w:rPr>
            <w:rFonts w:ascii="Arial" w:hAnsi="Arial" w:cs="Arial"/>
            <w:b/>
            <w:bCs/>
          </w:rPr>
          <w:delText>1</w:delText>
        </w:r>
      </w:del>
      <w:r w:rsidRPr="00842D58">
        <w:rPr>
          <w:rFonts w:ascii="Arial" w:hAnsi="Arial" w:cs="Arial"/>
          <w:b/>
          <w:bCs/>
        </w:rPr>
        <w:t xml:space="preserve">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transcript</w:t>
      </w:r>
      <w:r w:rsidR="00321EF2" w:rsidRPr="00842D58">
        <w:rPr>
          <w:rFonts w:ascii="Arial" w:hAnsi="Arial" w:cs="Arial"/>
        </w:rPr>
        <w:t>, from AT1G</w:t>
      </w:r>
      <w:r w:rsidR="002F5FCF" w:rsidRPr="00842D58">
        <w:rPr>
          <w:rFonts w:ascii="Arial" w:hAnsi="Arial" w:cs="Arial"/>
        </w:rPr>
        <w:t>01010</w:t>
      </w:r>
      <w:r w:rsidRPr="00842D58">
        <w:rPr>
          <w:rFonts w:ascii="Arial" w:hAnsi="Arial" w:cs="Arial"/>
        </w:rPr>
        <w:t xml:space="preserve">. </w:t>
      </w:r>
      <w:commentRangeEnd w:id="229"/>
      <w:r w:rsidR="009517AB">
        <w:rPr>
          <w:rStyle w:val="CommentReference"/>
        </w:rPr>
        <w:commentReference w:id="229"/>
      </w:r>
    </w:p>
    <w:p w14:paraId="2D37B479" w14:textId="7B1441F8" w:rsidR="001C68B4" w:rsidRPr="00842D58" w:rsidRDefault="001C68B4" w:rsidP="00595665">
      <w:pPr>
        <w:spacing w:after="0" w:line="240" w:lineRule="auto"/>
        <w:rPr>
          <w:rFonts w:ascii="Arial" w:hAnsi="Arial" w:cs="Arial"/>
        </w:rPr>
      </w:pPr>
    </w:p>
    <w:p w14:paraId="04D6AF62" w14:textId="647FBFFF" w:rsidR="00F14C7D" w:rsidRPr="00842D58" w:rsidRDefault="00F14C7D" w:rsidP="00F14C7D">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w:t>
      </w:r>
      <w:commentRangeStart w:id="232"/>
      <w:r w:rsidRPr="00842D58">
        <w:rPr>
          <w:rFonts w:ascii="Arial" w:hAnsi="Arial" w:cs="Arial"/>
          <w:b/>
          <w:bCs/>
        </w:rPr>
        <w:t>9,284 transcripts</w:t>
      </w:r>
      <w:commentRangeEnd w:id="232"/>
      <w:r w:rsidR="00032733">
        <w:rPr>
          <w:rStyle w:val="CommentReference"/>
        </w:rPr>
        <w:commentReference w:id="232"/>
      </w:r>
      <w:r w:rsidRPr="00842D58">
        <w:rPr>
          <w:rFonts w:ascii="Arial" w:hAnsi="Arial" w:cs="Arial"/>
          <w:b/>
          <w:bCs/>
        </w:rPr>
        <w:t xml:space="preserve">. </w:t>
      </w:r>
      <w:commentRangeStart w:id="233"/>
      <w:r w:rsidRPr="00842D58">
        <w:rPr>
          <w:rFonts w:ascii="Arial" w:hAnsi="Arial" w:cs="Arial"/>
        </w:rPr>
        <w:t>We retained only the SNPs with highest probability (lowest p-value) of significant effect on expression for each transcript</w:t>
      </w:r>
      <w:commentRangeEnd w:id="233"/>
      <w:r w:rsidR="00C56E74">
        <w:rPr>
          <w:rStyle w:val="CommentReference"/>
        </w:rPr>
        <w:commentReference w:id="233"/>
      </w:r>
      <w:r w:rsidRPr="00842D58">
        <w:rPr>
          <w:rFonts w:ascii="Arial" w:hAnsi="Arial" w:cs="Arial"/>
        </w:rPr>
        <w:t xml:space="preserve">. Panel a depicts the single top SNP per transcript. Panel b depicts the top 10 SNPs per transcript. </w:t>
      </w:r>
      <w:commentRangeStart w:id="234"/>
      <w:r w:rsidRPr="00842D58">
        <w:rPr>
          <w:rFonts w:ascii="Arial" w:hAnsi="Arial" w:cs="Arial"/>
        </w:rPr>
        <w:t>Chromosomes</w:t>
      </w:r>
      <w:commentRangeEnd w:id="234"/>
      <w:r w:rsidR="00032733">
        <w:rPr>
          <w:rStyle w:val="CommentReference"/>
        </w:rPr>
        <w:commentReference w:id="234"/>
      </w:r>
      <w:r w:rsidRPr="00842D58">
        <w:rPr>
          <w:rFonts w:ascii="Arial" w:hAnsi="Arial" w:cs="Arial"/>
        </w:rPr>
        <w:t xml:space="preserve"> are delimited by red bars along the x-axis.</w:t>
      </w:r>
      <w:r w:rsidR="00E045D8" w:rsidRPr="00842D58">
        <w:rPr>
          <w:rFonts w:ascii="Arial" w:hAnsi="Arial" w:cs="Arial"/>
        </w:rPr>
        <w:t xml:space="preserve"> </w:t>
      </w:r>
      <w:commentRangeStart w:id="235"/>
      <w:r w:rsidR="00E045D8" w:rsidRPr="00842D58">
        <w:rPr>
          <w:rFonts w:ascii="Arial" w:hAnsi="Arial" w:cs="Arial"/>
        </w:rPr>
        <w:t xml:space="preserve">Vertical striping of SNP </w:t>
      </w:r>
      <w:commentRangeEnd w:id="235"/>
      <w:r w:rsidR="00032733">
        <w:rPr>
          <w:rStyle w:val="CommentReference"/>
        </w:rPr>
        <w:commentReference w:id="235"/>
      </w:r>
      <w:r w:rsidR="00E045D8" w:rsidRPr="00842D58">
        <w:rPr>
          <w:rFonts w:ascii="Arial" w:hAnsi="Arial" w:cs="Arial"/>
        </w:rPr>
        <w:t>positions indicate</w:t>
      </w:r>
      <w:r w:rsidR="006C2ED9" w:rsidRPr="00842D58">
        <w:rPr>
          <w:rFonts w:ascii="Arial" w:hAnsi="Arial" w:cs="Arial"/>
        </w:rPr>
        <w:t>s</w:t>
      </w:r>
      <w:r w:rsidR="00E045D8" w:rsidRPr="00842D58">
        <w:rPr>
          <w:rFonts w:ascii="Arial" w:hAnsi="Arial" w:cs="Arial"/>
        </w:rPr>
        <w:t xml:space="preserve"> genomic locations of putative</w:t>
      </w:r>
      <w:r w:rsidR="00E045D8" w:rsidRPr="00842D58">
        <w:rPr>
          <w:rFonts w:ascii="Arial" w:hAnsi="Arial" w:cs="Arial"/>
          <w:i/>
        </w:rPr>
        <w:t xml:space="preserve"> trans</w:t>
      </w:r>
      <w:r w:rsidR="00E045D8" w:rsidRPr="00842D58">
        <w:rPr>
          <w:rFonts w:ascii="Arial" w:hAnsi="Arial" w:cs="Arial"/>
        </w:rPr>
        <w:t>-eQTL hotspots.</w:t>
      </w:r>
    </w:p>
    <w:p w14:paraId="74D7959A" w14:textId="354E805E" w:rsidR="00F14C7D" w:rsidRPr="00842D58" w:rsidRDefault="00F14C7D" w:rsidP="00F14C7D">
      <w:pPr>
        <w:spacing w:after="0" w:line="240" w:lineRule="auto"/>
        <w:rPr>
          <w:rFonts w:ascii="Arial" w:hAnsi="Arial" w:cs="Arial"/>
        </w:rPr>
      </w:pPr>
    </w:p>
    <w:p w14:paraId="1F9F6DAB" w14:textId="4D9BD492" w:rsidR="00F14C7D" w:rsidRPr="00842D58" w:rsidRDefault="00675944" w:rsidP="00675944">
      <w:pPr>
        <w:rPr>
          <w:rFonts w:ascii="Arial" w:hAnsi="Arial" w:cs="Arial"/>
        </w:rPr>
      </w:pPr>
      <w:r w:rsidRPr="00842D58">
        <w:rPr>
          <w:rFonts w:ascii="Arial" w:hAnsi="Arial" w:cs="Arial"/>
          <w:b/>
          <w:bCs/>
        </w:rPr>
        <w:t xml:space="preserve">Figure </w:t>
      </w:r>
      <w:r w:rsidR="00FF2DA3" w:rsidRPr="00842D58">
        <w:rPr>
          <w:rFonts w:ascii="Arial" w:hAnsi="Arial" w:cs="Arial"/>
          <w:b/>
          <w:bCs/>
        </w:rPr>
        <w:t>3</w:t>
      </w:r>
      <w:r w:rsidRPr="00842D58">
        <w:rPr>
          <w:rFonts w:ascii="Arial" w:hAnsi="Arial" w:cs="Arial"/>
          <w:b/>
          <w:bCs/>
        </w:rPr>
        <w:t xml:space="preserve">.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w:t>
      </w:r>
      <w:r w:rsidR="00FF2DA3" w:rsidRPr="00842D58">
        <w:rPr>
          <w:rFonts w:ascii="Arial" w:hAnsi="Arial" w:cs="Arial"/>
        </w:rPr>
        <w:t xml:space="preserve">. </w:t>
      </w:r>
      <w:r w:rsidRPr="00842D58">
        <w:rPr>
          <w:rFonts w:ascii="Arial" w:hAnsi="Arial" w:cs="Arial"/>
        </w:rPr>
        <w:t xml:space="preserve">Panel c is the gene models of the biosynthetic gene network, </w:t>
      </w:r>
      <w:commentRangeStart w:id="236"/>
      <w:r w:rsidRPr="00842D58">
        <w:rPr>
          <w:rFonts w:ascii="Arial" w:hAnsi="Arial" w:cs="Arial"/>
        </w:rPr>
        <w:t>with the cluster 3 deletion indicated as a triangle.</w:t>
      </w:r>
      <w:commentRangeEnd w:id="236"/>
      <w:r w:rsidR="00032733">
        <w:rPr>
          <w:rStyle w:val="CommentReference"/>
        </w:rPr>
        <w:commentReference w:id="236"/>
      </w:r>
    </w:p>
    <w:p w14:paraId="57CFCEEF" w14:textId="48713B25"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FF2DA3" w:rsidRPr="00842D58">
        <w:rPr>
          <w:rFonts w:ascii="Arial" w:hAnsi="Arial" w:cs="Arial"/>
          <w:b/>
          <w:bCs/>
        </w:rPr>
        <w:t>4</w:t>
      </w:r>
      <w:r w:rsidRPr="00842D58">
        <w:rPr>
          <w:rFonts w:ascii="Arial" w:hAnsi="Arial" w:cs="Arial"/>
          <w:b/>
          <w:bCs/>
        </w:rPr>
        <w:t xml:space="preserve">. </w:t>
      </w:r>
      <w:commentRangeStart w:id="237"/>
      <w:r w:rsidRPr="00842D58">
        <w:rPr>
          <w:rFonts w:ascii="Arial" w:hAnsi="Arial" w:cs="Arial"/>
          <w:b/>
          <w:bCs/>
        </w:rPr>
        <w:t xml:space="preserve">Manhattan-type plot of GEMMA results of transcriptome-wide </w:t>
      </w:r>
      <w:r w:rsidRPr="00842D58">
        <w:rPr>
          <w:rFonts w:ascii="Arial" w:hAnsi="Arial" w:cs="Arial"/>
          <w:b/>
          <w:bCs/>
          <w:i/>
          <w:iCs/>
        </w:rPr>
        <w:t>B. cinerea</w:t>
      </w:r>
      <w:r w:rsidR="00196F1C" w:rsidRPr="00842D58">
        <w:rPr>
          <w:rFonts w:ascii="Arial" w:hAnsi="Arial" w:cs="Arial"/>
          <w:b/>
          <w:bCs/>
          <w:iCs/>
        </w:rPr>
        <w:t xml:space="preserve"> and </w:t>
      </w:r>
      <w:r w:rsidR="00196F1C" w:rsidRPr="00842D58">
        <w:rPr>
          <w:rFonts w:ascii="Arial" w:hAnsi="Arial" w:cs="Arial"/>
          <w:b/>
          <w:bCs/>
          <w:i/>
          <w:iCs/>
        </w:rPr>
        <w:t>A. thaliana</w:t>
      </w:r>
      <w:r w:rsidRPr="00842D58">
        <w:rPr>
          <w:rFonts w:ascii="Arial" w:hAnsi="Arial" w:cs="Arial"/>
          <w:b/>
          <w:bCs/>
        </w:rPr>
        <w:t xml:space="preserve"> expression phenotypes.</w:t>
      </w:r>
      <w:commentRangeEnd w:id="237"/>
      <w:r w:rsidR="00C56E74">
        <w:rPr>
          <w:rStyle w:val="CommentReference"/>
        </w:rPr>
        <w:commentReference w:id="237"/>
      </w:r>
      <w:r w:rsidRPr="00842D58">
        <w:rPr>
          <w:rFonts w:ascii="Arial" w:hAnsi="Arial" w:cs="Arial"/>
          <w:b/>
          <w:bCs/>
        </w:rPr>
        <w:t xml:space="preserve"> </w:t>
      </w:r>
      <w:r w:rsidRPr="00842D58">
        <w:rPr>
          <w:rFonts w:ascii="Arial" w:hAnsi="Arial" w:cs="Arial"/>
        </w:rPr>
        <w:t xml:space="preserve">Panel a is a Manhattan-type plot of the top 1 SNP hit per </w:t>
      </w:r>
      <w:r w:rsidRPr="00842D58">
        <w:rPr>
          <w:rFonts w:ascii="Arial" w:hAnsi="Arial" w:cs="Arial"/>
          <w:i/>
          <w:iCs/>
        </w:rPr>
        <w:t xml:space="preserve">B. </w:t>
      </w:r>
      <w:r w:rsidRPr="00842D58">
        <w:rPr>
          <w:rFonts w:ascii="Arial" w:hAnsi="Arial" w:cs="Arial"/>
          <w:i/>
          <w:iCs/>
        </w:rPr>
        <w:lastRenderedPageBreak/>
        <w:t>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758F777" w14:textId="77777777" w:rsidR="00F14C7D" w:rsidRPr="00842D58" w:rsidRDefault="00F14C7D" w:rsidP="00F14C7D">
      <w:pPr>
        <w:spacing w:after="0" w:line="240" w:lineRule="auto"/>
        <w:rPr>
          <w:rFonts w:ascii="Arial" w:hAnsi="Arial" w:cs="Arial"/>
        </w:rPr>
      </w:pPr>
    </w:p>
    <w:p w14:paraId="645CF906" w14:textId="194FD37D"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196F1C" w:rsidRPr="00842D58">
        <w:rPr>
          <w:rFonts w:ascii="Arial" w:hAnsi="Arial" w:cs="Arial"/>
          <w:b/>
          <w:bCs/>
        </w:rPr>
        <w:t>5</w:t>
      </w:r>
      <w:r w:rsidRPr="00842D58">
        <w:rPr>
          <w:rFonts w:ascii="Arial" w:hAnsi="Arial" w:cs="Arial"/>
          <w:b/>
          <w:bCs/>
        </w:rPr>
        <w:t xml:space="preserve">.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00F8827A" w14:textId="77777777" w:rsidR="00F14C7D" w:rsidRPr="00842D58" w:rsidRDefault="00F14C7D" w:rsidP="00F14C7D">
      <w:pPr>
        <w:spacing w:after="0" w:line="240" w:lineRule="auto"/>
        <w:rPr>
          <w:rFonts w:ascii="Arial" w:hAnsi="Arial" w:cs="Arial"/>
        </w:rPr>
      </w:pPr>
    </w:p>
    <w:p w14:paraId="7A315225" w14:textId="49060445" w:rsidR="0064091E" w:rsidRPr="00842D58" w:rsidRDefault="0064091E" w:rsidP="0064091E">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ins w:id="238" w:author="Céline" w:date="2019-03-20T12:26:00Z">
        <w:r w:rsidR="00C56E74" w:rsidRPr="00DE243E">
          <w:rPr>
            <w:rFonts w:ascii="Arial" w:hAnsi="Arial" w:cs="Arial"/>
            <w:bCs/>
            <w:iCs/>
            <w:rPrChange w:id="239" w:author="Céline" w:date="2019-03-20T12:27:00Z">
              <w:rPr>
                <w:rFonts w:ascii="Arial" w:hAnsi="Arial" w:cs="Arial"/>
                <w:bCs/>
                <w:i/>
                <w:iCs/>
              </w:rPr>
            </w:rPrChange>
          </w:rPr>
          <w:t>18 chromosomes</w:t>
        </w:r>
        <w:r w:rsidR="00C56E74">
          <w:rPr>
            <w:rFonts w:ascii="Arial" w:hAnsi="Arial" w:cs="Arial"/>
            <w:bCs/>
            <w:i/>
            <w:iCs/>
          </w:rPr>
          <w:t xml:space="preserve"> </w:t>
        </w:r>
      </w:ins>
      <w:del w:id="240" w:author="Céline" w:date="2019-03-20T12:26:00Z">
        <w:r w:rsidRPr="00842D58" w:rsidDel="00C56E74">
          <w:rPr>
            <w:rFonts w:ascii="Arial" w:hAnsi="Arial" w:cs="Arial"/>
            <w:bCs/>
          </w:rPr>
          <w:delText xml:space="preserve">genome map </w:delText>
        </w:r>
      </w:del>
      <w:r w:rsidRPr="00842D58">
        <w:rPr>
          <w:rFonts w:ascii="Arial" w:hAnsi="Arial" w:cs="Arial"/>
          <w:bCs/>
        </w:rPr>
        <w:t xml:space="preserve">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50F5263" w14:textId="3C03CDAE" w:rsidR="00347CCE" w:rsidRPr="00842D58" w:rsidRDefault="00347CCE" w:rsidP="00977D5C">
      <w:pPr>
        <w:spacing w:after="0" w:line="240" w:lineRule="auto"/>
        <w:rPr>
          <w:rFonts w:ascii="Arial" w:hAnsi="Arial" w:cs="Arial"/>
          <w:bCs/>
        </w:rPr>
      </w:pPr>
    </w:p>
    <w:p w14:paraId="7CDFC942" w14:textId="77777777" w:rsidR="003A7C48" w:rsidRPr="00842D58" w:rsidRDefault="003A7C48">
      <w:pPr>
        <w:rPr>
          <w:rFonts w:ascii="Arial" w:hAnsi="Arial" w:cs="Arial"/>
          <w:b/>
        </w:rPr>
      </w:pPr>
      <w:r w:rsidRPr="00842D58">
        <w:rPr>
          <w:rFonts w:ascii="Arial" w:hAnsi="Arial" w:cs="Arial"/>
          <w:b/>
        </w:rPr>
        <w:br w:type="page"/>
      </w:r>
    </w:p>
    <w:p w14:paraId="44E2A240" w14:textId="248B7FFE" w:rsidR="000D29AA" w:rsidRPr="00842D58" w:rsidRDefault="00FB7175" w:rsidP="00EC3DA5">
      <w:pPr>
        <w:spacing w:line="240" w:lineRule="auto"/>
        <w:rPr>
          <w:rFonts w:ascii="Arial" w:hAnsi="Arial" w:cs="Arial"/>
          <w:b/>
        </w:rPr>
      </w:pPr>
      <w:r w:rsidRPr="00842D58">
        <w:rPr>
          <w:rFonts w:ascii="Arial" w:hAnsi="Arial" w:cs="Arial"/>
          <w:b/>
        </w:rPr>
        <w:lastRenderedPageBreak/>
        <w:t>TABLES</w:t>
      </w:r>
      <w:r w:rsidR="003A7C48" w:rsidRPr="00842D58">
        <w:rPr>
          <w:rFonts w:ascii="Arial" w:hAnsi="Arial" w:cs="Arial"/>
          <w:b/>
        </w:rPr>
        <w:br/>
      </w:r>
      <w:r w:rsidRPr="00842D58">
        <w:rPr>
          <w:rFonts w:ascii="Arial" w:hAnsi="Arial" w:cs="Arial"/>
          <w:b/>
        </w:rP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w:t>
      </w:r>
      <w:r w:rsidR="003A7C48" w:rsidRPr="00842D58">
        <w:rPr>
          <w:rFonts w:ascii="Arial" w:hAnsi="Arial" w:cs="Arial"/>
        </w:rPr>
        <w:t>a</w:t>
      </w:r>
      <w:r w:rsidRPr="00842D58">
        <w:rPr>
          <w:rFonts w:ascii="Arial" w:hAnsi="Arial" w:cs="Arial"/>
        </w:rPr>
        <w:t xml:space="preserve"> significant eQTL hotspot SNP </w:t>
      </w:r>
      <w:r w:rsidR="003A7C48" w:rsidRPr="00842D58">
        <w:rPr>
          <w:rFonts w:ascii="Arial" w:hAnsi="Arial" w:cs="Arial"/>
        </w:rPr>
        <w:t>associated with</w:t>
      </w:r>
      <w:r w:rsidRPr="00842D58">
        <w:rPr>
          <w:rFonts w:ascii="Arial" w:hAnsi="Arial" w:cs="Arial"/>
        </w:rPr>
        <w:t xml:space="preserve">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w:t>
      </w:r>
      <w:r w:rsidR="003A7C48" w:rsidRPr="00842D58">
        <w:rPr>
          <w:rFonts w:ascii="Arial" w:hAnsi="Arial" w:cs="Arial"/>
        </w:rPr>
        <w:t>are</w:t>
      </w:r>
      <w:r w:rsidRPr="00842D58">
        <w:rPr>
          <w:rFonts w:ascii="Arial" w:hAnsi="Arial" w:cs="Arial"/>
        </w:rPr>
        <w:t xml:space="preserve"> from PANTHER. </w:t>
      </w:r>
      <w:r w:rsidR="00210749" w:rsidRPr="00842D58">
        <w:rPr>
          <w:rFonts w:ascii="Arial" w:hAnsi="Arial" w:cs="Arial"/>
        </w:rPr>
        <w:t>The table also presents if the gene</w:t>
      </w:r>
      <w:r w:rsidR="00551F6B" w:rsidRPr="00842D58">
        <w:rPr>
          <w:rFonts w:ascii="Arial" w:hAnsi="Arial" w:cs="Arial"/>
        </w:rPr>
        <w:t>’</w:t>
      </w:r>
      <w:r w:rsidR="00210749" w:rsidRPr="00842D58">
        <w:rPr>
          <w:rFonts w:ascii="Arial" w:hAnsi="Arial" w:cs="Arial"/>
        </w:rPr>
        <w:t xml:space="preserve">s transcript is correlated with virulence or is associated with virulence via GWA from previous analysis </w: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(Zhang, Corwin et al. 2017, Atwell, Corwin et al. 2018, Zhang, Corwin et al. 2018)</w:t>
      </w:r>
      <w:r w:rsidR="00551F6B"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A7C48" w:rsidRPr="00842D58" w14:paraId="4D37D004" w14:textId="77777777" w:rsidTr="00210749">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24403C13" w14:textId="10B67A43"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553DF9F5"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326D7EAB"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0B12C3DD" w14:textId="0908D909"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462D9BAA"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07AF76B5" w14:textId="630A598B"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4358DDF8"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A7C48" w:rsidRPr="00842D58" w14:paraId="6CC6A5DC" w14:textId="77777777" w:rsidTr="00210749">
        <w:trPr>
          <w:trHeight w:val="818"/>
        </w:trPr>
        <w:tc>
          <w:tcPr>
            <w:tcW w:w="905" w:type="dxa"/>
            <w:tcBorders>
              <w:top w:val="nil"/>
              <w:left w:val="single" w:sz="4" w:space="0" w:color="auto"/>
              <w:bottom w:val="single" w:sz="4" w:space="0" w:color="auto"/>
              <w:right w:val="single" w:sz="4" w:space="0" w:color="auto"/>
            </w:tcBorders>
            <w:vAlign w:val="bottom"/>
          </w:tcPr>
          <w:p w14:paraId="67525B3E" w14:textId="437D0A5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7435887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269AADB" w14:textId="131853D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5ACC8C3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54680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A7C48" w:rsidRPr="00842D58" w14:paraId="4EDACDEE"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0F3C129B" w14:textId="2F02C00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744411A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98154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189987B" w14:textId="198873E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849B613" w14:textId="127CB78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845EC1" w14:textId="77777777" w:rsidTr="00210749">
        <w:trPr>
          <w:trHeight w:val="233"/>
        </w:trPr>
        <w:tc>
          <w:tcPr>
            <w:tcW w:w="905" w:type="dxa"/>
            <w:tcBorders>
              <w:top w:val="nil"/>
              <w:left w:val="single" w:sz="4" w:space="0" w:color="auto"/>
              <w:bottom w:val="single" w:sz="4" w:space="0" w:color="auto"/>
              <w:right w:val="single" w:sz="4" w:space="0" w:color="auto"/>
            </w:tcBorders>
            <w:vAlign w:val="bottom"/>
          </w:tcPr>
          <w:p w14:paraId="08E5D6B0" w14:textId="178E12F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182EC53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2B02AB8" w14:textId="24DC54C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1B63D2CD" w14:textId="22D2B275" w:rsidR="003A7C48" w:rsidRPr="00842D58" w:rsidRDefault="003A7C48" w:rsidP="003A7C48">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344693" w14:textId="55995C7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3E7B3E"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1B42F94B" w14:textId="4079F3E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676929E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AA2C5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16749D8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AA38B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A7C48" w:rsidRPr="00842D58" w14:paraId="2888A6B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23691EE9" w14:textId="218DE5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0DA297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2C72AE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DC5123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0BCD2" w14:textId="777DBB7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EC3F543" w14:textId="77777777" w:rsidTr="003A7C48">
        <w:trPr>
          <w:trHeight w:val="665"/>
        </w:trPr>
        <w:tc>
          <w:tcPr>
            <w:tcW w:w="905" w:type="dxa"/>
            <w:tcBorders>
              <w:top w:val="nil"/>
              <w:left w:val="single" w:sz="4" w:space="0" w:color="auto"/>
              <w:bottom w:val="single" w:sz="4" w:space="0" w:color="auto"/>
              <w:right w:val="single" w:sz="4" w:space="0" w:color="auto"/>
            </w:tcBorders>
            <w:vAlign w:val="bottom"/>
          </w:tcPr>
          <w:p w14:paraId="5CD8AD5F" w14:textId="5BA6015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2F17A3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F9EFD75" w14:textId="56F79F8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416E75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EA121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A7C48" w:rsidRPr="00842D58" w14:paraId="42A4A0CC" w14:textId="77777777" w:rsidTr="003A7C48">
        <w:trPr>
          <w:trHeight w:val="348"/>
        </w:trPr>
        <w:tc>
          <w:tcPr>
            <w:tcW w:w="905" w:type="dxa"/>
            <w:tcBorders>
              <w:top w:val="nil"/>
              <w:left w:val="single" w:sz="4" w:space="0" w:color="auto"/>
              <w:bottom w:val="single" w:sz="4" w:space="0" w:color="auto"/>
              <w:right w:val="single" w:sz="4" w:space="0" w:color="auto"/>
            </w:tcBorders>
            <w:vAlign w:val="bottom"/>
          </w:tcPr>
          <w:p w14:paraId="6EF928B8" w14:textId="0A8D986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041BF3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4CF2B1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3AB57DF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0A77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A7C48" w:rsidRPr="00842D58" w14:paraId="29AC089C"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6A6A713E" w14:textId="751BA92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818680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F3DC7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00AF5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A511E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A7C48" w:rsidRPr="00842D58" w14:paraId="7076711D"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FB863D" w14:textId="413587A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058FFE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96075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483C6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EB27D1D" w14:textId="2D8E9E5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5DECFADE" w14:textId="77777777" w:rsidTr="00210749">
        <w:trPr>
          <w:trHeight w:val="287"/>
        </w:trPr>
        <w:tc>
          <w:tcPr>
            <w:tcW w:w="905" w:type="dxa"/>
            <w:tcBorders>
              <w:top w:val="nil"/>
              <w:left w:val="single" w:sz="4" w:space="0" w:color="auto"/>
              <w:bottom w:val="single" w:sz="4" w:space="0" w:color="auto"/>
              <w:right w:val="single" w:sz="4" w:space="0" w:color="auto"/>
            </w:tcBorders>
            <w:vAlign w:val="bottom"/>
          </w:tcPr>
          <w:p w14:paraId="54BE497A" w14:textId="3DA0D72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D29211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5EAE7A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0FC51C41" w14:textId="7E4CE7B4" w:rsidR="003A7C48" w:rsidRPr="00842D58" w:rsidRDefault="00551F6B"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w:t>
            </w:r>
            <w:r w:rsidR="003A7C48" w:rsidRPr="00842D58">
              <w:rPr>
                <w:rFonts w:ascii="Arial" w:eastAsia="Times New Roman" w:hAnsi="Arial" w:cs="Arial"/>
                <w:color w:val="000000"/>
                <w:sz w:val="12"/>
                <w:szCs w:val="12"/>
              </w:rPr>
              <w:t>0.00</w:t>
            </w:r>
            <w:r w:rsidR="00210749" w:rsidRPr="00842D58">
              <w:rPr>
                <w:rFonts w:ascii="Arial" w:eastAsia="Times New Roman" w:hAnsi="Arial" w:cs="Arial"/>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204D1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A7C48" w:rsidRPr="00842D58" w14:paraId="0A932C07"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11363C02" w14:textId="5E6B88D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0EF386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39B5D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A5559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D6A8593" w14:textId="535CAFF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C25B8E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CE001F" w14:textId="5E6DF32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40EC70A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2B961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5CDDE4C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7E80C1F" w14:textId="25D874F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0ED7B260"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6F350EF0" w14:textId="3B16F95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3F49284C" w14:textId="77777777" w:rsidR="003A7C48" w:rsidRPr="00842D58" w:rsidRDefault="003A7C48" w:rsidP="003A7C48">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15053" w14:textId="0CCED38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0DB34A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B02A097" w14:textId="7C0B414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B737613"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2A6E9677" w14:textId="7B6838F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2E0B221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58AB10" w14:textId="311DFAD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4CA73E9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9FF1FC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A7C48" w:rsidRPr="00842D58" w14:paraId="02A12453"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5F5FA423" w14:textId="685E956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6F5B5DB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65CFF3A" w14:textId="3947BB0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28B837F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080B2A" w14:textId="56D51B8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37C577"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7C4DBFC9" w14:textId="0F966E7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147A972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59C41C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66935550" w14:textId="32D5FE2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1981A59" w14:textId="488F2F1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CCA0058"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614D8C1B" w14:textId="1918306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4D9E2FE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86E922C" w14:textId="09B2AD29" w:rsidR="003A7C48" w:rsidRPr="00842D58" w:rsidRDefault="003A7C48"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w:t>
            </w:r>
            <w:r w:rsidR="00210749" w:rsidRPr="00842D58">
              <w:rPr>
                <w:rFonts w:ascii="Arial" w:eastAsia="Times New Roman" w:hAnsi="Arial" w:cs="Arial"/>
                <w:color w:val="000000"/>
                <w:sz w:val="12"/>
                <w:szCs w:val="12"/>
              </w:rPr>
              <w:t xml:space="preserve">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04EA7C6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ADBA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A7C48" w:rsidRPr="00842D58" w14:paraId="764638CB"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0FD5C8D4" w14:textId="5005DE9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CFBA29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476BEA1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2017E08" w14:textId="36CA4D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07226C5" w14:textId="380D6B2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21E90E"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1153FF88" w14:textId="0C386A3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64DADB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E85C2B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0C8BF3F3" w14:textId="0C34B2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xml:space="preserve">p </w:t>
            </w:r>
            <w:r w:rsidR="00210749" w:rsidRPr="00842D58">
              <w:rPr>
                <w:rFonts w:ascii="Arial" w:eastAsia="Times New Roman" w:hAnsi="Arial" w:cs="Arial"/>
                <w:color w:val="000000"/>
                <w:sz w:val="12"/>
                <w:szCs w:val="12"/>
              </w:rPr>
              <w:t>&lt; 0.001</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F3C15ED" w14:textId="75D4980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A9BD50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40F08D4A" w14:textId="6B50B93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7C1F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F71464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7A1340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8E9C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A7C48" w:rsidRPr="00842D58" w14:paraId="05A32668"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458CD13F" w14:textId="12DF6ED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042B1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46E2C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1BC13F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68A58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A7C48" w:rsidRPr="00842D58" w14:paraId="1A345D14" w14:textId="77777777" w:rsidTr="003A7C48">
        <w:trPr>
          <w:trHeight w:val="816"/>
        </w:trPr>
        <w:tc>
          <w:tcPr>
            <w:tcW w:w="905" w:type="dxa"/>
            <w:tcBorders>
              <w:top w:val="nil"/>
              <w:left w:val="single" w:sz="4" w:space="0" w:color="auto"/>
              <w:bottom w:val="single" w:sz="4" w:space="0" w:color="auto"/>
              <w:right w:val="single" w:sz="4" w:space="0" w:color="auto"/>
            </w:tcBorders>
            <w:vAlign w:val="bottom"/>
          </w:tcPr>
          <w:p w14:paraId="4065BFE6" w14:textId="20AD117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5F2C69B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0AFCAA40" w14:textId="6C205A82"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1A1C1352" w14:textId="7A1B78E1"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3A434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A7C48" w:rsidRPr="00842D58" w14:paraId="6398F99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20A036A" w14:textId="2A84D64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663F54F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0A0D58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352B678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5FE9B5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A7C48" w:rsidRPr="00842D58" w14:paraId="426A7A04" w14:textId="77777777" w:rsidTr="00210749">
        <w:trPr>
          <w:trHeight w:val="332"/>
        </w:trPr>
        <w:tc>
          <w:tcPr>
            <w:tcW w:w="905" w:type="dxa"/>
            <w:tcBorders>
              <w:top w:val="nil"/>
              <w:left w:val="single" w:sz="4" w:space="0" w:color="auto"/>
              <w:bottom w:val="single" w:sz="4" w:space="0" w:color="auto"/>
              <w:right w:val="single" w:sz="4" w:space="0" w:color="auto"/>
            </w:tcBorders>
            <w:vAlign w:val="bottom"/>
          </w:tcPr>
          <w:p w14:paraId="21246A6C" w14:textId="451C60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4FD964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95351C1" w14:textId="77777777"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3C74449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58E5BBFF" w:rsidR="003A7C48" w:rsidRPr="00842D58" w:rsidRDefault="00210749"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95DE6C3" w14:textId="77D9FF3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E9C6506" w14:textId="77777777" w:rsidTr="003A7C48">
        <w:trPr>
          <w:trHeight w:val="323"/>
        </w:trPr>
        <w:tc>
          <w:tcPr>
            <w:tcW w:w="905" w:type="dxa"/>
            <w:tcBorders>
              <w:top w:val="nil"/>
              <w:left w:val="single" w:sz="4" w:space="0" w:color="auto"/>
              <w:bottom w:val="single" w:sz="4" w:space="0" w:color="auto"/>
              <w:right w:val="single" w:sz="4" w:space="0" w:color="auto"/>
            </w:tcBorders>
            <w:vAlign w:val="bottom"/>
          </w:tcPr>
          <w:p w14:paraId="406C795A" w14:textId="6CAAC1E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3611BB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4C87F4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16B4F5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E81A4C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78F6618D" w14:textId="77777777" w:rsidR="00FB7175" w:rsidRPr="00842D58" w:rsidRDefault="00FB7175" w:rsidP="00977D5C">
      <w:pPr>
        <w:spacing w:after="0" w:line="240" w:lineRule="auto"/>
        <w:rPr>
          <w:rFonts w:ascii="Arial" w:hAnsi="Arial" w:cs="Arial"/>
          <w:bCs/>
          <w:sz w:val="12"/>
          <w:szCs w:val="12"/>
        </w:rPr>
      </w:pPr>
    </w:p>
    <w:p w14:paraId="31FE8988" w14:textId="77777777" w:rsidR="00EC3DA5" w:rsidRPr="00842D58" w:rsidRDefault="00EC3DA5" w:rsidP="00334C3C">
      <w:pPr>
        <w:spacing w:after="0" w:line="240" w:lineRule="auto"/>
        <w:rPr>
          <w:rFonts w:ascii="Arial" w:hAnsi="Arial" w:cs="Arial"/>
          <w:b/>
          <w:bCs/>
        </w:rPr>
      </w:pPr>
    </w:p>
    <w:p w14:paraId="6E5ECFD2" w14:textId="214D6A95" w:rsidR="00334C3C" w:rsidRPr="00842D58" w:rsidRDefault="00062301" w:rsidP="00334C3C">
      <w:pPr>
        <w:spacing w:after="0" w:line="240" w:lineRule="auto"/>
        <w:rPr>
          <w:rFonts w:ascii="Arial" w:hAnsi="Arial" w:cs="Arial"/>
          <w:b/>
          <w:bCs/>
          <w:sz w:val="12"/>
          <w:szCs w:val="12"/>
        </w:rPr>
      </w:pPr>
      <w:r w:rsidRPr="00842D58">
        <w:rPr>
          <w:rFonts w:ascii="Arial" w:hAnsi="Arial" w:cs="Arial"/>
          <w:b/>
          <w:bCs/>
        </w:rPr>
        <w:t>SUPPLEMENTAL FIGURE AND TABLE LEGENDS</w:t>
      </w:r>
    </w:p>
    <w:p w14:paraId="30F9ABB5" w14:textId="77777777" w:rsidR="00334C3C" w:rsidRPr="00842D58" w:rsidRDefault="00334C3C" w:rsidP="00334C3C">
      <w:pPr>
        <w:spacing w:after="0" w:line="240" w:lineRule="auto"/>
        <w:rPr>
          <w:rFonts w:ascii="Arial" w:hAnsi="Arial" w:cs="Arial"/>
          <w:b/>
          <w:bCs/>
        </w:rPr>
      </w:pPr>
    </w:p>
    <w:p w14:paraId="4657A0B4" w14:textId="774649D9" w:rsidR="00334C3C" w:rsidRPr="00842D58" w:rsidRDefault="00C94D83" w:rsidP="000E6510">
      <w:pPr>
        <w:spacing w:line="240" w:lineRule="auto"/>
        <w:rPr>
          <w:rFonts w:ascii="Arial" w:hAnsi="Arial" w:cs="Arial"/>
        </w:rPr>
      </w:pPr>
      <w:r w:rsidRPr="00842D58">
        <w:rPr>
          <w:rFonts w:ascii="Arial" w:hAnsi="Arial" w:cs="Arial"/>
          <w:b/>
        </w:rPr>
        <w:t>Supplemental Table 1.</w:t>
      </w:r>
      <w:r w:rsidR="00334C3C" w:rsidRPr="00842D58">
        <w:rPr>
          <w:rFonts w:ascii="Arial" w:hAnsi="Arial" w:cs="Arial"/>
          <w:b/>
        </w:rPr>
        <w:t xml:space="preserve"> Annotation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293020" w:rsidRPr="00842D58">
        <w:rPr>
          <w:rFonts w:ascii="Arial" w:hAnsi="Arial" w:cs="Arial"/>
          <w:b/>
        </w:rPr>
        <w:t xml:space="preserve"> </w:t>
      </w:r>
      <w:r w:rsidR="00BC74B3" w:rsidRPr="00842D58">
        <w:rPr>
          <w:rFonts w:ascii="Arial" w:hAnsi="Arial" w:cs="Arial"/>
        </w:rPr>
        <w:t>Columns include the hotspot SNP and the nearest gene</w:t>
      </w:r>
      <w:r w:rsidR="000E6510" w:rsidRPr="00842D58">
        <w:rPr>
          <w:rFonts w:ascii="Arial" w:hAnsi="Arial" w:cs="Arial"/>
        </w:rPr>
        <w:t xml:space="preserve">, and all other columns pertain to the target gene modulated by the eQTL. Additional information about the target gene includes gene name, gene function, annotation as an enzyme, and target transcript. Gene functions are IPR numbers from </w:t>
      </w:r>
      <w:r w:rsidR="00796427" w:rsidRPr="00842D58">
        <w:rPr>
          <w:rFonts w:ascii="Arial" w:hAnsi="Arial" w:cs="Arial"/>
        </w:rPr>
        <w:t xml:space="preserve">the </w:t>
      </w:r>
      <w:proofErr w:type="spellStart"/>
      <w:r w:rsidR="00796427" w:rsidRPr="00842D58">
        <w:rPr>
          <w:rFonts w:ascii="Arial" w:hAnsi="Arial" w:cs="Arial"/>
        </w:rPr>
        <w:t>InterPro</w:t>
      </w:r>
      <w:proofErr w:type="spellEnd"/>
      <w:r w:rsidR="00796427" w:rsidRPr="00842D58">
        <w:rPr>
          <w:rFonts w:ascii="Arial" w:hAnsi="Arial" w:cs="Arial"/>
        </w:rPr>
        <w:t xml:space="preserve"> database</w:t>
      </w:r>
      <w:r w:rsidR="000E6510" w:rsidRPr="00842D58">
        <w:rPr>
          <w:rFonts w:ascii="Arial" w:hAnsi="Arial" w:cs="Arial"/>
        </w:rPr>
        <w:t xml:space="preserve">. </w:t>
      </w:r>
    </w:p>
    <w:p w14:paraId="52E95437" w14:textId="6D268BD1" w:rsidR="00334C3C" w:rsidRPr="00842D58" w:rsidRDefault="00C94D83" w:rsidP="000E6510">
      <w:pPr>
        <w:spacing w:line="240" w:lineRule="auto"/>
        <w:rPr>
          <w:rFonts w:ascii="Arial" w:hAnsi="Arial" w:cs="Arial"/>
        </w:rPr>
      </w:pPr>
      <w:r w:rsidRPr="00842D58">
        <w:rPr>
          <w:rFonts w:ascii="Arial" w:hAnsi="Arial" w:cs="Arial"/>
          <w:b/>
        </w:rPr>
        <w:t>Supplemental Table 2.</w:t>
      </w:r>
      <w:r w:rsidR="00334C3C" w:rsidRPr="00842D58">
        <w:rPr>
          <w:rFonts w:ascii="Arial" w:hAnsi="Arial" w:cs="Arial"/>
          <w:b/>
        </w:rPr>
        <w:t xml:space="preserve"> Functional summary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0E6510" w:rsidRPr="00842D58">
        <w:rPr>
          <w:rFonts w:ascii="Arial" w:hAnsi="Arial" w:cs="Arial"/>
          <w:b/>
        </w:rPr>
        <w:t xml:space="preserve"> </w:t>
      </w:r>
      <w:r w:rsidR="000E6510" w:rsidRPr="00842D58">
        <w:rPr>
          <w:rFonts w:ascii="Arial" w:hAnsi="Arial" w:cs="Arial"/>
        </w:rPr>
        <w:t xml:space="preserve">These count occurrences of major functional categories among the hotspot target genes. </w:t>
      </w:r>
    </w:p>
    <w:p w14:paraId="2ABCE525" w14:textId="78245433" w:rsidR="00334C3C" w:rsidRPr="00842D58" w:rsidRDefault="00C94D83" w:rsidP="00796427">
      <w:pPr>
        <w:spacing w:line="240" w:lineRule="auto"/>
        <w:rPr>
          <w:rFonts w:ascii="Arial" w:hAnsi="Arial" w:cs="Arial"/>
          <w:b/>
        </w:rPr>
      </w:pPr>
      <w:r w:rsidRPr="00842D58">
        <w:rPr>
          <w:rFonts w:ascii="Arial" w:hAnsi="Arial" w:cs="Arial"/>
          <w:b/>
        </w:rPr>
        <w:t>Supplemental Table 3.</w:t>
      </w:r>
      <w:r w:rsidR="00334C3C" w:rsidRPr="00842D58">
        <w:rPr>
          <w:rFonts w:ascii="Arial" w:hAnsi="Arial" w:cs="Arial"/>
          <w:b/>
        </w:rPr>
        <w:t xml:space="preserve"> Annotation of the </w:t>
      </w:r>
      <w:r w:rsidR="00334C3C" w:rsidRPr="00842D58">
        <w:rPr>
          <w:rFonts w:ascii="Arial" w:hAnsi="Arial" w:cs="Arial"/>
          <w:b/>
          <w:i/>
        </w:rPr>
        <w:t>A. thaliana</w:t>
      </w:r>
      <w:r w:rsidR="00334C3C" w:rsidRPr="00842D58">
        <w:rPr>
          <w:rFonts w:ascii="Arial" w:hAnsi="Arial" w:cs="Arial"/>
          <w:b/>
        </w:rPr>
        <w:t xml:space="preserve"> genetic targets of </w:t>
      </w:r>
      <w:r w:rsidR="00334C3C" w:rsidRPr="00842D58">
        <w:rPr>
          <w:rFonts w:ascii="Arial" w:hAnsi="Arial" w:cs="Arial"/>
          <w:b/>
          <w:i/>
        </w:rPr>
        <w:t xml:space="preserve">B. cinerea </w:t>
      </w:r>
      <w:r w:rsidR="00334C3C" w:rsidRPr="00842D58">
        <w:rPr>
          <w:rFonts w:ascii="Arial" w:hAnsi="Arial" w:cs="Arial"/>
          <w:b/>
        </w:rPr>
        <w:t xml:space="preserve">hotspots. </w:t>
      </w:r>
      <w:r w:rsidR="00796427" w:rsidRPr="00842D58">
        <w:rPr>
          <w:rFonts w:ascii="Arial" w:hAnsi="Arial" w:cs="Arial"/>
        </w:rPr>
        <w:t xml:space="preserve">Columns include the </w:t>
      </w:r>
      <w:r w:rsidR="00796427" w:rsidRPr="00842D58">
        <w:rPr>
          <w:rFonts w:ascii="Arial" w:hAnsi="Arial" w:cs="Arial"/>
          <w:i/>
        </w:rPr>
        <w:t>B. cinerea</w:t>
      </w:r>
      <w:r w:rsidR="00796427" w:rsidRPr="00842D58">
        <w:rPr>
          <w:rFonts w:ascii="Arial" w:hAnsi="Arial" w:cs="Arial"/>
        </w:rPr>
        <w:t xml:space="preserve"> hotspot SNP and the nearest </w:t>
      </w:r>
      <w:r w:rsidR="00796427" w:rsidRPr="00842D58">
        <w:rPr>
          <w:rFonts w:ascii="Arial" w:hAnsi="Arial" w:cs="Arial"/>
          <w:i/>
        </w:rPr>
        <w:t>B. cinerea</w:t>
      </w:r>
      <w:r w:rsidR="00796427" w:rsidRPr="00842D58">
        <w:rPr>
          <w:rFonts w:ascii="Arial" w:hAnsi="Arial" w:cs="Arial"/>
        </w:rPr>
        <w:t xml:space="preserve"> gene, and the </w:t>
      </w:r>
      <w:r w:rsidR="00796427" w:rsidRPr="00842D58">
        <w:rPr>
          <w:rFonts w:ascii="Arial" w:hAnsi="Arial" w:cs="Arial"/>
          <w:i/>
        </w:rPr>
        <w:t>A. thaliana</w:t>
      </w:r>
      <w:r w:rsidR="00796427" w:rsidRPr="00842D58">
        <w:rPr>
          <w:rFonts w:ascii="Arial" w:hAnsi="Arial" w:cs="Arial"/>
        </w:rPr>
        <w:t xml:space="preserve"> target gene.</w:t>
      </w:r>
      <w:r w:rsidR="00796427" w:rsidRPr="00842D58">
        <w:rPr>
          <w:rFonts w:ascii="Arial" w:hAnsi="Arial" w:cs="Arial"/>
          <w:b/>
        </w:rPr>
        <w:t xml:space="preserve"> </w:t>
      </w:r>
    </w:p>
    <w:p w14:paraId="126C2655" w14:textId="3A446139" w:rsidR="00062301" w:rsidRPr="00842D58" w:rsidRDefault="00C94D83" w:rsidP="00796427">
      <w:pPr>
        <w:spacing w:line="240" w:lineRule="auto"/>
        <w:rPr>
          <w:rFonts w:ascii="Arial" w:hAnsi="Arial" w:cs="Arial"/>
          <w:b/>
        </w:rPr>
      </w:pPr>
      <w:r w:rsidRPr="00842D58">
        <w:rPr>
          <w:rFonts w:ascii="Arial" w:hAnsi="Arial" w:cs="Arial"/>
          <w:b/>
        </w:rPr>
        <w:t>Supplemental Table 4.</w:t>
      </w:r>
      <w:r w:rsidR="00334C3C" w:rsidRPr="00842D58">
        <w:rPr>
          <w:rFonts w:ascii="Arial" w:hAnsi="Arial" w:cs="Arial"/>
          <w:b/>
        </w:rPr>
        <w:t xml:space="preserve"> Gene ontology analysis of the </w:t>
      </w:r>
      <w:r w:rsidR="00334C3C" w:rsidRPr="00842D58">
        <w:rPr>
          <w:rFonts w:ascii="Arial" w:hAnsi="Arial" w:cs="Arial"/>
          <w:b/>
          <w:i/>
        </w:rPr>
        <w:t xml:space="preserve">A. thaliana </w:t>
      </w:r>
      <w:r w:rsidR="00334C3C" w:rsidRPr="00842D58">
        <w:rPr>
          <w:rFonts w:ascii="Arial" w:hAnsi="Arial" w:cs="Arial"/>
          <w:b/>
        </w:rPr>
        <w:t xml:space="preserve">genetic targets of </w:t>
      </w:r>
      <w:r w:rsidR="00334C3C" w:rsidRPr="00842D58">
        <w:rPr>
          <w:rFonts w:ascii="Arial" w:hAnsi="Arial" w:cs="Arial"/>
          <w:b/>
          <w:i/>
        </w:rPr>
        <w:t>B. cinerea</w:t>
      </w:r>
      <w:r w:rsidR="00334C3C" w:rsidRPr="00842D58">
        <w:rPr>
          <w:rFonts w:ascii="Arial" w:hAnsi="Arial" w:cs="Arial"/>
          <w:b/>
        </w:rPr>
        <w:t xml:space="preserve"> hotspots.</w:t>
      </w:r>
      <w:r w:rsidR="00796427" w:rsidRPr="00842D58">
        <w:rPr>
          <w:rFonts w:ascii="Arial" w:hAnsi="Arial" w:cs="Arial"/>
          <w:b/>
        </w:rPr>
        <w:t xml:space="preserve"> </w:t>
      </w:r>
      <w:r w:rsidR="00796427" w:rsidRPr="00842D58">
        <w:rPr>
          <w:rFonts w:ascii="Arial" w:hAnsi="Arial" w:cs="Arial"/>
        </w:rPr>
        <w:t xml:space="preserve">These include all PANTHER overrepresentation test outputs for target gene sets within each eQTL hotspot. Hotspots are labeled by SNP and </w:t>
      </w:r>
      <w:r w:rsidR="00796427" w:rsidRPr="00BF674E">
        <w:rPr>
          <w:rFonts w:ascii="Arial" w:hAnsi="Arial" w:cs="Arial"/>
        </w:rPr>
        <w:t xml:space="preserve">nearest </w:t>
      </w:r>
      <w:r w:rsidR="00796427" w:rsidRPr="00BF674E">
        <w:rPr>
          <w:rFonts w:ascii="Arial" w:hAnsi="Arial" w:cs="Arial"/>
          <w:i/>
        </w:rPr>
        <w:t>B. cinerea</w:t>
      </w:r>
      <w:r w:rsidR="00796427" w:rsidRPr="00842D58">
        <w:rPr>
          <w:rFonts w:ascii="Arial" w:hAnsi="Arial" w:cs="Arial"/>
        </w:rPr>
        <w:t xml:space="preserve"> gene. All calculations are from Bonferroni-corrected Fisher’s exact tests, and only significant GO categories are presented. </w:t>
      </w:r>
    </w:p>
    <w:p w14:paraId="213972D9" w14:textId="39739C55" w:rsidR="00EC3DA5" w:rsidRDefault="00EC3DA5" w:rsidP="00EC3DA5">
      <w:pPr>
        <w:rPr>
          <w:ins w:id="241" w:author="N S" w:date="2019-03-15T19:36:00Z"/>
          <w:rFonts w:ascii="Arial" w:hAnsi="Arial" w:cs="Arial"/>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17A9B58A" w14:textId="27BB5401" w:rsidR="00C41E04" w:rsidRPr="00842D58" w:rsidDel="00C41E04" w:rsidRDefault="00C41E04" w:rsidP="00C41E04">
      <w:pPr>
        <w:rPr>
          <w:del w:id="242" w:author="N S" w:date="2019-03-15T19:36:00Z"/>
          <w:rFonts w:ascii="Arial" w:hAnsi="Arial" w:cs="Arial"/>
        </w:rPr>
      </w:pPr>
      <w:moveToRangeStart w:id="243" w:author="N S" w:date="2019-03-15T19:36:00Z" w:name="move3571000"/>
      <w:commentRangeStart w:id="244"/>
      <w:moveTo w:id="245" w:author="N S" w:date="2019-03-15T19:36:00Z">
        <w:r w:rsidRPr="00842D58">
          <w:rPr>
            <w:rFonts w:ascii="Arial" w:hAnsi="Arial" w:cs="Arial"/>
            <w:b/>
          </w:rPr>
          <w:t>Figure S</w:t>
        </w:r>
        <w:del w:id="246" w:author="N S" w:date="2019-03-15T19:36:00Z">
          <w:r w:rsidRPr="00842D58" w:rsidDel="00C41E04">
            <w:rPr>
              <w:rFonts w:ascii="Arial" w:hAnsi="Arial" w:cs="Arial"/>
              <w:b/>
            </w:rPr>
            <w:delText>3</w:delText>
          </w:r>
        </w:del>
      </w:moveTo>
      <w:ins w:id="247" w:author="N S" w:date="2019-03-15T19:36:00Z">
        <w:r>
          <w:rPr>
            <w:rFonts w:ascii="Arial" w:hAnsi="Arial" w:cs="Arial"/>
            <w:b/>
          </w:rPr>
          <w:t>2</w:t>
        </w:r>
      </w:ins>
      <w:moveTo w:id="248" w:author="N S" w:date="2019-03-15T19:36:00Z">
        <w:r w:rsidRPr="00842D58">
          <w:rPr>
            <w:rFonts w:ascii="Arial" w:hAnsi="Arial" w:cs="Arial"/>
            <w:b/>
          </w:rPr>
          <w:t xml:space="preserve">. </w:t>
        </w:r>
      </w:moveTo>
      <w:commentRangeEnd w:id="244"/>
      <w:r w:rsidR="00196634">
        <w:rPr>
          <w:rStyle w:val="CommentReference"/>
        </w:rPr>
        <w:commentReference w:id="244"/>
      </w:r>
      <w:moveTo w:id="249" w:author="N S" w:date="2019-03-15T19:36:00Z">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moveTo>
    </w:p>
    <w:moveToRangeEnd w:id="243"/>
    <w:p w14:paraId="23413562" w14:textId="77777777" w:rsidR="00C41E04" w:rsidRPr="00842D58" w:rsidRDefault="00C41E04" w:rsidP="00EC3DA5">
      <w:pPr>
        <w:rPr>
          <w:rFonts w:ascii="Arial" w:hAnsi="Arial" w:cs="Arial"/>
          <w:b/>
        </w:rPr>
      </w:pPr>
    </w:p>
    <w:p w14:paraId="5ABF0EDF" w14:textId="205409F8" w:rsidR="002F5FCF" w:rsidRPr="00842D58" w:rsidRDefault="00347CCE" w:rsidP="00347CCE">
      <w:pPr>
        <w:rPr>
          <w:rFonts w:ascii="Arial" w:hAnsi="Arial" w:cs="Arial"/>
        </w:rPr>
      </w:pPr>
      <w:r w:rsidRPr="00842D58">
        <w:rPr>
          <w:rFonts w:ascii="Arial" w:hAnsi="Arial" w:cs="Arial"/>
          <w:b/>
        </w:rPr>
        <w:t xml:space="preserve">Figure </w:t>
      </w:r>
      <w:del w:id="250" w:author="N S" w:date="2019-03-15T19:36:00Z">
        <w:r w:rsidRPr="00842D58" w:rsidDel="00C41E04">
          <w:rPr>
            <w:rFonts w:ascii="Arial" w:hAnsi="Arial" w:cs="Arial"/>
            <w:b/>
          </w:rPr>
          <w:delText>S</w:delText>
        </w:r>
        <w:r w:rsidR="0068388E" w:rsidRPr="00842D58" w:rsidDel="00C41E04">
          <w:rPr>
            <w:rFonts w:ascii="Arial" w:hAnsi="Arial" w:cs="Arial"/>
            <w:b/>
          </w:rPr>
          <w:delText>2</w:delText>
        </w:r>
      </w:del>
      <w:ins w:id="251" w:author="N S" w:date="2019-03-15T19:36:00Z">
        <w:r w:rsidR="00C41E04" w:rsidRPr="00842D58">
          <w:rPr>
            <w:rFonts w:ascii="Arial" w:hAnsi="Arial" w:cs="Arial"/>
            <w:b/>
          </w:rPr>
          <w:t>S</w:t>
        </w:r>
        <w:r w:rsidR="00C41E04">
          <w:rPr>
            <w:rFonts w:ascii="Arial" w:hAnsi="Arial" w:cs="Arial"/>
            <w:b/>
          </w:rPr>
          <w:t>3</w:t>
        </w:r>
      </w:ins>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1EAEF82D" w:rsidR="00347CCE" w:rsidRPr="00842D58" w:rsidDel="00C41E04" w:rsidRDefault="00347CCE" w:rsidP="00347CCE">
      <w:pPr>
        <w:rPr>
          <w:rFonts w:ascii="Arial" w:hAnsi="Arial" w:cs="Arial"/>
        </w:rPr>
      </w:pPr>
      <w:moveFromRangeStart w:id="252" w:author="N S" w:date="2019-03-15T19:36:00Z" w:name="move3571000"/>
      <w:moveFrom w:id="253" w:author="N S" w:date="2019-03-15T19:36:00Z">
        <w:r w:rsidRPr="00842D58" w:rsidDel="00C41E04">
          <w:rPr>
            <w:rFonts w:ascii="Arial" w:hAnsi="Arial" w:cs="Arial"/>
            <w:b/>
          </w:rPr>
          <w:t>Figure S</w:t>
        </w:r>
        <w:r w:rsidR="0068388E" w:rsidRPr="00842D58" w:rsidDel="00C41E04">
          <w:rPr>
            <w:rFonts w:ascii="Arial" w:hAnsi="Arial" w:cs="Arial"/>
            <w:b/>
          </w:rPr>
          <w:t>3</w:t>
        </w:r>
        <w:r w:rsidRPr="00842D58" w:rsidDel="00C41E04">
          <w:rPr>
            <w:rFonts w:ascii="Arial" w:hAnsi="Arial" w:cs="Arial"/>
            <w:b/>
          </w:rPr>
          <w:t xml:space="preserve">. </w:t>
        </w:r>
        <w:r w:rsidRPr="00842D58" w:rsidDel="00C41E04">
          <w:rPr>
            <w:rFonts w:ascii="Arial" w:hAnsi="Arial" w:cs="Arial"/>
            <w:b/>
            <w:bCs/>
          </w:rPr>
          <w:t xml:space="preserve">Manhattan-type plot of GEMMA results of transcriptome-wide </w:t>
        </w:r>
        <w:r w:rsidRPr="00842D58" w:rsidDel="00C41E04">
          <w:rPr>
            <w:rFonts w:ascii="Arial" w:hAnsi="Arial" w:cs="Arial"/>
            <w:b/>
            <w:bCs/>
            <w:i/>
            <w:iCs/>
          </w:rPr>
          <w:t>B. cinerea</w:t>
        </w:r>
        <w:r w:rsidRPr="00842D58" w:rsidDel="00C41E04">
          <w:rPr>
            <w:rFonts w:ascii="Arial" w:hAnsi="Arial" w:cs="Arial"/>
            <w:b/>
            <w:bCs/>
          </w:rPr>
          <w:t xml:space="preserve"> expression phenotypes. </w:t>
        </w:r>
        <w:r w:rsidRPr="00842D58" w:rsidDel="00C41E04">
          <w:rPr>
            <w:rFonts w:ascii="Arial" w:hAnsi="Arial" w:cs="Arial"/>
            <w:bCs/>
          </w:rPr>
          <w:t xml:space="preserve">Each point represents a single transcript-SNP p-value of association. </w:t>
        </w:r>
        <w:r w:rsidRPr="00842D58" w:rsidDel="00C41E04">
          <w:rPr>
            <w:rFonts w:ascii="Arial" w:hAnsi="Arial" w:cs="Arial"/>
          </w:rPr>
          <w:t xml:space="preserve">Panel a is a Manhattan-type plot of the top 1 SNP hit per </w:t>
        </w:r>
        <w:r w:rsidRPr="00842D58" w:rsidDel="00C41E04">
          <w:rPr>
            <w:rFonts w:ascii="Arial" w:hAnsi="Arial" w:cs="Arial"/>
            <w:i/>
            <w:iCs/>
          </w:rPr>
          <w:t>B. cinerea</w:t>
        </w:r>
        <w:r w:rsidRPr="00842D58" w:rsidDel="00C41E04">
          <w:rPr>
            <w:rFonts w:ascii="Arial" w:hAnsi="Arial" w:cs="Arial"/>
          </w:rPr>
          <w:t xml:space="preserve"> transcript on Col-0 </w:t>
        </w:r>
        <w:r w:rsidRPr="00842D58" w:rsidDel="00C41E04">
          <w:rPr>
            <w:rFonts w:ascii="Arial" w:hAnsi="Arial" w:cs="Arial"/>
            <w:i/>
            <w:iCs/>
          </w:rPr>
          <w:t>A. thaliana</w:t>
        </w:r>
        <w:r w:rsidRPr="00842D58" w:rsidDel="00C41E04">
          <w:rPr>
            <w:rFonts w:ascii="Arial" w:hAnsi="Arial" w:cs="Arial"/>
          </w:rPr>
          <w:t xml:space="preserve">. Panel b is a Manhattan-type plot of the top 1 SNP hit per </w:t>
        </w:r>
        <w:r w:rsidRPr="00842D58" w:rsidDel="00C41E04">
          <w:rPr>
            <w:rFonts w:ascii="Arial" w:hAnsi="Arial" w:cs="Arial"/>
            <w:i/>
            <w:iCs/>
          </w:rPr>
          <w:t xml:space="preserve">A. thaliana </w:t>
        </w:r>
        <w:r w:rsidRPr="00842D58" w:rsidDel="00C41E04">
          <w:rPr>
            <w:rFonts w:ascii="Arial" w:hAnsi="Arial" w:cs="Arial"/>
          </w:rPr>
          <w:t xml:space="preserve">transcript when infected by </w:t>
        </w:r>
        <w:r w:rsidRPr="00842D58" w:rsidDel="00C41E04">
          <w:rPr>
            <w:rFonts w:ascii="Arial" w:hAnsi="Arial" w:cs="Arial"/>
            <w:i/>
            <w:iCs/>
          </w:rPr>
          <w:t>B. cinerea</w:t>
        </w:r>
        <w:r w:rsidRPr="00842D58" w:rsidDel="00C41E04">
          <w:rPr>
            <w:rFonts w:ascii="Arial" w:hAnsi="Arial" w:cs="Arial"/>
          </w:rPr>
          <w:t xml:space="preserve">. </w:t>
        </w:r>
      </w:moveFrom>
    </w:p>
    <w:moveFromRangeEnd w:id="252"/>
    <w:p w14:paraId="26C2EA18" w14:textId="27238AEE"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4</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w:t>
      </w:r>
      <w:r w:rsidRPr="00842D58">
        <w:rPr>
          <w:rFonts w:ascii="Arial" w:hAnsi="Arial" w:cs="Arial"/>
        </w:rPr>
        <w:lastRenderedPageBreak/>
        <w:t xml:space="preserve">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1E9B6294" w14:textId="1BFD1673"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5</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EA93F9" w14:textId="26F99F08"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6</w:t>
      </w:r>
      <w:r w:rsidRPr="00842D58">
        <w:rPr>
          <w:rFonts w:ascii="Arial" w:hAnsi="Arial" w:cs="Arial"/>
          <w:b/>
        </w:rPr>
        <w:t xml:space="preserve">.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60EA3F1F" w14:textId="77777777" w:rsidR="00551F6B" w:rsidRPr="00842D58" w:rsidRDefault="00812637" w:rsidP="00551F6B">
      <w:pPr>
        <w:pStyle w:val="EndNoteBibliography"/>
        <w:spacing w:after="0"/>
        <w:rPr>
          <w:rFonts w:ascii="Arial" w:hAnsi="Arial" w:cs="Arial"/>
        </w:rPr>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51F6B" w:rsidRPr="00842D58">
        <w:rPr>
          <w:rFonts w:ascii="Arial" w:hAnsi="Arial" w:cs="Arial"/>
        </w:rPr>
        <w:t xml:space="preserve">Allen, M., M. M. Carrasquillo, C. Funk, B. D. Heavner, F. Zou, C. S. Younkin, J. D. Burgess, H.-S. Chai, J. Crook and J. A. Eddy (2016). "Human whole genome genotype and transcriptome data for Alzheimer’s and other neurodegenerative diseases." </w:t>
      </w:r>
      <w:r w:rsidR="00551F6B" w:rsidRPr="00842D58">
        <w:rPr>
          <w:rFonts w:ascii="Arial" w:hAnsi="Arial" w:cs="Arial"/>
          <w:u w:val="single"/>
        </w:rPr>
        <w:t>Scientific data</w:t>
      </w:r>
      <w:r w:rsidR="00551F6B" w:rsidRPr="00842D58">
        <w:rPr>
          <w:rFonts w:ascii="Arial" w:hAnsi="Arial" w:cs="Arial"/>
        </w:rPr>
        <w:t xml:space="preserve"> </w:t>
      </w:r>
      <w:r w:rsidR="00551F6B" w:rsidRPr="00842D58">
        <w:rPr>
          <w:rFonts w:ascii="Arial" w:hAnsi="Arial" w:cs="Arial"/>
          <w:b/>
        </w:rPr>
        <w:t>3</w:t>
      </w:r>
      <w:r w:rsidR="00551F6B" w:rsidRPr="00842D58">
        <w:rPr>
          <w:rFonts w:ascii="Arial" w:hAnsi="Arial" w:cs="Arial"/>
        </w:rPr>
        <w:t>: 160089.</w:t>
      </w:r>
    </w:p>
    <w:p w14:paraId="131EAC5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and D. Kliebenstein (2018). "Resequencing and association mapping of the generalist pathogen Botrytis cinerea." </w:t>
      </w:r>
      <w:r w:rsidRPr="00842D58">
        <w:rPr>
          <w:rFonts w:ascii="Arial" w:hAnsi="Arial" w:cs="Arial"/>
          <w:u w:val="single"/>
        </w:rPr>
        <w:t>bioRxiv</w:t>
      </w:r>
      <w:r w:rsidRPr="00842D58">
        <w:rPr>
          <w:rFonts w:ascii="Arial" w:hAnsi="Arial" w:cs="Arial"/>
        </w:rPr>
        <w:t>.</w:t>
      </w:r>
    </w:p>
    <w:p w14:paraId="2A5FFC9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 Subedy, K. Denby and D. J. Kliebenstein (2015). "Whole genome resequencing of Botrytis cinerea isolates identifies high levels of standing diversity." </w:t>
      </w:r>
      <w:r w:rsidRPr="00842D58">
        <w:rPr>
          <w:rFonts w:ascii="Arial" w:hAnsi="Arial" w:cs="Arial"/>
          <w:u w:val="single"/>
        </w:rPr>
        <w:t>Frontiers in microbiology</w:t>
      </w:r>
      <w:r w:rsidRPr="00842D58">
        <w:rPr>
          <w:rFonts w:ascii="Arial" w:hAnsi="Arial" w:cs="Arial"/>
        </w:rPr>
        <w:t xml:space="preserve"> </w:t>
      </w:r>
      <w:r w:rsidRPr="00842D58">
        <w:rPr>
          <w:rFonts w:ascii="Arial" w:hAnsi="Arial" w:cs="Arial"/>
          <w:b/>
        </w:rPr>
        <w:t>6</w:t>
      </w:r>
      <w:r w:rsidRPr="00842D58">
        <w:rPr>
          <w:rFonts w:ascii="Arial" w:hAnsi="Arial" w:cs="Arial"/>
        </w:rPr>
        <w:t>: 996.</w:t>
      </w:r>
    </w:p>
    <w:p w14:paraId="08563DB2"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Barrett, L. G., J. M. Kniskern, N. Bodenhausen, W. Zhang and J. Bergelson (2009). "Continua of specificity and virulence in plant host–pathogen interactions: causes and consequences." </w:t>
      </w:r>
      <w:r w:rsidRPr="00842D58">
        <w:rPr>
          <w:rFonts w:ascii="Arial" w:hAnsi="Arial" w:cs="Arial"/>
          <w:u w:val="single"/>
        </w:rPr>
        <w:t>New Phytologist</w:t>
      </w:r>
      <w:r w:rsidRPr="00842D58">
        <w:rPr>
          <w:rFonts w:ascii="Arial" w:hAnsi="Arial" w:cs="Arial"/>
        </w:rPr>
        <w:t xml:space="preserve"> </w:t>
      </w:r>
      <w:r w:rsidRPr="00842D58">
        <w:rPr>
          <w:rFonts w:ascii="Arial" w:hAnsi="Arial" w:cs="Arial"/>
          <w:b/>
        </w:rPr>
        <w:t>183</w:t>
      </w:r>
      <w:r w:rsidRPr="00842D58">
        <w:rPr>
          <w:rFonts w:ascii="Arial" w:hAnsi="Arial" w:cs="Arial"/>
        </w:rPr>
        <w:t>(3): 513-529.</w:t>
      </w:r>
    </w:p>
    <w:p w14:paraId="58EA12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Bartha, I., P. J. McLaren, C. Brumme, R. Harrigan, A. Telenti and J. Fellay (2017). "Estimating the respective contributions of human and viral genetic variation to HIV control." </w:t>
      </w:r>
      <w:r w:rsidRPr="00842D58">
        <w:rPr>
          <w:rFonts w:ascii="Arial" w:hAnsi="Arial" w:cs="Arial"/>
          <w:u w:val="single"/>
        </w:rPr>
        <w:t>PLoS computational biology</w:t>
      </w:r>
      <w:r w:rsidRPr="00842D58">
        <w:rPr>
          <w:rFonts w:ascii="Arial" w:hAnsi="Arial" w:cs="Arial"/>
        </w:rPr>
        <w:t xml:space="preserve"> </w:t>
      </w:r>
      <w:r w:rsidRPr="00842D58">
        <w:rPr>
          <w:rFonts w:ascii="Arial" w:hAnsi="Arial" w:cs="Arial"/>
          <w:b/>
        </w:rPr>
        <w:t>13</w:t>
      </w:r>
      <w:r w:rsidRPr="00842D58">
        <w:rPr>
          <w:rFonts w:ascii="Arial" w:hAnsi="Arial" w:cs="Arial"/>
        </w:rPr>
        <w:t>(2): e1005339.</w:t>
      </w:r>
    </w:p>
    <w:p w14:paraId="0193793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Bartoli, C. and F. Roux (2017). "Genome-Wide Association Studies In Plant Pathosystems: Toward an Ecological Genomics Approach."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6F698C1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Brem, R. B., G. Yvert, R. Clinton and L. Kruglyak (2002). "Genetic dissection of transcriptional regulation in budding yeast." </w:t>
      </w:r>
      <w:r w:rsidRPr="00842D58">
        <w:rPr>
          <w:rFonts w:ascii="Arial" w:hAnsi="Arial" w:cs="Arial"/>
          <w:u w:val="single"/>
        </w:rPr>
        <w:t>Science</w:t>
      </w:r>
      <w:r w:rsidRPr="00842D58">
        <w:rPr>
          <w:rFonts w:ascii="Arial" w:hAnsi="Arial" w:cs="Arial"/>
        </w:rPr>
        <w:t xml:space="preserve"> </w:t>
      </w:r>
      <w:r w:rsidRPr="00842D58">
        <w:rPr>
          <w:rFonts w:ascii="Arial" w:hAnsi="Arial" w:cs="Arial"/>
          <w:b/>
        </w:rPr>
        <w:t>296</w:t>
      </w:r>
      <w:r w:rsidRPr="00842D58">
        <w:rPr>
          <w:rFonts w:ascii="Arial" w:hAnsi="Arial" w:cs="Arial"/>
        </w:rPr>
        <w:t>(5568): 752-755.</w:t>
      </w:r>
    </w:p>
    <w:p w14:paraId="563189F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Chan, E. K., H. C. Rowe, B. G. Hansen and D. J. Kliebenstein (2010). "The complex genetic architecture of the metabolome."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6</w:t>
      </w:r>
      <w:r w:rsidRPr="00842D58">
        <w:rPr>
          <w:rFonts w:ascii="Arial" w:hAnsi="Arial" w:cs="Arial"/>
        </w:rPr>
        <w:t>(11): e1001198.</w:t>
      </w:r>
    </w:p>
    <w:p w14:paraId="736F1D4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Chen, X., C. A. Hackett, R. E. Niks, P. E. Hedley, C. Booth, A. Druka, T. C. Marcel, A. Vels, M. Bayer and I. Milne (2010). "An eQTL analysis of partial resistance to Puccinia hordei in barley." </w:t>
      </w:r>
      <w:r w:rsidRPr="00842D58">
        <w:rPr>
          <w:rFonts w:ascii="Arial" w:hAnsi="Arial" w:cs="Arial"/>
          <w:u w:val="single"/>
        </w:rPr>
        <w:t>PLoS One</w:t>
      </w:r>
      <w:r w:rsidRPr="00842D58">
        <w:rPr>
          <w:rFonts w:ascii="Arial" w:hAnsi="Arial" w:cs="Arial"/>
        </w:rPr>
        <w:t xml:space="preserve"> </w:t>
      </w:r>
      <w:r w:rsidRPr="00842D58">
        <w:rPr>
          <w:rFonts w:ascii="Arial" w:hAnsi="Arial" w:cs="Arial"/>
          <w:b/>
        </w:rPr>
        <w:t>5</w:t>
      </w:r>
      <w:r w:rsidRPr="00842D58">
        <w:rPr>
          <w:rFonts w:ascii="Arial" w:hAnsi="Arial" w:cs="Arial"/>
        </w:rPr>
        <w:t>(1): e8598.</w:t>
      </w:r>
    </w:p>
    <w:p w14:paraId="13073AB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Christie, N., A. A. Myburg, F. Joubert, S. L. Murray, M. Carstens, Y. C. Lin, J. Meyer, B. G. Crampton, S. A. Christensen and J. F. Ntuli (2017). "Systems genetics reveals a transcriptional network associated with susceptibility in the maize–grey leaf spot pathosystem."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89</w:t>
      </w:r>
      <w:r w:rsidRPr="00842D58">
        <w:rPr>
          <w:rFonts w:ascii="Arial" w:hAnsi="Arial" w:cs="Arial"/>
        </w:rPr>
        <w:t>(4): 746-763.</w:t>
      </w:r>
    </w:p>
    <w:p w14:paraId="05F4F744"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Colmenares, A. J., J. Aleu, R. Duran-Patron, I. G. Collado and R. Hernandez-Galan (2002). "The putative role of botrydial and related metabolites in the infection mechanism of Botrytis cinerea." </w:t>
      </w:r>
      <w:r w:rsidRPr="00842D58">
        <w:rPr>
          <w:rFonts w:ascii="Arial" w:hAnsi="Arial" w:cs="Arial"/>
          <w:u w:val="single"/>
        </w:rPr>
        <w:t>Journal of chemical ecology</w:t>
      </w:r>
      <w:r w:rsidRPr="00842D58">
        <w:rPr>
          <w:rFonts w:ascii="Arial" w:hAnsi="Arial" w:cs="Arial"/>
        </w:rPr>
        <w:t xml:space="preserve"> </w:t>
      </w:r>
      <w:r w:rsidRPr="00842D58">
        <w:rPr>
          <w:rFonts w:ascii="Arial" w:hAnsi="Arial" w:cs="Arial"/>
          <w:b/>
        </w:rPr>
        <w:t>28</w:t>
      </w:r>
      <w:r w:rsidRPr="00842D58">
        <w:rPr>
          <w:rFonts w:ascii="Arial" w:hAnsi="Arial" w:cs="Arial"/>
        </w:rPr>
        <w:t>(5): 997-1005.</w:t>
      </w:r>
    </w:p>
    <w:p w14:paraId="6A5820D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D. Copeland, J. Feusier, A. Subedy, R. Eshbaugh, C. Palmer, J. Maloof and D. J. Kliebenstein (2016). "The quantitative basis of the Arabidopsis innate immune system to endemic pathogens depends on pathogen genetics."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12</w:t>
      </w:r>
      <w:r w:rsidRPr="00842D58">
        <w:rPr>
          <w:rFonts w:ascii="Arial" w:hAnsi="Arial" w:cs="Arial"/>
        </w:rPr>
        <w:t>(2): e1005789.</w:t>
      </w:r>
    </w:p>
    <w:p w14:paraId="66EE775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A. Subedy, R. Eshbaugh and D. J. Kliebenstein (2016). "Expansive phenotypic landscape of Botrytis cinerea shows differential contribution of genetic diversity and plasticity."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29</w:t>
      </w:r>
      <w:r w:rsidRPr="00842D58">
        <w:rPr>
          <w:rFonts w:ascii="Arial" w:hAnsi="Arial" w:cs="Arial"/>
        </w:rPr>
        <w:t>(4): 287-298.</w:t>
      </w:r>
    </w:p>
    <w:p w14:paraId="160B7CF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Cui, H., K. Tsuda and J. E. Parker (2015). "Effector-triggered immunity: from pathogen perception to robust defense."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487-511.</w:t>
      </w:r>
    </w:p>
    <w:p w14:paraId="6A4CF77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Deighton, N., I. Muckenschnabel, A. J. Colmenares, I. G. Collado and B. Williamson (2001). "Botrydial is produced in plant tissues infected by Botrytis cinerea." </w:t>
      </w:r>
      <w:r w:rsidRPr="00842D58">
        <w:rPr>
          <w:rFonts w:ascii="Arial" w:hAnsi="Arial" w:cs="Arial"/>
          <w:u w:val="single"/>
        </w:rPr>
        <w:t>Phytochemistry</w:t>
      </w:r>
      <w:r w:rsidRPr="00842D58">
        <w:rPr>
          <w:rFonts w:ascii="Arial" w:hAnsi="Arial" w:cs="Arial"/>
        </w:rPr>
        <w:t xml:space="preserve"> </w:t>
      </w:r>
      <w:r w:rsidRPr="00842D58">
        <w:rPr>
          <w:rFonts w:ascii="Arial" w:hAnsi="Arial" w:cs="Arial"/>
          <w:b/>
        </w:rPr>
        <w:t>57</w:t>
      </w:r>
      <w:r w:rsidRPr="00842D58">
        <w:rPr>
          <w:rFonts w:ascii="Arial" w:hAnsi="Arial" w:cs="Arial"/>
        </w:rPr>
        <w:t>(5): 689-692.</w:t>
      </w:r>
    </w:p>
    <w:p w14:paraId="0A14CA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Denby, K. J., P. Kumar and D. J. Kliebenstein (2004). "Identification of Botrytis cinerea susceptibility loci in Arabidopsis thaliana."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38</w:t>
      </w:r>
      <w:r w:rsidRPr="00842D58">
        <w:rPr>
          <w:rFonts w:ascii="Arial" w:hAnsi="Arial" w:cs="Arial"/>
        </w:rPr>
        <w:t>(3): 473-486.</w:t>
      </w:r>
    </w:p>
    <w:p w14:paraId="2376E9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Dong, S., S. Raffaele and S. Kamoun (2015). "The two-speed genomes of filamentous pathogens: waltz with plants." </w:t>
      </w:r>
      <w:r w:rsidRPr="00842D58">
        <w:rPr>
          <w:rFonts w:ascii="Arial" w:hAnsi="Arial" w:cs="Arial"/>
          <w:u w:val="single"/>
        </w:rPr>
        <w:t>Current opinion in genetics &amp; development</w:t>
      </w:r>
      <w:r w:rsidRPr="00842D58">
        <w:rPr>
          <w:rFonts w:ascii="Arial" w:hAnsi="Arial" w:cs="Arial"/>
        </w:rPr>
        <w:t xml:space="preserve"> </w:t>
      </w:r>
      <w:r w:rsidRPr="00842D58">
        <w:rPr>
          <w:rFonts w:ascii="Arial" w:hAnsi="Arial" w:cs="Arial"/>
          <w:b/>
        </w:rPr>
        <w:t>35</w:t>
      </w:r>
      <w:r w:rsidRPr="00842D58">
        <w:rPr>
          <w:rFonts w:ascii="Arial" w:hAnsi="Arial" w:cs="Arial"/>
        </w:rPr>
        <w:t>: 57-65.</w:t>
      </w:r>
    </w:p>
    <w:p w14:paraId="42DE91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Evans, D. M. and L. R. Cardon (2006). "Genome-wide association: a promising start to a long race." </w:t>
      </w:r>
      <w:r w:rsidRPr="00842D58">
        <w:rPr>
          <w:rFonts w:ascii="Arial" w:hAnsi="Arial" w:cs="Arial"/>
          <w:u w:val="single"/>
        </w:rPr>
        <w:t>Trends in Genetics</w:t>
      </w:r>
      <w:r w:rsidRPr="00842D58">
        <w:rPr>
          <w:rFonts w:ascii="Arial" w:hAnsi="Arial" w:cs="Arial"/>
        </w:rPr>
        <w:t xml:space="preserve"> </w:t>
      </w:r>
      <w:r w:rsidRPr="00842D58">
        <w:rPr>
          <w:rFonts w:ascii="Arial" w:hAnsi="Arial" w:cs="Arial"/>
          <w:b/>
        </w:rPr>
        <w:t>22</w:t>
      </w:r>
      <w:r w:rsidRPr="00842D58">
        <w:rPr>
          <w:rFonts w:ascii="Arial" w:hAnsi="Arial" w:cs="Arial"/>
        </w:rPr>
        <w:t>(7): 350-354.</w:t>
      </w:r>
    </w:p>
    <w:p w14:paraId="2DCE85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Fordyce, R., N. Soltis, C. Caseys, G. Gwinner, J. Corwin, S. Atwell, D. Copeland, J. Feusier, A. Subedy, R. Eshbaugh and D. Kliebenstein (2018). "Combining Digital Imaging and GWA Mapping to Dissect Visual Traits in Plant/Pathogen Interactions." </w:t>
      </w:r>
      <w:r w:rsidRPr="00842D58">
        <w:rPr>
          <w:rFonts w:ascii="Arial" w:hAnsi="Arial" w:cs="Arial"/>
          <w:u w:val="single"/>
        </w:rPr>
        <w:t>Plant Physiology</w:t>
      </w:r>
      <w:r w:rsidRPr="00842D58">
        <w:rPr>
          <w:rFonts w:ascii="Arial" w:hAnsi="Arial" w:cs="Arial"/>
        </w:rPr>
        <w:t>.</w:t>
      </w:r>
    </w:p>
    <w:p w14:paraId="1CCC5E1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Giraldo, M. C. and B. Valent (2013). "Filamentous plant pathogen effectors in action." </w:t>
      </w:r>
      <w:r w:rsidRPr="00842D58">
        <w:rPr>
          <w:rFonts w:ascii="Arial" w:hAnsi="Arial" w:cs="Arial"/>
          <w:u w:val="single"/>
        </w:rPr>
        <w:t>Nature Reviews Microbiology</w:t>
      </w:r>
      <w:r w:rsidRPr="00842D58">
        <w:rPr>
          <w:rFonts w:ascii="Arial" w:hAnsi="Arial" w:cs="Arial"/>
        </w:rPr>
        <w:t xml:space="preserve"> </w:t>
      </w:r>
      <w:r w:rsidRPr="00842D58">
        <w:rPr>
          <w:rFonts w:ascii="Arial" w:hAnsi="Arial" w:cs="Arial"/>
          <w:b/>
        </w:rPr>
        <w:t>11</w:t>
      </w:r>
      <w:r w:rsidRPr="00842D58">
        <w:rPr>
          <w:rFonts w:ascii="Arial" w:hAnsi="Arial" w:cs="Arial"/>
        </w:rPr>
        <w:t>(11): 800.</w:t>
      </w:r>
    </w:p>
    <w:p w14:paraId="148C33E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Glazebrook, J. (2005). "Contrasting mechanisms of defense against biotrophic and necrotrophic pathogens." </w:t>
      </w:r>
      <w:r w:rsidRPr="00842D58">
        <w:rPr>
          <w:rFonts w:ascii="Arial" w:hAnsi="Arial" w:cs="Arial"/>
          <w:u w:val="single"/>
        </w:rPr>
        <w:t>Annu. Rev. Phytopathol.</w:t>
      </w:r>
      <w:r w:rsidRPr="00842D58">
        <w:rPr>
          <w:rFonts w:ascii="Arial" w:hAnsi="Arial" w:cs="Arial"/>
        </w:rPr>
        <w:t xml:space="preserve"> </w:t>
      </w:r>
      <w:r w:rsidRPr="00842D58">
        <w:rPr>
          <w:rFonts w:ascii="Arial" w:hAnsi="Arial" w:cs="Arial"/>
          <w:b/>
        </w:rPr>
        <w:t>43</w:t>
      </w:r>
      <w:r w:rsidRPr="00842D58">
        <w:rPr>
          <w:rFonts w:ascii="Arial" w:hAnsi="Arial" w:cs="Arial"/>
        </w:rPr>
        <w:t>: 205-227.</w:t>
      </w:r>
    </w:p>
    <w:p w14:paraId="4C6E0AA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Goss, E. M. and J. Bergelson (2006). "Variation in resistance and virulence in the interaction between Arabidopsis thaliana and a bacterial pathogen." </w:t>
      </w:r>
      <w:r w:rsidRPr="00842D58">
        <w:rPr>
          <w:rFonts w:ascii="Arial" w:hAnsi="Arial" w:cs="Arial"/>
          <w:u w:val="single"/>
        </w:rPr>
        <w:t>Evolution</w:t>
      </w:r>
      <w:r w:rsidRPr="00842D58">
        <w:rPr>
          <w:rFonts w:ascii="Arial" w:hAnsi="Arial" w:cs="Arial"/>
        </w:rPr>
        <w:t xml:space="preserve"> </w:t>
      </w:r>
      <w:r w:rsidRPr="00842D58">
        <w:rPr>
          <w:rFonts w:ascii="Arial" w:hAnsi="Arial" w:cs="Arial"/>
          <w:b/>
        </w:rPr>
        <w:t>60</w:t>
      </w:r>
      <w:r w:rsidRPr="00842D58">
        <w:rPr>
          <w:rFonts w:ascii="Arial" w:hAnsi="Arial" w:cs="Arial"/>
        </w:rPr>
        <w:t>(8): 1562-1573.</w:t>
      </w:r>
    </w:p>
    <w:p w14:paraId="65DAC7A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Guo, Y., S. Fudali, J. Gimeno, P. DiGennaro, S. Chang, V. M. Williamson, D. M. Bird and D. M. Nielsen (2017). "Networks underpinning symbiosis revealed through cross-species eQTL mapping." </w:t>
      </w:r>
      <w:r w:rsidRPr="00842D58">
        <w:rPr>
          <w:rFonts w:ascii="Arial" w:hAnsi="Arial" w:cs="Arial"/>
          <w:u w:val="single"/>
        </w:rPr>
        <w:t>Genetics</w:t>
      </w:r>
      <w:r w:rsidRPr="00842D58">
        <w:rPr>
          <w:rFonts w:ascii="Arial" w:hAnsi="Arial" w:cs="Arial"/>
        </w:rPr>
        <w:t>: genetics. 117.202531.</w:t>
      </w:r>
    </w:p>
    <w:p w14:paraId="6778A75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Hsu, J. and J. D. Smith (2012). "Genome wide studies of gene expression relevant to coronary artery disease." </w:t>
      </w:r>
      <w:r w:rsidRPr="00842D58">
        <w:rPr>
          <w:rFonts w:ascii="Arial" w:hAnsi="Arial" w:cs="Arial"/>
          <w:u w:val="single"/>
        </w:rPr>
        <w:t>Current opinion in cardiology</w:t>
      </w:r>
      <w:r w:rsidRPr="00842D58">
        <w:rPr>
          <w:rFonts w:ascii="Arial" w:hAnsi="Arial" w:cs="Arial"/>
        </w:rPr>
        <w:t xml:space="preserve"> </w:t>
      </w:r>
      <w:r w:rsidRPr="00842D58">
        <w:rPr>
          <w:rFonts w:ascii="Arial" w:hAnsi="Arial" w:cs="Arial"/>
          <w:b/>
        </w:rPr>
        <w:t>27</w:t>
      </w:r>
      <w:r w:rsidRPr="00842D58">
        <w:rPr>
          <w:rFonts w:ascii="Arial" w:hAnsi="Arial" w:cs="Arial"/>
        </w:rPr>
        <w:t>(3): 210.</w:t>
      </w:r>
    </w:p>
    <w:p w14:paraId="71F73E4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104</w:t>
      </w:r>
      <w:r w:rsidRPr="00842D58">
        <w:rPr>
          <w:rFonts w:ascii="Arial" w:hAnsi="Arial" w:cs="Arial"/>
        </w:rPr>
        <w:t>(5): 1708-1713.</w:t>
      </w:r>
    </w:p>
    <w:p w14:paraId="10F86A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Kou, Y. and S. Wang (2010). "Broad-spectrum and durability: understanding of quantitative disease resistance."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13</w:t>
      </w:r>
      <w:r w:rsidRPr="00842D58">
        <w:rPr>
          <w:rFonts w:ascii="Arial" w:hAnsi="Arial" w:cs="Arial"/>
        </w:rPr>
        <w:t>(2): 181-185.</w:t>
      </w:r>
    </w:p>
    <w:p w14:paraId="620A0B2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Kumar, R., Y. Ichihashi, S. Kimura, D. H. Chitwood, L. R. Headland, J. Peng, J. N. Maloof and N. R. Sinha (2012). "A high-throughput method for Illumina RNA-Seq library preparation."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3</w:t>
      </w:r>
      <w:r w:rsidRPr="00842D58">
        <w:rPr>
          <w:rFonts w:ascii="Arial" w:hAnsi="Arial" w:cs="Arial"/>
        </w:rPr>
        <w:t>.</w:t>
      </w:r>
    </w:p>
    <w:p w14:paraId="198A15A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Lamesch, P., T. Z. Berardini, D. Li, D. Swarbreck, C. Wilks, R. Sasidharan, R. Muller, K. Dreher, D. L. Alexander and M. Garcia-Hernandez (2011). "The Arabidopsis Information Resource (TAIR): improved gene annotation and new tools." </w:t>
      </w:r>
      <w:r w:rsidRPr="00842D58">
        <w:rPr>
          <w:rFonts w:ascii="Arial" w:hAnsi="Arial" w:cs="Arial"/>
          <w:u w:val="single"/>
        </w:rPr>
        <w:t>Nucleic acids research</w:t>
      </w:r>
      <w:r w:rsidRPr="00842D58">
        <w:rPr>
          <w:rFonts w:ascii="Arial" w:hAnsi="Arial" w:cs="Arial"/>
        </w:rPr>
        <w:t xml:space="preserve"> </w:t>
      </w:r>
      <w:r w:rsidRPr="00842D58">
        <w:rPr>
          <w:rFonts w:ascii="Arial" w:hAnsi="Arial" w:cs="Arial"/>
          <w:b/>
        </w:rPr>
        <w:t>40</w:t>
      </w:r>
      <w:r w:rsidRPr="00842D58">
        <w:rPr>
          <w:rFonts w:ascii="Arial" w:hAnsi="Arial" w:cs="Arial"/>
        </w:rPr>
        <w:t>(D1): D1202-D1210.</w:t>
      </w:r>
    </w:p>
    <w:p w14:paraId="5E73767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Langmead, B., C. Trapnell, M. Pop and S. L. Salzberg (2009). "Ultrafast and memory-efficient alignment of short DNA sequences to the human genome." </w:t>
      </w:r>
      <w:r w:rsidRPr="00842D58">
        <w:rPr>
          <w:rFonts w:ascii="Arial" w:hAnsi="Arial" w:cs="Arial"/>
          <w:u w:val="single"/>
        </w:rPr>
        <w:t>Genome biology</w:t>
      </w:r>
      <w:r w:rsidRPr="00842D58">
        <w:rPr>
          <w:rFonts w:ascii="Arial" w:hAnsi="Arial" w:cs="Arial"/>
        </w:rPr>
        <w:t xml:space="preserve"> </w:t>
      </w:r>
      <w:r w:rsidRPr="00842D58">
        <w:rPr>
          <w:rFonts w:ascii="Arial" w:hAnsi="Arial" w:cs="Arial"/>
          <w:b/>
        </w:rPr>
        <w:t>10</w:t>
      </w:r>
      <w:r w:rsidRPr="00842D58">
        <w:rPr>
          <w:rFonts w:ascii="Arial" w:hAnsi="Arial" w:cs="Arial"/>
        </w:rPr>
        <w:t>(3): R25.</w:t>
      </w:r>
    </w:p>
    <w:p w14:paraId="08FCAA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Lannou, C. (2012). "Variation and selection of quantitative traits in plant pathogens."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50</w:t>
      </w:r>
      <w:r w:rsidRPr="00842D58">
        <w:rPr>
          <w:rFonts w:ascii="Arial" w:hAnsi="Arial" w:cs="Arial"/>
        </w:rPr>
        <w:t>: 319-338.</w:t>
      </w:r>
    </w:p>
    <w:p w14:paraId="26657286"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Li, H., B. Handsaker, A. Wysoker, T. Fennell, J. Ruan, N. Homer, G. Marth, G. Abecasis and R. Durbin (2009). "The sequence alignment/map format and SAMtools." </w:t>
      </w:r>
      <w:r w:rsidRPr="00842D58">
        <w:rPr>
          <w:rFonts w:ascii="Arial" w:hAnsi="Arial" w:cs="Arial"/>
          <w:u w:val="single"/>
        </w:rPr>
        <w:t>Bioinformatics</w:t>
      </w:r>
      <w:r w:rsidRPr="00842D58">
        <w:rPr>
          <w:rFonts w:ascii="Arial" w:hAnsi="Arial" w:cs="Arial"/>
        </w:rPr>
        <w:t xml:space="preserve"> </w:t>
      </w:r>
      <w:r w:rsidRPr="00842D58">
        <w:rPr>
          <w:rFonts w:ascii="Arial" w:hAnsi="Arial" w:cs="Arial"/>
          <w:b/>
        </w:rPr>
        <w:t>25</w:t>
      </w:r>
      <w:r w:rsidRPr="00842D58">
        <w:rPr>
          <w:rFonts w:ascii="Arial" w:hAnsi="Arial" w:cs="Arial"/>
        </w:rPr>
        <w:t>(16): 2078-2079.</w:t>
      </w:r>
    </w:p>
    <w:p w14:paraId="7C587AD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Lo Presti, L., D. Lanver, G. Schweizer, S. Tanaka, L. Liang, M. Tollot, A. Zuccaro, S. Reissmann and R. Kahmann (2015). "Fungal effectors and plant susceptibility."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513-545.</w:t>
      </w:r>
    </w:p>
    <w:p w14:paraId="3720BB7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Marone, D., M. Russo, G. Laidò, A. De Leonardis and A. Mastrangelo (2013). "Plant nucleotide binding site–leucine-rich repeat (NBS-LRR) genes: active guardians in host defense responses." </w:t>
      </w:r>
      <w:r w:rsidRPr="00842D58">
        <w:rPr>
          <w:rFonts w:ascii="Arial" w:hAnsi="Arial" w:cs="Arial"/>
          <w:u w:val="single"/>
        </w:rPr>
        <w:t>International journal of molecular sciences</w:t>
      </w:r>
      <w:r w:rsidRPr="00842D58">
        <w:rPr>
          <w:rFonts w:ascii="Arial" w:hAnsi="Arial" w:cs="Arial"/>
        </w:rPr>
        <w:t xml:space="preserve"> </w:t>
      </w:r>
      <w:r w:rsidRPr="00842D58">
        <w:rPr>
          <w:rFonts w:ascii="Arial" w:hAnsi="Arial" w:cs="Arial"/>
          <w:b/>
        </w:rPr>
        <w:t>14</w:t>
      </w:r>
      <w:r w:rsidRPr="00842D58">
        <w:rPr>
          <w:rFonts w:ascii="Arial" w:hAnsi="Arial" w:cs="Arial"/>
        </w:rPr>
        <w:t>(4): 7302-7326.</w:t>
      </w:r>
    </w:p>
    <w:p w14:paraId="1A45008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Martínez-Soto, D., A. M. Robledo-Briones, A. A. Estrada-Luna and J. Ruiz-Herrera (2013). "Transcriptomic analysis of U stilago maydis infecting Arabidopsis reveals important aspects of the fungus pathogenic mechanisms." </w:t>
      </w:r>
      <w:r w:rsidRPr="00842D58">
        <w:rPr>
          <w:rFonts w:ascii="Arial" w:hAnsi="Arial" w:cs="Arial"/>
          <w:u w:val="single"/>
        </w:rPr>
        <w:t>Plant signaling &amp; behavior</w:t>
      </w:r>
      <w:r w:rsidRPr="00842D58">
        <w:rPr>
          <w:rFonts w:ascii="Arial" w:hAnsi="Arial" w:cs="Arial"/>
        </w:rPr>
        <w:t xml:space="preserve"> </w:t>
      </w:r>
      <w:r w:rsidRPr="00842D58">
        <w:rPr>
          <w:rFonts w:ascii="Arial" w:hAnsi="Arial" w:cs="Arial"/>
          <w:b/>
        </w:rPr>
        <w:t>8</w:t>
      </w:r>
      <w:r w:rsidRPr="00842D58">
        <w:rPr>
          <w:rFonts w:ascii="Arial" w:hAnsi="Arial" w:cs="Arial"/>
        </w:rPr>
        <w:t>(8): e25059.</w:t>
      </w:r>
    </w:p>
    <w:p w14:paraId="4B80BC1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Meng, X. and S. Zhang (2013). "MAPK cascades in plant disease resistance signaling."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51</w:t>
      </w:r>
      <w:r w:rsidRPr="00842D58">
        <w:rPr>
          <w:rFonts w:ascii="Arial" w:hAnsi="Arial" w:cs="Arial"/>
        </w:rPr>
        <w:t>: 245-266.</w:t>
      </w:r>
    </w:p>
    <w:p w14:paraId="5D76078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Mi, H., A. Muruganujan, J. T. Casagrande and P. D. Thomas (2013). "Large-scale gene function analysis with the PANTHER classification system." </w:t>
      </w:r>
      <w:r w:rsidRPr="00842D58">
        <w:rPr>
          <w:rFonts w:ascii="Arial" w:hAnsi="Arial" w:cs="Arial"/>
          <w:u w:val="single"/>
        </w:rPr>
        <w:t>Nature protocols</w:t>
      </w:r>
      <w:r w:rsidRPr="00842D58">
        <w:rPr>
          <w:rFonts w:ascii="Arial" w:hAnsi="Arial" w:cs="Arial"/>
        </w:rPr>
        <w:t xml:space="preserve"> </w:t>
      </w:r>
      <w:r w:rsidRPr="00842D58">
        <w:rPr>
          <w:rFonts w:ascii="Arial" w:hAnsi="Arial" w:cs="Arial"/>
          <w:b/>
        </w:rPr>
        <w:t>8</w:t>
      </w:r>
      <w:r w:rsidRPr="00842D58">
        <w:rPr>
          <w:rFonts w:ascii="Arial" w:hAnsi="Arial" w:cs="Arial"/>
        </w:rPr>
        <w:t>(8): 1551.</w:t>
      </w:r>
    </w:p>
    <w:p w14:paraId="0223350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Monks, S., A. Leonardson, H. Zhu, P. Cundiff, P. Pietrusiak, S. Edwards, J. Phillips, A. Sachs and E. Schadt (2004). "Genetic inheritance of gene expression in human cell lines."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75</w:t>
      </w:r>
      <w:r w:rsidRPr="00842D58">
        <w:rPr>
          <w:rFonts w:ascii="Arial" w:hAnsi="Arial" w:cs="Arial"/>
        </w:rPr>
        <w:t>(6): 1094-1105.</w:t>
      </w:r>
    </w:p>
    <w:p w14:paraId="1AE5413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Nobori, T., A. C. Velásquez, J. Wu, B. H. Kvitko, J. M. Kremer, Y. Wang, S. Y. He and K. Tsuda (2018). "Transcriptome landscape of a bacterial pathogen under plant immunity."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(13): E3055-E3064.</w:t>
      </w:r>
    </w:p>
    <w:p w14:paraId="56D6BE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Nomura, K., M. Melotto and S.-Y. He (2005). "Suppression of host defense in compatible plant–Pseudomonas syringae interactions."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8</w:t>
      </w:r>
      <w:r w:rsidRPr="00842D58">
        <w:rPr>
          <w:rFonts w:ascii="Arial" w:hAnsi="Arial" w:cs="Arial"/>
        </w:rPr>
        <w:t>(4): 361-368.</w:t>
      </w:r>
    </w:p>
    <w:p w14:paraId="3730226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Pinedo, C., C.-M. Wang, J.-M. Pradier, B. Dalmais, M. Choquer, P. Le Pêcheur, G. Morgant, I. G. Collado, D. E. Cane and M. Viaud (2008). "Sesquiterpene synthase from the botrydial biosynthetic gene cluster of the phytopathogen Botrytis cinerea." </w:t>
      </w:r>
      <w:r w:rsidRPr="00842D58">
        <w:rPr>
          <w:rFonts w:ascii="Arial" w:hAnsi="Arial" w:cs="Arial"/>
          <w:u w:val="single"/>
        </w:rPr>
        <w:t>ACS chemical biology</w:t>
      </w:r>
      <w:r w:rsidRPr="00842D58">
        <w:rPr>
          <w:rFonts w:ascii="Arial" w:hAnsi="Arial" w:cs="Arial"/>
        </w:rPr>
        <w:t xml:space="preserve"> </w:t>
      </w:r>
      <w:r w:rsidRPr="00842D58">
        <w:rPr>
          <w:rFonts w:ascii="Arial" w:hAnsi="Arial" w:cs="Arial"/>
          <w:b/>
        </w:rPr>
        <w:t>3</w:t>
      </w:r>
      <w:r w:rsidRPr="00842D58">
        <w:rPr>
          <w:rFonts w:ascii="Arial" w:hAnsi="Arial" w:cs="Arial"/>
        </w:rPr>
        <w:t>(12): 791-801.</w:t>
      </w:r>
    </w:p>
    <w:p w14:paraId="3D15C26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Poland, J. A., P. J. Balint-Kurti, R. J. Wisser, R. C. Pratt and R. J. Nelson (2009). "Shades of gray: the world of quantitative disease resistance." </w:t>
      </w:r>
      <w:r w:rsidRPr="00842D58">
        <w:rPr>
          <w:rFonts w:ascii="Arial" w:hAnsi="Arial" w:cs="Arial"/>
          <w:u w:val="single"/>
        </w:rPr>
        <w:t>Trends in plant science</w:t>
      </w:r>
      <w:r w:rsidRPr="00842D58">
        <w:rPr>
          <w:rFonts w:ascii="Arial" w:hAnsi="Arial" w:cs="Arial"/>
        </w:rPr>
        <w:t xml:space="preserve"> </w:t>
      </w:r>
      <w:r w:rsidRPr="00842D58">
        <w:rPr>
          <w:rFonts w:ascii="Arial" w:hAnsi="Arial" w:cs="Arial"/>
          <w:b/>
        </w:rPr>
        <w:t>14</w:t>
      </w:r>
      <w:r w:rsidRPr="00842D58">
        <w:rPr>
          <w:rFonts w:ascii="Arial" w:hAnsi="Arial" w:cs="Arial"/>
        </w:rPr>
        <w:t>(1): 21-29.</w:t>
      </w:r>
    </w:p>
    <w:p w14:paraId="225CE2C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42D58">
        <w:rPr>
          <w:rFonts w:ascii="Arial" w:hAnsi="Arial" w:cs="Arial"/>
          <w:u w:val="single"/>
        </w:rPr>
        <w:t>Fungal genetics and biology</w:t>
      </w:r>
      <w:r w:rsidRPr="00842D58">
        <w:rPr>
          <w:rFonts w:ascii="Arial" w:hAnsi="Arial" w:cs="Arial"/>
        </w:rPr>
        <w:t xml:space="preserve"> </w:t>
      </w:r>
      <w:r w:rsidRPr="00842D58">
        <w:rPr>
          <w:rFonts w:ascii="Arial" w:hAnsi="Arial" w:cs="Arial"/>
          <w:b/>
        </w:rPr>
        <w:t>96</w:t>
      </w:r>
      <w:r w:rsidRPr="00842D58">
        <w:rPr>
          <w:rFonts w:ascii="Arial" w:hAnsi="Arial" w:cs="Arial"/>
        </w:rPr>
        <w:t>: 33-46.</w:t>
      </w:r>
    </w:p>
    <w:p w14:paraId="470EA06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Rivas, M. A., M. Beaudoin, A. Gardet, C. Stevens, Y. Sharma, C. K. Zhang, G. Boucher, S. Ripke, D. Ellinghaus and N. Burtt (2011). "Deep resequencing of GWAS loci identifies independent rare variants associated with inflammatory bowel disease."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43</w:t>
      </w:r>
      <w:r w:rsidRPr="00842D58">
        <w:rPr>
          <w:rFonts w:ascii="Arial" w:hAnsi="Arial" w:cs="Arial"/>
        </w:rPr>
        <w:t>(11): 1066.</w:t>
      </w:r>
    </w:p>
    <w:p w14:paraId="406C82DE" w14:textId="77777777" w:rsidR="00551F6B" w:rsidRPr="00842D58" w:rsidRDefault="00551F6B" w:rsidP="00551F6B">
      <w:pPr>
        <w:pStyle w:val="EndNoteBibliography"/>
        <w:spacing w:after="0"/>
        <w:rPr>
          <w:rFonts w:ascii="Arial" w:hAnsi="Arial" w:cs="Arial"/>
        </w:rPr>
      </w:pPr>
      <w:r w:rsidRPr="00842D58">
        <w:rPr>
          <w:rFonts w:ascii="Arial" w:hAnsi="Arial" w:cs="Arial"/>
        </w:rPr>
        <w:t>Roux, F., D. Voisin, T. Badet, C. Balagué, X. Barlet, C. Huard</w:t>
      </w:r>
      <w:r w:rsidRPr="00842D58">
        <w:rPr>
          <w:rFonts w:ascii="Cambria Math" w:hAnsi="Cambria Math" w:cs="Cambria Math"/>
        </w:rPr>
        <w:t>‐</w:t>
      </w:r>
      <w:r w:rsidRPr="00842D58">
        <w:rPr>
          <w:rFonts w:ascii="Arial" w:hAnsi="Arial" w:cs="Arial"/>
        </w:rPr>
        <w:t xml:space="preserve">Chauveau, D. Roby and S. Raffaele (2014). "Resistance to phytopathogens e tutti quanti: placing plant quantitative disease resistance on the map."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15</w:t>
      </w:r>
      <w:r w:rsidRPr="00842D58">
        <w:rPr>
          <w:rFonts w:ascii="Arial" w:hAnsi="Arial" w:cs="Arial"/>
        </w:rPr>
        <w:t>(5): 427-432.</w:t>
      </w:r>
    </w:p>
    <w:p w14:paraId="00C8B8D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Rowe, H. C. and D. J. Kliebenstein (2008). "Complex genetics control natural variation in Arabidopsis thaliana resistance to Botrytis cinerea."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180</w:t>
      </w:r>
      <w:r w:rsidRPr="00842D58">
        <w:rPr>
          <w:rFonts w:ascii="Arial" w:hAnsi="Arial" w:cs="Arial"/>
        </w:rPr>
        <w:t>(4): 2237-2250.</w:t>
      </w:r>
    </w:p>
    <w:p w14:paraId="5F2B2BC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Schadt, E. E., S. A. Monks, T. A. Drake, A. J. Lusis, N. Che, V. Colinayo, T. G. Ruff, S. B. Milligan, J. R. Lamb and G. Cavet (2003). "Genetics of gene expression surveyed in maize, mouse and man." </w:t>
      </w:r>
      <w:r w:rsidRPr="00842D58">
        <w:rPr>
          <w:rFonts w:ascii="Arial" w:hAnsi="Arial" w:cs="Arial"/>
          <w:u w:val="single"/>
        </w:rPr>
        <w:t>Nature</w:t>
      </w:r>
      <w:r w:rsidRPr="00842D58">
        <w:rPr>
          <w:rFonts w:ascii="Arial" w:hAnsi="Arial" w:cs="Arial"/>
        </w:rPr>
        <w:t xml:space="preserve"> </w:t>
      </w:r>
      <w:r w:rsidRPr="00842D58">
        <w:rPr>
          <w:rFonts w:ascii="Arial" w:hAnsi="Arial" w:cs="Arial"/>
          <w:b/>
        </w:rPr>
        <w:t>422</w:t>
      </w:r>
      <w:r w:rsidRPr="00842D58">
        <w:rPr>
          <w:rFonts w:ascii="Arial" w:hAnsi="Arial" w:cs="Arial"/>
        </w:rPr>
        <w:t>(6929): 297.</w:t>
      </w:r>
    </w:p>
    <w:p w14:paraId="4FF7D73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18</w:t>
      </w:r>
      <w:r w:rsidRPr="00842D58">
        <w:rPr>
          <w:rFonts w:ascii="Arial" w:hAnsi="Arial" w:cs="Arial"/>
        </w:rPr>
        <w:t>(6): 602-612.</w:t>
      </w:r>
    </w:p>
    <w:p w14:paraId="32259E95"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Soltis, N. E., S. Atwell, G. Shi, R. F. Fordyce, R. Gwinner, D. Gao, A. Shafi and D. J. Kliebenstein (2019). "Interactions of tomato and Botrytis genetic diversity: Parsing the contributions of host differentiation, domestication and pathogen variation." </w:t>
      </w:r>
      <w:r w:rsidRPr="00842D58">
        <w:rPr>
          <w:rFonts w:ascii="Arial" w:hAnsi="Arial" w:cs="Arial"/>
          <w:u w:val="single"/>
        </w:rPr>
        <w:t>The Plant Cell</w:t>
      </w:r>
      <w:r w:rsidRPr="00842D58">
        <w:rPr>
          <w:rFonts w:ascii="Arial" w:hAnsi="Arial" w:cs="Arial"/>
        </w:rPr>
        <w:t>: tpc. 00857.02018.</w:t>
      </w:r>
    </w:p>
    <w:p w14:paraId="338C28A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St. Clair, D. A. (2010). "Quantitative disease resistance and quantitative resistance loci in breeding."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48</w:t>
      </w:r>
      <w:r w:rsidRPr="00842D58">
        <w:rPr>
          <w:rFonts w:ascii="Arial" w:hAnsi="Arial" w:cs="Arial"/>
        </w:rPr>
        <w:t>: 247-268.</w:t>
      </w:r>
    </w:p>
    <w:p w14:paraId="4550650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Suzuki, R. and H. Shimodaira (2015). "pvclust: Hierarchical Clustering with P-Values via Multiscale Bootstrap Resampling. ." </w:t>
      </w:r>
      <w:r w:rsidRPr="00842D58">
        <w:rPr>
          <w:rFonts w:ascii="Arial" w:hAnsi="Arial" w:cs="Arial"/>
          <w:u w:val="single"/>
        </w:rPr>
        <w:t>R package version 2.0-0</w:t>
      </w:r>
      <w:r w:rsidRPr="00842D58">
        <w:rPr>
          <w:rFonts w:ascii="Arial" w:hAnsi="Arial" w:cs="Arial"/>
        </w:rPr>
        <w:t>.</w:t>
      </w:r>
    </w:p>
    <w:p w14:paraId="6F09EE4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Van Kan, J. A., J. H. Stassen, A. Mosbach, T. A. Van Der Lee, L. Faino, A. D. Farmer, D. G. Papasotiriou, S. Zhou, M. F. Seidl and E. Cottam (2017). "A gapless genome sequence of the fungus Botrytis cinerea."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18</w:t>
      </w:r>
      <w:r w:rsidRPr="00842D58">
        <w:rPr>
          <w:rFonts w:ascii="Arial" w:hAnsi="Arial" w:cs="Arial"/>
        </w:rPr>
        <w:t>(1): 75-89.</w:t>
      </w:r>
    </w:p>
    <w:p w14:paraId="247E449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Visscher, P. M., N. R. Wray, Q. Zhang, P. Sklar, M. I. McCarthy, M. A. Brown and J. Yang (2017). "10 years of GWAS discovery: biology, function, and translation."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101</w:t>
      </w:r>
      <w:r w:rsidRPr="00842D58">
        <w:rPr>
          <w:rFonts w:ascii="Arial" w:hAnsi="Arial" w:cs="Arial"/>
        </w:rPr>
        <w:t>(1): 5-22.</w:t>
      </w:r>
    </w:p>
    <w:p w14:paraId="4AF79D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Wang, M., F. Roux, C. Bartoli, C. Huard-Chauveau, C. Meyer, H. Lee, D. Roby, M. S. McPeek and J. Bergelson (2018). "Two-way mixed-effects methods for joint association analysis using both host and pathogen genomes."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(24): E5440-E5449.</w:t>
      </w:r>
    </w:p>
    <w:p w14:paraId="51F02B1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West, M. A. L., K. Kim, D. J. Kliebenstein, H. van Leeuwen, R. W. Michelmore, R. W. Doerge and D. A. St.Clair (2007). "Global eQTL mapping reveals the complex genetic architecture of transcript level variation in Arabidopsis."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175</w:t>
      </w:r>
      <w:r w:rsidRPr="00842D58">
        <w:rPr>
          <w:rFonts w:ascii="Arial" w:hAnsi="Arial" w:cs="Arial"/>
        </w:rPr>
        <w:t>: 1441-1450.</w:t>
      </w:r>
    </w:p>
    <w:p w14:paraId="54301C0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B. Cai, W. Sun, R. Huang, X. Liu, M. Lin, S. Pattaradilokrat, S. Martin, Y. Qi and S. C. Nair (2015). "Genome-wide analysis of host-Plasmodium yoelii interactions reveals regulators of the type I interferon response." </w:t>
      </w:r>
      <w:r w:rsidRPr="00842D58">
        <w:rPr>
          <w:rFonts w:ascii="Arial" w:hAnsi="Arial" w:cs="Arial"/>
          <w:u w:val="single"/>
        </w:rPr>
        <w:t>Cell reports</w:t>
      </w:r>
      <w:r w:rsidRPr="00842D58">
        <w:rPr>
          <w:rFonts w:ascii="Arial" w:hAnsi="Arial" w:cs="Arial"/>
        </w:rPr>
        <w:t xml:space="preserve"> </w:t>
      </w:r>
      <w:r w:rsidRPr="00842D58">
        <w:rPr>
          <w:rFonts w:ascii="Arial" w:hAnsi="Arial" w:cs="Arial"/>
          <w:b/>
        </w:rPr>
        <w:t>12</w:t>
      </w:r>
      <w:r w:rsidRPr="00842D58">
        <w:rPr>
          <w:rFonts w:ascii="Arial" w:hAnsi="Arial" w:cs="Arial"/>
        </w:rPr>
        <w:t>(4): 661-672.</w:t>
      </w:r>
    </w:p>
    <w:p w14:paraId="29EB2BA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3381CC0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42D58">
        <w:rPr>
          <w:rFonts w:ascii="Arial" w:hAnsi="Arial" w:cs="Arial"/>
          <w:u w:val="single"/>
        </w:rPr>
        <w:t>The Plant Cell</w:t>
      </w:r>
      <w:r w:rsidRPr="00842D58">
        <w:rPr>
          <w:rFonts w:ascii="Arial" w:hAnsi="Arial" w:cs="Arial"/>
        </w:rPr>
        <w:t>: tpc. 00348.02017.</w:t>
      </w:r>
    </w:p>
    <w:p w14:paraId="5D3428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D. E. Cook, S. Atwell and D. J. Kliebenstein (2018). "Network connections across kingdoms illuminate a potential metabolic battlefield." </w:t>
      </w:r>
      <w:r w:rsidRPr="00842D58">
        <w:rPr>
          <w:rFonts w:ascii="Arial" w:hAnsi="Arial" w:cs="Arial"/>
          <w:u w:val="single"/>
        </w:rPr>
        <w:t>bioRxiv</w:t>
      </w:r>
      <w:r w:rsidRPr="00842D58">
        <w:rPr>
          <w:rFonts w:ascii="Arial" w:hAnsi="Arial" w:cs="Arial"/>
        </w:rPr>
        <w:t>.</w:t>
      </w:r>
    </w:p>
    <w:p w14:paraId="58DD40B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Zhou, X. and M. Stephens (2012). "Genome-wide efficient mixed-model analysis for association studies."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44</w:t>
      </w:r>
      <w:r w:rsidRPr="00842D58">
        <w:rPr>
          <w:rFonts w:ascii="Arial" w:hAnsi="Arial" w:cs="Arial"/>
        </w:rPr>
        <w:t>(7): 821.</w:t>
      </w:r>
    </w:p>
    <w:p w14:paraId="0010BAE7" w14:textId="77777777" w:rsidR="00551F6B" w:rsidRPr="00842D58" w:rsidRDefault="00551F6B" w:rsidP="00551F6B">
      <w:pPr>
        <w:pStyle w:val="EndNoteBibliography"/>
        <w:rPr>
          <w:rFonts w:ascii="Arial" w:hAnsi="Arial" w:cs="Arial"/>
        </w:rPr>
      </w:pPr>
      <w:r w:rsidRPr="00842D58">
        <w:rPr>
          <w:rFonts w:ascii="Arial" w:hAnsi="Arial" w:cs="Arial"/>
        </w:rPr>
        <w:t xml:space="preserve">Zou, F., H. S. Chai, C. S. Younkin, M. Allen, J. Crook, V. S. Pankratz, M. M. Carrasquillo, C. N. Rowley, A. A. Nair and S. Middha (2012). "Brain expression genome-wide association study (eGWAS) identifies human disease-associated variants." </w:t>
      </w:r>
      <w:r w:rsidRPr="00842D58">
        <w:rPr>
          <w:rFonts w:ascii="Arial" w:hAnsi="Arial" w:cs="Arial"/>
          <w:u w:val="single"/>
        </w:rPr>
        <w:t>PLoS genetics</w:t>
      </w:r>
      <w:r w:rsidRPr="00842D58">
        <w:rPr>
          <w:rFonts w:ascii="Arial" w:hAnsi="Arial" w:cs="Arial"/>
        </w:rPr>
        <w:t xml:space="preserve"> </w:t>
      </w:r>
      <w:r w:rsidRPr="00842D58">
        <w:rPr>
          <w:rFonts w:ascii="Arial" w:hAnsi="Arial" w:cs="Arial"/>
          <w:b/>
        </w:rPr>
        <w:t>8</w:t>
      </w:r>
      <w:r w:rsidRPr="00842D58">
        <w:rPr>
          <w:rFonts w:ascii="Arial" w:hAnsi="Arial" w:cs="Arial"/>
        </w:rPr>
        <w:t>(6): e1002707.</w:t>
      </w:r>
    </w:p>
    <w:p w14:paraId="6CFC649E" w14:textId="7A67ED8A"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niel Runcie" w:date="2019-03-15T10:16:00Z" w:initials="DER">
    <w:p w14:paraId="53ECFFA7" w14:textId="457BA68E" w:rsidR="00C56E74" w:rsidRDefault="00C56E74">
      <w:pPr>
        <w:pStyle w:val="CommentText"/>
      </w:pPr>
      <w:r>
        <w:rPr>
          <w:rStyle w:val="CommentReference"/>
        </w:rPr>
        <w:annotationRef/>
      </w:r>
      <w:r>
        <w:t>I think “polygenic” is correct here</w:t>
      </w:r>
    </w:p>
  </w:comment>
  <w:comment w:id="8" w:author="Daniel Runcie" w:date="2019-03-15T10:22:00Z" w:initials="DER">
    <w:p w14:paraId="7BE366A3" w14:textId="6A3B6B2C" w:rsidR="00C56E74" w:rsidRDefault="00C56E74">
      <w:pPr>
        <w:pStyle w:val="CommentText"/>
      </w:pPr>
      <w:r>
        <w:rPr>
          <w:rStyle w:val="CommentReference"/>
        </w:rPr>
        <w:annotationRef/>
      </w:r>
      <w:r>
        <w:t>By “genetics” do you mean “the genes that are functionally involved”, or “the genetic variants segregating in each species”? I think genetics usually refers to the former in which case “the variation therein” is redundant</w:t>
      </w:r>
    </w:p>
  </w:comment>
  <w:comment w:id="13" w:author="Daniel Runcie" w:date="2019-03-15T10:25:00Z" w:initials="DER">
    <w:p w14:paraId="048B576C" w14:textId="13165B38" w:rsidR="00C56E74" w:rsidRDefault="00C56E74">
      <w:pPr>
        <w:pStyle w:val="CommentText"/>
      </w:pPr>
      <w:r>
        <w:rPr>
          <w:rStyle w:val="CommentReference"/>
        </w:rPr>
        <w:annotationRef/>
      </w:r>
      <w:r>
        <w:t>By “interaction”, do you mean “different infection outcomes for some plant/pathogen combinations” (</w:t>
      </w:r>
      <w:r>
        <w:t>ie statistical interaction), or do you mean “the mechanisms by which pathogens infect and plants defend” (ie mechanistic interaction)</w:t>
      </w:r>
    </w:p>
  </w:comment>
  <w:comment w:id="14" w:author="Daniel Runcie" w:date="2019-03-15T10:26:00Z" w:initials="DER">
    <w:p w14:paraId="5BB6210C" w14:textId="7DA73567" w:rsidR="00C56E74" w:rsidRDefault="00C56E74">
      <w:pPr>
        <w:pStyle w:val="CommentText"/>
      </w:pPr>
      <w:r>
        <w:rPr>
          <w:rStyle w:val="CommentReference"/>
        </w:rPr>
        <w:annotationRef/>
      </w:r>
      <w:r>
        <w:t>Unraveling?</w:t>
      </w:r>
    </w:p>
  </w:comment>
  <w:comment w:id="19" w:author="Daniel Runcie" w:date="2019-03-15T10:27:00Z" w:initials="DER">
    <w:p w14:paraId="43D92A14" w14:textId="5FE713BC" w:rsidR="00C56E74" w:rsidRDefault="00C56E74">
      <w:pPr>
        <w:pStyle w:val="CommentText"/>
      </w:pPr>
      <w:r>
        <w:rPr>
          <w:rStyle w:val="CommentReference"/>
        </w:rPr>
        <w:annotationRef/>
      </w:r>
      <w:r>
        <w:t>What is this? Is “differential recognition of their proteins by the plants” correct?</w:t>
      </w:r>
    </w:p>
  </w:comment>
  <w:comment w:id="25" w:author="Céline" w:date="2019-03-19T16:23:00Z" w:initials="C">
    <w:p w14:paraId="13138827" w14:textId="2710E8AD" w:rsidR="00C56E74" w:rsidRDefault="00C56E74">
      <w:pPr>
        <w:pStyle w:val="CommentText"/>
      </w:pPr>
      <w:r>
        <w:rPr>
          <w:rStyle w:val="CommentReference"/>
        </w:rPr>
        <w:annotationRef/>
      </w:r>
      <w:r>
        <w:t>This is confusing because the plant doesn’t infect Botrytis and it reads like it</w:t>
      </w:r>
    </w:p>
  </w:comment>
  <w:comment w:id="28" w:author="Céline" w:date="2019-03-19T16:21:00Z" w:initials="C">
    <w:p w14:paraId="7E01B35F" w14:textId="7EFB2D30" w:rsidR="00C56E74" w:rsidRDefault="00C56E74">
      <w:pPr>
        <w:pStyle w:val="CommentText"/>
      </w:pPr>
      <w:r>
        <w:rPr>
          <w:rStyle w:val="CommentReference"/>
        </w:rPr>
        <w:annotationRef/>
      </w:r>
      <w:r>
        <w:t>In this definition what is the difference between microbes and pathogen used to describe the qualitative traits? This feels super generic. See if you like my suggestion</w:t>
      </w:r>
    </w:p>
  </w:comment>
  <w:comment w:id="37" w:author="Daniel Runcie" w:date="2019-03-15T10:28:00Z" w:initials="DER">
    <w:p w14:paraId="2B548770" w14:textId="360B8EB1" w:rsidR="00C56E74" w:rsidRDefault="00C56E74">
      <w:pPr>
        <w:pStyle w:val="CommentText"/>
      </w:pPr>
      <w:r>
        <w:rPr>
          <w:rStyle w:val="CommentReference"/>
        </w:rPr>
        <w:annotationRef/>
      </w:r>
      <w:r>
        <w:t>Is this true? By “large effect”, do you mean “swapping alleles has a large effect on virulence”, or “the allele explains a large % of variation in virulence in the population”. These can be very different. If alleles that have a large effect on virulence are at low frequency, they are “small effect” from a pop-gen/quant-gen perspective</w:t>
      </w:r>
    </w:p>
  </w:comment>
  <w:comment w:id="40" w:author="Daniel Runcie" w:date="2019-03-15T10:32:00Z" w:initials="DER">
    <w:p w14:paraId="353B2D43" w14:textId="0D5CBA51" w:rsidR="00C56E74" w:rsidRDefault="00C56E74">
      <w:pPr>
        <w:pStyle w:val="CommentText"/>
      </w:pPr>
      <w:r>
        <w:rPr>
          <w:rStyle w:val="CommentReference"/>
        </w:rPr>
        <w:annotationRef/>
      </w:r>
      <w:r>
        <w:t>Of what? “genetic basis” needs to be of a trait</w:t>
      </w:r>
    </w:p>
  </w:comment>
  <w:comment w:id="93" w:author="Céline" w:date="2019-03-19T16:47:00Z" w:initials="C">
    <w:p w14:paraId="18CDB9B9" w14:textId="68330D12" w:rsidR="00C56E74" w:rsidRDefault="00C56E74">
      <w:pPr>
        <w:pStyle w:val="CommentText"/>
      </w:pPr>
      <w:r>
        <w:rPr>
          <w:rStyle w:val="CommentReference"/>
        </w:rPr>
        <w:annotationRef/>
      </w:r>
      <w:r>
        <w:t>What are the other ways?</w:t>
      </w:r>
    </w:p>
    <w:p w14:paraId="5F7474A5" w14:textId="09896141" w:rsidR="00C56E74" w:rsidRDefault="00C56E74">
      <w:pPr>
        <w:pStyle w:val="CommentText"/>
      </w:pPr>
      <w:r>
        <w:t>That’s a dangerous paragraph opener</w:t>
      </w:r>
    </w:p>
  </w:comment>
  <w:comment w:id="99" w:author="N S" w:date="2019-03-16T10:51:00Z" w:initials="NS">
    <w:p w14:paraId="66159871" w14:textId="1A7419A9" w:rsidR="00C56E74" w:rsidRDefault="00C56E74">
      <w:pPr>
        <w:pStyle w:val="CommentText"/>
      </w:pPr>
      <w:r>
        <w:rPr>
          <w:rStyle w:val="CommentReference"/>
        </w:rPr>
        <w:annotationRef/>
      </w:r>
      <w:r>
        <w:t>DanR: Not really – the SNPs are tagging variation in LD. Unless you think that the SNPs are the only variation present and you have all of them, then they are not really candidates. The are just tagging QTL (ie loci)</w:t>
      </w:r>
    </w:p>
  </w:comment>
  <w:comment w:id="107" w:author="Daniel Runcie" w:date="2019-03-15T10:38:00Z" w:initials="DER">
    <w:p w14:paraId="755D8487" w14:textId="66CB537A" w:rsidR="00C56E74" w:rsidRDefault="00C56E74">
      <w:pPr>
        <w:pStyle w:val="CommentText"/>
      </w:pPr>
      <w:r>
        <w:rPr>
          <w:rStyle w:val="CommentReference"/>
        </w:rPr>
        <w:annotationRef/>
      </w:r>
      <w:r>
        <w:t>not may, … “do indicate”</w:t>
      </w:r>
    </w:p>
  </w:comment>
  <w:comment w:id="111" w:author="Daniel Runcie" w:date="2019-03-15T10:41:00Z" w:initials="DER">
    <w:p w14:paraId="4A306DA2" w14:textId="2DE2F5D9" w:rsidR="00C56E74" w:rsidRDefault="00C56E74">
      <w:pPr>
        <w:pStyle w:val="CommentText"/>
      </w:pPr>
      <w:r>
        <w:rPr>
          <w:rStyle w:val="CommentReference"/>
        </w:rPr>
        <w:annotationRef/>
      </w:r>
      <w:r>
        <w:t>Do you expect qualitative different results from a diverse population? What are the advantages and disadvantages of diverse for restricted populations for QTL studies and GWAS? Both have strengths and weaknesses depending on the overall goals. Neither can be comprehensive. Can you add something here explaining what specifically you expect to find with a diverse population that you wouldn’t in a narrow population?</w:t>
      </w:r>
    </w:p>
  </w:comment>
  <w:comment w:id="117" w:author="Daniel Runcie" w:date="2019-03-15T10:43:00Z" w:initials="DER">
    <w:p w14:paraId="64843E05" w14:textId="6DDF164E" w:rsidR="00C56E74" w:rsidRPr="00536AF3" w:rsidRDefault="00C56E74">
      <w:pPr>
        <w:pStyle w:val="CommentText"/>
      </w:pPr>
      <w:r>
        <w:rPr>
          <w:rStyle w:val="CommentReference"/>
        </w:rPr>
        <w:annotationRef/>
      </w:r>
      <w:r>
        <w:t xml:space="preserve">Can you say: </w:t>
      </w:r>
      <w:r>
        <w:t xml:space="preserve">moduling </w:t>
      </w:r>
      <w:r>
        <w:rPr>
          <w:b/>
        </w:rPr>
        <w:t>intensity</w:t>
      </w:r>
      <w:r>
        <w:t xml:space="preserve"> or </w:t>
      </w:r>
      <w:r>
        <w:rPr>
          <w:b/>
        </w:rPr>
        <w:t>outcome</w:t>
      </w:r>
      <w:r>
        <w:t xml:space="preserve"> of the interaction between these species? That’s the ultimate goal, right?</w:t>
      </w:r>
    </w:p>
  </w:comment>
  <w:comment w:id="123" w:author="Daniel Runcie" w:date="2019-03-15T10:44:00Z" w:initials="DER">
    <w:p w14:paraId="2267A579" w14:textId="16D3E59A" w:rsidR="00C56E74" w:rsidRDefault="00C56E74">
      <w:pPr>
        <w:pStyle w:val="CommentText"/>
      </w:pPr>
      <w:r>
        <w:rPr>
          <w:rStyle w:val="CommentReference"/>
        </w:rPr>
        <w:annotationRef/>
      </w:r>
      <w:r>
        <w:t>How do you get molecular information from digital imaging?</w:t>
      </w:r>
    </w:p>
  </w:comment>
  <w:comment w:id="124" w:author="N S" w:date="2019-03-16T12:49:00Z" w:initials="NS">
    <w:p w14:paraId="1EFEC39B" w14:textId="7339C9B8" w:rsidR="00C56E74" w:rsidRDefault="00C56E74">
      <w:pPr>
        <w:pStyle w:val="CommentText"/>
      </w:pPr>
      <w:r>
        <w:rPr>
          <w:rStyle w:val="CommentReference"/>
        </w:rPr>
        <w:annotationRef/>
      </w:r>
      <w:r>
        <w:t>DanR: Directionality of SNPs would be A-&gt;C or C-&gt;A evolutionarily (ie which is ancestral). What you mean is that the variation in the pathogen causes variation in the host</w:t>
      </w:r>
    </w:p>
  </w:comment>
  <w:comment w:id="132" w:author="Daniel Runcie" w:date="2019-03-15T10:46:00Z" w:initials="DER">
    <w:p w14:paraId="12434C8F" w14:textId="4A8BCB87" w:rsidR="00C56E74" w:rsidRDefault="00C56E74">
      <w:pPr>
        <w:pStyle w:val="CommentText"/>
      </w:pPr>
      <w:r>
        <w:rPr>
          <w:rStyle w:val="CommentReference"/>
        </w:rPr>
        <w:annotationRef/>
      </w:r>
      <w:r>
        <w:t>Sort of by definition, right?</w:t>
      </w:r>
    </w:p>
  </w:comment>
  <w:comment w:id="134" w:author="Daniel Runcie" w:date="2019-03-15T10:46:00Z" w:initials="DER">
    <w:p w14:paraId="700BE63D" w14:textId="6097A6DE" w:rsidR="00C56E74" w:rsidRDefault="00C56E74">
      <w:pPr>
        <w:pStyle w:val="CommentText"/>
      </w:pPr>
      <w:r>
        <w:rPr>
          <w:rStyle w:val="CommentReference"/>
        </w:rPr>
        <w:annotationRef/>
      </w:r>
      <w:r>
        <w:t>That’s weird, right?</w:t>
      </w:r>
    </w:p>
  </w:comment>
  <w:comment w:id="137" w:author="Céline" w:date="2019-03-19T13:55:00Z" w:initials="C">
    <w:p w14:paraId="71C62092" w14:textId="19C50DD5" w:rsidR="00C56E74" w:rsidRDefault="00C56E74">
      <w:pPr>
        <w:pStyle w:val="CommentText"/>
      </w:pPr>
      <w:r>
        <w:rPr>
          <w:rStyle w:val="CommentReference"/>
        </w:rPr>
        <w:annotationRef/>
      </w:r>
      <w:r>
        <w:t>That’s in Botrytis, right? You should specify, it’s not clear. It gets clearer two lines later but start fresh</w:t>
      </w:r>
    </w:p>
  </w:comment>
  <w:comment w:id="139" w:author="Daniel Runcie" w:date="2019-03-15T10:48:00Z" w:initials="DER">
    <w:p w14:paraId="7C4F6DEC" w14:textId="15E01621" w:rsidR="00C56E74" w:rsidRDefault="00C56E74">
      <w:pPr>
        <w:pStyle w:val="CommentText"/>
      </w:pPr>
      <w:r>
        <w:rPr>
          <w:rStyle w:val="CommentReference"/>
        </w:rPr>
        <w:annotationRef/>
      </w:r>
      <w:r>
        <w:t>That’s super high. Did you try 10%? That would still have 10 individuals with the minor allele</w:t>
      </w:r>
    </w:p>
  </w:comment>
  <w:comment w:id="140" w:author="Daniel Runcie" w:date="2019-03-15T10:49:00Z" w:initials="DER">
    <w:p w14:paraId="50BDAAF5" w14:textId="3D9EB03A" w:rsidR="00C56E74" w:rsidRDefault="00C56E74">
      <w:pPr>
        <w:pStyle w:val="CommentText"/>
      </w:pPr>
      <w:r>
        <w:rPr>
          <w:rStyle w:val="CommentReference"/>
        </w:rPr>
        <w:annotationRef/>
      </w:r>
      <w:r>
        <w:t>What? This is clearly model failure, or massive high frequency haplotype blocks in B. cinerea</w:t>
      </w:r>
    </w:p>
  </w:comment>
  <w:comment w:id="141" w:author="N S" w:date="2019-03-18T15:30:00Z" w:initials="NS">
    <w:p w14:paraId="19AF6C20" w14:textId="104222CC" w:rsidR="00C56E74" w:rsidRDefault="00C56E74">
      <w:pPr>
        <w:pStyle w:val="CommentText"/>
      </w:pPr>
      <w:r>
        <w:rPr>
          <w:rStyle w:val="CommentReference"/>
        </w:rPr>
        <w:annotationRef/>
      </w:r>
      <w:r>
        <w:t>Not sure how to address this. Include SE instead?</w:t>
      </w:r>
    </w:p>
  </w:comment>
  <w:comment w:id="142" w:author="Céline" w:date="2019-03-19T17:03:00Z" w:initials="C">
    <w:p w14:paraId="668713E6" w14:textId="63A9763C" w:rsidR="00C56E74" w:rsidRDefault="00C56E74">
      <w:pPr>
        <w:pStyle w:val="CommentText"/>
      </w:pPr>
      <w:r>
        <w:rPr>
          <w:rStyle w:val="CommentReference"/>
        </w:rPr>
        <w:annotationRef/>
      </w:r>
      <w:r>
        <w:t xml:space="preserve">This is confusing. Is that range in SNPs per transcript? That reads extreme! Which transcript would have 16k </w:t>
      </w:r>
      <w:r>
        <w:t>snps? Or is it 16 with decimals? If it is decimals maybe keep only two? I think that’s where Dan R got confused as well</w:t>
      </w:r>
    </w:p>
  </w:comment>
  <w:comment w:id="143" w:author="Daniel Runcie" w:date="2019-03-15T10:50:00Z" w:initials="DER">
    <w:p w14:paraId="0BDB67F5" w14:textId="23A7D70E" w:rsidR="00C56E74" w:rsidRDefault="00C56E74">
      <w:pPr>
        <w:pStyle w:val="CommentText"/>
      </w:pPr>
      <w:r>
        <w:rPr>
          <w:rStyle w:val="CommentReference"/>
        </w:rPr>
        <w:annotationRef/>
      </w:r>
      <w:r>
        <w:t>p-values don’t signify large/small effect. They signify only the confidence you have in the effect being !=0</w:t>
      </w:r>
    </w:p>
  </w:comment>
  <w:comment w:id="144" w:author="N S" w:date="2019-03-18T15:29:00Z" w:initials="NS">
    <w:p w14:paraId="3C46555B" w14:textId="6A31F5CB" w:rsidR="00C56E74" w:rsidRDefault="00C56E74">
      <w:pPr>
        <w:pStyle w:val="CommentText"/>
      </w:pPr>
      <w:r>
        <w:rPr>
          <w:rStyle w:val="CommentReference"/>
        </w:rPr>
        <w:annotationRef/>
      </w:r>
      <w:r>
        <w:t>should I plot out effect size estimates?</w:t>
      </w:r>
    </w:p>
  </w:comment>
  <w:comment w:id="145" w:author="Céline" w:date="2019-03-19T13:54:00Z" w:initials="C">
    <w:p w14:paraId="568BACD9" w14:textId="0D40DDB8" w:rsidR="00C56E74" w:rsidRDefault="00C56E74">
      <w:pPr>
        <w:pStyle w:val="CommentText"/>
      </w:pPr>
      <w:r>
        <w:rPr>
          <w:rStyle w:val="CommentReference"/>
        </w:rPr>
        <w:annotationRef/>
      </w:r>
      <w:r>
        <w:t>That’s thousand, right? That’s why in Europe we use 1’000 for the 1k</w:t>
      </w:r>
    </w:p>
  </w:comment>
  <w:comment w:id="146" w:author="Daniel Runcie" w:date="2019-03-15T10:53:00Z" w:initials="DER">
    <w:p w14:paraId="71E68A3D" w14:textId="27648BE3" w:rsidR="00C56E74" w:rsidRDefault="00C56E74">
      <w:pPr>
        <w:pStyle w:val="CommentText"/>
      </w:pPr>
      <w:r>
        <w:rPr>
          <w:rStyle w:val="CommentReference"/>
        </w:rPr>
        <w:annotationRef/>
      </w:r>
      <w:r>
        <w:t>This is tricky to do. I think that the correct way to do it is to actually permute the genotype matrix, not the phenotype matrix. This doesn’t seem like it matters but it does. If you permute the genotype matrix but hold the kinship matrix and the phenotypes constant, then you are not permuting the polygenic background, only the testing markers. This is more reasonable when the polygenic background is important.</w:t>
      </w:r>
    </w:p>
  </w:comment>
  <w:comment w:id="147" w:author="N S" w:date="2019-03-18T15:31:00Z" w:initials="NS">
    <w:p w14:paraId="79069A64" w14:textId="33E02B28" w:rsidR="00C56E74" w:rsidRDefault="00C56E74">
      <w:pPr>
        <w:pStyle w:val="CommentText"/>
      </w:pPr>
      <w:r>
        <w:rPr>
          <w:rStyle w:val="CommentReference"/>
        </w:rPr>
        <w:annotationRef/>
      </w:r>
      <w:r>
        <w:t>Can’t redo permutation now- recommend to try permuting genotype for future studies?</w:t>
      </w:r>
    </w:p>
  </w:comment>
  <w:comment w:id="148" w:author="Daniel Runcie" w:date="2019-03-15T10:55:00Z" w:initials="DER">
    <w:p w14:paraId="66F28253" w14:textId="7422F515" w:rsidR="00C56E74" w:rsidRDefault="00C56E74">
      <w:pPr>
        <w:pStyle w:val="CommentText"/>
      </w:pPr>
      <w:r>
        <w:rPr>
          <w:rStyle w:val="CommentReference"/>
        </w:rPr>
        <w:annotationRef/>
      </w:r>
      <w:r>
        <w:t>The expectation here would be 1/6 = 17%, right?</w:t>
      </w:r>
    </w:p>
  </w:comment>
  <w:comment w:id="151" w:author="Daniel Runcie" w:date="2019-03-15T10:55:00Z" w:initials="DER">
    <w:p w14:paraId="7C212C2F" w14:textId="4130B8E7" w:rsidR="00C56E74" w:rsidRDefault="00C56E74">
      <w:pPr>
        <w:pStyle w:val="CommentText"/>
      </w:pPr>
      <w:r>
        <w:rPr>
          <w:rStyle w:val="CommentReference"/>
        </w:rPr>
        <w:annotationRef/>
      </w:r>
      <w:r>
        <w:t>This doesn’t really follow for me. Yes, you’re saying that the top SNP for many genes is probably real, what about the 2</w:t>
      </w:r>
      <w:r w:rsidRPr="007F22D4">
        <w:rPr>
          <w:vertAlign w:val="superscript"/>
        </w:rPr>
        <w:t>nd</w:t>
      </w:r>
      <w:r>
        <w:t xml:space="preserve"> or 3</w:t>
      </w:r>
      <w:r w:rsidRPr="007F22D4">
        <w:rPr>
          <w:vertAlign w:val="superscript"/>
        </w:rPr>
        <w:t>rd</w:t>
      </w:r>
      <w:r>
        <w:t xml:space="preserve">, </w:t>
      </w:r>
      <w:r>
        <w:t>etc? And what about the 30-40% of genes where the top SNP was lower than for randomized data?</w:t>
      </w:r>
    </w:p>
  </w:comment>
  <w:comment w:id="154" w:author="Daniel Runcie" w:date="2019-03-15T10:57:00Z" w:initials="DER">
    <w:p w14:paraId="05324F76" w14:textId="4A0B90C0" w:rsidR="00C56E74" w:rsidRPr="007F22D4" w:rsidRDefault="00C56E74">
      <w:pPr>
        <w:pStyle w:val="CommentText"/>
      </w:pPr>
      <w:r>
        <w:rPr>
          <w:rStyle w:val="CommentReference"/>
        </w:rPr>
        <w:annotationRef/>
      </w:r>
      <w:r>
        <w:t>Are these all bi-parental mapping populations? The Zou et al Brain study only looked for cis-eQTL, so that’s why they found them.</w:t>
      </w:r>
    </w:p>
  </w:comment>
  <w:comment w:id="155" w:author="N S" w:date="2019-03-19T08:52:00Z" w:initials="NS">
    <w:p w14:paraId="7ABF17C0" w14:textId="7C075D7D" w:rsidR="00C56E74" w:rsidRDefault="00C56E74">
      <w:pPr>
        <w:pStyle w:val="CommentText"/>
      </w:pPr>
      <w:r>
        <w:rPr>
          <w:rStyle w:val="CommentReference"/>
        </w:rPr>
        <w:annotationRef/>
      </w:r>
      <w:r>
        <w:t xml:space="preserve">This includes variable populations as well </w:t>
      </w:r>
    </w:p>
  </w:comment>
  <w:comment w:id="156" w:author="N S" w:date="2019-03-19T08:53:00Z" w:initials="NS">
    <w:p w14:paraId="7E56ADE3" w14:textId="3416532B" w:rsidR="00C56E74" w:rsidRDefault="00C56E74">
      <w:pPr>
        <w:pStyle w:val="CommentText"/>
      </w:pPr>
      <w:r>
        <w:rPr>
          <w:rStyle w:val="CommentReference"/>
        </w:rPr>
        <w:annotationRef/>
      </w:r>
      <w:r>
        <w:t xml:space="preserve">Dan K: </w:t>
      </w:r>
      <w:r>
        <w:rPr>
          <w:rStyle w:val="CommentReference"/>
        </w:rPr>
        <w:annotationRef/>
      </w:r>
      <w:r>
        <w:t>Why would this be expected?</w:t>
      </w:r>
    </w:p>
  </w:comment>
  <w:comment w:id="158" w:author="Daniel Runcie" w:date="2019-03-15T11:00:00Z" w:initials="DER">
    <w:p w14:paraId="2982F5C0" w14:textId="77777777" w:rsidR="00C56E74" w:rsidRDefault="00C56E74">
      <w:pPr>
        <w:pStyle w:val="CommentText"/>
      </w:pPr>
      <w:r>
        <w:rPr>
          <w:rStyle w:val="CommentReference"/>
        </w:rPr>
        <w:annotationRef/>
      </w:r>
      <w:r>
        <w:t>This is kind of a bad p-value statement. Remember: your options are:</w:t>
      </w:r>
      <w:r>
        <w:br/>
        <w:t xml:space="preserve">- significant or not significant (p &lt; threshold or not). </w:t>
      </w:r>
    </w:p>
    <w:p w14:paraId="225BCDEA" w14:textId="36F755C3" w:rsidR="00C56E74" w:rsidRDefault="00C56E74">
      <w:pPr>
        <w:pStyle w:val="CommentText"/>
      </w:pPr>
      <w:r>
        <w:t>- lowest p-value (strongest evidence against the null)</w:t>
      </w:r>
    </w:p>
    <w:p w14:paraId="49A1E5D1" w14:textId="57741F1F" w:rsidR="00C56E74" w:rsidRDefault="00C56E74">
      <w:pPr>
        <w:pStyle w:val="CommentText"/>
      </w:pPr>
      <w:r>
        <w:t>- it’s not “probability of non-zero effect”</w:t>
      </w:r>
    </w:p>
    <w:p w14:paraId="1410D48D" w14:textId="7607B578" w:rsidR="00C56E74" w:rsidRDefault="00C56E74">
      <w:pPr>
        <w:pStyle w:val="CommentText"/>
      </w:pPr>
      <w:r>
        <w:t>I’d just go with the 2nd</w:t>
      </w:r>
    </w:p>
  </w:comment>
  <w:comment w:id="166" w:author="Daniel Runcie" w:date="2019-03-15T11:03:00Z" w:initials="DER">
    <w:p w14:paraId="204128BA" w14:textId="53BF87DB" w:rsidR="00C56E74" w:rsidRDefault="00C56E74">
      <w:pPr>
        <w:pStyle w:val="CommentText"/>
      </w:pPr>
      <w:r>
        <w:rPr>
          <w:rStyle w:val="CommentReference"/>
        </w:rPr>
        <w:annotationRef/>
      </w:r>
      <w:r>
        <w:t>How about ordering all p-values based on distance to the gene, and then making a plot of them? Or binning them by &lt;10Kb, 10-100Kb, 100Kb-1Mb, 1Mb+</w:t>
      </w:r>
    </w:p>
  </w:comment>
  <w:comment w:id="167" w:author="N S" w:date="2019-03-19T08:55:00Z" w:initials="NS">
    <w:p w14:paraId="690CFD91" w14:textId="2F735801" w:rsidR="00C56E74" w:rsidRDefault="00C56E74">
      <w:pPr>
        <w:pStyle w:val="CommentText"/>
      </w:pPr>
      <w:r>
        <w:rPr>
          <w:rStyle w:val="CommentReference"/>
        </w:rPr>
        <w:annotationRef/>
      </w:r>
      <w:r>
        <w:t>Doesn’t simplify how to look at this across 10k genes</w:t>
      </w:r>
    </w:p>
  </w:comment>
  <w:comment w:id="174" w:author="Daniel Runcie" w:date="2019-03-15T11:11:00Z" w:initials="DER">
    <w:p w14:paraId="4FB8D099" w14:textId="13A0E334" w:rsidR="00C56E74" w:rsidRDefault="00C56E74">
      <w:pPr>
        <w:pStyle w:val="CommentText"/>
      </w:pPr>
      <w:r>
        <w:rPr>
          <w:rStyle w:val="CommentReference"/>
        </w:rPr>
        <w:annotationRef/>
      </w:r>
      <w:r>
        <w:t>Segregating in this population?</w:t>
      </w:r>
    </w:p>
  </w:comment>
  <w:comment w:id="175" w:author="N S" w:date="2019-03-19T08:56:00Z" w:initials="NS">
    <w:p w14:paraId="0428A0DF" w14:textId="5A30531F" w:rsidR="00C56E74" w:rsidRDefault="00C56E74">
      <w:pPr>
        <w:pStyle w:val="CommentText"/>
      </w:pPr>
      <w:r>
        <w:rPr>
          <w:rStyle w:val="CommentReference"/>
        </w:rPr>
        <w:annotationRef/>
      </w:r>
      <w:r>
        <w:t>I think we can say this from Vivian’s transcriptome analysis, yes?</w:t>
      </w:r>
    </w:p>
  </w:comment>
  <w:comment w:id="177" w:author="N S" w:date="2019-03-18T15:35:00Z" w:initials="NS">
    <w:p w14:paraId="4117E891" w14:textId="5122E9ED" w:rsidR="00C56E74" w:rsidRDefault="00C56E74">
      <w:pPr>
        <w:pStyle w:val="CommentText"/>
      </w:pPr>
      <w:r>
        <w:rPr>
          <w:rStyle w:val="CommentReference"/>
        </w:rPr>
        <w:annotationRef/>
      </w:r>
      <w:r>
        <w:t>Dan R: what does “align” mean here?</w:t>
      </w:r>
    </w:p>
  </w:comment>
  <w:comment w:id="182" w:author="Céline" w:date="2019-03-19T17:17:00Z" w:initials="C">
    <w:p w14:paraId="251FFD05" w14:textId="6A82DCD7" w:rsidR="00C56E74" w:rsidRDefault="00C56E74">
      <w:pPr>
        <w:pStyle w:val="CommentText"/>
      </w:pPr>
      <w:r>
        <w:rPr>
          <w:rStyle w:val="CommentReference"/>
        </w:rPr>
        <w:annotationRef/>
      </w:r>
      <w:r>
        <w:t xml:space="preserve">You will need to be more precise on the localization of the deletion. Is it affecting a single gene or the whole cluster? In which gene is it located? Maybe also check </w:t>
      </w:r>
      <w:r>
        <w:rPr>
          <w:rFonts w:ascii="Times New Roman" w:hAnsi="Times New Roman" w:cs="Times New Roman"/>
          <w:sz w:val="17"/>
          <w:szCs w:val="17"/>
        </w:rPr>
        <w:t>https://doi.org/10.1007/s00294-019-00952-4</w:t>
      </w:r>
    </w:p>
  </w:comment>
  <w:comment w:id="184" w:author="N S" w:date="2019-03-18T16:02:00Z" w:initials="NS">
    <w:p w14:paraId="73660B05" w14:textId="77777777" w:rsidR="00C56E74" w:rsidRDefault="00C56E74">
      <w:pPr>
        <w:pStyle w:val="CommentText"/>
      </w:pPr>
      <w:r>
        <w:rPr>
          <w:rStyle w:val="CommentReference"/>
        </w:rPr>
        <w:annotationRef/>
      </w:r>
      <w:r>
        <w:t xml:space="preserve">DanR: shouldn’t numerator Df=2? </w:t>
      </w:r>
    </w:p>
    <w:p w14:paraId="1BDBE1D4" w14:textId="77777777" w:rsidR="00C56E74" w:rsidRDefault="00C56E74">
      <w:pPr>
        <w:pStyle w:val="CommentText"/>
      </w:pPr>
    </w:p>
    <w:p w14:paraId="334B00C8" w14:textId="7B210824" w:rsidR="00C56E74" w:rsidRDefault="00C56E74">
      <w:pPr>
        <w:pStyle w:val="CommentText"/>
      </w:pPr>
      <w:r>
        <w:t>Me: One group was dropped by ANOVA. Recomputed with nonparametric test (Kruskal-Wallis). No dropped group, but same interpretation as before.</w:t>
      </w:r>
    </w:p>
  </w:comment>
  <w:comment w:id="191" w:author="Céline" w:date="2019-03-20T11:23:00Z" w:initials="C">
    <w:p w14:paraId="396F382E" w14:textId="3B2FC251" w:rsidR="00C56E74" w:rsidRDefault="00C56E74">
      <w:pPr>
        <w:pStyle w:val="CommentText"/>
      </w:pPr>
      <w:r>
        <w:rPr>
          <w:rStyle w:val="CommentReference"/>
        </w:rPr>
        <w:annotationRef/>
      </w:r>
      <w:r>
        <w:t xml:space="preserve">This reads weird. </w:t>
      </w:r>
      <w:r>
        <w:t>Cis-acting is used to describe regulatory mechanisms, right? Deletion sounds more like massive structural loss-of-function. It has regulatory effects of course but I’m not sure if I would describe it as cis-…  I haven’t read many eQTL paper though, I may be totally wrong</w:t>
      </w:r>
    </w:p>
  </w:comment>
  <w:comment w:id="192" w:author="N S" w:date="2019-03-18T16:13:00Z" w:initials="NS">
    <w:p w14:paraId="7C283643" w14:textId="77777777" w:rsidR="00C56E74" w:rsidRDefault="00C56E74">
      <w:pPr>
        <w:pStyle w:val="CommentText"/>
      </w:pPr>
      <w:r>
        <w:rPr>
          <w:rStyle w:val="CommentReference"/>
        </w:rPr>
        <w:annotationRef/>
      </w:r>
      <w:r>
        <w:t xml:space="preserve">Dan R: </w:t>
      </w:r>
    </w:p>
    <w:p w14:paraId="7C46B2B5" w14:textId="2802529E" w:rsidR="00C56E74" w:rsidRDefault="00C56E74">
      <w:pPr>
        <w:pStyle w:val="CommentText"/>
      </w:pPr>
      <w:r>
        <w:t xml:space="preserve">It’s surprising to me that there aren’t any SNPs that tag these structural variants. That haplotype should have some common sequence flanking the deletion that would be </w:t>
      </w:r>
      <w:r>
        <w:t xml:space="preserve">alignable among lines. What is the frequency of the </w:t>
      </w:r>
      <w:r w:rsidRPr="00842D58">
        <w:rPr>
          <w:rFonts w:ascii="Arial" w:hAnsi="Arial" w:cs="Arial"/>
        </w:rPr>
        <w:t>botcinic acid cluster</w:t>
      </w:r>
      <w:r>
        <w:rPr>
          <w:rFonts w:ascii="Arial" w:hAnsi="Arial" w:cs="Arial"/>
        </w:rPr>
        <w:t xml:space="preserve"> deletion? It may be due to your SNP MAF threshold</w:t>
      </w:r>
    </w:p>
  </w:comment>
  <w:comment w:id="196" w:author="Céline" w:date="2019-03-20T11:28:00Z" w:initials="C">
    <w:p w14:paraId="56660786" w14:textId="61F9EA38" w:rsidR="00C56E74" w:rsidRDefault="00C56E74">
      <w:pPr>
        <w:pStyle w:val="CommentText"/>
      </w:pPr>
      <w:r>
        <w:rPr>
          <w:rStyle w:val="CommentReference"/>
        </w:rPr>
        <w:annotationRef/>
      </w:r>
      <w:r>
        <w:t>I have troubles to follow here</w:t>
      </w:r>
    </w:p>
  </w:comment>
  <w:comment w:id="200" w:author="N S" w:date="2019-03-18T16:23:00Z" w:initials="NS">
    <w:p w14:paraId="6BD612EB" w14:textId="00A9FABB" w:rsidR="00C56E74" w:rsidRDefault="00C56E74">
      <w:pPr>
        <w:pStyle w:val="CommentText"/>
      </w:pPr>
      <w:r>
        <w:rPr>
          <w:rStyle w:val="CommentReference"/>
        </w:rPr>
        <w:annotationRef/>
      </w:r>
      <w:r>
        <w:t xml:space="preserve">Remove this? </w:t>
      </w:r>
    </w:p>
  </w:comment>
  <w:comment w:id="203" w:author="Céline" w:date="2019-03-20T11:29:00Z" w:initials="C">
    <w:p w14:paraId="0AF64A5D" w14:textId="78267FBC" w:rsidR="00C56E74" w:rsidRDefault="00C56E74">
      <w:pPr>
        <w:pStyle w:val="CommentText"/>
      </w:pPr>
      <w:r>
        <w:rPr>
          <w:rStyle w:val="CommentReference"/>
        </w:rPr>
        <w:annotationRef/>
      </w:r>
      <w:r>
        <w:t xml:space="preserve">What is a </w:t>
      </w:r>
      <w:r>
        <w:t>transcriptome module?</w:t>
      </w:r>
    </w:p>
  </w:comment>
  <w:comment w:id="204" w:author="Céline" w:date="2019-03-20T11:32:00Z" w:initials="C">
    <w:p w14:paraId="77901C80" w14:textId="47A1956A" w:rsidR="00C56E74" w:rsidRDefault="00C56E74">
      <w:pPr>
        <w:pStyle w:val="CommentText"/>
      </w:pPr>
      <w:r>
        <w:rPr>
          <w:rStyle w:val="CommentReference"/>
        </w:rPr>
        <w:annotationRef/>
      </w:r>
      <w:r>
        <w:t>You need to be more precise about which results you are referring to (Zhang et al 2018?</w:t>
      </w:r>
      <w:r>
        <w:t>) . Maybe give example?</w:t>
      </w:r>
    </w:p>
  </w:comment>
  <w:comment w:id="205" w:author="Céline" w:date="2019-03-20T11:35:00Z" w:initials="C">
    <w:p w14:paraId="1D2237F7" w14:textId="0B40DD5A" w:rsidR="00C56E74" w:rsidRDefault="00C56E74">
      <w:pPr>
        <w:pStyle w:val="CommentText"/>
      </w:pPr>
      <w:r>
        <w:rPr>
          <w:rStyle w:val="CommentReference"/>
        </w:rPr>
        <w:annotationRef/>
      </w:r>
      <w:r>
        <w:t>Describe these genes</w:t>
      </w:r>
    </w:p>
  </w:comment>
  <w:comment w:id="207" w:author="Céline" w:date="2019-03-20T11:43:00Z" w:initials="C">
    <w:p w14:paraId="453CB14C" w14:textId="603E73AB" w:rsidR="00C56E74" w:rsidRDefault="00C56E74">
      <w:pPr>
        <w:pStyle w:val="CommentText"/>
      </w:pPr>
      <w:r>
        <w:rPr>
          <w:rStyle w:val="CommentReference"/>
        </w:rPr>
        <w:annotationRef/>
      </w:r>
      <w:r>
        <w:t>This is in the Botrytis genome only, right? This is confusing, you should precise</w:t>
      </w:r>
    </w:p>
  </w:comment>
  <w:comment w:id="208" w:author="Céline" w:date="2019-03-20T11:44:00Z" w:initials="C">
    <w:p w14:paraId="1CB145A1" w14:textId="7DF3FCB2" w:rsidR="00C56E74" w:rsidRDefault="00C56E74">
      <w:pPr>
        <w:pStyle w:val="CommentText"/>
      </w:pPr>
      <w:r>
        <w:rPr>
          <w:rStyle w:val="CommentReference"/>
        </w:rPr>
        <w:annotationRef/>
      </w:r>
      <w:r>
        <w:t xml:space="preserve">They also found </w:t>
      </w:r>
      <w:r>
        <w:t>cis when you found trans QTLs, isn’t it?</w:t>
      </w:r>
    </w:p>
  </w:comment>
  <w:comment w:id="212" w:author="Céline" w:date="2019-03-20T11:50:00Z" w:initials="C">
    <w:p w14:paraId="19B5B04F" w14:textId="41D62D56" w:rsidR="00C56E74" w:rsidRDefault="00C56E74">
      <w:pPr>
        <w:pStyle w:val="CommentText"/>
      </w:pPr>
      <w:r>
        <w:rPr>
          <w:rStyle w:val="CommentReference"/>
        </w:rPr>
        <w:annotationRef/>
      </w:r>
      <w:r>
        <w:t>I would be more explicit that Botrytis doesn’t fit the models (again)</w:t>
      </w:r>
    </w:p>
  </w:comment>
  <w:comment w:id="213" w:author="Céline" w:date="2019-03-20T11:51:00Z" w:initials="C">
    <w:p w14:paraId="5D38AAD6" w14:textId="09BB4914" w:rsidR="00C56E74" w:rsidRDefault="00C56E74">
      <w:pPr>
        <w:pStyle w:val="CommentText"/>
      </w:pPr>
      <w:r>
        <w:rPr>
          <w:rStyle w:val="CommentReference"/>
        </w:rPr>
        <w:annotationRef/>
      </w:r>
      <w:r>
        <w:t>Where does that come from? Multi-speed or differential selective pressures?</w:t>
      </w:r>
    </w:p>
  </w:comment>
  <w:comment w:id="214" w:author="Céline" w:date="2019-03-20T11:50:00Z" w:initials="C">
    <w:p w14:paraId="1AF66B8E" w14:textId="310E5AD5" w:rsidR="00C56E74" w:rsidRDefault="00C56E74">
      <w:pPr>
        <w:pStyle w:val="CommentText"/>
      </w:pPr>
      <w:r>
        <w:rPr>
          <w:rStyle w:val="CommentReference"/>
        </w:rPr>
        <w:annotationRef/>
      </w:r>
      <w:r>
        <w:t>They are also probably for specialist pathogen that have high levels of co-evolution with their host</w:t>
      </w:r>
    </w:p>
  </w:comment>
  <w:comment w:id="215" w:author="Céline" w:date="2019-03-20T11:52:00Z" w:initials="C">
    <w:p w14:paraId="4C544C4A" w14:textId="35899D9E" w:rsidR="00C56E74" w:rsidRDefault="00C56E74">
      <w:pPr>
        <w:pStyle w:val="CommentText"/>
      </w:pPr>
      <w:r>
        <w:rPr>
          <w:rStyle w:val="CommentReference"/>
        </w:rPr>
        <w:annotationRef/>
      </w:r>
      <w:r>
        <w:t xml:space="preserve">Also </w:t>
      </w:r>
      <w:r>
        <w:t>suzi shows that Botrytis genome is globally super diverse. And my GWAS with the Eudicot for virulence and host specificity says that large parts of the genomes are involved, spread all over except chr 17 and 18</w:t>
      </w:r>
    </w:p>
  </w:comment>
  <w:comment w:id="217" w:author="Céline" w:date="2019-03-20T11:55:00Z" w:initials="C">
    <w:p w14:paraId="44F83DF5" w14:textId="2A9CCEA5" w:rsidR="00C56E74" w:rsidRDefault="00C56E74">
      <w:pPr>
        <w:pStyle w:val="CommentText"/>
      </w:pPr>
      <w:r>
        <w:rPr>
          <w:rStyle w:val="CommentReference"/>
        </w:rPr>
        <w:annotationRef/>
      </w:r>
      <w:r>
        <w:t xml:space="preserve">I would put that before the previous paragraphs to maintain the order used in the results. Also this is kind of negative results when trans-QTL are a success story. </w:t>
      </w:r>
    </w:p>
  </w:comment>
  <w:comment w:id="218" w:author="Céline" w:date="2019-03-20T11:57:00Z" w:initials="C">
    <w:p w14:paraId="368FAD7A" w14:textId="283F375D" w:rsidR="00C56E74" w:rsidRDefault="00C56E74">
      <w:pPr>
        <w:pStyle w:val="CommentText"/>
      </w:pPr>
      <w:r>
        <w:rPr>
          <w:rStyle w:val="CommentReference"/>
        </w:rPr>
        <w:annotationRef/>
      </w:r>
      <w:r>
        <w:t xml:space="preserve">Was that done and shown at the genome level? </w:t>
      </w:r>
      <w:r>
        <w:t>Suzi’s paper?</w:t>
      </w:r>
    </w:p>
  </w:comment>
  <w:comment w:id="219" w:author="N S" w:date="2019-03-18T16:16:00Z" w:initials="NS">
    <w:p w14:paraId="753409C3" w14:textId="6C49CF3B" w:rsidR="00C56E74" w:rsidRDefault="00C56E74">
      <w:pPr>
        <w:pStyle w:val="CommentText"/>
      </w:pPr>
      <w:r>
        <w:rPr>
          <w:rStyle w:val="CommentReference"/>
        </w:rPr>
        <w:annotationRef/>
      </w:r>
      <w:r>
        <w:t>Dan R: Deletions don’t necessarily cause allelic heterogeneity. Allelic heterogeneity is multiple alleles so any one SNP can’t tag all different classes of alleles.</w:t>
      </w:r>
    </w:p>
  </w:comment>
  <w:comment w:id="221" w:author="Daniel Runcie" w:date="2019-03-15T11:28:00Z" w:initials="DER">
    <w:p w14:paraId="7836FB10" w14:textId="6792056F" w:rsidR="00C56E74" w:rsidRDefault="00C56E74">
      <w:pPr>
        <w:pStyle w:val="CommentText"/>
      </w:pPr>
      <w:r>
        <w:rPr>
          <w:rStyle w:val="CommentReference"/>
        </w:rPr>
        <w:annotationRef/>
      </w:r>
      <w:r>
        <w:t>Do you think the non-SNP variation is more of an issue for cis than trans eQTL?</w:t>
      </w:r>
    </w:p>
  </w:comment>
  <w:comment w:id="229" w:author="Céline" w:date="2019-03-20T12:20:00Z" w:initials="C">
    <w:p w14:paraId="6B4BA7EC" w14:textId="5B272500" w:rsidR="00C56E74" w:rsidRDefault="00C56E74">
      <w:pPr>
        <w:pStyle w:val="CommentText"/>
      </w:pPr>
      <w:r>
        <w:rPr>
          <w:rStyle w:val="CommentReference"/>
        </w:rPr>
        <w:annotationRef/>
      </w:r>
      <w:r>
        <w:t>No significance threshold? I know that you don’t care about threshold, but high chance that reviewer will request it. Maybe put 0.05 as reference?</w:t>
      </w:r>
    </w:p>
  </w:comment>
  <w:comment w:id="232" w:author="Céline" w:date="2019-03-20T12:08:00Z" w:initials="C">
    <w:p w14:paraId="3B49A522" w14:textId="3E027BEA" w:rsidR="00C56E74" w:rsidRDefault="00C56E74">
      <w:pPr>
        <w:pStyle w:val="CommentText"/>
      </w:pPr>
      <w:r>
        <w:rPr>
          <w:rStyle w:val="CommentReference"/>
        </w:rPr>
        <w:annotationRef/>
      </w:r>
      <w:r>
        <w:t>Botrytis transcript mapped to Botrytis genome, right?</w:t>
      </w:r>
    </w:p>
  </w:comment>
  <w:comment w:id="233" w:author="Céline" w:date="2019-03-20T12:21:00Z" w:initials="C">
    <w:p w14:paraId="66C739F5" w14:textId="1BEA4D0D" w:rsidR="00C56E74" w:rsidRDefault="00C56E74">
      <w:pPr>
        <w:pStyle w:val="CommentText"/>
      </w:pPr>
      <w:r>
        <w:rPr>
          <w:rStyle w:val="CommentReference"/>
        </w:rPr>
        <w:annotationRef/>
      </w:r>
      <w:r>
        <w:t>These were always below significance threshold, correct?</w:t>
      </w:r>
    </w:p>
  </w:comment>
  <w:comment w:id="234" w:author="Céline" w:date="2019-03-20T12:09:00Z" w:initials="C">
    <w:p w14:paraId="5A8D2D38" w14:textId="0616C84B" w:rsidR="00C56E74" w:rsidRDefault="00C56E74">
      <w:pPr>
        <w:pStyle w:val="CommentText"/>
      </w:pPr>
      <w:r>
        <w:rPr>
          <w:rStyle w:val="CommentReference"/>
        </w:rPr>
        <w:annotationRef/>
      </w:r>
      <w:r>
        <w:t>The 18 Botrytis chromosomes are</w:t>
      </w:r>
      <w:r>
        <w:t>..</w:t>
      </w:r>
    </w:p>
  </w:comment>
  <w:comment w:id="235" w:author="Céline" w:date="2019-03-20T12:11:00Z" w:initials="C">
    <w:p w14:paraId="1B22A81A" w14:textId="534C562D" w:rsidR="00C56E74" w:rsidRDefault="00C56E74">
      <w:pPr>
        <w:pStyle w:val="CommentText"/>
      </w:pPr>
      <w:r>
        <w:rPr>
          <w:rStyle w:val="CommentReference"/>
        </w:rPr>
        <w:annotationRef/>
      </w:r>
      <w:r>
        <w:t>The Y axis is difficult to understand. Maybe describe it as a distance?</w:t>
      </w:r>
    </w:p>
  </w:comment>
  <w:comment w:id="236" w:author="Céline" w:date="2019-03-20T12:19:00Z" w:initials="C">
    <w:p w14:paraId="7910AD51" w14:textId="36BB6C82" w:rsidR="00C56E74" w:rsidRDefault="00C56E74">
      <w:pPr>
        <w:pStyle w:val="CommentText"/>
      </w:pPr>
      <w:r>
        <w:rPr>
          <w:rStyle w:val="CommentReference"/>
        </w:rPr>
        <w:annotationRef/>
      </w:r>
      <w:r>
        <w:t>You need to do a better job at describing this. Are the box the 13 different genes of the cluster (doesn’t seems to fit) or exons from a single genes? If they are the different genes, maybe write their number in the box? If the colors describe the exons of single genes make it explicit and maybe mix the colors. Now it looks like a beautiful gradient but not much more</w:t>
      </w:r>
    </w:p>
  </w:comment>
  <w:comment w:id="237" w:author="Céline" w:date="2019-03-20T12:24:00Z" w:initials="C">
    <w:p w14:paraId="4C789755" w14:textId="2A979DA5" w:rsidR="00C56E74" w:rsidRDefault="00C56E74">
      <w:pPr>
        <w:pStyle w:val="CommentText"/>
      </w:pPr>
      <w:r>
        <w:rPr>
          <w:rStyle w:val="CommentReference"/>
        </w:rPr>
        <w:annotationRef/>
      </w:r>
      <w:r>
        <w:t>I’m unclear to what is the aim of these one</w:t>
      </w:r>
    </w:p>
  </w:comment>
  <w:comment w:id="244" w:author="N S" w:date="2019-03-15T19:38:00Z" w:initials="NS">
    <w:p w14:paraId="1343A993" w14:textId="2A7A7D28" w:rsidR="00C56E74" w:rsidRDefault="00C56E74">
      <w:pPr>
        <w:pStyle w:val="CommentText"/>
      </w:pPr>
      <w:r>
        <w:rPr>
          <w:rStyle w:val="CommentReference"/>
        </w:rPr>
        <w:annotationRef/>
      </w:r>
      <w:r>
        <w:t>Add reference in text to figure s2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ECFFA7" w15:done="0"/>
  <w15:commentEx w15:paraId="7BE366A3" w15:done="0"/>
  <w15:commentEx w15:paraId="048B576C" w15:done="0"/>
  <w15:commentEx w15:paraId="5BB6210C" w15:done="0"/>
  <w15:commentEx w15:paraId="43D92A14" w15:done="0"/>
  <w15:commentEx w15:paraId="13138827" w15:done="0"/>
  <w15:commentEx w15:paraId="7E01B35F" w15:done="0"/>
  <w15:commentEx w15:paraId="2B548770" w15:done="0"/>
  <w15:commentEx w15:paraId="353B2D43" w15:done="0"/>
  <w15:commentEx w15:paraId="5F7474A5" w15:done="0"/>
  <w15:commentEx w15:paraId="66159871" w15:done="0"/>
  <w15:commentEx w15:paraId="755D8487" w15:done="0"/>
  <w15:commentEx w15:paraId="4A306DA2" w15:done="0"/>
  <w15:commentEx w15:paraId="64843E05" w15:done="0"/>
  <w15:commentEx w15:paraId="2267A579" w15:done="0"/>
  <w15:commentEx w15:paraId="1EFEC39B" w15:done="0"/>
  <w15:commentEx w15:paraId="12434C8F" w15:done="0"/>
  <w15:commentEx w15:paraId="700BE63D" w15:done="0"/>
  <w15:commentEx w15:paraId="71C62092" w15:done="0"/>
  <w15:commentEx w15:paraId="7C4F6DEC" w15:done="0"/>
  <w15:commentEx w15:paraId="50BDAAF5" w15:done="0"/>
  <w15:commentEx w15:paraId="19AF6C20" w15:paraIdParent="50BDAAF5" w15:done="0"/>
  <w15:commentEx w15:paraId="668713E6" w15:done="0"/>
  <w15:commentEx w15:paraId="0BDB67F5" w15:done="0"/>
  <w15:commentEx w15:paraId="3C46555B" w15:paraIdParent="0BDB67F5" w15:done="0"/>
  <w15:commentEx w15:paraId="568BACD9" w15:done="0"/>
  <w15:commentEx w15:paraId="71E68A3D" w15:done="0"/>
  <w15:commentEx w15:paraId="79069A64" w15:paraIdParent="71E68A3D" w15:done="0"/>
  <w15:commentEx w15:paraId="66F28253" w15:done="0"/>
  <w15:commentEx w15:paraId="7C212C2F" w15:done="0"/>
  <w15:commentEx w15:paraId="05324F76" w15:done="0"/>
  <w15:commentEx w15:paraId="7ABF17C0" w15:paraIdParent="05324F76" w15:done="0"/>
  <w15:commentEx w15:paraId="7E56ADE3" w15:done="0"/>
  <w15:commentEx w15:paraId="1410D48D" w15:done="0"/>
  <w15:commentEx w15:paraId="204128BA" w15:done="0"/>
  <w15:commentEx w15:paraId="690CFD91" w15:paraIdParent="204128BA" w15:done="0"/>
  <w15:commentEx w15:paraId="4FB8D099" w15:done="0"/>
  <w15:commentEx w15:paraId="0428A0DF" w15:done="0"/>
  <w15:commentEx w15:paraId="4117E891" w15:done="0"/>
  <w15:commentEx w15:paraId="251FFD05" w15:done="0"/>
  <w15:commentEx w15:paraId="334B00C8" w15:done="0"/>
  <w15:commentEx w15:paraId="396F382E" w15:done="0"/>
  <w15:commentEx w15:paraId="7C46B2B5" w15:done="0"/>
  <w15:commentEx w15:paraId="56660786" w15:done="0"/>
  <w15:commentEx w15:paraId="6BD612EB" w15:done="0"/>
  <w15:commentEx w15:paraId="0AF64A5D" w15:done="0"/>
  <w15:commentEx w15:paraId="77901C80" w15:done="0"/>
  <w15:commentEx w15:paraId="1D2237F7" w15:done="0"/>
  <w15:commentEx w15:paraId="453CB14C" w15:done="0"/>
  <w15:commentEx w15:paraId="1CB145A1" w15:done="0"/>
  <w15:commentEx w15:paraId="19B5B04F" w15:done="0"/>
  <w15:commentEx w15:paraId="5D38AAD6" w15:done="0"/>
  <w15:commentEx w15:paraId="1AF66B8E" w15:done="0"/>
  <w15:commentEx w15:paraId="4C544C4A" w15:done="0"/>
  <w15:commentEx w15:paraId="44F83DF5" w15:done="0"/>
  <w15:commentEx w15:paraId="368FAD7A" w15:done="0"/>
  <w15:commentEx w15:paraId="753409C3" w15:done="0"/>
  <w15:commentEx w15:paraId="7836FB10" w15:done="0"/>
  <w15:commentEx w15:paraId="6B4BA7EC" w15:done="0"/>
  <w15:commentEx w15:paraId="3B49A522" w15:done="0"/>
  <w15:commentEx w15:paraId="66C739F5" w15:done="0"/>
  <w15:commentEx w15:paraId="5A8D2D38" w15:done="0"/>
  <w15:commentEx w15:paraId="1B22A81A" w15:done="0"/>
  <w15:commentEx w15:paraId="7910AD51" w15:done="0"/>
  <w15:commentEx w15:paraId="4C789755" w15:done="0"/>
  <w15:commentEx w15:paraId="1343A9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ECFFA7" w16cid:durableId="2035F9E2"/>
  <w16cid:commentId w16cid:paraId="7BE366A3" w16cid:durableId="2035FB71"/>
  <w16cid:commentId w16cid:paraId="048B576C" w16cid:durableId="2035FC02"/>
  <w16cid:commentId w16cid:paraId="5BB6210C" w16cid:durableId="2035FC5F"/>
  <w16cid:commentId w16cid:paraId="43D92A14" w16cid:durableId="2035FCAD"/>
  <w16cid:commentId w16cid:paraId="13138827" w16cid:durableId="203CD5CF"/>
  <w16cid:commentId w16cid:paraId="7E01B35F" w16cid:durableId="203CD5D0"/>
  <w16cid:commentId w16cid:paraId="2B548770" w16cid:durableId="2035FCD7"/>
  <w16cid:commentId w16cid:paraId="353B2D43" w16cid:durableId="2035FDA3"/>
  <w16cid:commentId w16cid:paraId="5F7474A5" w16cid:durableId="203CD5D3"/>
  <w16cid:commentId w16cid:paraId="66159871" w16cid:durableId="203753B8"/>
  <w16cid:commentId w16cid:paraId="755D8487" w16cid:durableId="2035FF43"/>
  <w16cid:commentId w16cid:paraId="4A306DA2" w16cid:durableId="2035FFC9"/>
  <w16cid:commentId w16cid:paraId="64843E05" w16cid:durableId="2036004F"/>
  <w16cid:commentId w16cid:paraId="2267A579" w16cid:durableId="20360097"/>
  <w16cid:commentId w16cid:paraId="1EFEC39B" w16cid:durableId="20376F4E"/>
  <w16cid:commentId w16cid:paraId="12434C8F" w16cid:durableId="20360103"/>
  <w16cid:commentId w16cid:paraId="700BE63D" w16cid:durableId="2036011B"/>
  <w16cid:commentId w16cid:paraId="71C62092" w16cid:durableId="203CD5DC"/>
  <w16cid:commentId w16cid:paraId="7C4F6DEC" w16cid:durableId="20360170"/>
  <w16cid:commentId w16cid:paraId="50BDAAF5" w16cid:durableId="203601BD"/>
  <w16cid:commentId w16cid:paraId="19AF6C20" w16cid:durableId="203A3809"/>
  <w16cid:commentId w16cid:paraId="668713E6" w16cid:durableId="203CD5E0"/>
  <w16cid:commentId w16cid:paraId="0BDB67F5" w16cid:durableId="20360208"/>
  <w16cid:commentId w16cid:paraId="3C46555B" w16cid:durableId="203A37EB"/>
  <w16cid:commentId w16cid:paraId="568BACD9" w16cid:durableId="203CD5E3"/>
  <w16cid:commentId w16cid:paraId="71E68A3D" w16cid:durableId="203602A8"/>
  <w16cid:commentId w16cid:paraId="79069A64" w16cid:durableId="203A3865"/>
  <w16cid:commentId w16cid:paraId="66F28253" w16cid:durableId="2036030F"/>
  <w16cid:commentId w16cid:paraId="7C212C2F" w16cid:durableId="20360334"/>
  <w16cid:commentId w16cid:paraId="05324F76" w16cid:durableId="2036038F"/>
  <w16cid:commentId w16cid:paraId="7ABF17C0" w16cid:durableId="203B2C3A"/>
  <w16cid:commentId w16cid:paraId="7E56ADE3" w16cid:durableId="203B2CA2"/>
  <w16cid:commentId w16cid:paraId="1410D48D" w16cid:durableId="20360446"/>
  <w16cid:commentId w16cid:paraId="204128BA" w16cid:durableId="20360517"/>
  <w16cid:commentId w16cid:paraId="690CFD91" w16cid:durableId="203B2CE8"/>
  <w16cid:commentId w16cid:paraId="4FB8D099" w16cid:durableId="203606F7"/>
  <w16cid:commentId w16cid:paraId="0428A0DF" w16cid:durableId="203B2D35"/>
  <w16cid:commentId w16cid:paraId="4117E891" w16cid:durableId="203A3938"/>
  <w16cid:commentId w16cid:paraId="251FFD05" w16cid:durableId="203CD5F1"/>
  <w16cid:commentId w16cid:paraId="334B00C8" w16cid:durableId="203A3F98"/>
  <w16cid:commentId w16cid:paraId="396F382E" w16cid:durableId="203CD5F3"/>
  <w16cid:commentId w16cid:paraId="7C46B2B5" w16cid:durableId="203A4238"/>
  <w16cid:commentId w16cid:paraId="56660786" w16cid:durableId="203CD5F5"/>
  <w16cid:commentId w16cid:paraId="6BD612EB" w16cid:durableId="203A4486"/>
  <w16cid:commentId w16cid:paraId="0AF64A5D" w16cid:durableId="203CD5F7"/>
  <w16cid:commentId w16cid:paraId="77901C80" w16cid:durableId="203CD5F8"/>
  <w16cid:commentId w16cid:paraId="1D2237F7" w16cid:durableId="203CD5F9"/>
  <w16cid:commentId w16cid:paraId="453CB14C" w16cid:durableId="203CD5FA"/>
  <w16cid:commentId w16cid:paraId="1CB145A1" w16cid:durableId="203CD5FB"/>
  <w16cid:commentId w16cid:paraId="19B5B04F" w16cid:durableId="203CD5FC"/>
  <w16cid:commentId w16cid:paraId="5D38AAD6" w16cid:durableId="203CD5FD"/>
  <w16cid:commentId w16cid:paraId="1AF66B8E" w16cid:durableId="203CD5FE"/>
  <w16cid:commentId w16cid:paraId="4C544C4A" w16cid:durableId="203CD5FF"/>
  <w16cid:commentId w16cid:paraId="44F83DF5" w16cid:durableId="203CD600"/>
  <w16cid:commentId w16cid:paraId="368FAD7A" w16cid:durableId="203CD601"/>
  <w16cid:commentId w16cid:paraId="753409C3" w16cid:durableId="203A42D4"/>
  <w16cid:commentId w16cid:paraId="7836FB10" w16cid:durableId="20360AC7"/>
  <w16cid:commentId w16cid:paraId="6B4BA7EC" w16cid:durableId="203CD604"/>
  <w16cid:commentId w16cid:paraId="3B49A522" w16cid:durableId="203CD605"/>
  <w16cid:commentId w16cid:paraId="66C739F5" w16cid:durableId="203CD606"/>
  <w16cid:commentId w16cid:paraId="5A8D2D38" w16cid:durableId="203CD607"/>
  <w16cid:commentId w16cid:paraId="1B22A81A" w16cid:durableId="203CD608"/>
  <w16cid:commentId w16cid:paraId="7910AD51" w16cid:durableId="203CD609"/>
  <w16cid:commentId w16cid:paraId="4C789755" w16cid:durableId="203CD60A"/>
  <w16cid:commentId w16cid:paraId="1343A993" w16cid:durableId="20367D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07ED1" w14:textId="77777777" w:rsidR="004A7A85" w:rsidRDefault="004A7A85" w:rsidP="00A172A7">
      <w:pPr>
        <w:spacing w:after="0" w:line="240" w:lineRule="auto"/>
      </w:pPr>
      <w:r>
        <w:separator/>
      </w:r>
    </w:p>
  </w:endnote>
  <w:endnote w:type="continuationSeparator" w:id="0">
    <w:p w14:paraId="47180F9C" w14:textId="77777777" w:rsidR="004A7A85" w:rsidRDefault="004A7A85"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64E5C" w14:textId="77777777" w:rsidR="004A7A85" w:rsidRDefault="004A7A85" w:rsidP="00A172A7">
      <w:pPr>
        <w:spacing w:after="0" w:line="240" w:lineRule="auto"/>
      </w:pPr>
      <w:r>
        <w:separator/>
      </w:r>
    </w:p>
  </w:footnote>
  <w:footnote w:type="continuationSeparator" w:id="0">
    <w:p w14:paraId="28FAF19B" w14:textId="77777777" w:rsidR="004A7A85" w:rsidRDefault="004A7A85"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iel Runcie">
    <w15:presenceInfo w15:providerId="None" w15:userId="Daniel Runc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074F4"/>
    <w:rsid w:val="000113CA"/>
    <w:rsid w:val="00012302"/>
    <w:rsid w:val="000168E4"/>
    <w:rsid w:val="0001776E"/>
    <w:rsid w:val="0002100C"/>
    <w:rsid w:val="000263ED"/>
    <w:rsid w:val="00030607"/>
    <w:rsid w:val="000311CC"/>
    <w:rsid w:val="00031EA7"/>
    <w:rsid w:val="00032733"/>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81C3A"/>
    <w:rsid w:val="001835A7"/>
    <w:rsid w:val="001876FE"/>
    <w:rsid w:val="0019280F"/>
    <w:rsid w:val="0019329E"/>
    <w:rsid w:val="00194839"/>
    <w:rsid w:val="00195935"/>
    <w:rsid w:val="00196634"/>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D60FF"/>
    <w:rsid w:val="001E2476"/>
    <w:rsid w:val="001E2EAC"/>
    <w:rsid w:val="001E4CEC"/>
    <w:rsid w:val="001E5698"/>
    <w:rsid w:val="001F0497"/>
    <w:rsid w:val="001F12EE"/>
    <w:rsid w:val="001F1E20"/>
    <w:rsid w:val="001F3E1F"/>
    <w:rsid w:val="001F5026"/>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3064"/>
    <w:rsid w:val="00287DA2"/>
    <w:rsid w:val="002928E8"/>
    <w:rsid w:val="00293020"/>
    <w:rsid w:val="00294F98"/>
    <w:rsid w:val="002A0B39"/>
    <w:rsid w:val="002A0BE9"/>
    <w:rsid w:val="002A132B"/>
    <w:rsid w:val="002A3C9E"/>
    <w:rsid w:val="002A3D02"/>
    <w:rsid w:val="002A7EBA"/>
    <w:rsid w:val="002B2F22"/>
    <w:rsid w:val="002B6D7A"/>
    <w:rsid w:val="002B727A"/>
    <w:rsid w:val="002C1234"/>
    <w:rsid w:val="002C12C1"/>
    <w:rsid w:val="002C678F"/>
    <w:rsid w:val="002E0971"/>
    <w:rsid w:val="002E504A"/>
    <w:rsid w:val="002E668D"/>
    <w:rsid w:val="002E6A97"/>
    <w:rsid w:val="002F2673"/>
    <w:rsid w:val="002F3C32"/>
    <w:rsid w:val="002F598D"/>
    <w:rsid w:val="002F5FCF"/>
    <w:rsid w:val="00301CFF"/>
    <w:rsid w:val="003029C5"/>
    <w:rsid w:val="00302E2C"/>
    <w:rsid w:val="00304109"/>
    <w:rsid w:val="00305E08"/>
    <w:rsid w:val="003062B8"/>
    <w:rsid w:val="003108D6"/>
    <w:rsid w:val="00312A39"/>
    <w:rsid w:val="0031470F"/>
    <w:rsid w:val="00315771"/>
    <w:rsid w:val="003162C7"/>
    <w:rsid w:val="003179ED"/>
    <w:rsid w:val="00321EF2"/>
    <w:rsid w:val="00322DF2"/>
    <w:rsid w:val="00331B21"/>
    <w:rsid w:val="00334C3C"/>
    <w:rsid w:val="00336472"/>
    <w:rsid w:val="0033686E"/>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2883"/>
    <w:rsid w:val="003D4B90"/>
    <w:rsid w:val="003D4CE1"/>
    <w:rsid w:val="003E0105"/>
    <w:rsid w:val="003E01B6"/>
    <w:rsid w:val="003E1847"/>
    <w:rsid w:val="003E2E0A"/>
    <w:rsid w:val="003E716D"/>
    <w:rsid w:val="003F32EE"/>
    <w:rsid w:val="003F6BDD"/>
    <w:rsid w:val="004010D9"/>
    <w:rsid w:val="00402152"/>
    <w:rsid w:val="004066F5"/>
    <w:rsid w:val="00410480"/>
    <w:rsid w:val="00410C21"/>
    <w:rsid w:val="004110C6"/>
    <w:rsid w:val="0041373C"/>
    <w:rsid w:val="00413E6B"/>
    <w:rsid w:val="00423648"/>
    <w:rsid w:val="00424CE5"/>
    <w:rsid w:val="0043101A"/>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0143"/>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A7A85"/>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259D5"/>
    <w:rsid w:val="00530D8B"/>
    <w:rsid w:val="005332C8"/>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33AB"/>
    <w:rsid w:val="005B68C4"/>
    <w:rsid w:val="005B75BF"/>
    <w:rsid w:val="005C0734"/>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72EEF"/>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802EE"/>
    <w:rsid w:val="00780727"/>
    <w:rsid w:val="00782740"/>
    <w:rsid w:val="007837D2"/>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CB4"/>
    <w:rsid w:val="00895F14"/>
    <w:rsid w:val="008A0832"/>
    <w:rsid w:val="008A1B74"/>
    <w:rsid w:val="008A4375"/>
    <w:rsid w:val="008A45D6"/>
    <w:rsid w:val="008A497C"/>
    <w:rsid w:val="008B351C"/>
    <w:rsid w:val="008B3D51"/>
    <w:rsid w:val="008B4E69"/>
    <w:rsid w:val="008B54BA"/>
    <w:rsid w:val="008B741A"/>
    <w:rsid w:val="008C061F"/>
    <w:rsid w:val="008C0B1E"/>
    <w:rsid w:val="008C4A17"/>
    <w:rsid w:val="008C5606"/>
    <w:rsid w:val="008C6356"/>
    <w:rsid w:val="008C6BE4"/>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202B"/>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17AB"/>
    <w:rsid w:val="00952F7C"/>
    <w:rsid w:val="00957438"/>
    <w:rsid w:val="009635E6"/>
    <w:rsid w:val="009639D8"/>
    <w:rsid w:val="00963D03"/>
    <w:rsid w:val="00963D30"/>
    <w:rsid w:val="00965503"/>
    <w:rsid w:val="009701AE"/>
    <w:rsid w:val="00973F40"/>
    <w:rsid w:val="009742AB"/>
    <w:rsid w:val="00974F42"/>
    <w:rsid w:val="009767EF"/>
    <w:rsid w:val="009778C2"/>
    <w:rsid w:val="00977D4F"/>
    <w:rsid w:val="00977D5C"/>
    <w:rsid w:val="00980E30"/>
    <w:rsid w:val="00981711"/>
    <w:rsid w:val="009821E3"/>
    <w:rsid w:val="0098290C"/>
    <w:rsid w:val="00982E59"/>
    <w:rsid w:val="0098447B"/>
    <w:rsid w:val="00986500"/>
    <w:rsid w:val="00986E6A"/>
    <w:rsid w:val="00995B3F"/>
    <w:rsid w:val="00996947"/>
    <w:rsid w:val="009A03B5"/>
    <w:rsid w:val="009A49C4"/>
    <w:rsid w:val="009A52B7"/>
    <w:rsid w:val="009A61CD"/>
    <w:rsid w:val="009B2888"/>
    <w:rsid w:val="009B56C7"/>
    <w:rsid w:val="009B7A02"/>
    <w:rsid w:val="009C2475"/>
    <w:rsid w:val="009C2F9C"/>
    <w:rsid w:val="009C307B"/>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33E4"/>
    <w:rsid w:val="00A33E41"/>
    <w:rsid w:val="00A33F03"/>
    <w:rsid w:val="00A36A66"/>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7054"/>
    <w:rsid w:val="00AB0E5B"/>
    <w:rsid w:val="00AB1206"/>
    <w:rsid w:val="00AB2510"/>
    <w:rsid w:val="00AB4353"/>
    <w:rsid w:val="00AB5090"/>
    <w:rsid w:val="00AC4C35"/>
    <w:rsid w:val="00AC552A"/>
    <w:rsid w:val="00AC72E0"/>
    <w:rsid w:val="00AD1049"/>
    <w:rsid w:val="00AD3D6F"/>
    <w:rsid w:val="00AE2EF9"/>
    <w:rsid w:val="00AE3626"/>
    <w:rsid w:val="00AE61F4"/>
    <w:rsid w:val="00AE658C"/>
    <w:rsid w:val="00AE7102"/>
    <w:rsid w:val="00AF06B6"/>
    <w:rsid w:val="00AF129A"/>
    <w:rsid w:val="00AF205C"/>
    <w:rsid w:val="00AF423D"/>
    <w:rsid w:val="00B013CD"/>
    <w:rsid w:val="00B033CD"/>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381A"/>
    <w:rsid w:val="00B43E06"/>
    <w:rsid w:val="00B44937"/>
    <w:rsid w:val="00B47034"/>
    <w:rsid w:val="00B54AC4"/>
    <w:rsid w:val="00B555E3"/>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A7468"/>
    <w:rsid w:val="00BB4253"/>
    <w:rsid w:val="00BB4630"/>
    <w:rsid w:val="00BB642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35DBC"/>
    <w:rsid w:val="00C41E04"/>
    <w:rsid w:val="00C43D4C"/>
    <w:rsid w:val="00C4409D"/>
    <w:rsid w:val="00C45E52"/>
    <w:rsid w:val="00C45E99"/>
    <w:rsid w:val="00C47DD2"/>
    <w:rsid w:val="00C51491"/>
    <w:rsid w:val="00C51FFD"/>
    <w:rsid w:val="00C53856"/>
    <w:rsid w:val="00C56E74"/>
    <w:rsid w:val="00C61B3A"/>
    <w:rsid w:val="00C6247E"/>
    <w:rsid w:val="00C62B0D"/>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6C5E"/>
    <w:rsid w:val="00D2768B"/>
    <w:rsid w:val="00D27FB9"/>
    <w:rsid w:val="00D319E3"/>
    <w:rsid w:val="00D33CF2"/>
    <w:rsid w:val="00D369C1"/>
    <w:rsid w:val="00D3774F"/>
    <w:rsid w:val="00D41101"/>
    <w:rsid w:val="00D515D8"/>
    <w:rsid w:val="00D55A47"/>
    <w:rsid w:val="00D57299"/>
    <w:rsid w:val="00D57442"/>
    <w:rsid w:val="00D61FC4"/>
    <w:rsid w:val="00D6428F"/>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48A8"/>
    <w:rsid w:val="00DB56A4"/>
    <w:rsid w:val="00DB7D12"/>
    <w:rsid w:val="00DB7DC1"/>
    <w:rsid w:val="00DC267C"/>
    <w:rsid w:val="00DC3286"/>
    <w:rsid w:val="00DC6CE8"/>
    <w:rsid w:val="00DD28E5"/>
    <w:rsid w:val="00DD71D6"/>
    <w:rsid w:val="00DE16D8"/>
    <w:rsid w:val="00DE243E"/>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A3B"/>
    <w:rsid w:val="00E50A89"/>
    <w:rsid w:val="00E513D6"/>
    <w:rsid w:val="00E51637"/>
    <w:rsid w:val="00E5356B"/>
    <w:rsid w:val="00E56078"/>
    <w:rsid w:val="00E65476"/>
    <w:rsid w:val="00E659F4"/>
    <w:rsid w:val="00E72725"/>
    <w:rsid w:val="00E7363F"/>
    <w:rsid w:val="00E7467A"/>
    <w:rsid w:val="00E7776B"/>
    <w:rsid w:val="00E80CB1"/>
    <w:rsid w:val="00E82A95"/>
    <w:rsid w:val="00E862E5"/>
    <w:rsid w:val="00E868A9"/>
    <w:rsid w:val="00E91300"/>
    <w:rsid w:val="00E96C71"/>
    <w:rsid w:val="00EA2311"/>
    <w:rsid w:val="00EA3A86"/>
    <w:rsid w:val="00EA3B1D"/>
    <w:rsid w:val="00EA4D3B"/>
    <w:rsid w:val="00EA7516"/>
    <w:rsid w:val="00EB379F"/>
    <w:rsid w:val="00EB56D8"/>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2D89"/>
    <w:rsid w:val="00F37257"/>
    <w:rsid w:val="00F4446B"/>
    <w:rsid w:val="00F44972"/>
    <w:rsid w:val="00F4542B"/>
    <w:rsid w:val="00F518FF"/>
    <w:rsid w:val="00F5360F"/>
    <w:rsid w:val="00F5534A"/>
    <w:rsid w:val="00F600CE"/>
    <w:rsid w:val="00F6070F"/>
    <w:rsid w:val="00F60B79"/>
    <w:rsid w:val="00F63A1F"/>
    <w:rsid w:val="00F64C11"/>
    <w:rsid w:val="00F64EE8"/>
    <w:rsid w:val="00F66D9C"/>
    <w:rsid w:val="00F701A6"/>
    <w:rsid w:val="00F70A02"/>
    <w:rsid w:val="00F71B70"/>
    <w:rsid w:val="00F74A96"/>
    <w:rsid w:val="00F7572A"/>
    <w:rsid w:val="00F82204"/>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67EB-AF9F-4EC3-9DE7-E60F36FE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17313</Words>
  <Characters>98690</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2</cp:revision>
  <dcterms:created xsi:type="dcterms:W3CDTF">2019-03-20T22:08:00Z</dcterms:created>
  <dcterms:modified xsi:type="dcterms:W3CDTF">2019-03-20T22:08:00Z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