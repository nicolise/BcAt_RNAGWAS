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r>
        <w:t>RESULTS</w:t>
      </w:r>
      <w:r w:rsidR="00012302">
        <w:rPr>
          <w:rFonts w:cstheme="minorHAnsi"/>
          <w:sz w:val="20"/>
          <w:szCs w:val="20"/>
        </w:rPr>
        <w:t xml:space="preserve"> </w:t>
      </w:r>
    </w:p>
    <w:p w14:paraId="4471CA18" w14:textId="0F78B2E8" w:rsidR="00F93A7E" w:rsidRDefault="00012302" w:rsidP="008F4AC6">
      <w:pPr>
        <w:spacing w:line="480" w:lineRule="auto"/>
        <w:ind w:firstLine="720"/>
        <w:rPr>
          <w:rFonts w:cstheme="minorHAnsi"/>
          <w:sz w:val="20"/>
          <w:szCs w:val="20"/>
        </w:rPr>
      </w:pPr>
      <w:r>
        <w:rPr>
          <w:rFonts w:cstheme="minorHAnsi"/>
          <w:sz w:val="20"/>
          <w:szCs w:val="20"/>
        </w:rPr>
        <w:t xml:space="preserve">We </w:t>
      </w:r>
      <w:r w:rsidR="004F1D2E">
        <w:rPr>
          <w:rFonts w:cstheme="minorHAnsi"/>
          <w:sz w:val="20"/>
          <w:szCs w:val="20"/>
        </w:rPr>
        <w:t>examined 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w:t>
      </w:r>
      <w:proofErr w:type="spellStart"/>
      <w:r w:rsidR="009E4DBA">
        <w:rPr>
          <w:rFonts w:cstheme="minorHAnsi"/>
          <w:sz w:val="20"/>
          <w:szCs w:val="20"/>
        </w:rPr>
        <w:t>pathosystem</w:t>
      </w:r>
      <w:proofErr w:type="spellEnd"/>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w:t>
      </w:r>
      <w:proofErr w:type="gramStart"/>
      <w:r w:rsidR="004F1D2E">
        <w:rPr>
          <w:rFonts w:cstheme="minorHAnsi"/>
          <w:sz w:val="20"/>
          <w:szCs w:val="20"/>
        </w:rPr>
        <w:t>the vast majority of</w:t>
      </w:r>
      <w:proofErr w:type="gramEnd"/>
      <w:r w:rsidR="004F1D2E">
        <w:rPr>
          <w:rFonts w:cstheme="minorHAnsi"/>
          <w:sz w:val="20"/>
          <w:szCs w:val="20"/>
        </w:rPr>
        <w:t xml:space="preserve">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In this study,</w:t>
      </w:r>
      <w:r w:rsidR="004F1D2E">
        <w:rPr>
          <w:rFonts w:cstheme="minorHAnsi"/>
          <w:sz w:val="20"/>
          <w:szCs w:val="20"/>
        </w:rPr>
        <w:t xml:space="preserve"> we performed genome-wide association (GWA) for each transcript expressed in the </w:t>
      </w:r>
      <w:proofErr w:type="spellStart"/>
      <w:r w:rsidR="004F1D2E">
        <w:rPr>
          <w:rFonts w:cstheme="minorHAnsi"/>
          <w:sz w:val="20"/>
          <w:szCs w:val="20"/>
        </w:rPr>
        <w:t>pathosystem</w:t>
      </w:r>
      <w:proofErr w:type="spellEnd"/>
      <w:r w:rsidR="004F1D2E">
        <w:rPr>
          <w:rFonts w:cstheme="minorHAnsi"/>
          <w:sz w:val="20"/>
          <w:szCs w:val="20"/>
        </w:rPr>
        <w:t xml:space="preserve"> to look for evidence of eQTL. </w:t>
      </w:r>
    </w:p>
    <w:p w14:paraId="3964CE43" w14:textId="12038C6C" w:rsidR="00060ACB" w:rsidRPr="008F4AC6" w:rsidRDefault="00060ACB" w:rsidP="00060ACB">
      <w:pPr>
        <w:spacing w:line="480" w:lineRule="auto"/>
      </w:pPr>
      <w:r>
        <w:t>Polygenic eQTL</w:t>
      </w:r>
    </w:p>
    <w:p w14:paraId="4FFCF906" w14:textId="046248C1" w:rsidR="00C05EAA" w:rsidRDefault="009E4DBA" w:rsidP="005B2B5E">
      <w:pPr>
        <w:spacing w:line="480" w:lineRule="auto"/>
        <w:ind w:firstLine="720"/>
        <w:rPr>
          <w:rFonts w:cstheme="minorHAnsi"/>
          <w:sz w:val="20"/>
          <w:szCs w:val="20"/>
        </w:rPr>
      </w:pPr>
      <w:r>
        <w:rPr>
          <w:rFonts w:cstheme="minorHAnsi"/>
          <w:sz w:val="20"/>
          <w:szCs w:val="20"/>
        </w:rPr>
        <w:t>To look for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 xml:space="preserve">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r w:rsidR="00AF129A">
        <w:rPr>
          <w:rFonts w:cstheme="minorHAnsi"/>
          <w:sz w:val="20"/>
          <w:szCs w:val="20"/>
        </w:rPr>
        <w:t xml:space="preserve"> 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Overall, we find a polygenic basis of loci modulating transcriptome variation.</w:t>
      </w:r>
    </w:p>
    <w:p w14:paraId="786DA5B9" w14:textId="2595FD66" w:rsidR="00060ACB" w:rsidRPr="00AF129A" w:rsidRDefault="00060ACB" w:rsidP="00060ACB">
      <w:pPr>
        <w:spacing w:line="480" w:lineRule="auto"/>
        <w:rPr>
          <w:rFonts w:cstheme="minorHAnsi"/>
          <w:sz w:val="20"/>
          <w:szCs w:val="20"/>
        </w:rPr>
      </w:pPr>
      <w:r>
        <w:rPr>
          <w:rFonts w:cstheme="minorHAnsi"/>
          <w:sz w:val="20"/>
          <w:szCs w:val="20"/>
        </w:rPr>
        <w:t>Randomization to define hotspots</w:t>
      </w:r>
    </w:p>
    <w:p w14:paraId="5B56A155" w14:textId="2B13E40A" w:rsidR="00EF1B95" w:rsidRDefault="00EF1B95" w:rsidP="00EF1B95">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3108D6">
        <w:rPr>
          <w:rFonts w:cstheme="minorHAnsi"/>
          <w:sz w:val="20"/>
          <w:szCs w:val="20"/>
        </w:rPr>
        <w:t>3</w:t>
      </w:r>
      <w:r>
        <w:rPr>
          <w:rFonts w:cstheme="minorHAnsi"/>
          <w:sz w:val="20"/>
          <w:szCs w:val="20"/>
        </w:rPr>
        <w:t>)</w:t>
      </w:r>
      <w:r w:rsidRPr="001F12EE">
        <w:rPr>
          <w:rFonts w:cstheme="minorHAnsi"/>
          <w:sz w:val="20"/>
          <w:szCs w:val="20"/>
        </w:rPr>
        <w:t xml:space="preserve">. </w:t>
      </w:r>
      <w:r>
        <w:rPr>
          <w:rFonts w:cstheme="minorHAnsi"/>
          <w:sz w:val="20"/>
          <w:szCs w:val="20"/>
        </w:rPr>
        <w:t xml:space="preserve">We then defined hotspots in our data as any peaks </w:t>
      </w:r>
      <w:r>
        <w:rPr>
          <w:rFonts w:cstheme="minorHAnsi"/>
          <w:sz w:val="20"/>
          <w:szCs w:val="20"/>
        </w:rPr>
        <w:lastRenderedPageBreak/>
        <w:t>formed by SNPs with p-values below a 100% threshold defined by a 5x permutation of randomized transcript profiles.</w:t>
      </w:r>
    </w:p>
    <w:p w14:paraId="208D7E0F" w14:textId="1CA46756" w:rsidR="00060ACB" w:rsidRDefault="00060ACB" w:rsidP="00060ACB">
      <w:pPr>
        <w:spacing w:line="480" w:lineRule="auto"/>
        <w:rPr>
          <w:rFonts w:cstheme="minorHAnsi"/>
          <w:sz w:val="20"/>
          <w:szCs w:val="20"/>
        </w:rPr>
      </w:pPr>
      <w:r>
        <w:rPr>
          <w:rFonts w:cstheme="minorHAnsi"/>
          <w:sz w:val="20"/>
          <w:szCs w:val="20"/>
        </w:rPr>
        <w:t>Hotspots indicate mostly trans-eQTL transcriptome-wide</w:t>
      </w:r>
    </w:p>
    <w:p w14:paraId="791F1BC0" w14:textId="2A27BE8D" w:rsidR="00060ACB" w:rsidRDefault="00705E55" w:rsidP="00060ACB">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of eQTL</w:t>
      </w:r>
      <w:r w:rsidRPr="001F12EE">
        <w:rPr>
          <w:rFonts w:cstheme="minorHAnsi"/>
          <w:sz w:val="20"/>
          <w:szCs w:val="20"/>
        </w:rPr>
        <w:t xml:space="preserve">, </w:t>
      </w:r>
      <w:r>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Pr>
          <w:rFonts w:cstheme="minorHAnsi"/>
          <w:sz w:val="20"/>
          <w:szCs w:val="20"/>
        </w:rPr>
        <w:t>of each top SNP</w:t>
      </w:r>
      <w:r w:rsidRPr="001F12EE">
        <w:rPr>
          <w:rFonts w:cstheme="minorHAnsi"/>
          <w:sz w:val="20"/>
          <w:szCs w:val="20"/>
        </w:rPr>
        <w:t xml:space="preserve">. Hotspots </w:t>
      </w:r>
      <w:r>
        <w:rPr>
          <w:rFonts w:cstheme="minorHAnsi"/>
          <w:sz w:val="20"/>
          <w:szCs w:val="20"/>
        </w:rPr>
        <w:t>are defined as peaks of significant SNPs above the permutation threshold</w:t>
      </w:r>
      <w:r w:rsidRPr="001F12EE">
        <w:rPr>
          <w:rFonts w:cstheme="minorHAnsi"/>
          <w:sz w:val="20"/>
          <w:szCs w:val="20"/>
        </w:rPr>
        <w:t>.</w:t>
      </w:r>
      <w:r>
        <w:rPr>
          <w:rFonts w:cstheme="minorHAnsi"/>
          <w:sz w:val="20"/>
          <w:szCs w:val="20"/>
        </w:rPr>
        <w:t xml:space="preserve"> </w:t>
      </w:r>
      <w:r w:rsidR="004F1D2E">
        <w:rPr>
          <w:rFonts w:cstheme="minorHAnsi"/>
          <w:sz w:val="20"/>
          <w:szCs w:val="20"/>
        </w:rPr>
        <w:t>The regulatory hotspots we identified are spread throughout the genome, present</w:t>
      </w:r>
      <w:commentRangeStart w:id="3"/>
      <w:r w:rsidR="00256573" w:rsidRPr="001F12EE">
        <w:rPr>
          <w:rFonts w:cstheme="minorHAnsi"/>
          <w:sz w:val="20"/>
          <w:szCs w:val="20"/>
        </w:rPr>
        <w:t xml:space="preserve"> </w:t>
      </w:r>
      <w:commentRangeEnd w:id="3"/>
      <w:r w:rsidR="00DB7D12">
        <w:rPr>
          <w:rStyle w:val="CommentReference"/>
        </w:rPr>
        <w:commentReference w:id="3"/>
      </w:r>
      <w:r w:rsidR="0033686E">
        <w:rPr>
          <w:rFonts w:cstheme="minorHAnsi"/>
          <w:sz w:val="20"/>
          <w:szCs w:val="20"/>
        </w:rPr>
        <w:t>on chromosomes 2-6, 8-10, 12-15</w:t>
      </w:r>
      <w:r w:rsidR="00256573" w:rsidRPr="001F12EE">
        <w:rPr>
          <w:rFonts w:cstheme="minorHAnsi"/>
          <w:sz w:val="20"/>
          <w:szCs w:val="20"/>
        </w:rPr>
        <w:t xml:space="preserve"> (Figure X</w:t>
      </w:r>
      <w:r w:rsidR="003108D6">
        <w:rPr>
          <w:rFonts w:cstheme="minorHAnsi"/>
          <w:sz w:val="20"/>
          <w:szCs w:val="20"/>
        </w:rPr>
        <w:t>3</w:t>
      </w:r>
      <w:r w:rsidR="00256573" w:rsidRPr="001F12EE">
        <w:rPr>
          <w:rFonts w:cstheme="minorHAnsi"/>
          <w:sz w:val="20"/>
          <w:szCs w:val="20"/>
        </w:rPr>
        <w:t>a).</w:t>
      </w:r>
      <w:r w:rsidR="006110D0" w:rsidRPr="001F12EE">
        <w:rPr>
          <w:rFonts w:cstheme="minorHAnsi"/>
          <w:sz w:val="20"/>
          <w:szCs w:val="20"/>
        </w:rPr>
        <w:t xml:space="preserve"> These hotspots of controlling variation </w:t>
      </w:r>
      <w:r w:rsidR="00EF1B95">
        <w:rPr>
          <w:rFonts w:cstheme="minorHAnsi"/>
          <w:sz w:val="20"/>
          <w:szCs w:val="20"/>
        </w:rPr>
        <w:t xml:space="preserve">may </w:t>
      </w:r>
      <w:r w:rsidR="006110D0" w:rsidRPr="001F12EE">
        <w:rPr>
          <w:rFonts w:cstheme="minorHAnsi"/>
          <w:sz w:val="20"/>
          <w:szCs w:val="20"/>
        </w:rPr>
        <w:t>be due to</w:t>
      </w:r>
      <w:r w:rsidR="009E4DBA">
        <w:rPr>
          <w:rFonts w:cstheme="minorHAnsi"/>
          <w:sz w:val="20"/>
          <w:szCs w:val="20"/>
        </w:rPr>
        <w:t xml:space="preserve"> a mix of</w:t>
      </w:r>
      <w:r w:rsidR="006110D0" w:rsidRPr="001F12EE">
        <w:rPr>
          <w:rFonts w:cstheme="minorHAnsi"/>
          <w:sz w:val="20"/>
          <w:szCs w:val="20"/>
        </w:rPr>
        <w:t xml:space="preserve"> </w:t>
      </w:r>
      <w:r w:rsidR="006110D0" w:rsidRPr="00DB7D12">
        <w:rPr>
          <w:rFonts w:cstheme="minorHAnsi"/>
          <w:i/>
          <w:sz w:val="20"/>
          <w:szCs w:val="20"/>
        </w:rPr>
        <w:t>cis</w:t>
      </w:r>
      <w:r w:rsidR="006110D0" w:rsidRPr="001F12EE">
        <w:rPr>
          <w:rFonts w:cstheme="minorHAnsi"/>
          <w:sz w:val="20"/>
          <w:szCs w:val="20"/>
        </w:rPr>
        <w:t xml:space="preserve">- </w:t>
      </w:r>
      <w:r w:rsidR="009E4DBA">
        <w:rPr>
          <w:rFonts w:cstheme="minorHAnsi"/>
          <w:sz w:val="20"/>
          <w:szCs w:val="20"/>
        </w:rPr>
        <w:t>and</w:t>
      </w:r>
      <w:r w:rsidR="006110D0" w:rsidRPr="001F12EE">
        <w:rPr>
          <w:rFonts w:cstheme="minorHAnsi"/>
          <w:sz w:val="20"/>
          <w:szCs w:val="20"/>
        </w:rPr>
        <w:t xml:space="preserve"> </w:t>
      </w:r>
      <w:r w:rsidR="006110D0" w:rsidRPr="00DB7D12">
        <w:rPr>
          <w:rFonts w:cstheme="minorHAnsi"/>
          <w:i/>
          <w:sz w:val="20"/>
          <w:szCs w:val="20"/>
        </w:rPr>
        <w:t>trans</w:t>
      </w:r>
      <w:r w:rsidR="006110D0" w:rsidRPr="001F12EE">
        <w:rPr>
          <w:rFonts w:cstheme="minorHAnsi"/>
          <w:sz w:val="20"/>
          <w:szCs w:val="20"/>
        </w:rPr>
        <w:t>-</w:t>
      </w:r>
      <w:r w:rsidR="009E4DBA">
        <w:rPr>
          <w:rFonts w:cstheme="minorHAnsi"/>
          <w:sz w:val="20"/>
          <w:szCs w:val="20"/>
        </w:rPr>
        <w:t>eQTL</w:t>
      </w:r>
      <w:r w:rsidR="006110D0" w:rsidRPr="001F12EE">
        <w:rPr>
          <w:rFonts w:cstheme="minorHAnsi"/>
          <w:sz w:val="20"/>
          <w:szCs w:val="20"/>
        </w:rPr>
        <w:t>.</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of X kb. </w:t>
      </w:r>
    </w:p>
    <w:p w14:paraId="313B27FF" w14:textId="2DBA452A" w:rsidR="006110D0" w:rsidRPr="00C45E99" w:rsidRDefault="00EF1B95" w:rsidP="00060ACB">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006110D0" w:rsidRPr="001F12EE">
        <w:rPr>
          <w:rFonts w:cstheme="minorHAnsi"/>
          <w:sz w:val="20"/>
          <w:szCs w:val="20"/>
        </w:rPr>
        <w:t xml:space="preserve"> </w:t>
      </w:r>
      <w:r>
        <w:rPr>
          <w:rFonts w:cstheme="minorHAnsi"/>
          <w:sz w:val="20"/>
          <w:szCs w:val="20"/>
        </w:rPr>
        <w:t xml:space="preserve">to control expression variation in the affected host, we </w:t>
      </w:r>
      <w:r w:rsidR="006110D0" w:rsidRPr="001F12EE">
        <w:rPr>
          <w:rFonts w:cstheme="minorHAnsi"/>
          <w:sz w:val="20"/>
          <w:szCs w:val="20"/>
        </w:rPr>
        <w:t xml:space="preserve">also examined patterns of association between </w:t>
      </w:r>
      <w:r w:rsidR="006110D0" w:rsidRPr="00B32402">
        <w:rPr>
          <w:rFonts w:cstheme="minorHAnsi"/>
          <w:i/>
          <w:sz w:val="20"/>
          <w:szCs w:val="20"/>
        </w:rPr>
        <w:t xml:space="preserve">A. thaliana </w:t>
      </w:r>
      <w:r w:rsidR="006110D0" w:rsidRPr="001F12EE">
        <w:rPr>
          <w:rFonts w:cstheme="minorHAnsi"/>
          <w:sz w:val="20"/>
          <w:szCs w:val="20"/>
        </w:rPr>
        <w:t xml:space="preserve">expression variation and </w:t>
      </w:r>
      <w:r w:rsidR="006110D0" w:rsidRPr="00B32402">
        <w:rPr>
          <w:rFonts w:cstheme="minorHAnsi"/>
          <w:i/>
          <w:sz w:val="20"/>
          <w:szCs w:val="20"/>
        </w:rPr>
        <w:t>B. cinerea</w:t>
      </w:r>
      <w:r w:rsidR="006110D0" w:rsidRPr="001F12EE">
        <w:rPr>
          <w:rFonts w:cstheme="minorHAnsi"/>
          <w:sz w:val="20"/>
          <w:szCs w:val="20"/>
        </w:rPr>
        <w:t xml:space="preserve"> genomic variation. We </w:t>
      </w:r>
      <w:commentRangeStart w:id="4"/>
      <w:r w:rsidR="006110D0" w:rsidRPr="001F12EE">
        <w:rPr>
          <w:rFonts w:cstheme="minorHAnsi"/>
          <w:sz w:val="20"/>
          <w:szCs w:val="20"/>
        </w:rPr>
        <w:t xml:space="preserve">identified hotspots </w:t>
      </w:r>
      <w:commentRangeEnd w:id="4"/>
      <w:r w:rsidR="00DB7D12">
        <w:rPr>
          <w:rStyle w:val="CommentReference"/>
        </w:rPr>
        <w:commentReference w:id="4"/>
      </w:r>
      <w:r w:rsidR="006110D0" w:rsidRPr="001F12EE">
        <w:rPr>
          <w:rFonts w:cstheme="minorHAnsi"/>
          <w:sz w:val="20"/>
          <w:szCs w:val="20"/>
        </w:rPr>
        <w:t xml:space="preserve">putatively controlling </w:t>
      </w:r>
      <w:r w:rsidR="006110D0" w:rsidRPr="00B32402">
        <w:rPr>
          <w:rFonts w:cstheme="minorHAnsi"/>
          <w:i/>
          <w:sz w:val="20"/>
          <w:szCs w:val="20"/>
        </w:rPr>
        <w:t xml:space="preserve">A. thaliana </w:t>
      </w:r>
      <w:r w:rsidR="006110D0" w:rsidRPr="001F12EE">
        <w:rPr>
          <w:rFonts w:cstheme="minorHAnsi"/>
          <w:sz w:val="20"/>
          <w:szCs w:val="20"/>
        </w:rPr>
        <w:t xml:space="preserve">expression variation </w:t>
      </w:r>
      <w:r w:rsidR="00D319E3">
        <w:rPr>
          <w:rFonts w:cstheme="minorHAnsi"/>
          <w:sz w:val="20"/>
          <w:szCs w:val="20"/>
        </w:rPr>
        <w:t>for</w:t>
      </w:r>
      <w:r w:rsidR="006110D0" w:rsidRPr="001F12EE">
        <w:rPr>
          <w:rFonts w:cstheme="minorHAnsi"/>
          <w:sz w:val="20"/>
          <w:szCs w:val="20"/>
        </w:rPr>
        <w:t xml:space="preserve"> all </w:t>
      </w:r>
      <w:r w:rsidR="006110D0" w:rsidRPr="00B32402">
        <w:rPr>
          <w:rFonts w:cstheme="minorHAnsi"/>
          <w:i/>
          <w:sz w:val="20"/>
          <w:szCs w:val="20"/>
        </w:rPr>
        <w:t>B. cinerea</w:t>
      </w:r>
      <w:r w:rsidR="006110D0" w:rsidRPr="001F12EE">
        <w:rPr>
          <w:rFonts w:cstheme="minorHAnsi"/>
          <w:sz w:val="20"/>
          <w:szCs w:val="20"/>
        </w:rPr>
        <w:t xml:space="preserve"> chromosomes except 17 and 18 (Figure X</w:t>
      </w:r>
      <w:r w:rsidR="003108D6">
        <w:rPr>
          <w:rFonts w:cstheme="minorHAnsi"/>
          <w:sz w:val="20"/>
          <w:szCs w:val="20"/>
        </w:rPr>
        <w:t>4</w:t>
      </w:r>
      <w:r w:rsidR="00D00E2C">
        <w:rPr>
          <w:rFonts w:cstheme="minorHAnsi"/>
          <w:sz w:val="20"/>
          <w:szCs w:val="20"/>
        </w:rPr>
        <w:t>b</w:t>
      </w:r>
      <w:r w:rsidR="006110D0" w:rsidRPr="001F12EE">
        <w:rPr>
          <w:rFonts w:cstheme="minorHAnsi"/>
          <w:sz w:val="20"/>
          <w:szCs w:val="20"/>
        </w:rPr>
        <w:t xml:space="preserve">). These </w:t>
      </w:r>
      <w:r w:rsidR="006110D0" w:rsidRPr="00B32402">
        <w:rPr>
          <w:rFonts w:cstheme="minorHAnsi"/>
          <w:i/>
          <w:sz w:val="20"/>
          <w:szCs w:val="20"/>
        </w:rPr>
        <w:t>B. cinerea</w:t>
      </w:r>
      <w:r w:rsidR="006110D0"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eQTL hotspots that are common across both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w:t>
      </w:r>
      <w:r w:rsidR="009639D8">
        <w:rPr>
          <w:rFonts w:cstheme="minorHAnsi"/>
          <w:sz w:val="20"/>
          <w:szCs w:val="20"/>
        </w:rPr>
        <w:t xml:space="preserve">(Figure XX). </w:t>
      </w:r>
      <w:r w:rsidR="00C45E99">
        <w:rPr>
          <w:rFonts w:cstheme="minorHAnsi"/>
          <w:sz w:val="20"/>
          <w:szCs w:val="20"/>
        </w:rPr>
        <w:t xml:space="preserve">We find that X% of hotspots are shared among both transcriptomes, X% are unique to </w:t>
      </w:r>
      <w:r w:rsidR="00C45E99">
        <w:rPr>
          <w:rFonts w:cstheme="minorHAnsi"/>
          <w:i/>
          <w:sz w:val="20"/>
          <w:szCs w:val="20"/>
        </w:rPr>
        <w:t>B. cinerea</w:t>
      </w:r>
      <w:r w:rsidR="00C45E99">
        <w:rPr>
          <w:rFonts w:cstheme="minorHAnsi"/>
          <w:sz w:val="20"/>
          <w:szCs w:val="20"/>
        </w:rPr>
        <w:t xml:space="preserve">, and X% are unique to </w:t>
      </w:r>
      <w:r w:rsidR="00C45E99">
        <w:rPr>
          <w:rFonts w:cstheme="minorHAnsi"/>
          <w:i/>
          <w:sz w:val="20"/>
          <w:szCs w:val="20"/>
        </w:rPr>
        <w:t>A. thaliana.</w:t>
      </w:r>
    </w:p>
    <w:p w14:paraId="4D7466EB" w14:textId="71EE4420" w:rsidR="00060ACB" w:rsidRDefault="00060ACB" w:rsidP="00C45E99">
      <w:pPr>
        <w:pStyle w:val="CommentText"/>
        <w:spacing w:line="480" w:lineRule="auto"/>
        <w:rPr>
          <w:rFonts w:cstheme="minorHAnsi"/>
        </w:rPr>
      </w:pPr>
      <w:r>
        <w:rPr>
          <w:rFonts w:cstheme="minorHAnsi"/>
        </w:rPr>
        <w:t>Gene functions of expression modulating hotspots</w:t>
      </w:r>
    </w:p>
    <w:p w14:paraId="195060BF" w14:textId="4CF300AC" w:rsidR="009639D8" w:rsidRDefault="00C45E99" w:rsidP="00060ACB">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w:t>
      </w:r>
      <w:r w:rsidR="006A3A53">
        <w:rPr>
          <w:rFonts w:cstheme="minorHAnsi"/>
          <w:i/>
        </w:rPr>
        <w:t>a</w:t>
      </w:r>
      <w:r w:rsidR="00705E55">
        <w:rPr>
          <w:rFonts w:cstheme="minorHAnsi"/>
        </w:rPr>
        <w:t>…</w:t>
      </w:r>
      <w:r w:rsidR="009767EF">
        <w:rPr>
          <w:rFonts w:cstheme="minorHAnsi"/>
        </w:rPr>
        <w:t xml:space="preserve"> </w:t>
      </w:r>
    </w:p>
    <w:p w14:paraId="216DB24F" w14:textId="171F5FAF" w:rsidR="00036E00" w:rsidRPr="00705E55" w:rsidRDefault="00036E00" w:rsidP="00036E00">
      <w:pPr>
        <w:pStyle w:val="CommentText"/>
        <w:spacing w:line="480" w:lineRule="auto"/>
        <w:rPr>
          <w:rFonts w:cstheme="minorHAnsi"/>
        </w:rPr>
      </w:pPr>
      <w:r>
        <w:rPr>
          <w:rFonts w:cstheme="minorHAnsi"/>
        </w:rPr>
        <w:t>Lack of evidence for cis-effect patterns transcriptome-wide</w:t>
      </w:r>
    </w:p>
    <w:p w14:paraId="756F82FD" w14:textId="5D63BB60"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show evidence for large-effect </w:t>
      </w:r>
      <w:r w:rsidR="008F4AC6" w:rsidRPr="008F4AC6">
        <w:rPr>
          <w:rFonts w:cstheme="minorHAnsi"/>
          <w:i/>
          <w:sz w:val="20"/>
          <w:szCs w:val="20"/>
        </w:rPr>
        <w:t>cis-</w:t>
      </w:r>
      <w:r w:rsidR="008F4AC6">
        <w:rPr>
          <w:rFonts w:cstheme="minorHAnsi"/>
          <w:sz w:val="20"/>
          <w:szCs w:val="20"/>
        </w:rPr>
        <w:t xml:space="preserve">eQTL [CITATIONS].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w:t>
      </w:r>
      <w:r w:rsidR="00103483" w:rsidRPr="001F12EE">
        <w:rPr>
          <w:rFonts w:cstheme="minorHAnsi"/>
          <w:sz w:val="20"/>
          <w:szCs w:val="20"/>
        </w:rPr>
        <w:lastRenderedPageBreak/>
        <w:t>SNP as far as 2 Mb are common (Figure X</w:t>
      </w:r>
      <w:r w:rsidR="003108D6">
        <w:rPr>
          <w:rFonts w:cstheme="minorHAnsi"/>
          <w:sz w:val="20"/>
          <w:szCs w:val="20"/>
        </w:rPr>
        <w:t>6</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5"/>
      <w:r w:rsidR="005C21BE" w:rsidRPr="001F12EE">
        <w:rPr>
          <w:rFonts w:cstheme="minorHAnsi"/>
          <w:sz w:val="20"/>
          <w:szCs w:val="20"/>
        </w:rPr>
        <w:t xml:space="preserve">(Figure </w:t>
      </w:r>
      <w:proofErr w:type="spellStart"/>
      <w:r w:rsidR="005C21BE" w:rsidRPr="001F12EE">
        <w:rPr>
          <w:rFonts w:cstheme="minorHAnsi"/>
          <w:sz w:val="20"/>
          <w:szCs w:val="20"/>
        </w:rPr>
        <w:t>Xb</w:t>
      </w:r>
      <w:commentRangeEnd w:id="5"/>
      <w:proofErr w:type="spellEnd"/>
      <w:r w:rsidR="00AF205C">
        <w:rPr>
          <w:rStyle w:val="CommentReference"/>
        </w:rPr>
        <w:commentReference w:id="5"/>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6244345A"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association between the center of each gene and the genomic location of its top SNP hit. However, we find that few genes have a top SNP hit within the same chromosome, and even fewer within 1Mb (Figure X</w:t>
      </w:r>
      <w:r w:rsidR="003108D6">
        <w:rPr>
          <w:rFonts w:cstheme="minorHAnsi"/>
          <w:sz w:val="20"/>
          <w:szCs w:val="20"/>
        </w:rPr>
        <w:t>5</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-diagonal signal when comparing transcript center to top SNP hit. This pattern holds whether we examine the top 1 SNP per transcript (Figure X</w:t>
      </w:r>
      <w:r w:rsidR="003108D6">
        <w:rPr>
          <w:rFonts w:cstheme="minorHAnsi"/>
          <w:sz w:val="20"/>
          <w:szCs w:val="20"/>
        </w:rPr>
        <w:t>5</w:t>
      </w:r>
      <w:r w:rsidR="008F4AC6">
        <w:rPr>
          <w:rFonts w:cstheme="minorHAnsi"/>
          <w:sz w:val="20"/>
          <w:szCs w:val="20"/>
        </w:rPr>
        <w:t xml:space="preserve">), the top 10 SNPs per transcript (Figure SX1), or the top 100 (Figure SX2). </w:t>
      </w:r>
    </w:p>
    <w:p w14:paraId="4475E9D2" w14:textId="635A2F55" w:rsidR="002514F3" w:rsidRDefault="002514F3" w:rsidP="002514F3">
      <w:pPr>
        <w:spacing w:line="480" w:lineRule="auto"/>
        <w:rPr>
          <w:rFonts w:cstheme="minorHAnsi"/>
          <w:sz w:val="20"/>
          <w:szCs w:val="20"/>
        </w:rPr>
      </w:pPr>
      <w:r>
        <w:rPr>
          <w:rFonts w:cstheme="minorHAnsi"/>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 xml:space="preserve">-eQTL.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75B8EF2B"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9E4B0F">
        <w:rPr>
          <w:rFonts w:cstheme="minorHAnsi"/>
          <w:sz w:val="20"/>
          <w:szCs w:val="20"/>
        </w:rPr>
        <w:t>)</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lastRenderedPageBreak/>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X.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Bcin01g00190</w:t>
      </w:r>
      <w:r w:rsidR="00054571">
        <w:rPr>
          <w:rFonts w:cstheme="minorHAnsi"/>
          <w:sz w:val="20"/>
          <w:szCs w:val="20"/>
        </w:rPr>
        <w:t>)</w:t>
      </w:r>
      <w:r w:rsidR="00715FF0">
        <w:rPr>
          <w:rFonts w:cstheme="minorHAnsi"/>
          <w:sz w:val="20"/>
          <w:szCs w:val="20"/>
        </w:rPr>
        <w:t xml:space="preserve"> </w:t>
      </w:r>
      <w:r w:rsidR="00685CE1">
        <w:rPr>
          <w:rFonts w:cstheme="minorHAnsi"/>
          <w:sz w:val="20"/>
          <w:szCs w:val="20"/>
        </w:rPr>
        <w:t>(Figure X</w:t>
      </w:r>
      <w:r w:rsidR="003108D6">
        <w:rPr>
          <w:rFonts w:cstheme="minorHAnsi"/>
          <w:sz w:val="20"/>
          <w:szCs w:val="20"/>
        </w:rPr>
        <w:t>7</w:t>
      </w:r>
      <w:r w:rsidR="00715FF0">
        <w:rPr>
          <w:rFonts w:cstheme="minorHAnsi"/>
          <w:sz w:val="20"/>
          <w:szCs w:val="20"/>
        </w:rPr>
        <w:t>c</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3108D6">
        <w:rPr>
          <w:rFonts w:cstheme="minorHAnsi"/>
          <w:sz w:val="20"/>
          <w:szCs w:val="20"/>
        </w:rPr>
        <w:t>7</w:t>
      </w:r>
      <w:r w:rsidR="00715FF0">
        <w:rPr>
          <w:rFonts w:cstheme="minorHAnsi"/>
          <w:sz w:val="20"/>
          <w:szCs w:val="20"/>
        </w:rPr>
        <w:t>a</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71126422"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(Figure X</w:t>
      </w:r>
      <w:r w:rsidR="003108D6">
        <w:rPr>
          <w:rFonts w:cstheme="minorHAnsi"/>
          <w:sz w:val="20"/>
          <w:szCs w:val="20"/>
        </w:rPr>
        <w:t>7</w:t>
      </w:r>
      <w:r w:rsidR="00715FF0">
        <w:rPr>
          <w:rFonts w:cstheme="minorHAnsi"/>
          <w:sz w:val="20"/>
          <w:szCs w:val="20"/>
        </w:rPr>
        <w:t>b</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5C0B86DB" w:rsidR="00CE102F" w:rsidRDefault="00CE102F" w:rsidP="00CE102F">
      <w:pPr>
        <w:spacing w:line="480" w:lineRule="auto"/>
        <w:ind w:firstLine="720"/>
        <w:rPr>
          <w:rFonts w:cstheme="minorHAnsi"/>
          <w:sz w:val="20"/>
          <w:szCs w:val="20"/>
        </w:rPr>
      </w:pPr>
      <w:r>
        <w:rPr>
          <w:rFonts w:cstheme="minorHAnsi"/>
          <w:sz w:val="20"/>
          <w:szCs w:val="20"/>
        </w:rPr>
        <w:t xml:space="preserve">The </w:t>
      </w:r>
      <w:proofErr w:type="spellStart"/>
      <w:r>
        <w:rPr>
          <w:rFonts w:cstheme="minorHAnsi"/>
          <w:sz w:val="20"/>
          <w:szCs w:val="20"/>
        </w:rPr>
        <w:t>botrydial</w:t>
      </w:r>
      <w:proofErr w:type="spellEnd"/>
      <w:r>
        <w:rPr>
          <w:rFonts w:cstheme="minorHAnsi"/>
          <w:sz w:val="20"/>
          <w:szCs w:val="20"/>
        </w:rPr>
        <w:t xml:space="preserve"> biosynthetic network, and network 5, exhibit similar cis-effect patterns to the botcynic acid biosynthetic network. XXX.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w:t>
      </w:r>
      <w:proofErr w:type="spellStart"/>
      <w:r>
        <w:rPr>
          <w:rFonts w:cstheme="minorHAnsi"/>
          <w:sz w:val="20"/>
          <w:szCs w:val="20"/>
        </w:rPr>
        <w:t>pathosystem</w:t>
      </w:r>
      <w:proofErr w:type="spellEnd"/>
      <w:r>
        <w:rPr>
          <w:rFonts w:cstheme="minorHAnsi"/>
          <w:sz w:val="20"/>
          <w:szCs w:val="20"/>
        </w:rPr>
        <w:t>, but that GWA across SNPs misses these patterns. This missing cis-effect likely magnifies the apparent magnitude of trans-acting loci.</w:t>
      </w:r>
    </w:p>
    <w:p w14:paraId="1CCC23D8" w14:textId="77777777" w:rsidR="00CE102F" w:rsidRDefault="00CE102F" w:rsidP="00F70A02">
      <w:pPr>
        <w:spacing w:line="480" w:lineRule="auto"/>
        <w:ind w:firstLine="720"/>
        <w:rPr>
          <w:rFonts w:cstheme="minorHAnsi"/>
          <w:sz w:val="20"/>
          <w:szCs w:val="20"/>
        </w:rPr>
      </w:pPr>
    </w:p>
    <w:p w14:paraId="642D3715" w14:textId="1A8B4C57" w:rsidR="009011CD" w:rsidRDefault="009011CD" w:rsidP="000A3A44">
      <w:pPr>
        <w:spacing w:line="480" w:lineRule="auto"/>
        <w:rPr>
          <w:rFonts w:cstheme="minorHAnsi"/>
          <w:sz w:val="20"/>
          <w:szCs w:val="20"/>
        </w:rPr>
      </w:pPr>
      <w:r>
        <w:rPr>
          <w:rFonts w:cstheme="minorHAnsi"/>
          <w:sz w:val="20"/>
          <w:szCs w:val="20"/>
        </w:rPr>
        <w:lastRenderedPageBreak/>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31E4690A"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(Langmead, Trapnell et al. 2009, Li, Handsaker et al. 2009, Van Kan, Stassen et al. 2017, Zhang, Corwin et al. 2017, 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29644EED"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lastRenderedPageBreak/>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t>
      </w:r>
      <w:del w:id="6"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5CA6190C" w:rsidR="004441A8" w:rsidRPr="004441A8" w:rsidRDefault="004441A8" w:rsidP="004441A8">
      <w:pPr>
        <w:spacing w:line="480" w:lineRule="auto"/>
        <w:rPr>
          <w:rFonts w:cstheme="minorHAnsi"/>
          <w:sz w:val="20"/>
          <w:szCs w:val="20"/>
        </w:rPr>
      </w:pPr>
      <w:r w:rsidRPr="004441A8">
        <w:rPr>
          <w:rFonts w:cstheme="minorHAnsi"/>
          <w:sz w:val="20"/>
          <w:szCs w:val="20"/>
        </w:rPr>
        <w:t xml:space="preserve">Genome </w:t>
      </w:r>
      <w:r w:rsidR="00EF19E7">
        <w:rPr>
          <w:rFonts w:cstheme="minorHAnsi"/>
          <w:sz w:val="20"/>
          <w:szCs w:val="20"/>
        </w:rPr>
        <w:t>wide association</w:t>
      </w:r>
    </w:p>
    <w:p w14:paraId="4E53E11E" w14:textId="23792445" w:rsidR="004441A8" w:rsidRP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t>
      </w:r>
      <w:bookmarkStart w:id="7" w:name="_GoBack"/>
      <w:bookmarkEnd w:id="7"/>
      <w:r w:rsidR="00EF19E7">
        <w:rPr>
          <w:rFonts w:cstheme="minorHAnsi"/>
          <w:sz w:val="20"/>
          <w:szCs w:val="20"/>
        </w:rPr>
        <w:t>{Atwell 2018}</w:t>
      </w:r>
      <w:r w:rsidRPr="004441A8">
        <w:rPr>
          <w:rFonts w:cstheme="minorHAnsi"/>
          <w:sz w:val="20"/>
          <w:szCs w:val="20"/>
        </w:rPr>
        <w:t xml:space="preserve">. We used haploid binary SNP calls with MAF &gt; 0.20 and &lt;20% missingness. We ran GEMMA once per phenotype, across </w:t>
      </w:r>
      <w:r w:rsidR="007D52AE" w:rsidRPr="004441A8">
        <w:rPr>
          <w:rFonts w:cstheme="minorHAnsi"/>
          <w:sz w:val="20"/>
          <w:szCs w:val="20"/>
        </w:rPr>
        <w:t xml:space="preserve">9,267 </w:t>
      </w:r>
      <w:r w:rsidR="007D52AE" w:rsidRPr="008C5606">
        <w:rPr>
          <w:rFonts w:cstheme="minorHAnsi"/>
          <w:i/>
          <w:sz w:val="20"/>
          <w:szCs w:val="20"/>
        </w:rPr>
        <w:t>B cinerea</w:t>
      </w:r>
      <w:r w:rsidR="007D52AE" w:rsidRPr="004441A8">
        <w:rPr>
          <w:rFonts w:cstheme="minorHAnsi"/>
          <w:sz w:val="20"/>
          <w:szCs w:val="20"/>
        </w:rPr>
        <w:t xml:space="preserve"> gene expression profiles</w:t>
      </w:r>
      <w:r w:rsidR="007D52AE">
        <w:rPr>
          <w:rFonts w:cstheme="minorHAnsi"/>
          <w:sz w:val="20"/>
          <w:szCs w:val="20"/>
        </w:rPr>
        <w:t xml:space="preserve"> and 23,947 </w:t>
      </w:r>
      <w:r w:rsidR="007D52AE" w:rsidRPr="008C5606">
        <w:rPr>
          <w:rFonts w:cstheme="minorHAnsi"/>
          <w:i/>
          <w:sz w:val="20"/>
          <w:szCs w:val="20"/>
        </w:rPr>
        <w:t>A. thaliana</w:t>
      </w:r>
      <w:r w:rsidR="007D52AE">
        <w:rPr>
          <w:rFonts w:cstheme="minorHAnsi"/>
          <w:sz w:val="20"/>
          <w:szCs w:val="20"/>
        </w:rPr>
        <w:t xml:space="preserve"> gene expression profiles</w:t>
      </w:r>
      <w:r w:rsidRPr="004441A8">
        <w:rPr>
          <w:rFonts w:cstheme="minorHAnsi"/>
          <w:sz w:val="20"/>
          <w:szCs w:val="20"/>
        </w:rPr>
        <w:t>.</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Default="00C11DB8" w:rsidP="00FF00AF">
      <w:pPr>
        <w:spacing w:line="480" w:lineRule="auto"/>
        <w:rPr>
          <w:rFonts w:cstheme="minorHAnsi"/>
          <w:sz w:val="20"/>
          <w:szCs w:val="20"/>
        </w:rPr>
      </w:pPr>
      <w:r>
        <w:rPr>
          <w:rFonts w:cstheme="minorHAnsi"/>
          <w:sz w:val="20"/>
          <w:szCs w:val="20"/>
        </w:rPr>
        <w:t>FIGURE LEGENDS</w:t>
      </w:r>
    </w:p>
    <w:p w14:paraId="2D37B479" w14:textId="68553305" w:rsidR="001C68B4" w:rsidRDefault="00FF00AF" w:rsidP="00595665">
      <w:pPr>
        <w:spacing w:after="0" w:line="240" w:lineRule="auto"/>
        <w:rPr>
          <w:rFonts w:cstheme="minorHAnsi"/>
          <w:sz w:val="20"/>
          <w:szCs w:val="20"/>
        </w:rPr>
      </w:pPr>
      <w:r>
        <w:rPr>
          <w:rFonts w:cstheme="minorHAnsi"/>
          <w:sz w:val="20"/>
          <w:szCs w:val="20"/>
        </w:rPr>
        <w:t>(For now, see figures PPT)</w:t>
      </w:r>
    </w:p>
    <w:p w14:paraId="548C055B" w14:textId="77777777" w:rsidR="00FF00AF" w:rsidRDefault="00FF00AF"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D403F44" w14:textId="77777777" w:rsidR="00EF19E7" w:rsidRPr="00EF19E7" w:rsidRDefault="00812637" w:rsidP="00EF19E7">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EF19E7" w:rsidRPr="00EF19E7">
        <w:t xml:space="preserve">Atwell, S., J. Corwin, N. Soltis, A. Subedy, K. Denby and D. J. Kliebenstein (2015). "Whole genome resequencing of Botrytis cinerea isolates identifies high levels of standing diversity." </w:t>
      </w:r>
      <w:r w:rsidR="00EF19E7" w:rsidRPr="00EF19E7">
        <w:rPr>
          <w:u w:val="single"/>
        </w:rPr>
        <w:t>Frontiers in microbiology</w:t>
      </w:r>
      <w:r w:rsidR="00EF19E7" w:rsidRPr="00EF19E7">
        <w:t xml:space="preserve"> </w:t>
      </w:r>
      <w:r w:rsidR="00EF19E7" w:rsidRPr="00EF19E7">
        <w:rPr>
          <w:b/>
        </w:rPr>
        <w:t>6</w:t>
      </w:r>
      <w:r w:rsidR="00EF19E7" w:rsidRPr="00EF19E7">
        <w:t>: 996.</w:t>
      </w:r>
    </w:p>
    <w:p w14:paraId="2C07CB03" w14:textId="77777777" w:rsidR="00EF19E7" w:rsidRPr="00EF19E7" w:rsidRDefault="00EF19E7" w:rsidP="00EF19E7">
      <w:pPr>
        <w:pStyle w:val="EndNoteBibliography"/>
        <w:spacing w:after="0"/>
      </w:pPr>
      <w:r w:rsidRPr="00EF19E7">
        <w:t xml:space="preserve">Fordyce, R., N. Soltis, C. Caseys, G. Gwinner, J. Corwin, S. Atwell, D. Copeland, J. Feusier, A. Subedy, R. Eshbaugh and D. Kliebenstein (2018). "Combining Digital Imaging and GWA Mapping to Dissect Visual Traits in Plant/Pathogen Interactions." </w:t>
      </w:r>
      <w:r w:rsidRPr="00EF19E7">
        <w:rPr>
          <w:u w:val="single"/>
        </w:rPr>
        <w:t>Plant Physiology</w:t>
      </w:r>
      <w:r w:rsidRPr="00EF19E7">
        <w:t>.</w:t>
      </w:r>
    </w:p>
    <w:p w14:paraId="6A2AF49A" w14:textId="77777777" w:rsidR="00EF19E7" w:rsidRPr="00EF19E7" w:rsidRDefault="00EF19E7" w:rsidP="00EF19E7">
      <w:pPr>
        <w:pStyle w:val="EndNoteBibliography"/>
        <w:spacing w:after="0"/>
      </w:pPr>
      <w:r w:rsidRPr="00EF19E7">
        <w:lastRenderedPageBreak/>
        <w:t xml:space="preserve">Kumar, R., Y. Ichihashi, S. Kimura, D. H. Chitwood, L. R. Headland, J. Peng, J. N. Maloof and N. R. Sinha (2012). "A high-throughput method for Illumina RNA-Seq library preparation." </w:t>
      </w:r>
      <w:r w:rsidRPr="00EF19E7">
        <w:rPr>
          <w:u w:val="single"/>
        </w:rPr>
        <w:t>Frontiers in plant science</w:t>
      </w:r>
      <w:r w:rsidRPr="00EF19E7">
        <w:t xml:space="preserve"> </w:t>
      </w:r>
      <w:r w:rsidRPr="00EF19E7">
        <w:rPr>
          <w:b/>
        </w:rPr>
        <w:t>3</w:t>
      </w:r>
      <w:r w:rsidRPr="00EF19E7">
        <w:t>.</w:t>
      </w:r>
    </w:p>
    <w:p w14:paraId="3A9C0F07" w14:textId="77777777" w:rsidR="00EF19E7" w:rsidRPr="00EF19E7" w:rsidRDefault="00EF19E7" w:rsidP="00EF19E7">
      <w:pPr>
        <w:pStyle w:val="EndNoteBibliography"/>
        <w:spacing w:after="0"/>
      </w:pPr>
      <w:r w:rsidRPr="00EF19E7">
        <w:t xml:space="preserve">Langmead, B., C. Trapnell, M. Pop and S. L. Salzberg (2009). "Ultrafast and memory-efficient alignment of short DNA sequences to the human genome." </w:t>
      </w:r>
      <w:r w:rsidRPr="00EF19E7">
        <w:rPr>
          <w:u w:val="single"/>
        </w:rPr>
        <w:t>Genome biology</w:t>
      </w:r>
      <w:r w:rsidRPr="00EF19E7">
        <w:t xml:space="preserve"> </w:t>
      </w:r>
      <w:r w:rsidRPr="00EF19E7">
        <w:rPr>
          <w:b/>
        </w:rPr>
        <w:t>10</w:t>
      </w:r>
      <w:r w:rsidRPr="00EF19E7">
        <w:t>(3): R25.</w:t>
      </w:r>
    </w:p>
    <w:p w14:paraId="79EB7B32" w14:textId="52717927" w:rsidR="00EF19E7" w:rsidRPr="00EF19E7" w:rsidRDefault="00EF19E7" w:rsidP="00EF19E7">
      <w:pPr>
        <w:pStyle w:val="EndNoteBibliography"/>
        <w:spacing w:after="0"/>
      </w:pPr>
      <w:r w:rsidRPr="00EF19E7">
        <w:t xml:space="preserve">Lenth, R. (2018). "emmeans: Estimated Marginal Means, aka Least-Squares Means. R package version 1.3.0. </w:t>
      </w:r>
      <w:hyperlink r:id="rId11" w:history="1">
        <w:r w:rsidRPr="00EF19E7">
          <w:rPr>
            <w:rStyle w:val="Hyperlink"/>
          </w:rPr>
          <w:t>https://CRAN.R-project.org/package=emmeans</w:t>
        </w:r>
      </w:hyperlink>
      <w:r w:rsidRPr="00EF19E7">
        <w:t>."</w:t>
      </w:r>
    </w:p>
    <w:p w14:paraId="52699E1F" w14:textId="77777777" w:rsidR="00EF19E7" w:rsidRPr="00EF19E7" w:rsidRDefault="00EF19E7" w:rsidP="00EF19E7">
      <w:pPr>
        <w:pStyle w:val="EndNoteBibliography"/>
        <w:spacing w:after="0"/>
      </w:pPr>
      <w:r w:rsidRPr="00EF19E7">
        <w:t xml:space="preserve">Li, H., B. Handsaker, A. Wysoker, T. Fennell, J. Ruan, N. Homer, G. Marth, G. Abecasis and R. Durbin (2009). "The sequence alignment/map format and SAMtools." </w:t>
      </w:r>
      <w:r w:rsidRPr="00EF19E7">
        <w:rPr>
          <w:u w:val="single"/>
        </w:rPr>
        <w:t>Bioinformatics</w:t>
      </w:r>
      <w:r w:rsidRPr="00EF19E7">
        <w:t xml:space="preserve"> </w:t>
      </w:r>
      <w:r w:rsidRPr="00EF19E7">
        <w:rPr>
          <w:b/>
        </w:rPr>
        <w:t>25</w:t>
      </w:r>
      <w:r w:rsidRPr="00EF19E7">
        <w:t>(16): 2078-2079.</w:t>
      </w:r>
    </w:p>
    <w:p w14:paraId="564A5940" w14:textId="77777777" w:rsidR="00EF19E7" w:rsidRPr="00EF19E7" w:rsidRDefault="00EF19E7" w:rsidP="00EF19E7">
      <w:pPr>
        <w:pStyle w:val="EndNoteBibliography"/>
        <w:spacing w:after="0"/>
      </w:pPr>
      <w:r w:rsidRPr="00EF19E7">
        <w:t xml:space="preserve">Suzuki, R. and H. Shimodaira (2015). "pvclust: Hierarchical Clustering with P-Values via Multiscale Bootstrap Resampling. ." </w:t>
      </w:r>
      <w:r w:rsidRPr="00EF19E7">
        <w:rPr>
          <w:u w:val="single"/>
        </w:rPr>
        <w:t>R package version 2.0-0</w:t>
      </w:r>
      <w:r w:rsidRPr="00EF19E7">
        <w:t>.</w:t>
      </w:r>
    </w:p>
    <w:p w14:paraId="79BBFFA6" w14:textId="77777777" w:rsidR="00EF19E7" w:rsidRPr="00EF19E7" w:rsidRDefault="00EF19E7" w:rsidP="00EF19E7">
      <w:pPr>
        <w:pStyle w:val="EndNoteBibliography"/>
        <w:spacing w:after="0"/>
      </w:pPr>
      <w:r w:rsidRPr="00EF19E7">
        <w:t xml:space="preserve">Van Kan, J. A., J. H. Stassen, A. Mosbach, T. A. Van Der Lee, L. Faino, A. D. Farmer, D. G. Papasotiriou, S. Zhou, M. F. Seidl and E. Cottam (2017). "A gapless genome sequence of the fungus Botrytis cinerea." </w:t>
      </w:r>
      <w:r w:rsidRPr="00EF19E7">
        <w:rPr>
          <w:u w:val="single"/>
        </w:rPr>
        <w:t>Molecular plant pathology</w:t>
      </w:r>
      <w:r w:rsidRPr="00EF19E7">
        <w:t xml:space="preserve"> </w:t>
      </w:r>
      <w:r w:rsidRPr="00EF19E7">
        <w:rPr>
          <w:b/>
        </w:rPr>
        <w:t>18</w:t>
      </w:r>
      <w:r w:rsidRPr="00EF19E7">
        <w:t>(1): 75-89.</w:t>
      </w:r>
    </w:p>
    <w:p w14:paraId="15D51939" w14:textId="77777777" w:rsidR="00EF19E7" w:rsidRPr="00EF19E7" w:rsidRDefault="00EF19E7" w:rsidP="00EF19E7">
      <w:pPr>
        <w:pStyle w:val="EndNoteBibliography"/>
        <w:spacing w:after="0"/>
      </w:pPr>
      <w:r w:rsidRPr="00EF19E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F19E7">
        <w:rPr>
          <w:u w:val="single"/>
        </w:rPr>
        <w:t>The Plant Cell</w:t>
      </w:r>
      <w:r w:rsidRPr="00EF19E7">
        <w:t>: tpc. 00348.02017.</w:t>
      </w:r>
    </w:p>
    <w:p w14:paraId="2BA2EA81" w14:textId="77777777" w:rsidR="00EF19E7" w:rsidRPr="00EF19E7" w:rsidRDefault="00EF19E7" w:rsidP="00EF19E7">
      <w:pPr>
        <w:pStyle w:val="EndNoteBibliography"/>
      </w:pPr>
      <w:r w:rsidRPr="00EF19E7">
        <w:t xml:space="preserve">Zhang, W., J. A. Corwin, D. Copeland, J. Feusier, R. Eshbaugh, D. E. Cook, S. Atwell and D. J. Kliebenstein (2018). "Network connections across kingdoms illuminate a potential metabolic battlefield." </w:t>
      </w:r>
      <w:r w:rsidRPr="00EF19E7">
        <w:rPr>
          <w:u w:val="single"/>
        </w:rPr>
        <w:t>bioRxiv</w:t>
      </w:r>
      <w:r w:rsidRPr="00EF19E7">
        <w:t>.</w:t>
      </w:r>
    </w:p>
    <w:p w14:paraId="6CFC649E" w14:textId="398B2F50"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2" w:author="N S" w:date="2018-10-29T09:08:00Z" w:initials="NS">
    <w:p w14:paraId="4B6F58CF" w14:textId="34EEFE55" w:rsidR="00DB364F" w:rsidRDefault="00DB364F">
      <w:pPr>
        <w:pStyle w:val="CommentText"/>
      </w:pPr>
      <w:r>
        <w:rPr>
          <w:rStyle w:val="CommentReference"/>
        </w:rPr>
        <w:annotationRef/>
      </w:r>
      <w:r>
        <w:t>Include some summary of GEMMA outputs?</w:t>
      </w:r>
    </w:p>
  </w:comment>
  <w:comment w:id="3" w:author="N S" w:date="2018-10-29T09:41:00Z" w:initials="NS">
    <w:p w14:paraId="2A8917DD" w14:textId="5EE2495C" w:rsidR="00DB364F" w:rsidRDefault="00DB364F">
      <w:pPr>
        <w:pStyle w:val="CommentText"/>
      </w:pPr>
      <w:r>
        <w:rPr>
          <w:rStyle w:val="CommentReference"/>
        </w:rPr>
        <w:annotationRef/>
      </w:r>
      <w:r>
        <w:t>Could remove hits on same chromosome as transcript for focus on trans eQTL only</w:t>
      </w:r>
    </w:p>
  </w:comment>
  <w:comment w:id="4" w:author="N S" w:date="2018-10-29T09:43:00Z" w:initials="NS">
    <w:p w14:paraId="6A4604E7" w14:textId="50CE363E" w:rsidR="00DB364F" w:rsidRDefault="00DB364F">
      <w:pPr>
        <w:pStyle w:val="CommentText"/>
      </w:pPr>
      <w:r>
        <w:rPr>
          <w:rStyle w:val="CommentReference"/>
        </w:rPr>
        <w:annotationRef/>
      </w:r>
      <w:r>
        <w:t>Do I need to permute these as well? Can I use the threshold from the B. cinerea phenotypes?</w:t>
      </w:r>
    </w:p>
  </w:comment>
  <w:comment w:id="5" w:author="N S" w:date="2018-10-29T17:10:00Z" w:initials="NS">
    <w:p w14:paraId="21E1BE91" w14:textId="4FE2F316" w:rsidR="00DB364F" w:rsidRDefault="00DB364F">
      <w:pPr>
        <w:pStyle w:val="CommentText"/>
      </w:pPr>
      <w:r>
        <w:rPr>
          <w:rStyle w:val="CommentReference"/>
        </w:rPr>
        <w:annotationRef/>
      </w:r>
      <w:r>
        <w:t>Redraw with mean profile across 5x randomization? Or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2A8917DD" w15:done="0"/>
  <w15:commentEx w15:paraId="6A4604E7" w15:done="0"/>
  <w15:commentEx w15:paraId="21E1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2A8917DD" w16cid:durableId="1F815462"/>
  <w16cid:commentId w16cid:paraId="6A4604E7" w16cid:durableId="1F8154B7"/>
  <w16cid:commentId w16cid:paraId="21E1BE91" w16cid:durableId="1F81B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137DE" w14:textId="77777777" w:rsidR="00270E42" w:rsidRDefault="00270E42" w:rsidP="00A172A7">
      <w:pPr>
        <w:spacing w:after="0" w:line="240" w:lineRule="auto"/>
      </w:pPr>
      <w:r>
        <w:separator/>
      </w:r>
    </w:p>
  </w:endnote>
  <w:endnote w:type="continuationSeparator" w:id="0">
    <w:p w14:paraId="4A86A750" w14:textId="77777777" w:rsidR="00270E42" w:rsidRDefault="00270E42"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6C665" w14:textId="77777777" w:rsidR="00270E42" w:rsidRDefault="00270E42" w:rsidP="00A172A7">
      <w:pPr>
        <w:spacing w:after="0" w:line="240" w:lineRule="auto"/>
      </w:pPr>
      <w:r>
        <w:separator/>
      </w:r>
    </w:p>
  </w:footnote>
  <w:footnote w:type="continuationSeparator" w:id="0">
    <w:p w14:paraId="3DA1033F" w14:textId="77777777" w:rsidR="00270E42" w:rsidRDefault="00270E42"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item&gt;1143&lt;/item&gt;&lt;item&gt;1144&lt;/item&gt;&lt;/record-ids&gt;&lt;/item&gt;&lt;/Libraries&gt;"/>
  </w:docVars>
  <w:rsids>
    <w:rsidRoot w:val="00A172A7"/>
    <w:rsid w:val="00002A48"/>
    <w:rsid w:val="00012302"/>
    <w:rsid w:val="00036E00"/>
    <w:rsid w:val="00054571"/>
    <w:rsid w:val="00056FCB"/>
    <w:rsid w:val="00060ACB"/>
    <w:rsid w:val="00077708"/>
    <w:rsid w:val="000A3A44"/>
    <w:rsid w:val="000B12CF"/>
    <w:rsid w:val="00101DEA"/>
    <w:rsid w:val="00103483"/>
    <w:rsid w:val="00106233"/>
    <w:rsid w:val="00124890"/>
    <w:rsid w:val="0015276C"/>
    <w:rsid w:val="00175983"/>
    <w:rsid w:val="0019280F"/>
    <w:rsid w:val="00194839"/>
    <w:rsid w:val="001A7FD2"/>
    <w:rsid w:val="001C0CBE"/>
    <w:rsid w:val="001C6224"/>
    <w:rsid w:val="001C68B4"/>
    <w:rsid w:val="001E5698"/>
    <w:rsid w:val="001F12EE"/>
    <w:rsid w:val="002027E8"/>
    <w:rsid w:val="00206428"/>
    <w:rsid w:val="002143F6"/>
    <w:rsid w:val="00214E21"/>
    <w:rsid w:val="00243CB5"/>
    <w:rsid w:val="0025005E"/>
    <w:rsid w:val="002501D8"/>
    <w:rsid w:val="00250E3E"/>
    <w:rsid w:val="002514F3"/>
    <w:rsid w:val="00253780"/>
    <w:rsid w:val="00256573"/>
    <w:rsid w:val="00270E42"/>
    <w:rsid w:val="00277C15"/>
    <w:rsid w:val="00282C21"/>
    <w:rsid w:val="002A132B"/>
    <w:rsid w:val="002B727A"/>
    <w:rsid w:val="00304109"/>
    <w:rsid w:val="003108D6"/>
    <w:rsid w:val="00322DF2"/>
    <w:rsid w:val="0033686E"/>
    <w:rsid w:val="00362950"/>
    <w:rsid w:val="00383A56"/>
    <w:rsid w:val="0039103B"/>
    <w:rsid w:val="003B56EA"/>
    <w:rsid w:val="003E1847"/>
    <w:rsid w:val="003E2E0A"/>
    <w:rsid w:val="003F6BDD"/>
    <w:rsid w:val="0041373C"/>
    <w:rsid w:val="00423648"/>
    <w:rsid w:val="004441A8"/>
    <w:rsid w:val="004466FA"/>
    <w:rsid w:val="00450414"/>
    <w:rsid w:val="0047682E"/>
    <w:rsid w:val="004A519E"/>
    <w:rsid w:val="004B55A0"/>
    <w:rsid w:val="004E7F54"/>
    <w:rsid w:val="004F1D2E"/>
    <w:rsid w:val="004F39D0"/>
    <w:rsid w:val="004F6955"/>
    <w:rsid w:val="005513FF"/>
    <w:rsid w:val="00557C42"/>
    <w:rsid w:val="005708EB"/>
    <w:rsid w:val="005738DD"/>
    <w:rsid w:val="00595665"/>
    <w:rsid w:val="005B2B5E"/>
    <w:rsid w:val="005C21BE"/>
    <w:rsid w:val="005F79A4"/>
    <w:rsid w:val="006110D0"/>
    <w:rsid w:val="00615CF9"/>
    <w:rsid w:val="00622302"/>
    <w:rsid w:val="00654E74"/>
    <w:rsid w:val="00667B2A"/>
    <w:rsid w:val="00672EEF"/>
    <w:rsid w:val="00680CC0"/>
    <w:rsid w:val="00685CE1"/>
    <w:rsid w:val="00686026"/>
    <w:rsid w:val="0069676A"/>
    <w:rsid w:val="006A3A53"/>
    <w:rsid w:val="006C1945"/>
    <w:rsid w:val="006D6123"/>
    <w:rsid w:val="00700561"/>
    <w:rsid w:val="00705E55"/>
    <w:rsid w:val="00715FF0"/>
    <w:rsid w:val="00721107"/>
    <w:rsid w:val="007437B7"/>
    <w:rsid w:val="00751D64"/>
    <w:rsid w:val="007837D2"/>
    <w:rsid w:val="007A7EA5"/>
    <w:rsid w:val="007B6F5F"/>
    <w:rsid w:val="007C1379"/>
    <w:rsid w:val="007C14AC"/>
    <w:rsid w:val="007C6B5E"/>
    <w:rsid w:val="007C7988"/>
    <w:rsid w:val="007D52AE"/>
    <w:rsid w:val="007E73C0"/>
    <w:rsid w:val="007F05EF"/>
    <w:rsid w:val="007F6863"/>
    <w:rsid w:val="0080151C"/>
    <w:rsid w:val="008024EB"/>
    <w:rsid w:val="00812637"/>
    <w:rsid w:val="008203DD"/>
    <w:rsid w:val="008317C6"/>
    <w:rsid w:val="008356B6"/>
    <w:rsid w:val="00853714"/>
    <w:rsid w:val="00857945"/>
    <w:rsid w:val="0087553C"/>
    <w:rsid w:val="008A0832"/>
    <w:rsid w:val="008A45D6"/>
    <w:rsid w:val="008C4A17"/>
    <w:rsid w:val="008C5606"/>
    <w:rsid w:val="008F4AC6"/>
    <w:rsid w:val="008F6855"/>
    <w:rsid w:val="009011CD"/>
    <w:rsid w:val="00903ABC"/>
    <w:rsid w:val="00925468"/>
    <w:rsid w:val="00930E46"/>
    <w:rsid w:val="00932FBF"/>
    <w:rsid w:val="0093599D"/>
    <w:rsid w:val="009639D8"/>
    <w:rsid w:val="00963D30"/>
    <w:rsid w:val="00965503"/>
    <w:rsid w:val="009767EF"/>
    <w:rsid w:val="0098447B"/>
    <w:rsid w:val="00986E6A"/>
    <w:rsid w:val="00995B3F"/>
    <w:rsid w:val="00996947"/>
    <w:rsid w:val="009A03B5"/>
    <w:rsid w:val="009A52B7"/>
    <w:rsid w:val="009B7A02"/>
    <w:rsid w:val="009C63BE"/>
    <w:rsid w:val="009E4B0F"/>
    <w:rsid w:val="009E4DBA"/>
    <w:rsid w:val="009F3CE7"/>
    <w:rsid w:val="009F5F0E"/>
    <w:rsid w:val="00A02CCD"/>
    <w:rsid w:val="00A143E6"/>
    <w:rsid w:val="00A1555B"/>
    <w:rsid w:val="00A172A7"/>
    <w:rsid w:val="00A212F9"/>
    <w:rsid w:val="00A619F4"/>
    <w:rsid w:val="00A77220"/>
    <w:rsid w:val="00AC552A"/>
    <w:rsid w:val="00AE3626"/>
    <w:rsid w:val="00AF129A"/>
    <w:rsid w:val="00AF205C"/>
    <w:rsid w:val="00AF423D"/>
    <w:rsid w:val="00B32402"/>
    <w:rsid w:val="00B40898"/>
    <w:rsid w:val="00B54AC4"/>
    <w:rsid w:val="00B759DD"/>
    <w:rsid w:val="00B84D5B"/>
    <w:rsid w:val="00B86B81"/>
    <w:rsid w:val="00B87592"/>
    <w:rsid w:val="00B92689"/>
    <w:rsid w:val="00BD10FC"/>
    <w:rsid w:val="00BE69F1"/>
    <w:rsid w:val="00BE6F5A"/>
    <w:rsid w:val="00BF4B12"/>
    <w:rsid w:val="00C05EAA"/>
    <w:rsid w:val="00C075AA"/>
    <w:rsid w:val="00C11DB8"/>
    <w:rsid w:val="00C13A36"/>
    <w:rsid w:val="00C4409D"/>
    <w:rsid w:val="00C45E99"/>
    <w:rsid w:val="00C775E8"/>
    <w:rsid w:val="00CA3D1F"/>
    <w:rsid w:val="00CA5461"/>
    <w:rsid w:val="00CB002E"/>
    <w:rsid w:val="00CB22AF"/>
    <w:rsid w:val="00CC3DBF"/>
    <w:rsid w:val="00CC7412"/>
    <w:rsid w:val="00CE102F"/>
    <w:rsid w:val="00CF206D"/>
    <w:rsid w:val="00D003A4"/>
    <w:rsid w:val="00D0058D"/>
    <w:rsid w:val="00D00E2C"/>
    <w:rsid w:val="00D10556"/>
    <w:rsid w:val="00D25C58"/>
    <w:rsid w:val="00D319E3"/>
    <w:rsid w:val="00D64478"/>
    <w:rsid w:val="00D6561F"/>
    <w:rsid w:val="00D73817"/>
    <w:rsid w:val="00D8257C"/>
    <w:rsid w:val="00D86633"/>
    <w:rsid w:val="00D872AD"/>
    <w:rsid w:val="00D95D57"/>
    <w:rsid w:val="00DB364F"/>
    <w:rsid w:val="00DB47EE"/>
    <w:rsid w:val="00DB7D12"/>
    <w:rsid w:val="00DE5CAC"/>
    <w:rsid w:val="00DE654A"/>
    <w:rsid w:val="00DF1BEB"/>
    <w:rsid w:val="00DF42C5"/>
    <w:rsid w:val="00DF6BFD"/>
    <w:rsid w:val="00E01038"/>
    <w:rsid w:val="00E1587E"/>
    <w:rsid w:val="00E301AF"/>
    <w:rsid w:val="00E36E29"/>
    <w:rsid w:val="00E46B59"/>
    <w:rsid w:val="00E50A3B"/>
    <w:rsid w:val="00EA2311"/>
    <w:rsid w:val="00EB379F"/>
    <w:rsid w:val="00ED203D"/>
    <w:rsid w:val="00EF165F"/>
    <w:rsid w:val="00EF19E7"/>
    <w:rsid w:val="00EF1B95"/>
    <w:rsid w:val="00EF3DF5"/>
    <w:rsid w:val="00F12BEE"/>
    <w:rsid w:val="00F14B5D"/>
    <w:rsid w:val="00F15F88"/>
    <w:rsid w:val="00F37257"/>
    <w:rsid w:val="00F4542B"/>
    <w:rsid w:val="00F5534A"/>
    <w:rsid w:val="00F63A1F"/>
    <w:rsid w:val="00F66D9C"/>
    <w:rsid w:val="00F70A02"/>
    <w:rsid w:val="00F828DB"/>
    <w:rsid w:val="00F85CC3"/>
    <w:rsid w:val="00F93A7E"/>
    <w:rsid w:val="00FA1B11"/>
    <w:rsid w:val="00FA56B3"/>
    <w:rsid w:val="00FB08CE"/>
    <w:rsid w:val="00FC0584"/>
    <w:rsid w:val="00FD5BFB"/>
    <w:rsid w:val="00FE79F8"/>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emmeans" TargetMode="External"/><Relationship Id="rId5" Type="http://schemas.openxmlformats.org/officeDocument/2006/relationships/footnotes" Target="footnotes.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4217</TotalTime>
  <Pages>7</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cp:revision>
  <dcterms:created xsi:type="dcterms:W3CDTF">2018-11-05T21:20:00Z</dcterms:created>
  <dcterms:modified xsi:type="dcterms:W3CDTF">2018-11-28T06:19:00Z</dcterms:modified>
</cp:coreProperties>
</file>