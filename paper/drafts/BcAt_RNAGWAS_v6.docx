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961F7B2"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35605C">
        <w:rPr>
          <w:rFonts w:asciiTheme="minorHAnsi" w:hAnsiTheme="minorHAnsi" w:cstheme="minorHAnsi"/>
        </w:rPr>
        <w:t xml:space="preserve">Running title: </w:t>
      </w:r>
      <w:r w:rsidR="000347B6" w:rsidRPr="0035605C">
        <w:rPr>
          <w:rFonts w:asciiTheme="minorHAnsi" w:hAnsiTheme="minorHAnsi" w:cstheme="minorHAnsi"/>
        </w:rPr>
        <w:t>Botrytis eQTL of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 xml:space="preserve">Department of Plant Pathology, Kansas State University, 1712 </w:t>
      </w:r>
      <w:proofErr w:type="spellStart"/>
      <w:r w:rsidR="00E101B0" w:rsidRPr="0035605C">
        <w:rPr>
          <w:rFonts w:cstheme="minorHAnsi"/>
        </w:rPr>
        <w:t>Clafflin</w:t>
      </w:r>
      <w:proofErr w:type="spellEnd"/>
      <w:r w:rsidR="00E101B0" w:rsidRPr="0035605C">
        <w:rPr>
          <w:rFonts w:cstheme="minorHAnsi"/>
        </w:rPr>
        <w:t xml:space="preserve">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 xml:space="preserve">DynaMo Center of Excellence, University of Copenhagen, </w:t>
      </w:r>
      <w:proofErr w:type="spellStart"/>
      <w:r w:rsidR="00E101B0" w:rsidRPr="0035605C">
        <w:rPr>
          <w:rFonts w:cstheme="minorHAnsi"/>
        </w:rPr>
        <w:t>Thorvaldsensvej</w:t>
      </w:r>
      <w:proofErr w:type="spellEnd"/>
      <w:r w:rsidR="00E101B0" w:rsidRPr="0035605C">
        <w:rPr>
          <w:rFonts w:cstheme="minorHAnsi"/>
        </w:rPr>
        <w:t xml:space="preserve">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46DC3966"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B. Cinerea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2836131C" w14:textId="77777777" w:rsidR="00FE699F" w:rsidRPr="0035605C" w:rsidRDefault="00FE699F">
      <w:pPr>
        <w:rPr>
          <w:rFonts w:cstheme="minorHAnsi"/>
          <w:b/>
        </w:rPr>
      </w:pPr>
      <w:r w:rsidRPr="0035605C">
        <w:rPr>
          <w:rFonts w:cstheme="minorHAnsi"/>
          <w:b/>
        </w:rPr>
        <w:br w:type="page"/>
      </w:r>
    </w:p>
    <w:p w14:paraId="543570F9" w14:textId="2518B5A8" w:rsidR="00FE699F" w:rsidRDefault="00FE699F" w:rsidP="00FE699F">
      <w:pPr>
        <w:spacing w:line="480" w:lineRule="auto"/>
        <w:rPr>
          <w:rFonts w:cstheme="minorHAnsi"/>
          <w:b/>
        </w:rPr>
      </w:pPr>
      <w:commentRangeStart w:id="0"/>
      <w:r w:rsidRPr="0035605C">
        <w:rPr>
          <w:rFonts w:cstheme="minorHAnsi"/>
          <w:b/>
        </w:rPr>
        <w:lastRenderedPageBreak/>
        <w:t>INTRODUCTION</w:t>
      </w:r>
      <w:commentRangeEnd w:id="0"/>
      <w:r w:rsidR="00957438">
        <w:rPr>
          <w:rStyle w:val="CommentReference"/>
        </w:rPr>
        <w:commentReference w:id="0"/>
      </w:r>
    </w:p>
    <w:p w14:paraId="3FFDAAF3" w14:textId="2EFC3470" w:rsidR="004A436B" w:rsidRPr="00957438" w:rsidRDefault="00957438" w:rsidP="00957438">
      <w:pPr>
        <w:pStyle w:val="ListParagraph"/>
        <w:numPr>
          <w:ilvl w:val="0"/>
          <w:numId w:val="6"/>
        </w:numPr>
        <w:spacing w:line="480" w:lineRule="auto"/>
        <w:rPr>
          <w:rFonts w:cstheme="minorHAnsi"/>
          <w:b/>
        </w:rPr>
      </w:pPr>
      <w:r w:rsidRPr="00957438">
        <w:rPr>
          <w:rFonts w:cstheme="minorHAnsi"/>
          <w:b/>
        </w:rPr>
        <w:t xml:space="preserve">Disease is an interaction. </w:t>
      </w:r>
    </w:p>
    <w:p w14:paraId="67A160D7" w14:textId="4C89827F" w:rsidR="00957438" w:rsidRDefault="00957438" w:rsidP="00FE699F">
      <w:pPr>
        <w:spacing w:line="480" w:lineRule="auto"/>
        <w:rPr>
          <w:rFonts w:cstheme="minorHAnsi"/>
          <w:b/>
        </w:rPr>
      </w:pPr>
      <w:r>
        <w:rPr>
          <w:rFonts w:cstheme="minorHAnsi"/>
          <w:b/>
        </w:rPr>
        <w:t>Dominant focus on large effect loci but majority are quantitative (including symbiotic interactions)</w:t>
      </w:r>
    </w:p>
    <w:p w14:paraId="52602CC2" w14:textId="36D275B9" w:rsidR="00957438" w:rsidRDefault="00957438" w:rsidP="00FE699F">
      <w:pPr>
        <w:spacing w:line="480" w:lineRule="auto"/>
        <w:rPr>
          <w:rFonts w:cstheme="minorHAnsi"/>
          <w:b/>
        </w:rPr>
      </w:pPr>
      <w:r w:rsidRPr="00B85D63">
        <w:rPr>
          <w:rFonts w:cstheme="minorHAnsi"/>
          <w:b/>
          <w:highlight w:val="yellow"/>
        </w:rPr>
        <w:t>Genomics of quantitative interactions via transcriptome</w:t>
      </w:r>
    </w:p>
    <w:p w14:paraId="42FB049C" w14:textId="68B74F3F" w:rsidR="00957438" w:rsidRDefault="00957438" w:rsidP="00FE699F">
      <w:pPr>
        <w:spacing w:line="480" w:lineRule="auto"/>
        <w:rPr>
          <w:rFonts w:cstheme="minorHAnsi"/>
          <w:b/>
        </w:rPr>
      </w:pPr>
      <w:r>
        <w:rPr>
          <w:rFonts w:cstheme="minorHAnsi"/>
          <w:b/>
        </w:rPr>
        <w:t xml:space="preserve">Response / </w:t>
      </w:r>
      <w:proofErr w:type="spellStart"/>
      <w:r>
        <w:rPr>
          <w:rFonts w:cstheme="minorHAnsi"/>
          <w:b/>
        </w:rPr>
        <w:t>counterresponse</w:t>
      </w:r>
      <w:proofErr w:type="spellEnd"/>
      <w:r>
        <w:rPr>
          <w:rFonts w:cstheme="minorHAnsi"/>
          <w:b/>
        </w:rPr>
        <w:t xml:space="preserve"> in host and pathogen interactions</w:t>
      </w:r>
    </w:p>
    <w:p w14:paraId="42709403" w14:textId="209271F6" w:rsidR="00957438" w:rsidRDefault="00957438" w:rsidP="00FE699F">
      <w:pPr>
        <w:spacing w:line="480" w:lineRule="auto"/>
        <w:rPr>
          <w:rFonts w:cstheme="minorHAnsi"/>
          <w:b/>
        </w:rPr>
      </w:pPr>
      <w:r>
        <w:rPr>
          <w:rFonts w:cstheme="minorHAnsi"/>
          <w:b/>
        </w:rPr>
        <w:t>Mechanisms of interspecific communication not well known</w:t>
      </w:r>
      <w:bookmarkStart w:id="1" w:name="_GoBack"/>
      <w:bookmarkEnd w:id="1"/>
    </w:p>
    <w:p w14:paraId="2D2AAF14" w14:textId="0A3BE939" w:rsidR="00957438" w:rsidRDefault="00957438" w:rsidP="00957438">
      <w:pPr>
        <w:pStyle w:val="ListParagraph"/>
        <w:numPr>
          <w:ilvl w:val="0"/>
          <w:numId w:val="6"/>
        </w:numPr>
        <w:spacing w:line="480" w:lineRule="auto"/>
        <w:rPr>
          <w:rFonts w:cstheme="minorHAnsi"/>
          <w:b/>
        </w:rPr>
      </w:pPr>
      <w:proofErr w:type="spellStart"/>
      <w:r>
        <w:rPr>
          <w:rFonts w:cstheme="minorHAnsi"/>
          <w:b/>
        </w:rPr>
        <w:t>Cotranscriptome</w:t>
      </w:r>
      <w:proofErr w:type="spellEnd"/>
      <w:r>
        <w:rPr>
          <w:rFonts w:cstheme="minorHAnsi"/>
          <w:b/>
        </w:rPr>
        <w:t xml:space="preserve"> with</w:t>
      </w:r>
      <w:r w:rsidR="00A15A81">
        <w:rPr>
          <w:rFonts w:cstheme="minorHAnsi"/>
          <w:b/>
        </w:rPr>
        <w:t xml:space="preserve"> </w:t>
      </w:r>
      <w:proofErr w:type="gramStart"/>
      <w:r w:rsidR="00A15A81">
        <w:rPr>
          <w:rFonts w:cstheme="minorHAnsi"/>
          <w:b/>
        </w:rPr>
        <w:t>At</w:t>
      </w:r>
      <w:proofErr w:type="gramEnd"/>
      <w:r w:rsidR="00A15A81">
        <w:rPr>
          <w:rFonts w:cstheme="minorHAnsi"/>
          <w:b/>
        </w:rPr>
        <w:t>/</w:t>
      </w:r>
      <w:r>
        <w:rPr>
          <w:rFonts w:cstheme="minorHAnsi"/>
          <w:b/>
        </w:rPr>
        <w:t xml:space="preserve"> Botrytis</w:t>
      </w:r>
    </w:p>
    <w:p w14:paraId="3EF668AD" w14:textId="7C3B1B35" w:rsidR="00957438" w:rsidRDefault="00957438" w:rsidP="00957438">
      <w:pPr>
        <w:spacing w:line="480" w:lineRule="auto"/>
        <w:rPr>
          <w:rFonts w:cstheme="minorHAnsi"/>
          <w:b/>
        </w:rPr>
      </w:pPr>
      <w:r>
        <w:rPr>
          <w:rFonts w:cstheme="minorHAnsi"/>
          <w:b/>
        </w:rPr>
        <w:t>Not dominated by large effects</w:t>
      </w:r>
      <w:r w:rsidR="00A15A81">
        <w:rPr>
          <w:rFonts w:cstheme="minorHAnsi"/>
          <w:b/>
        </w:rPr>
        <w:t>, so don’t lose the more complex interactions</w:t>
      </w:r>
    </w:p>
    <w:p w14:paraId="711008AE" w14:textId="48B2CEFB" w:rsidR="00957438" w:rsidRDefault="00957438" w:rsidP="00957438">
      <w:pPr>
        <w:spacing w:line="480" w:lineRule="auto"/>
        <w:rPr>
          <w:rFonts w:cstheme="minorHAnsi"/>
          <w:b/>
        </w:rPr>
      </w:pPr>
      <w:r>
        <w:rPr>
          <w:rFonts w:cstheme="minorHAnsi"/>
          <w:b/>
        </w:rPr>
        <w:t>Can measure both host and pathogen</w:t>
      </w:r>
    </w:p>
    <w:p w14:paraId="0EBB44EF" w14:textId="2C9AC25E" w:rsidR="00957438" w:rsidRDefault="00957438" w:rsidP="00957438">
      <w:pPr>
        <w:spacing w:line="480" w:lineRule="auto"/>
        <w:rPr>
          <w:rFonts w:cstheme="minorHAnsi"/>
          <w:b/>
        </w:rPr>
      </w:pPr>
      <w:r>
        <w:rPr>
          <w:rFonts w:cstheme="minorHAnsi"/>
          <w:b/>
        </w:rPr>
        <w:t>Tons of diversity</w:t>
      </w:r>
      <w:r w:rsidR="00A15A81">
        <w:rPr>
          <w:rFonts w:cstheme="minorHAnsi"/>
          <w:b/>
        </w:rPr>
        <w:t xml:space="preserve"> within genomes</w:t>
      </w:r>
    </w:p>
    <w:p w14:paraId="1C863E4C" w14:textId="7968625C" w:rsidR="00957438" w:rsidRDefault="00957438" w:rsidP="00957438">
      <w:pPr>
        <w:spacing w:line="480" w:lineRule="auto"/>
        <w:rPr>
          <w:rFonts w:cstheme="minorHAnsi"/>
          <w:b/>
        </w:rPr>
      </w:pPr>
      <w:r>
        <w:rPr>
          <w:rFonts w:cstheme="minorHAnsi"/>
          <w:b/>
        </w:rPr>
        <w:t>But causality unknown</w:t>
      </w:r>
    </w:p>
    <w:p w14:paraId="34924A99" w14:textId="452E49F3" w:rsidR="00957438" w:rsidRDefault="00957438" w:rsidP="00957438">
      <w:pPr>
        <w:pStyle w:val="ListParagraph"/>
        <w:numPr>
          <w:ilvl w:val="0"/>
          <w:numId w:val="6"/>
        </w:numPr>
        <w:spacing w:line="480" w:lineRule="auto"/>
        <w:rPr>
          <w:rFonts w:cstheme="minorHAnsi"/>
          <w:b/>
        </w:rPr>
      </w:pPr>
      <w:r>
        <w:rPr>
          <w:rFonts w:cstheme="minorHAnsi"/>
          <w:b/>
        </w:rPr>
        <w:t xml:space="preserve">To begin finding causal hypotheses: </w:t>
      </w:r>
      <w:proofErr w:type="spellStart"/>
      <w:r>
        <w:rPr>
          <w:rFonts w:cstheme="minorHAnsi"/>
          <w:b/>
        </w:rPr>
        <w:t>eGWA</w:t>
      </w:r>
      <w:proofErr w:type="spellEnd"/>
      <w:r>
        <w:rPr>
          <w:rFonts w:cstheme="minorHAnsi"/>
          <w:b/>
        </w:rPr>
        <w:t xml:space="preserve"> on host/ pathogen</w:t>
      </w:r>
    </w:p>
    <w:p w14:paraId="1BD7DA34" w14:textId="7A0871BA" w:rsidR="00957438" w:rsidRPr="00957438" w:rsidRDefault="00957438" w:rsidP="00957438">
      <w:pPr>
        <w:pStyle w:val="ListParagraph"/>
        <w:numPr>
          <w:ilvl w:val="0"/>
          <w:numId w:val="6"/>
        </w:numPr>
        <w:spacing w:line="480" w:lineRule="auto"/>
        <w:rPr>
          <w:rFonts w:cstheme="minorHAnsi"/>
          <w:b/>
        </w:rPr>
      </w:pPr>
      <w:r>
        <w:rPr>
          <w:rFonts w:cstheme="minorHAnsi"/>
          <w:b/>
        </w:rPr>
        <w:t>Results summary paragraph</w:t>
      </w:r>
    </w:p>
    <w:p w14:paraId="6AF0C1D7" w14:textId="1C50CFC1" w:rsidR="00654E06" w:rsidRDefault="00466C6D" w:rsidP="00301CFF">
      <w:pPr>
        <w:spacing w:line="480" w:lineRule="auto"/>
        <w:ind w:firstLine="720"/>
        <w:rPr>
          <w:rFonts w:cstheme="minorHAnsi"/>
        </w:rPr>
      </w:pPr>
      <w:r>
        <w:rPr>
          <w:rFonts w:cstheme="minorHAnsi"/>
        </w:rPr>
        <w:t xml:space="preserve">Infectious disease is an interaction between host and pathogen, determined by the genetics of both and their interactions. </w:t>
      </w:r>
      <w:commentRangeStart w:id="2"/>
      <w:r w:rsidR="00245B23" w:rsidRPr="0035605C">
        <w:rPr>
          <w:rFonts w:cstheme="minorHAnsi"/>
        </w:rPr>
        <w:t xml:space="preserve">Plant-pathogen interactions </w:t>
      </w:r>
      <w:r w:rsidR="003B4E6E">
        <w:rPr>
          <w:rFonts w:cstheme="minorHAnsi"/>
        </w:rPr>
        <w:t>are often parsed as</w:t>
      </w:r>
      <w:r w:rsidR="00245B23" w:rsidRPr="0035605C">
        <w:rPr>
          <w:rFonts w:cstheme="minorHAnsi"/>
        </w:rPr>
        <w:t xml:space="preserve"> qualitative, in which few genetic variants interact to determine binary disease outcomes, or quantitative, in which a spectrum of </w:t>
      </w:r>
      <w:r w:rsidR="00347890">
        <w:rPr>
          <w:rFonts w:cstheme="minorHAnsi"/>
        </w:rPr>
        <w:t xml:space="preserve">outcomes </w:t>
      </w:r>
      <w:r w:rsidR="00245B23" w:rsidRPr="0035605C">
        <w:rPr>
          <w:rFonts w:cstheme="minorHAnsi"/>
        </w:rPr>
        <w:t>may occur due to genetic variation between the host and pathogen.</w:t>
      </w:r>
      <w:r w:rsidR="003B4E6E">
        <w:rPr>
          <w:rFonts w:cstheme="minorHAnsi"/>
        </w:rPr>
        <w:t xml:space="preserve"> The past decade has revealed the molecular basis of numerous large-effect loci </w:t>
      </w:r>
      <w:r>
        <w:rPr>
          <w:rFonts w:cstheme="minorHAnsi"/>
        </w:rPr>
        <w:t xml:space="preserve">on either the host side or the pathogen side </w:t>
      </w:r>
      <w:commentRangeStart w:id="3"/>
      <w:r w:rsidR="003B4E6E">
        <w:rPr>
          <w:rFonts w:cstheme="minorHAnsi"/>
        </w:rPr>
        <w:t>that control qualitative interactions</w:t>
      </w:r>
      <w:commentRangeEnd w:id="3"/>
      <w:r>
        <w:rPr>
          <w:rStyle w:val="CommentReference"/>
        </w:rPr>
        <w:commentReference w:id="3"/>
      </w:r>
      <w:r w:rsidR="003B4E6E">
        <w:rPr>
          <w:rFonts w:cstheme="minorHAnsi"/>
        </w:rPr>
        <w:t xml:space="preserve">. </w:t>
      </w:r>
      <w:r>
        <w:rPr>
          <w:rFonts w:cstheme="minorHAnsi"/>
        </w:rPr>
        <w:t xml:space="preserve">Studies have begun to elucidate the host genetic basis of </w:t>
      </w:r>
      <w:commentRangeStart w:id="4"/>
      <w:r>
        <w:rPr>
          <w:rFonts w:cstheme="minorHAnsi"/>
        </w:rPr>
        <w:t>quantitative plant-pathogen interactions</w:t>
      </w:r>
      <w:commentRangeEnd w:id="4"/>
      <w:r>
        <w:rPr>
          <w:rStyle w:val="CommentReference"/>
        </w:rPr>
        <w:commentReference w:id="4"/>
      </w:r>
      <w:r>
        <w:rPr>
          <w:rFonts w:cstheme="minorHAnsi"/>
        </w:rPr>
        <w:t xml:space="preserve">. </w:t>
      </w:r>
      <w:r w:rsidR="00245B23" w:rsidRPr="0035605C">
        <w:rPr>
          <w:rFonts w:cstheme="minorHAnsi"/>
        </w:rPr>
        <w:t xml:space="preserve">The </w:t>
      </w:r>
      <w:r>
        <w:rPr>
          <w:rFonts w:cstheme="minorHAnsi"/>
        </w:rPr>
        <w:t xml:space="preserve">pathogen </w:t>
      </w:r>
      <w:r w:rsidR="00245B23" w:rsidRPr="0035605C">
        <w:rPr>
          <w:rFonts w:cstheme="minorHAnsi"/>
        </w:rPr>
        <w:t xml:space="preserve">genetic </w:t>
      </w:r>
      <w:r>
        <w:rPr>
          <w:rFonts w:cstheme="minorHAnsi"/>
        </w:rPr>
        <w:t xml:space="preserve">basis </w:t>
      </w:r>
      <w:r w:rsidR="00245B23" w:rsidRPr="0035605C">
        <w:rPr>
          <w:rFonts w:cstheme="minorHAnsi"/>
        </w:rPr>
        <w:t xml:space="preserve">is less </w:t>
      </w:r>
      <w:r w:rsidR="00347890">
        <w:rPr>
          <w:rFonts w:cstheme="minorHAnsi"/>
        </w:rPr>
        <w:t xml:space="preserve">clear </w:t>
      </w:r>
      <w:r w:rsidR="00245B23" w:rsidRPr="0035605C">
        <w:rPr>
          <w:rFonts w:cstheme="minorHAnsi"/>
        </w:rPr>
        <w:t xml:space="preserve">and is being </w:t>
      </w:r>
      <w:r w:rsidR="00347890">
        <w:rPr>
          <w:rFonts w:cstheme="minorHAnsi"/>
        </w:rPr>
        <w:t xml:space="preserve">elucidated </w:t>
      </w:r>
      <w:r w:rsidR="00245B23" w:rsidRPr="0035605C">
        <w:rPr>
          <w:rFonts w:cstheme="minorHAnsi"/>
        </w:rPr>
        <w:lastRenderedPageBreak/>
        <w:t>through the study of phenotypic variation across genetically diverse hosts and pathogens</w:t>
      </w:r>
      <w:commentRangeStart w:id="5"/>
      <w:r w:rsidR="00245B23" w:rsidRPr="0035605C">
        <w:rPr>
          <w:rFonts w:cstheme="minorHAnsi"/>
        </w:rPr>
        <w:t>, finding links to genetic variation</w:t>
      </w:r>
      <w:commentRangeEnd w:id="5"/>
      <w:r>
        <w:rPr>
          <w:rStyle w:val="CommentReference"/>
        </w:rPr>
        <w:commentReference w:id="5"/>
      </w:r>
      <w:r w:rsidR="00245B23" w:rsidRPr="0035605C">
        <w:rPr>
          <w:rFonts w:cstheme="minorHAnsi"/>
        </w:rPr>
        <w:t xml:space="preserve">. </w:t>
      </w:r>
    </w:p>
    <w:p w14:paraId="7CFF1291" w14:textId="77777777" w:rsidR="00466C6D" w:rsidRDefault="00301CFF" w:rsidP="00F4446B">
      <w:pPr>
        <w:spacing w:line="480" w:lineRule="auto"/>
        <w:ind w:firstLine="720"/>
        <w:rPr>
          <w:rFonts w:cstheme="minorHAnsi"/>
        </w:rPr>
      </w:pPr>
      <w:r>
        <w:rPr>
          <w:rFonts w:cstheme="minorHAnsi"/>
        </w:rPr>
        <w:t xml:space="preserve">There </w:t>
      </w:r>
      <w:r w:rsidRPr="0035605C">
        <w:rPr>
          <w:rFonts w:cstheme="minorHAnsi"/>
        </w:rPr>
        <w:t xml:space="preserve">is a lack of evidence for qualitative virulence/ resistance genes underlying quantitative disease outcomes in plant-pathogen interactions. Rather, the genetic basis of plant resistance in these interactions is highly polygenic </w:t>
      </w:r>
      <w:r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Pr="0035605C">
        <w:rPr>
          <w:rFonts w:cstheme="minorHAnsi"/>
        </w:rPr>
        <w:instrText xml:space="preserve"> ADDIN EN.CITE </w:instrText>
      </w:r>
      <w:r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Pr="0035605C">
        <w:rPr>
          <w:rFonts w:cstheme="minorHAnsi"/>
        </w:rPr>
        <w:instrText xml:space="preserve"> ADDIN EN.CITE.DATA </w:instrText>
      </w:r>
      <w:r w:rsidRPr="0035605C">
        <w:rPr>
          <w:rFonts w:cstheme="minorHAnsi"/>
        </w:rPr>
      </w:r>
      <w:r w:rsidRPr="0035605C">
        <w:rPr>
          <w:rFonts w:cstheme="minorHAnsi"/>
        </w:rPr>
        <w:fldChar w:fldCharType="end"/>
      </w:r>
      <w:r w:rsidRPr="0035605C">
        <w:rPr>
          <w:rFonts w:cstheme="minorHAnsi"/>
        </w:rPr>
      </w:r>
      <w:r w:rsidRPr="0035605C">
        <w:rPr>
          <w:rFonts w:cstheme="minorHAnsi"/>
        </w:rPr>
        <w:fldChar w:fldCharType="separate"/>
      </w:r>
      <w:r w:rsidRPr="0035605C">
        <w:rPr>
          <w:rFonts w:cstheme="minorHAnsi"/>
          <w:noProof/>
        </w:rPr>
        <w:t>(Glazebrook 2005, Nomura, Melotto et al. 2005, Goss and Bergelson 2006, Rowe and Kliebenstein 2008, Barrett, Kniskern et al. 2009, Corwin, Copeland et al. 2016, Fordyce, Soltis et al. 2018)</w:t>
      </w:r>
      <w:r w:rsidRPr="0035605C">
        <w:rPr>
          <w:rFonts w:cstheme="minorHAnsi"/>
        </w:rPr>
        <w:fldChar w:fldCharType="end"/>
      </w:r>
      <w:r w:rsidRPr="0035605C">
        <w:rPr>
          <w:rFonts w:cstheme="minorHAnsi"/>
        </w:rPr>
        <w:t>.</w:t>
      </w:r>
      <w:r w:rsidR="00654E06">
        <w:rPr>
          <w:rFonts w:cstheme="minorHAnsi"/>
        </w:rPr>
        <w:t xml:space="preserve"> </w:t>
      </w:r>
    </w:p>
    <w:p w14:paraId="71A83480" w14:textId="633ED85B" w:rsidR="00301CFF" w:rsidRDefault="00301CFF" w:rsidP="00F4446B">
      <w:pPr>
        <w:spacing w:line="480" w:lineRule="auto"/>
        <w:ind w:firstLine="720"/>
        <w:rPr>
          <w:rFonts w:cstheme="minorHAnsi"/>
        </w:rPr>
      </w:pPr>
      <w:r w:rsidRPr="0035605C">
        <w:rPr>
          <w:rFonts w:cstheme="minorHAnsi"/>
        </w:rPr>
        <w:t xml:space="preserve">On the pathogen side, recent studies have accumulated evidence for a polygenic basis of virulence as well </w:t>
      </w:r>
      <w:r w:rsidR="002A0BE9">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2A0BE9">
        <w:rPr>
          <w:rFonts w:cstheme="minorHAnsi"/>
        </w:rPr>
        <w:instrText xml:space="preserve"> ADDIN EN.CITE </w:instrText>
      </w:r>
      <w:r w:rsidR="002A0BE9">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(Corwin, Copeland et al. 2016, Bartoli and Roux 2017, Wu, Sakthikumar et al. 2017, Zhang, Corwin et al. 2017, Atwell, Corwin et al. 2018, Soltis, Atwell et al. 2019)</w:t>
      </w:r>
      <w:r w:rsidR="002A0BE9">
        <w:rPr>
          <w:rFonts w:cstheme="minorHAnsi"/>
        </w:rPr>
        <w:fldChar w:fldCharType="end"/>
      </w:r>
      <w:r w:rsidRPr="0035605C">
        <w:rPr>
          <w:rFonts w:cstheme="minorHAnsi"/>
        </w:rPr>
        <w:t xml:space="preserve">. These studies provide many candidate loci for pathogen resistance, with diverse functional annotations. Some of these loci appear to modulate virulence across multiple virulence phenotypes, including lesion size across multiple hosts and independent phenotypes of lesion growth </w:t>
      </w:r>
      <w:r w:rsidRPr="0035605C">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Pr>
          <w:rFonts w:cstheme="minorHAnsi"/>
        </w:rPr>
        <w:instrText xml:space="preserve"> ADDIN EN.CITE </w:instrText>
      </w:r>
      <w:r w:rsidRPr="0035605C">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Pr>
          <w:rFonts w:cstheme="minorHAnsi"/>
        </w:rPr>
        <w:instrText xml:space="preserve"> ADDIN EN.CITE.DATA </w:instrText>
      </w:r>
      <w:r w:rsidRPr="0035605C">
        <w:rPr>
          <w:rFonts w:cstheme="minorHAnsi"/>
        </w:rPr>
      </w:r>
      <w:r w:rsidRPr="0035605C">
        <w:rPr>
          <w:rFonts w:cstheme="minorHAnsi"/>
        </w:rPr>
        <w:fldChar w:fldCharType="end"/>
      </w:r>
      <w:r w:rsidRPr="0035605C">
        <w:rPr>
          <w:rFonts w:cstheme="minorHAnsi"/>
        </w:rPr>
      </w:r>
      <w:r w:rsidRPr="0035605C">
        <w:rPr>
          <w:rFonts w:cstheme="minorHAnsi"/>
        </w:rPr>
        <w:fldChar w:fldCharType="separate"/>
      </w:r>
      <w:r w:rsidRPr="0035605C">
        <w:rPr>
          <w:rFonts w:cstheme="minorHAnsi"/>
          <w:noProof/>
        </w:rPr>
        <w:t>(Corwin, Copeland et al. 2016, Fordyce, Soltis et al. 2018, Soltis, Atwell et al. 2019)</w:t>
      </w:r>
      <w:r w:rsidRPr="0035605C">
        <w:rPr>
          <w:rFonts w:cstheme="minorHAnsi"/>
        </w:rPr>
        <w:fldChar w:fldCharType="end"/>
      </w:r>
      <w:r w:rsidRPr="0035605C">
        <w:rPr>
          <w:rFonts w:cstheme="minorHAnsi"/>
        </w:rPr>
        <w:t>. However, thus far we know little about the molecular mechanism of action by which these genes affect virulence outcomes</w:t>
      </w:r>
      <w:r w:rsidR="001E2EAC">
        <w:rPr>
          <w:rFonts w:cstheme="minorHAnsi"/>
        </w:rPr>
        <w:t xml:space="preserve">, or how the host and pathogen genetics interact. </w:t>
      </w:r>
      <w:commentRangeEnd w:id="2"/>
      <w:r w:rsidR="003B4E6E">
        <w:rPr>
          <w:rStyle w:val="CommentReference"/>
        </w:rPr>
        <w:commentReference w:id="2"/>
      </w:r>
    </w:p>
    <w:p w14:paraId="6CA5E699" w14:textId="583C0DFB" w:rsidR="001E2EAC" w:rsidRDefault="001E2EAC" w:rsidP="005165C1">
      <w:pPr>
        <w:spacing w:line="480" w:lineRule="auto"/>
        <w:ind w:firstLine="720"/>
        <w:rPr>
          <w:rFonts w:cstheme="minorHAnsi"/>
        </w:rPr>
      </w:pPr>
      <w:r>
        <w:rPr>
          <w:rFonts w:cstheme="minorHAnsi"/>
        </w:rPr>
        <w:t xml:space="preserve">One study has taken a genome-wide association (GWA) approach to the plant and pathogen genomes simultaneously, as well as their genetic interactions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 xml:space="preserve">. </w:t>
      </w:r>
      <w:r w:rsidR="00590C2E">
        <w:rPr>
          <w:rFonts w:cstheme="minorHAnsi"/>
        </w:rPr>
        <w:t xml:space="preserve">In this system, most of the variation in disease resistance was determined by a polygenic structure in the pathogen, with small genetic effects from the host genome or the interaction between them. Similarly, viral load in the human x HIV pathosystem is better explained by pathogen than host diversity </w:t>
      </w:r>
      <w:r w:rsidR="002A0BE9">
        <w:rPr>
          <w:rFonts w:cstheme="minorHAnsi"/>
        </w:rPr>
        <w:fldChar w:fldCharType="begin"/>
      </w:r>
      <w:r w:rsidR="002A0BE9">
        <w:rPr>
          <w:rFonts w:cstheme="minorHAnsi"/>
        </w:rPr>
        <w:instrText xml:space="preserve"> ADDIN EN.CITE &lt;EndNote&gt;&lt;Cite&gt;&lt;Author&gt;Bartha&lt;/Author&gt;&lt;Year&gt;2017&lt;/Year&gt;&lt;RecNum&gt;1170&lt;/RecNum&gt;&lt;DisplayText&gt;(Bartha, McLaren et al. 2017)&lt;/DisplayText&gt;&lt;record&gt;&lt;rec-number&gt;1170&lt;/rec-number&gt;&lt;foreign-keys&gt;&lt;key app="EN" db-id="a2x2tzszjfd2zjed0e8psfdtd0daafwwr002" timestamp="1550616048"&gt;1170&lt;/key&gt;&lt;/foreign-keys&gt;&lt;ref-type name="Journal Article"&gt;17&lt;/ref-type&gt;&lt;contributors&gt;&lt;authors&gt;&lt;author&gt;Bartha, Istvan&lt;/author&gt;&lt;author&gt;McLaren, Paul J&lt;/author&gt;&lt;author&gt;Brumme, Chanson&lt;/author&gt;&lt;author&gt;Harrigan, Richard&lt;/author&gt;&lt;author&gt;Telenti, Amalio&lt;/author&gt;&lt;author&gt;Fellay, Jacques&lt;/author&gt;&lt;/authors&gt;&lt;/contributors&gt;&lt;titles&gt;&lt;title&gt;Estimating the respective contributions of human and viral genetic variation to HIV control&lt;/title&gt;&lt;secondary-title&gt;PLoS computational biology&lt;/secondary-title&gt;&lt;/titles&gt;&lt;periodical&gt;&lt;full-title&gt;PLoS computational biology&lt;/full-title&gt;&lt;/periodical&gt;&lt;pages&gt;e1005339&lt;/pages&gt;&lt;volume&gt;13&lt;/volume&gt;&lt;number&gt;2&lt;/number&gt;&lt;dates&gt;&lt;year&gt;2017&lt;/year&gt;&lt;/dates&gt;&lt;isbn&gt;1553-7358&lt;/isbn&gt;&lt;urls&gt;&lt;/urls&gt;&lt;/record&gt;&lt;/Cite&gt;&lt;/EndNote&gt;</w:instrText>
      </w:r>
      <w:r w:rsidR="002A0BE9">
        <w:rPr>
          <w:rFonts w:cstheme="minorHAnsi"/>
        </w:rPr>
        <w:fldChar w:fldCharType="separate"/>
      </w:r>
      <w:r w:rsidR="002A0BE9">
        <w:rPr>
          <w:rFonts w:cstheme="minorHAnsi"/>
          <w:noProof/>
        </w:rPr>
        <w:t>(Bartha, McLaren et al. 2017)</w:t>
      </w:r>
      <w:r w:rsidR="002A0BE9">
        <w:rPr>
          <w:rFonts w:cstheme="minorHAnsi"/>
        </w:rPr>
        <w:fldChar w:fldCharType="end"/>
      </w:r>
      <w:r w:rsidR="00590C2E">
        <w:rPr>
          <w:rFonts w:cstheme="minorHAnsi"/>
        </w:rPr>
        <w:t xml:space="preserve">. </w:t>
      </w:r>
    </w:p>
    <w:p w14:paraId="581BA845" w14:textId="6E76E91F" w:rsidR="00245B23" w:rsidRDefault="00245B23" w:rsidP="00301CFF">
      <w:pPr>
        <w:spacing w:line="480" w:lineRule="auto"/>
        <w:ind w:firstLine="720"/>
        <w:rPr>
          <w:rFonts w:cstheme="minorHAnsi"/>
        </w:rPr>
      </w:pPr>
      <w:commentRangeStart w:id="6"/>
      <w:r w:rsidRPr="0035605C">
        <w:rPr>
          <w:rFonts w:cstheme="minorHAnsi"/>
        </w:rPr>
        <w:t xml:space="preserve">Many </w:t>
      </w:r>
      <w:r w:rsidR="00F4446B">
        <w:rPr>
          <w:rFonts w:cstheme="minorHAnsi"/>
        </w:rPr>
        <w:t xml:space="preserve">quantifiable </w:t>
      </w:r>
      <w:r w:rsidRPr="0035605C">
        <w:rPr>
          <w:rFonts w:cstheme="minorHAnsi"/>
        </w:rPr>
        <w:t>phenotypes result from the interaction of plant and pathogen</w:t>
      </w:r>
      <w:r w:rsidR="001E2EAC">
        <w:rPr>
          <w:rFonts w:cstheme="minorHAnsi"/>
        </w:rPr>
        <w:t xml:space="preserve"> and can be used in GWA studies</w:t>
      </w:r>
      <w:r w:rsidRPr="0035605C">
        <w:rPr>
          <w:rFonts w:cstheme="minorHAnsi"/>
        </w:rPr>
        <w:t xml:space="preserve">, including gene expression responses. Each expression profile may be considered a </w:t>
      </w:r>
      <w:r w:rsidRPr="0035605C">
        <w:rPr>
          <w:rFonts w:cstheme="minorHAnsi"/>
        </w:rPr>
        <w:lastRenderedPageBreak/>
        <w:t xml:space="preserve">unique indicator of the progression of the interaction between host and pathogen. As such, analysis summarizing information across transcriptomes can elucidate the common and specific genetics underlying virulence phenotypes and hypothesize causal relationships between genetic variation and expression responses. Individual gene expression profiles can be treated as phenotypes for analysis </w:t>
      </w:r>
      <w:r w:rsidR="001E2EAC">
        <w:rPr>
          <w:rFonts w:cstheme="minorHAnsi"/>
        </w:rPr>
        <w:t>using recombinant inbred lines (RIL) or GWA</w:t>
      </w:r>
      <w:r w:rsidRPr="0035605C">
        <w:rPr>
          <w:rFonts w:cstheme="minorHAnsi"/>
        </w:rPr>
        <w:t>.</w:t>
      </w:r>
      <w:r w:rsidR="00301CFF">
        <w:rPr>
          <w:rFonts w:cstheme="minorHAnsi"/>
        </w:rPr>
        <w:t xml:space="preserve"> </w:t>
      </w:r>
      <w:r w:rsidRPr="0035605C">
        <w:rPr>
          <w:rFonts w:cstheme="minorHAnsi"/>
        </w:rPr>
        <w:t xml:space="preserve">Expression quantitative trait loci (eQTL) are the markers correlated with variation in transcripts’ expression profiles and are hypothesized as points of direct or indirect genetic control over expression variation. Locally </w:t>
      </w:r>
      <w:r w:rsidR="00F4446B">
        <w:rPr>
          <w:rFonts w:cstheme="minorHAnsi"/>
        </w:rPr>
        <w:t xml:space="preserve">acting </w:t>
      </w:r>
      <w:r w:rsidRPr="0035605C">
        <w:rPr>
          <w:rFonts w:cstheme="minorHAnsi"/>
        </w:rPr>
        <w:t>(</w:t>
      </w:r>
      <w:r w:rsidRPr="0035605C">
        <w:rPr>
          <w:rFonts w:cstheme="minorHAnsi"/>
          <w:i/>
        </w:rPr>
        <w:t>cis</w:t>
      </w:r>
      <w:r w:rsidRPr="0035605C">
        <w:rPr>
          <w:rFonts w:cstheme="minorHAnsi"/>
        </w:rPr>
        <w:t xml:space="preserve">) eQTL may indicate regulatory variation within the expressed gene itself, or nearby. Additional markers distant from the responding gene are classified as </w:t>
      </w:r>
      <w:r w:rsidRPr="0035605C">
        <w:rPr>
          <w:rFonts w:cstheme="minorHAnsi"/>
          <w:i/>
        </w:rPr>
        <w:t>trans</w:t>
      </w:r>
      <w:r w:rsidRPr="0035605C">
        <w:rPr>
          <w:rFonts w:cstheme="minorHAnsi"/>
        </w:rPr>
        <w:t xml:space="preserve">-eQTL. </w:t>
      </w:r>
      <w:r w:rsidR="004010D9">
        <w:rPr>
          <w:rFonts w:cstheme="minorHAnsi"/>
          <w:i/>
        </w:rPr>
        <w:t>t</w:t>
      </w:r>
      <w:r w:rsidRPr="0035605C">
        <w:rPr>
          <w:rFonts w:cstheme="minorHAnsi"/>
          <w:i/>
        </w:rPr>
        <w:t>rans</w:t>
      </w:r>
      <w:r w:rsidRPr="0035605C">
        <w:rPr>
          <w:rFonts w:cstheme="minorHAnsi"/>
        </w:rPr>
        <w:t xml:space="preserve">-eQTL may be due to genes present in a common regulatory network, or transcription factors acting upon the expressed gene. </w:t>
      </w:r>
      <w:r w:rsidR="004010D9">
        <w:rPr>
          <w:rFonts w:cstheme="minorHAnsi"/>
          <w:i/>
        </w:rPr>
        <w:t>t</w:t>
      </w:r>
      <w:r w:rsidRPr="0035605C">
        <w:rPr>
          <w:rFonts w:cstheme="minorHAnsi"/>
          <w:i/>
        </w:rPr>
        <w:t>rans</w:t>
      </w:r>
      <w:r w:rsidRPr="0035605C">
        <w:rPr>
          <w:rFonts w:cstheme="minorHAnsi"/>
        </w:rPr>
        <w:t xml:space="preserve">-eQTL hotspots (loci linked to expression variation across many transcripts) may point to master regulators, with extensive pleiotropy across many genes. </w:t>
      </w:r>
    </w:p>
    <w:p w14:paraId="3459DB14" w14:textId="63ADD385" w:rsidR="00654E06" w:rsidRPr="0035605C" w:rsidRDefault="00654E06" w:rsidP="00301CFF">
      <w:pPr>
        <w:spacing w:line="480" w:lineRule="auto"/>
        <w:ind w:firstLine="720"/>
        <w:rPr>
          <w:rFonts w:cstheme="minorHAnsi"/>
        </w:rPr>
      </w:pPr>
      <w:r>
        <w:rPr>
          <w:rFonts w:cstheme="minorHAnsi"/>
        </w:rPr>
        <w:t>eQTL analysis focusing on one side of the plant-pathogen interaction</w:t>
      </w:r>
      <w:r w:rsidR="008E0921">
        <w:rPr>
          <w:rFonts w:cstheme="minorHAnsi"/>
        </w:rPr>
        <w:t xml:space="preserve"> can identify pathogen loci controlling pathogen gene expression in planta, or plant loci controlling plant gene expression over the course of infection. This provides a view of how variation in one of the interacting organisms leads to the shared disease phenotype and can identify virulence loci in the pathogen and resistance loci in the plant </w:t>
      </w:r>
      <w:r w:rsidR="002A0BE9">
        <w:rPr>
          <w:rFonts w:cstheme="minorHAnsi"/>
        </w:rPr>
        <w:fldChar w:fldCharType="begin">
          <w:fldData xml:space="preserve">PEVuZE5vdGU+PENpdGU+PEF1dGhvcj5DaGVuPC9BdXRob3I+PFllYXI+MjAxMDwvWWVhcj48UmVj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</w:fldData>
        </w:fldChar>
      </w:r>
      <w:r w:rsidR="002A0BE9">
        <w:rPr>
          <w:rFonts w:cstheme="minorHAnsi"/>
        </w:rPr>
        <w:instrText xml:space="preserve"> ADDIN EN.CITE </w:instrText>
      </w:r>
      <w:r w:rsidR="002A0BE9">
        <w:rPr>
          <w:rFonts w:cstheme="minorHAnsi"/>
        </w:rPr>
        <w:fldChar w:fldCharType="begin">
          <w:fldData xml:space="preserve">PEVuZE5vdGU+PENpdGU+PEF1dGhvcj5DaGVuPC9BdXRob3I+PFllYXI+MjAxMDwvWWVhcj48UmVj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(Chen, Hackett et al. 2010, Christie, Myburg et al. 2017)</w:t>
      </w:r>
      <w:r w:rsidR="002A0BE9">
        <w:rPr>
          <w:rFonts w:cstheme="minorHAnsi"/>
        </w:rPr>
        <w:fldChar w:fldCharType="end"/>
      </w:r>
      <w:r w:rsidR="008E0921">
        <w:rPr>
          <w:rFonts w:cstheme="minorHAnsi"/>
        </w:rPr>
        <w:t xml:space="preserve">. However, </w:t>
      </w:r>
      <w:r w:rsidR="00157BFF">
        <w:rPr>
          <w:rFonts w:cstheme="minorHAnsi"/>
        </w:rPr>
        <w:t xml:space="preserve">few studies have conducted genome-wide association for any disease traits on the pathogen side, let alone expression traits for eQTL studies </w:t>
      </w:r>
      <w:r w:rsidR="002A0BE9">
        <w:rPr>
          <w:rFonts w:cstheme="minorHAnsi"/>
        </w:rPr>
        <w:fldChar w:fldCharType="begin"/>
      </w:r>
      <w:r w:rsidR="002A0BE9">
        <w:rPr>
          <w:rFonts w:cstheme="minorHAnsi"/>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2A0BE9">
        <w:rPr>
          <w:rFonts w:cstheme="minorHAnsi"/>
        </w:rPr>
        <w:fldChar w:fldCharType="separate"/>
      </w:r>
      <w:r w:rsidR="002A0BE9">
        <w:rPr>
          <w:rFonts w:cstheme="minorHAnsi"/>
          <w:noProof/>
        </w:rPr>
        <w:t>(Bartoli and Roux 2017)</w:t>
      </w:r>
      <w:r w:rsidR="002A0BE9">
        <w:rPr>
          <w:rFonts w:cstheme="minorHAnsi"/>
        </w:rPr>
        <w:fldChar w:fldCharType="end"/>
      </w:r>
      <w:r w:rsidR="00157BFF">
        <w:rPr>
          <w:rFonts w:cstheme="minorHAnsi"/>
        </w:rPr>
        <w:t>. Further, t</w:t>
      </w:r>
      <w:r w:rsidR="008E0921">
        <w:rPr>
          <w:rFonts w:cstheme="minorHAnsi"/>
        </w:rPr>
        <w:t>hese analyses cannot account for the signaling and decision-making that occur between the two organisms’ genomes over the course of infection.</w:t>
      </w:r>
    </w:p>
    <w:p w14:paraId="0CB7E587" w14:textId="7942A034" w:rsidR="003C1434" w:rsidRDefault="003C1434" w:rsidP="003C1434">
      <w:pPr>
        <w:spacing w:line="480" w:lineRule="auto"/>
        <w:ind w:firstLine="720"/>
        <w:rPr>
          <w:rFonts w:cstheme="minorHAnsi"/>
        </w:rPr>
      </w:pPr>
      <w:r w:rsidRPr="0035605C">
        <w:rPr>
          <w:rFonts w:cstheme="minorHAnsi"/>
        </w:rPr>
        <w:t xml:space="preserve">Any genes linked to expression variation of many members of the previously described </w:t>
      </w:r>
      <w:r w:rsidRPr="0035605C">
        <w:rPr>
          <w:rFonts w:cstheme="minorHAnsi"/>
          <w:i/>
        </w:rPr>
        <w:t>A. thaliana</w:t>
      </w:r>
      <w:r w:rsidRPr="0035605C">
        <w:rPr>
          <w:rFonts w:cstheme="minorHAnsi"/>
        </w:rPr>
        <w:t xml:space="preserve"> and </w:t>
      </w:r>
      <w:r w:rsidRPr="0035605C">
        <w:rPr>
          <w:rFonts w:cstheme="minorHAnsi"/>
          <w:i/>
        </w:rPr>
        <w:t>B. cinerea</w:t>
      </w:r>
      <w:r w:rsidRPr="0035605C">
        <w:rPr>
          <w:rFonts w:cstheme="minorHAnsi"/>
        </w:rPr>
        <w:t xml:space="preserve"> virulence co-expression networks both affirms the biological relevance of the pathway and suggests a genetic control factor in pathway-level expression variation. Determining the pathogen genetic control of both host and pathogen gene expression over the course of infection can </w:t>
      </w:r>
      <w:r w:rsidRPr="0035605C">
        <w:rPr>
          <w:rFonts w:cstheme="minorHAnsi"/>
        </w:rPr>
        <w:lastRenderedPageBreak/>
        <w:t xml:space="preserve">give us inference into points of genetic control over virulence pathways in the pathogen. Further, it can elucidate the sensitive host pathways, to inspire a search for potential resistance alleles among host variants. If we consider the full transcriptome of host and pathogen, this provides us thousands of phenotypes to test in genome-wide association, and we can deepen our search for loci which control multiple phenotypic measures of the progression of the plant-pathogen interaction. We can build inference on which genes in the pathogen are core factors in the virulence interaction, and which are uniquely controlling specific attributes of the interaction. </w:t>
      </w:r>
    </w:p>
    <w:p w14:paraId="7E023D05" w14:textId="4C164091" w:rsidR="00654E06" w:rsidRDefault="00245B23" w:rsidP="00302E2C">
      <w:pPr>
        <w:spacing w:line="480" w:lineRule="auto"/>
        <w:ind w:firstLine="720"/>
        <w:rPr>
          <w:rFonts w:cstheme="minorHAnsi"/>
        </w:rPr>
      </w:pPr>
      <w:r w:rsidRPr="0035605C">
        <w:rPr>
          <w:rFonts w:cstheme="minorHAnsi"/>
        </w:rPr>
        <w:t xml:space="preserve">Studies encompassing transcriptomic variation in both </w:t>
      </w:r>
      <w:r w:rsidR="00301CFF">
        <w:rPr>
          <w:rFonts w:cstheme="minorHAnsi"/>
        </w:rPr>
        <w:t xml:space="preserve">the </w:t>
      </w:r>
      <w:r w:rsidRPr="0035605C">
        <w:rPr>
          <w:rFonts w:cstheme="minorHAnsi"/>
        </w:rPr>
        <w:t xml:space="preserve">host and pathogen, and genomic variation within one of the interacting organisms, can look for signs of interspecific </w:t>
      </w:r>
      <w:r w:rsidRPr="0035605C">
        <w:rPr>
          <w:rFonts w:cstheme="minorHAnsi"/>
          <w:i/>
        </w:rPr>
        <w:t>trans</w:t>
      </w:r>
      <w:r w:rsidRPr="0035605C">
        <w:rPr>
          <w:rFonts w:cstheme="minorHAnsi"/>
        </w:rPr>
        <w:t>-eQTL; loci in the pathogen that modulate expression in the infected host, or loci in the host that modulate expression in the infecting pathogen. A few studies have examined variation in host-pathogen interactions in this way, validating the ability of this approach to identify pathogen loci modulating host expression levels, and thus candidate loci</w:t>
      </w:r>
      <w:r w:rsidR="00654E06">
        <w:rPr>
          <w:rFonts w:cstheme="minorHAnsi"/>
        </w:rPr>
        <w:t xml:space="preserve"> </w:t>
      </w:r>
      <w:r w:rsidRPr="0035605C">
        <w:rPr>
          <w:rFonts w:cstheme="minorHAnsi"/>
        </w:rPr>
        <w:t xml:space="preserve">for interspecific signals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 Guo, Fudali et al. 2017)</w:t>
      </w:r>
      <w:r w:rsidRPr="0035605C">
        <w:rPr>
          <w:rFonts w:cstheme="minorHAnsi"/>
        </w:rPr>
        <w:fldChar w:fldCharType="end"/>
      </w:r>
      <w:r w:rsidRPr="0035605C">
        <w:rPr>
          <w:rFonts w:cstheme="minorHAnsi"/>
        </w:rPr>
        <w:t xml:space="preserve">. </w:t>
      </w:r>
      <w:r w:rsidR="00654E06">
        <w:rPr>
          <w:rFonts w:cstheme="minorHAnsi"/>
        </w:rPr>
        <w:t>These</w:t>
      </w:r>
      <w:r w:rsidRPr="0035605C">
        <w:rPr>
          <w:rFonts w:cstheme="minorHAnsi"/>
        </w:rPr>
        <w:t xml:space="preserve"> cross-species </w:t>
      </w:r>
      <w:r w:rsidRPr="00654E06">
        <w:rPr>
          <w:rFonts w:cstheme="minorHAnsi"/>
          <w:i/>
        </w:rPr>
        <w:t>trans</w:t>
      </w:r>
      <w:r w:rsidRPr="0035605C">
        <w:rPr>
          <w:rFonts w:cstheme="minorHAnsi"/>
        </w:rPr>
        <w:t>-eQTL</w:t>
      </w:r>
      <w:r w:rsidR="00654E06">
        <w:rPr>
          <w:rFonts w:cstheme="minorHAnsi"/>
        </w:rPr>
        <w:t xml:space="preserve"> can be used to </w:t>
      </w:r>
      <w:r w:rsidRPr="0035605C">
        <w:rPr>
          <w:rFonts w:cstheme="minorHAnsi"/>
        </w:rPr>
        <w:t xml:space="preserve">hypothesize causal relationships between individual genes in the interspecific interaction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 Guo, Fudali et al. 2017)</w:t>
      </w:r>
      <w:r w:rsidRPr="0035605C">
        <w:rPr>
          <w:rFonts w:cstheme="minorHAnsi"/>
        </w:rPr>
        <w:fldChar w:fldCharType="end"/>
      </w:r>
      <w:r w:rsidRPr="0035605C">
        <w:rPr>
          <w:rFonts w:cstheme="minorHAnsi"/>
        </w:rPr>
        <w:t xml:space="preserve">. </w:t>
      </w:r>
      <w:commentRangeEnd w:id="6"/>
      <w:r w:rsidR="002472F4">
        <w:rPr>
          <w:rStyle w:val="CommentReference"/>
        </w:rPr>
        <w:commentReference w:id="6"/>
      </w:r>
    </w:p>
    <w:p w14:paraId="3E3C13D2" w14:textId="04CC3DA9" w:rsidR="00157BFF" w:rsidRDefault="001E2EAC" w:rsidP="00575846">
      <w:pPr>
        <w:spacing w:line="480" w:lineRule="auto"/>
        <w:ind w:firstLine="720"/>
        <w:rPr>
          <w:rFonts w:cstheme="minorHAnsi"/>
        </w:rPr>
      </w:pPr>
      <w:r>
        <w:rPr>
          <w:rFonts w:cstheme="minorHAnsi"/>
        </w:rPr>
        <w:t xml:space="preserve">Previous studies have identified hundreds of plant host genes with one or more eQTL in the pathogen modulating their expression </w:t>
      </w:r>
      <w:r w:rsidR="002A0BE9">
        <w:rPr>
          <w:rFonts w:cstheme="minorHAnsi"/>
        </w:rPr>
        <w:fldChar w:fldCharType="begin"/>
      </w:r>
      <w:r w:rsidR="002A0BE9">
        <w:rPr>
          <w:rFonts w:cstheme="minorHAnsi"/>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(Wu, Cai et al. 2015, Guo, Fudali et al. 2017)</w:t>
      </w:r>
      <w:r w:rsidR="002A0BE9">
        <w:rPr>
          <w:rFonts w:cstheme="minorHAnsi"/>
        </w:rPr>
        <w:fldChar w:fldCharType="end"/>
      </w:r>
      <w:r>
        <w:rPr>
          <w:rFonts w:cstheme="minorHAnsi"/>
        </w:rPr>
        <w:t xml:space="preserve">, and one small study identified 3 bacterial parasite genes modulated by human host eQTL </w:t>
      </w:r>
      <w:r w:rsidR="002A0BE9">
        <w:rPr>
          <w:rFonts w:cstheme="minorHAnsi"/>
        </w:rPr>
        <w:fldChar w:fldCharType="begin"/>
      </w:r>
      <w:r w:rsidR="002A0BE9">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(Guo, Fudali et al. 2017)</w:t>
      </w:r>
      <w:r w:rsidR="002A0BE9">
        <w:rPr>
          <w:rFonts w:cstheme="minorHAnsi"/>
        </w:rPr>
        <w:fldChar w:fldCharType="end"/>
      </w:r>
      <w:r>
        <w:rPr>
          <w:rFonts w:cstheme="minorHAnsi"/>
        </w:rPr>
        <w:t xml:space="preserve">. </w:t>
      </w:r>
      <w:r w:rsidR="005165C1">
        <w:rPr>
          <w:rFonts w:cstheme="minorHAnsi"/>
        </w:rPr>
        <w:t xml:space="preserve">Hundreds of pathogen eQTL linked to host expression changes </w:t>
      </w:r>
      <w:r w:rsidR="002A0BE9">
        <w:rPr>
          <w:rFonts w:cstheme="minorHAnsi"/>
        </w:rPr>
        <w:fldChar w:fldCharType="begin"/>
      </w:r>
      <w:r w:rsidR="002A0BE9">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A0BE9">
        <w:rPr>
          <w:rFonts w:cstheme="minorHAnsi"/>
        </w:rPr>
        <w:fldChar w:fldCharType="separate"/>
      </w:r>
      <w:r w:rsidR="002A0BE9">
        <w:rPr>
          <w:rFonts w:cstheme="minorHAnsi"/>
          <w:noProof/>
        </w:rPr>
        <w:t>(Wu, Cai et al. 2015)</w:t>
      </w:r>
      <w:r w:rsidR="002A0BE9">
        <w:rPr>
          <w:rFonts w:cstheme="minorHAnsi"/>
        </w:rPr>
        <w:fldChar w:fldCharType="end"/>
      </w:r>
      <w:r w:rsidR="005165C1">
        <w:rPr>
          <w:rFonts w:cstheme="minorHAnsi"/>
        </w:rPr>
        <w:t xml:space="preserve">, and a single eQTL may modulate expression of over 60 host genes </w:t>
      </w:r>
      <w:r w:rsidR="002A0BE9">
        <w:rPr>
          <w:rFonts w:cstheme="minorHAnsi"/>
        </w:rPr>
        <w:fldChar w:fldCharType="begin"/>
      </w:r>
      <w:r w:rsidR="002A0BE9">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(Guo, Fudali et al. 2017)</w:t>
      </w:r>
      <w:r w:rsidR="002A0BE9">
        <w:rPr>
          <w:rFonts w:cstheme="minorHAnsi"/>
        </w:rPr>
        <w:fldChar w:fldCharType="end"/>
      </w:r>
      <w:r w:rsidR="005165C1">
        <w:rPr>
          <w:rFonts w:cstheme="minorHAnsi"/>
        </w:rPr>
        <w:t xml:space="preserve">.  </w:t>
      </w:r>
      <w:r w:rsidR="002928E8">
        <w:rPr>
          <w:rFonts w:cstheme="minorHAnsi"/>
        </w:rPr>
        <w:t xml:space="preserve">Thus, </w:t>
      </w:r>
      <w:proofErr w:type="gramStart"/>
      <w:r w:rsidR="002928E8">
        <w:rPr>
          <w:rFonts w:cstheme="minorHAnsi"/>
        </w:rPr>
        <w:t>the majority of</w:t>
      </w:r>
      <w:proofErr w:type="gramEnd"/>
      <w:r w:rsidR="002928E8">
        <w:rPr>
          <w:rFonts w:cstheme="minorHAnsi"/>
        </w:rPr>
        <w:t xml:space="preserve"> the disease interactions appear to be modulated by very few loci within the pathogen genome. </w:t>
      </w:r>
    </w:p>
    <w:p w14:paraId="18D3B4FD" w14:textId="223C6937" w:rsidR="00E11CCE" w:rsidRDefault="00E11CCE" w:rsidP="00302E2C">
      <w:pPr>
        <w:spacing w:line="480" w:lineRule="auto"/>
        <w:ind w:firstLine="720"/>
        <w:rPr>
          <w:rFonts w:cstheme="minorHAnsi"/>
        </w:rPr>
      </w:pPr>
      <w:commentRangeStart w:id="7"/>
      <w:r>
        <w:rPr>
          <w:rFonts w:cstheme="minorHAnsi"/>
        </w:rPr>
        <w:t xml:space="preserve">We have previously successfully conducted GWA in this pathogen population for the phenotype of lesion size {Soltis 2019}. </w:t>
      </w:r>
      <w:commentRangeEnd w:id="7"/>
      <w:r>
        <w:rPr>
          <w:rStyle w:val="CommentReference"/>
        </w:rPr>
        <w:commentReference w:id="7"/>
      </w:r>
    </w:p>
    <w:p w14:paraId="029D2C1D" w14:textId="182D68AB" w:rsidR="00E11CCE" w:rsidRDefault="00E11CCE" w:rsidP="00E11CCE">
      <w:pPr>
        <w:spacing w:line="480" w:lineRule="auto"/>
        <w:ind w:firstLine="720"/>
        <w:rPr>
          <w:rFonts w:cstheme="minorHAnsi"/>
        </w:rPr>
      </w:pPr>
      <w:commentRangeStart w:id="8"/>
      <w:r w:rsidRPr="0035605C">
        <w:rPr>
          <w:rFonts w:cstheme="minorHAnsi"/>
        </w:rPr>
        <w:lastRenderedPageBreak/>
        <w:t xml:space="preserve">Previous studies in the </w:t>
      </w:r>
      <w:r w:rsidRPr="0035605C">
        <w:rPr>
          <w:rFonts w:cstheme="minorHAnsi"/>
          <w:i/>
        </w:rPr>
        <w:t>A. thaliana</w:t>
      </w:r>
      <w:r w:rsidRPr="0035605C">
        <w:rPr>
          <w:rFonts w:cstheme="minorHAnsi"/>
        </w:rPr>
        <w:t xml:space="preserve"> -</w:t>
      </w:r>
      <w:r w:rsidRPr="0035605C">
        <w:rPr>
          <w:rFonts w:cstheme="minorHAnsi"/>
          <w:i/>
        </w:rPr>
        <w:t xml:space="preserve"> B. cinerea </w:t>
      </w:r>
      <w:r w:rsidRPr="0035605C">
        <w:rPr>
          <w:rFonts w:cstheme="minorHAnsi"/>
        </w:rPr>
        <w:t xml:space="preserve">pathosystem point to </w:t>
      </w:r>
      <w:r>
        <w:rPr>
          <w:rFonts w:cstheme="minorHAnsi"/>
        </w:rPr>
        <w:t xml:space="preserve">transcriptome </w:t>
      </w:r>
      <w:r w:rsidRPr="0035605C">
        <w:rPr>
          <w:rFonts w:cstheme="minorHAnsi"/>
        </w:rPr>
        <w:t xml:space="preserve">variation on </w:t>
      </w:r>
      <w:r>
        <w:rPr>
          <w:rFonts w:cstheme="minorHAnsi"/>
        </w:rPr>
        <w:t xml:space="preserve">both sides of the interaction. </w:t>
      </w:r>
      <w:r w:rsidRPr="0035605C">
        <w:rPr>
          <w:rFonts w:cstheme="minorHAnsi"/>
        </w:rPr>
        <w:t xml:space="preserve">Detached leaves of wildtype </w:t>
      </w:r>
      <w:r w:rsidRPr="0035605C">
        <w:rPr>
          <w:rFonts w:cstheme="minorHAnsi"/>
          <w:i/>
        </w:rPr>
        <w:t>A. thaliana</w:t>
      </w:r>
      <w:r w:rsidRPr="0035605C">
        <w:rPr>
          <w:rFonts w:cstheme="minorHAnsi"/>
        </w:rPr>
        <w:t xml:space="preserve"> and major immune pathway mutants were inoculated with 96 genetically variable isolates of </w:t>
      </w:r>
      <w:r w:rsidRPr="0035605C">
        <w:rPr>
          <w:rFonts w:cstheme="minorHAnsi"/>
          <w:i/>
        </w:rPr>
        <w:t xml:space="preserve">B. cinerea, </w:t>
      </w:r>
      <w:r w:rsidRPr="0035605C">
        <w:rPr>
          <w:rFonts w:cstheme="minorHAnsi"/>
        </w:rPr>
        <w:t xml:space="preserve">and at 18 hours post inoculation, mRNA was collected. Variation in expression of </w:t>
      </w:r>
      <w:r w:rsidRPr="0035605C">
        <w:rPr>
          <w:rFonts w:cstheme="minorHAnsi"/>
          <w:i/>
        </w:rPr>
        <w:t>A. thaliana</w:t>
      </w:r>
      <w:r w:rsidRPr="0035605C">
        <w:rPr>
          <w:rFonts w:cstheme="minorHAnsi"/>
        </w:rPr>
        <w:t xml:space="preserve"> genes was very sensitive to pathogen genetic variation; expression of host genes was under approximately equal regulation from genetic variation across the </w:t>
      </w:r>
      <w:r w:rsidRPr="0035605C">
        <w:rPr>
          <w:rFonts w:cstheme="minorHAnsi"/>
          <w:i/>
        </w:rPr>
        <w:t>B. cinerea</w:t>
      </w:r>
      <w:r w:rsidRPr="0035605C">
        <w:rPr>
          <w:rFonts w:cstheme="minorHAnsi"/>
        </w:rPr>
        <w:t xml:space="preserve"> isolates, and host immune-pathway responsive variation across the </w:t>
      </w:r>
      <w:r w:rsidRPr="0035605C">
        <w:rPr>
          <w:rFonts w:cstheme="minorHAnsi"/>
          <w:i/>
        </w:rPr>
        <w:t>B. cinerea</w:t>
      </w:r>
      <w:r w:rsidRPr="0035605C">
        <w:rPr>
          <w:rFonts w:cstheme="minorHAnsi"/>
        </w:rPr>
        <w:t xml:space="preserve"> isolates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 xml:space="preserve">. This far exceeded the contribution of the major host immune pathway variants to variation in gene expression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 xml:space="preserve">. The host-pathogen genetic interactions target four major host response networks; jasmonic acid and salicylic acid signaling and camalexin biosynthesis, defense and cell cycle, and two photosynthesis networks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w:t>
      </w:r>
      <w:r>
        <w:rPr>
          <w:rFonts w:cstheme="minorHAnsi"/>
        </w:rPr>
        <w:t xml:space="preserve"> </w:t>
      </w:r>
      <w:r w:rsidRPr="0035605C">
        <w:rPr>
          <w:rFonts w:cstheme="minorHAnsi"/>
        </w:rPr>
        <w:t xml:space="preserve">The authors analyzed co-expression of genes across the </w:t>
      </w:r>
      <w:r w:rsidRPr="0035605C">
        <w:rPr>
          <w:rFonts w:cstheme="minorHAnsi"/>
          <w:i/>
        </w:rPr>
        <w:t>B. cinerea</w:t>
      </w:r>
      <w:r w:rsidRPr="0035605C">
        <w:rPr>
          <w:rFonts w:cstheme="minorHAnsi"/>
        </w:rPr>
        <w:t xml:space="preserve"> isolates and </w:t>
      </w:r>
      <w:r w:rsidRPr="0035605C">
        <w:rPr>
          <w:rFonts w:cstheme="minorHAnsi"/>
          <w:i/>
        </w:rPr>
        <w:t>A. thaliana</w:t>
      </w:r>
      <w:r w:rsidRPr="0035605C">
        <w:rPr>
          <w:rFonts w:cstheme="minorHAnsi"/>
        </w:rPr>
        <w:t xml:space="preserve"> immune pathway mutants. Genes were condensed into co-expression networks, which hypothesize causal links between many genes in an interacting web. Within this host-pathogen system, all transcriptome variation is a result of the interaction of the two species, and not independently determined by one of the organisms. However, these analyses do not untangle the directionality of effect from one gene, one pathway, or one genome to another.  </w:t>
      </w:r>
      <w:commentRangeEnd w:id="8"/>
      <w:r w:rsidR="007710F5">
        <w:rPr>
          <w:rStyle w:val="CommentReference"/>
        </w:rPr>
        <w:commentReference w:id="8"/>
      </w:r>
    </w:p>
    <w:p w14:paraId="21153227" w14:textId="44FB9A9F" w:rsidR="007710F5" w:rsidRDefault="007710F5" w:rsidP="007710F5">
      <w:pPr>
        <w:spacing w:line="480" w:lineRule="auto"/>
        <w:ind w:firstLine="720"/>
        <w:rPr>
          <w:rFonts w:cstheme="minorHAnsi"/>
        </w:rPr>
      </w:pPr>
      <w:commentRangeStart w:id="9"/>
      <w:r w:rsidRPr="0035605C">
        <w:rPr>
          <w:rFonts w:cstheme="minorHAnsi"/>
        </w:rPr>
        <w:t xml:space="preserve">Previous analysis showed that </w:t>
      </w:r>
      <w:proofErr w:type="gramStart"/>
      <w:r w:rsidRPr="0035605C">
        <w:rPr>
          <w:rFonts w:cstheme="minorHAnsi"/>
        </w:rPr>
        <w:t>the vast majority of</w:t>
      </w:r>
      <w:proofErr w:type="gramEnd"/>
      <w:r w:rsidRPr="0035605C">
        <w:rPr>
          <w:rFonts w:cstheme="minorHAnsi"/>
        </w:rPr>
        <w:t xml:space="preserve"> transcripts are affected by variation in the </w:t>
      </w:r>
      <w:r w:rsidRPr="0035605C">
        <w:rPr>
          <w:rFonts w:cstheme="minorHAnsi"/>
          <w:i/>
        </w:rPr>
        <w:t>B. cinerea</w:t>
      </w:r>
      <w:r w:rsidRPr="0035605C">
        <w:rPr>
          <w:rFonts w:cstheme="minorHAnsi"/>
        </w:rPr>
        <w:t xml:space="preserve"> genome. Of the differentially expressed </w:t>
      </w:r>
      <w:r w:rsidRPr="0035605C">
        <w:rPr>
          <w:rFonts w:cstheme="minorHAnsi"/>
          <w:i/>
        </w:rPr>
        <w:t xml:space="preserve">B. cinerea </w:t>
      </w:r>
      <w:r w:rsidRPr="0035605C">
        <w:rPr>
          <w:rFonts w:cstheme="minorHAnsi"/>
        </w:rPr>
        <w:t xml:space="preserve">genes, 74% showed significant variation in their expression due to </w:t>
      </w:r>
      <w:r w:rsidRPr="0035605C">
        <w:rPr>
          <w:rFonts w:cstheme="minorHAnsi"/>
          <w:i/>
        </w:rPr>
        <w:t>B. cinerea</w:t>
      </w:r>
      <w:r w:rsidRPr="0035605C">
        <w:rPr>
          <w:rFonts w:cstheme="minorHAnsi"/>
        </w:rPr>
        <w:t xml:space="preserve"> genetic variation, with an average broad-sense heritability of 0.152 attributed to </w:t>
      </w:r>
      <w:r w:rsidRPr="0035605C">
        <w:rPr>
          <w:rFonts w:cstheme="minorHAnsi"/>
          <w:i/>
        </w:rPr>
        <w:t>B. cinerea</w:t>
      </w:r>
      <w:r w:rsidRPr="0035605C">
        <w:rPr>
          <w:rFonts w:cstheme="minorHAnsi"/>
        </w:rPr>
        <w:t xml:space="preserve"> isolate </w:t>
      </w:r>
      <w:r w:rsidRPr="0035605C">
        <w:rPr>
          <w:rFonts w:cstheme="minorHAnsi"/>
        </w:rPr>
        <w:fldChar w:fldCharType="begin"/>
      </w:r>
      <w:r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35605C">
        <w:rPr>
          <w:rFonts w:cstheme="minorHAnsi"/>
        </w:rPr>
        <w:fldChar w:fldCharType="separate"/>
      </w:r>
      <w:r w:rsidRPr="0035605C">
        <w:rPr>
          <w:rFonts w:cstheme="minorHAnsi"/>
          <w:noProof/>
        </w:rPr>
        <w:t>(Zhang, Corwin et al. 2018)</w:t>
      </w:r>
      <w:r w:rsidRPr="0035605C">
        <w:rPr>
          <w:rFonts w:cstheme="minorHAnsi"/>
        </w:rPr>
        <w:fldChar w:fldCharType="end"/>
      </w:r>
      <w:r w:rsidRPr="0035605C">
        <w:rPr>
          <w:rFonts w:cstheme="minorHAnsi"/>
        </w:rPr>
        <w:t xml:space="preserve">. Of the differentially expressed </w:t>
      </w:r>
      <w:r w:rsidRPr="0035605C">
        <w:rPr>
          <w:rFonts w:cstheme="minorHAnsi"/>
          <w:i/>
        </w:rPr>
        <w:t>A. thaliana</w:t>
      </w:r>
      <w:r w:rsidRPr="0035605C">
        <w:rPr>
          <w:rFonts w:cstheme="minorHAnsi"/>
        </w:rPr>
        <w:t xml:space="preserve"> genes, 85% showed significant variation in their expression due to </w:t>
      </w:r>
      <w:r w:rsidRPr="0035605C">
        <w:rPr>
          <w:rFonts w:cstheme="minorHAnsi"/>
          <w:i/>
        </w:rPr>
        <w:t>B. cinerea</w:t>
      </w:r>
      <w:r w:rsidRPr="0035605C">
        <w:rPr>
          <w:rFonts w:cstheme="minorHAnsi"/>
        </w:rPr>
        <w:t xml:space="preserve"> genetics, with an average broad-sense heritability of 0.108 due to </w:t>
      </w:r>
      <w:r w:rsidRPr="0035605C">
        <w:rPr>
          <w:rFonts w:cstheme="minorHAnsi"/>
          <w:i/>
        </w:rPr>
        <w:t>B. cinerea</w:t>
      </w:r>
      <w:r w:rsidRPr="0035605C">
        <w:rPr>
          <w:rFonts w:cstheme="minorHAnsi"/>
        </w:rPr>
        <w:t xml:space="preserve"> isolate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35605C">
        <w:rPr>
          <w:rFonts w:cstheme="minorHAnsi"/>
        </w:rPr>
        <w:fldChar w:fldCharType="separate"/>
      </w:r>
      <w:r w:rsidRPr="0035605C">
        <w:rPr>
          <w:rFonts w:cstheme="minorHAnsi"/>
          <w:noProof/>
        </w:rPr>
        <w:t>(Zhang, Corwin et al. 2017)</w:t>
      </w:r>
      <w:r w:rsidRPr="0035605C">
        <w:rPr>
          <w:rFonts w:cstheme="minorHAnsi"/>
        </w:rPr>
        <w:fldChar w:fldCharType="end"/>
      </w:r>
      <w:r w:rsidRPr="0035605C">
        <w:rPr>
          <w:rFonts w:cstheme="minorHAnsi"/>
        </w:rPr>
        <w:t xml:space="preserve">. As such, we conducted genome-wide association (GWA) to look for evidence of loci in </w:t>
      </w:r>
      <w:r w:rsidRPr="0035605C">
        <w:rPr>
          <w:rFonts w:cstheme="minorHAnsi"/>
          <w:i/>
        </w:rPr>
        <w:t>B. cinerea</w:t>
      </w:r>
      <w:r w:rsidRPr="0035605C">
        <w:rPr>
          <w:rFonts w:cstheme="minorHAnsi"/>
        </w:rPr>
        <w:t xml:space="preserve"> that may be modulating this heritable expression variation.</w:t>
      </w:r>
      <w:commentRangeEnd w:id="9"/>
      <w:r>
        <w:rPr>
          <w:rStyle w:val="CommentReference"/>
        </w:rPr>
        <w:commentReference w:id="9"/>
      </w:r>
    </w:p>
    <w:p w14:paraId="2F8A36F4" w14:textId="4C55F639" w:rsidR="00245B23" w:rsidRPr="0035605C" w:rsidRDefault="00157BFF" w:rsidP="00302E2C">
      <w:pPr>
        <w:spacing w:line="480" w:lineRule="auto"/>
        <w:ind w:firstLine="720"/>
        <w:rPr>
          <w:rFonts w:cstheme="minorHAnsi"/>
        </w:rPr>
      </w:pPr>
      <w:r>
        <w:rPr>
          <w:rFonts w:cstheme="minorHAnsi"/>
        </w:rPr>
        <w:lastRenderedPageBreak/>
        <w:t>In this study</w:t>
      </w:r>
      <w:r w:rsidR="00245B23" w:rsidRPr="0035605C">
        <w:rPr>
          <w:rFonts w:cstheme="minorHAnsi"/>
        </w:rPr>
        <w:t xml:space="preserve">, we focus on an extreme generalist pathogen with high genetic diversity, </w:t>
      </w:r>
      <w:r w:rsidR="00245B23" w:rsidRPr="0035605C">
        <w:rPr>
          <w:rFonts w:cstheme="minorHAnsi"/>
          <w:i/>
        </w:rPr>
        <w:t>B. cinerea</w:t>
      </w:r>
      <w:r w:rsidR="00245B23" w:rsidRPr="0035605C">
        <w:rPr>
          <w:rFonts w:cstheme="minorHAnsi"/>
        </w:rPr>
        <w:t xml:space="preserve">, and the model plant host, </w:t>
      </w:r>
      <w:r w:rsidR="00245B23" w:rsidRPr="0035605C">
        <w:rPr>
          <w:rFonts w:cstheme="minorHAnsi"/>
          <w:i/>
        </w:rPr>
        <w:t>A. thaliana</w:t>
      </w:r>
      <w:r w:rsidR="00245B23" w:rsidRPr="0035605C">
        <w:rPr>
          <w:rFonts w:cstheme="minorHAnsi"/>
        </w:rPr>
        <w:t xml:space="preserve">. </w:t>
      </w:r>
      <w:r w:rsidR="00245B23" w:rsidRPr="0035605C">
        <w:rPr>
          <w:rFonts w:cstheme="minorHAnsi"/>
          <w:i/>
        </w:rPr>
        <w:t xml:space="preserve">B. cinerea </w:t>
      </w:r>
      <w:r w:rsidR="00245B23" w:rsidRPr="0035605C">
        <w:rPr>
          <w:rFonts w:cstheme="minorHAnsi"/>
        </w:rPr>
        <w:t>exhibits highly quantitative virulence</w:t>
      </w:r>
      <w:r w:rsidR="003179ED">
        <w:rPr>
          <w:rFonts w:cstheme="minorHAnsi"/>
        </w:rPr>
        <w:t>, facilitated through natural genetic variation</w:t>
      </w:r>
      <w:r w:rsidR="000B6CED">
        <w:rPr>
          <w:rFonts w:cstheme="minorHAnsi"/>
        </w:rPr>
        <w:t xml:space="preserve"> </w:t>
      </w:r>
      <w:r w:rsidR="002A0BE9">
        <w:rPr>
          <w:rFonts w:cstheme="minorHAnsi"/>
        </w:rPr>
        <w:fldChar w:fldCharType="begin">
          <w:fldData xml:space="preserve">PEVuZE5vdGU+PENpdGU+PEF1dGhvcj5Sb3dlPC9BdXRob3I+PFllYXI+MjAxMDwvWWVhcj48UmVj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c2JuPjx1cmxzPjwvdXJscz48L3JlY29yZD48L0NpdGU+PENpdGU+PEF1dGhvcj5aaGFuZzwvQXV0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</w:fldData>
        </w:fldChar>
      </w:r>
      <w:r w:rsidR="002A0BE9">
        <w:rPr>
          <w:rFonts w:cstheme="minorHAnsi"/>
        </w:rPr>
        <w:instrText xml:space="preserve"> ADDIN EN.CITE </w:instrText>
      </w:r>
      <w:r w:rsidR="002A0BE9">
        <w:rPr>
          <w:rFonts w:cstheme="minorHAnsi"/>
        </w:rPr>
        <w:fldChar w:fldCharType="begin">
          <w:fldData xml:space="preserve">PEVuZE5vdGU+PENpdGU+PEF1dGhvcj5Sb3dlPC9BdXRob3I+PFllYXI+MjAxMDwvWWVhcj48UmVj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c2JuPjx1cmxzPjwvdXJscz48L3JlY29yZD48L0NpdGU+PENpdGU+PEF1dGhvcj5aaGFuZzwvQXV0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(Rowe, Walley et al. 2010, Corwin, Copeland et al. 2016, Zhang, Corwin et al. 2018)</w:t>
      </w:r>
      <w:r w:rsidR="002A0BE9">
        <w:rPr>
          <w:rFonts w:cstheme="minorHAnsi"/>
        </w:rPr>
        <w:fldChar w:fldCharType="end"/>
      </w:r>
      <w:r w:rsidR="003179ED">
        <w:rPr>
          <w:rFonts w:cstheme="minorHAnsi"/>
        </w:rPr>
        <w:t xml:space="preserve">. </w:t>
      </w:r>
      <w:r w:rsidR="000B6CED">
        <w:rPr>
          <w:rFonts w:cstheme="minorHAnsi"/>
        </w:rPr>
        <w:t xml:space="preserve"> </w:t>
      </w:r>
      <w:r w:rsidR="00245B23" w:rsidRPr="0035605C">
        <w:rPr>
          <w:rFonts w:cstheme="minorHAnsi"/>
        </w:rPr>
        <w:t>These interactions are well-characterized phenotypically, and we have previous information on some of the potentially relevant genetic factors on both the pathogen and host side</w:t>
      </w:r>
      <w:r w:rsidR="004D31EE">
        <w:rPr>
          <w:rFonts w:cstheme="minorHAnsi"/>
        </w:rPr>
        <w:t xml:space="preserve">s of the interaction </w:t>
      </w:r>
      <w:r w:rsidR="002A0B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2A0BE9">
        <w:rPr>
          <w:rFonts w:cstheme="minorHAnsi"/>
        </w:rPr>
        <w:instrText xml:space="preserve"> ADDIN EN.CITE </w:instrText>
      </w:r>
      <w:r w:rsidR="002A0B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(Denby, Kumar et al. 2004, Rowe and Kliebenstein 2008, Zhang, Corwin et al. 2017, Atwell, Corwin et al. 2018, Soltis, Atwell et al. 2019)</w:t>
      </w:r>
      <w:r w:rsidR="002A0BE9">
        <w:rPr>
          <w:rFonts w:cstheme="minorHAnsi"/>
        </w:rPr>
        <w:fldChar w:fldCharType="end"/>
      </w:r>
      <w:r w:rsidR="00245B23" w:rsidRPr="0035605C">
        <w:rPr>
          <w:rFonts w:cstheme="minorHAnsi"/>
        </w:rPr>
        <w:t xml:space="preserve">. This also gives us the opportunity to connect our findings, particularly in plant genetic targets and affected pathways, to many previous datasets. </w:t>
      </w:r>
    </w:p>
    <w:p w14:paraId="48CA2E61" w14:textId="77777777" w:rsidR="00245B23" w:rsidRPr="0035605C" w:rsidRDefault="00245B23" w:rsidP="00302E2C">
      <w:pPr>
        <w:spacing w:line="480" w:lineRule="auto"/>
        <w:ind w:firstLine="720"/>
        <w:rPr>
          <w:rFonts w:cstheme="minorHAnsi"/>
        </w:rPr>
      </w:pPr>
      <w:commentRangeStart w:id="10"/>
      <w:r w:rsidRPr="0035605C">
        <w:rPr>
          <w:rFonts w:cstheme="minorHAnsi"/>
        </w:rPr>
        <w:t xml:space="preserve">In this study, we ask how genetics within the pathogen may modulate expression variation over the course of infection. We work with the gene expression data from Zhang </w:t>
      </w:r>
      <w:r w:rsidRPr="0035605C">
        <w:rPr>
          <w:rFonts w:cstheme="minorHAnsi"/>
          <w:i/>
        </w:rPr>
        <w:t>et al</w:t>
      </w:r>
      <w:r w:rsidRPr="0035605C">
        <w:rPr>
          <w:rFonts w:cstheme="minorHAnsi"/>
        </w:rPr>
        <w:t xml:space="preserve">., performing genome-wide association (GWA) of variation in individual transcript expression profiles with SNP level variation within the </w:t>
      </w:r>
      <w:r w:rsidRPr="0035605C">
        <w:rPr>
          <w:rFonts w:cstheme="minorHAnsi"/>
          <w:i/>
        </w:rPr>
        <w:t>B. cinerea</w:t>
      </w:r>
      <w:r w:rsidRPr="0035605C">
        <w:rPr>
          <w:rFonts w:cstheme="minorHAnsi"/>
        </w:rPr>
        <w:t xml:space="preserve"> genome when infecting the wildtype host Col-0 </w:t>
      </w:r>
      <w:r w:rsidRPr="0035605C">
        <w:rPr>
          <w:rFonts w:cstheme="minorHAnsi"/>
          <w:i/>
        </w:rPr>
        <w:t>A. thaliana</w:t>
      </w:r>
      <w:r w:rsidRPr="0035605C">
        <w:rPr>
          <w:rFonts w:cstheme="minorHAnsi"/>
        </w:rPr>
        <w:t xml:space="preserve">. This gives us a hypothesis of directionality; any locus in </w:t>
      </w:r>
      <w:r w:rsidRPr="0035605C">
        <w:rPr>
          <w:rFonts w:cstheme="minorHAnsi"/>
          <w:i/>
        </w:rPr>
        <w:t xml:space="preserve">B. cinerea </w:t>
      </w:r>
      <w:r w:rsidRPr="0035605C">
        <w:rPr>
          <w:rFonts w:cstheme="minorHAnsi"/>
        </w:rPr>
        <w:t xml:space="preserve">linked to expression variation in the host or pathogen is directly or indirectly modulating expression. With numerous traits in this analysis, we focused on general patterns of eQTL distribution across the genome, and identification of major hotspots of eQTL. </w:t>
      </w:r>
      <w:commentRangeEnd w:id="10"/>
      <w:r w:rsidR="002472F4">
        <w:rPr>
          <w:rStyle w:val="CommentReference"/>
        </w:rPr>
        <w:commentReference w:id="10"/>
      </w:r>
    </w:p>
    <w:p w14:paraId="652193F1" w14:textId="77777777" w:rsidR="00FE699F" w:rsidRPr="0035605C" w:rsidRDefault="00FE699F" w:rsidP="00245B23">
      <w:pPr>
        <w:spacing w:line="480" w:lineRule="auto"/>
        <w:rPr>
          <w:rFonts w:cstheme="minorHAnsi"/>
          <w:b/>
        </w:rPr>
      </w:pPr>
      <w:r w:rsidRPr="0035605C">
        <w:rPr>
          <w:rFonts w:cstheme="minorHAnsi"/>
          <w:b/>
        </w:rPr>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t>eQTL</w:t>
      </w:r>
      <w:r w:rsidR="00BF56F8" w:rsidRPr="0035605C">
        <w:rPr>
          <w:rFonts w:cstheme="minorHAnsi"/>
          <w:b/>
        </w:rPr>
        <w:t xml:space="preserve"> indicate polygenic transcriptome modulation</w:t>
      </w:r>
    </w:p>
    <w:p w14:paraId="2645F7F4" w14:textId="55192ABA" w:rsidR="00726354" w:rsidRDefault="00A27DDA" w:rsidP="00B44937">
      <w:pPr>
        <w:spacing w:line="480" w:lineRule="auto"/>
        <w:ind w:firstLine="720"/>
        <w:rPr>
          <w:rFonts w:cstheme="minorHAnsi"/>
        </w:rPr>
      </w:pPr>
      <w:r>
        <w:rPr>
          <w:rFonts w:cstheme="minorHAnsi"/>
        </w:rPr>
        <w:t>To better understand how natural genetic variation in the pathogen influences both the host and pathogen transcriptomes, w</w:t>
      </w:r>
      <w:r w:rsidRPr="0035605C">
        <w:rPr>
          <w:rFonts w:cstheme="minorHAnsi"/>
        </w:rPr>
        <w:t xml:space="preserve">e </w:t>
      </w:r>
      <w:r w:rsidR="00952F7C" w:rsidRPr="0035605C">
        <w:rPr>
          <w:rFonts w:cstheme="minorHAnsi"/>
        </w:rPr>
        <w:t xml:space="preserve">performed genome-wide association (GWA) for eQTL detection across all genes expressed in </w:t>
      </w:r>
      <w:r>
        <w:rPr>
          <w:rFonts w:cstheme="minorHAnsi"/>
        </w:rPr>
        <w:t>both species within the</w:t>
      </w:r>
      <w:r w:rsidRPr="0035605C">
        <w:rPr>
          <w:rFonts w:cstheme="minorHAnsi"/>
        </w:rPr>
        <w:t xml:space="preserve"> </w:t>
      </w:r>
      <w:r w:rsidR="00952F7C" w:rsidRPr="0035605C">
        <w:rPr>
          <w:rFonts w:cstheme="minorHAnsi"/>
          <w:i/>
        </w:rPr>
        <w:t xml:space="preserve">B. cinerea </w:t>
      </w:r>
      <w:r w:rsidR="00952F7C" w:rsidRPr="0035605C">
        <w:rPr>
          <w:rFonts w:cstheme="minorHAnsi"/>
        </w:rPr>
        <w:t xml:space="preserve">- </w:t>
      </w:r>
      <w:r w:rsidR="00952F7C" w:rsidRPr="0035605C">
        <w:rPr>
          <w:rFonts w:cstheme="minorHAnsi"/>
          <w:i/>
        </w:rPr>
        <w:t>A. thaliana</w:t>
      </w:r>
      <w:r w:rsidR="00952F7C" w:rsidRPr="0035605C">
        <w:rPr>
          <w:rFonts w:cstheme="minorHAnsi"/>
        </w:rPr>
        <w:t xml:space="preserve"> pathosystem. </w:t>
      </w:r>
      <w:r>
        <w:rPr>
          <w:rFonts w:cstheme="minorHAnsi"/>
        </w:rPr>
        <w:t xml:space="preserve">This incorporated </w:t>
      </w:r>
      <w:r w:rsidR="005B2B5E" w:rsidRPr="0035605C">
        <w:rPr>
          <w:rFonts w:cstheme="minorHAnsi"/>
        </w:rPr>
        <w:t xml:space="preserve">the </w:t>
      </w:r>
      <w:r w:rsidR="00012302" w:rsidRPr="0035605C">
        <w:rPr>
          <w:rFonts w:cstheme="minorHAnsi"/>
        </w:rPr>
        <w:t>expression</w:t>
      </w:r>
      <w:r w:rsidR="005B2B5E" w:rsidRPr="0035605C">
        <w:rPr>
          <w:rFonts w:cstheme="minorHAnsi"/>
        </w:rPr>
        <w:t xml:space="preserve"> profiles of </w:t>
      </w:r>
      <w:r w:rsidR="003E1847" w:rsidRPr="0035605C">
        <w:rPr>
          <w:rFonts w:cstheme="minorHAnsi"/>
        </w:rPr>
        <w:t>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214E21" w:rsidRPr="0035605C">
        <w:rPr>
          <w:rFonts w:cstheme="minorHAnsi"/>
          <w:i/>
        </w:rPr>
        <w:t>A. thaliana</w:t>
      </w:r>
      <w:r w:rsidR="00B8405E">
        <w:rPr>
          <w:rFonts w:cstheme="minorHAnsi"/>
        </w:rPr>
        <w:t xml:space="preserve"> genes,</w:t>
      </w:r>
      <w:r w:rsidR="00214E21" w:rsidRPr="0035605C">
        <w:rPr>
          <w:rFonts w:cstheme="minorHAnsi"/>
          <w:i/>
        </w:rPr>
        <w:t xml:space="preserve"> </w:t>
      </w:r>
      <w:r>
        <w:rPr>
          <w:rFonts w:cstheme="minorHAnsi"/>
        </w:rPr>
        <w:t>each as individual traits</w:t>
      </w:r>
      <w:r w:rsidR="005B2B5E" w:rsidRPr="0035605C">
        <w:rPr>
          <w:rFonts w:cstheme="minorHAnsi"/>
        </w:rPr>
        <w:t>.</w:t>
      </w:r>
      <w:r w:rsidR="00F10155" w:rsidRPr="0035605C">
        <w:rPr>
          <w:rFonts w:cstheme="minorHAnsi"/>
        </w:rPr>
        <w:t xml:space="preserve"> </w:t>
      </w:r>
      <w:r>
        <w:rPr>
          <w:rFonts w:cstheme="minorHAnsi"/>
        </w:rPr>
        <w:t xml:space="preserve">For each trait, we used a </w:t>
      </w:r>
      <w:r w:rsidR="00F10155" w:rsidRPr="0035605C">
        <w:rPr>
          <w:rFonts w:cstheme="minorHAnsi"/>
        </w:rPr>
        <w:t xml:space="preserve">used </w:t>
      </w:r>
      <w:r w:rsidRPr="0035605C">
        <w:rPr>
          <w:rFonts w:cstheme="minorHAnsi"/>
        </w:rPr>
        <w:t>Genome-wide Efficient Mixed Model Association (GEMMA)</w:t>
      </w:r>
      <w:r>
        <w:rPr>
          <w:rFonts w:cstheme="minorHAnsi"/>
        </w:rPr>
        <w:t xml:space="preserve"> mode with a</w:t>
      </w:r>
      <w:r w:rsidR="00F10155" w:rsidRPr="0035605C">
        <w:rPr>
          <w:rFonts w:cstheme="minorHAnsi"/>
        </w:rPr>
        <w:t xml:space="preserve"> previous genome</w:t>
      </w:r>
      <w:r w:rsidR="009006F4" w:rsidRPr="0035605C">
        <w:rPr>
          <w:rFonts w:cstheme="minorHAnsi"/>
        </w:rPr>
        <w:t>-</w:t>
      </w:r>
      <w:r w:rsidR="00F10155" w:rsidRPr="0035605C">
        <w:rPr>
          <w:rFonts w:cstheme="minorHAnsi"/>
        </w:rPr>
        <w:t xml:space="preserve">wide SNP dataset </w:t>
      </w:r>
      <w:r>
        <w:rPr>
          <w:rFonts w:cstheme="minorHAnsi"/>
        </w:rPr>
        <w:t>of</w:t>
      </w:r>
      <w:r w:rsidR="00F10155" w:rsidRPr="0035605C">
        <w:rPr>
          <w:rFonts w:cstheme="minorHAnsi"/>
        </w:rPr>
        <w:t xml:space="preserve"> </w:t>
      </w:r>
      <w:r w:rsidR="009006F4" w:rsidRPr="0035605C">
        <w:rPr>
          <w:rFonts w:cstheme="minorHAnsi"/>
        </w:rPr>
        <w:t>237,878</w:t>
      </w:r>
      <w:r w:rsidR="00F10155" w:rsidRPr="0035605C">
        <w:rPr>
          <w:rFonts w:cstheme="minorHAnsi"/>
        </w:rPr>
        <w:t xml:space="preserve"> SNPs with a minimum minor allele frequency of </w:t>
      </w:r>
      <w:r w:rsidR="009006F4" w:rsidRPr="0035605C">
        <w:rPr>
          <w:rFonts w:cstheme="minorHAnsi"/>
        </w:rPr>
        <w:t>0.20</w:t>
      </w:r>
      <w:r w:rsidR="00B8405E">
        <w:rPr>
          <w:rFonts w:cstheme="minorHAnsi"/>
        </w:rPr>
        <w:t xml:space="preserve"> </w:t>
      </w:r>
      <w:r w:rsidR="00B8405E">
        <w:rPr>
          <w:rFonts w:cstheme="minorHAnsi"/>
        </w:rPr>
        <w:lastRenderedPageBreak/>
        <w:t>{Zhou 2012; Atwell 2018}</w:t>
      </w:r>
      <w:r w:rsidR="00C05EAA" w:rsidRPr="0035605C">
        <w:rPr>
          <w:rFonts w:cstheme="minorHAnsi"/>
        </w:rPr>
        <w:t xml:space="preserve">. </w:t>
      </w:r>
      <w:r>
        <w:rPr>
          <w:rFonts w:cstheme="minorHAnsi"/>
        </w:rPr>
        <w:t xml:space="preserve">GEMMA </w:t>
      </w:r>
      <w:r w:rsidRPr="0035605C">
        <w:rPr>
          <w:rFonts w:cstheme="minorHAnsi"/>
        </w:rPr>
        <w:t xml:space="preserve">estimates the significance of effects of each SNP on the focal trait as a p-value </w:t>
      </w:r>
      <w:r>
        <w:rPr>
          <w:rFonts w:cstheme="minorHAnsi"/>
        </w:rPr>
        <w:t>after accounting for</w:t>
      </w:r>
      <w:r w:rsidRPr="0035605C">
        <w:rPr>
          <w:rFonts w:cstheme="minorHAnsi"/>
        </w:rPr>
        <w:t xml:space="preserve"> </w:t>
      </w:r>
      <w:r>
        <w:rPr>
          <w:rFonts w:cstheme="minorHAnsi"/>
        </w:rPr>
        <w:t>potential</w:t>
      </w:r>
      <w:r w:rsidRPr="0035605C">
        <w:rPr>
          <w:rFonts w:cstheme="minorHAnsi"/>
        </w:rPr>
        <w:t xml:space="preserve"> </w:t>
      </w:r>
      <w:r w:rsidR="00C05EAA" w:rsidRPr="0035605C">
        <w:rPr>
          <w:rFonts w:cstheme="minorHAnsi"/>
        </w:rPr>
        <w:t xml:space="preserve">effects of population structure within </w:t>
      </w:r>
      <w:r>
        <w:rPr>
          <w:rFonts w:cstheme="minorHAnsi"/>
        </w:rPr>
        <w:t>the</w:t>
      </w:r>
      <w:r w:rsidRPr="0035605C">
        <w:rPr>
          <w:rFonts w:cstheme="minorHAnsi"/>
        </w:rPr>
        <w:t xml:space="preserve"> </w:t>
      </w:r>
      <w:r w:rsidR="00C05EAA" w:rsidRPr="0035605C">
        <w:rPr>
          <w:rFonts w:cstheme="minorHAnsi"/>
          <w:i/>
        </w:rPr>
        <w:t>B. cinerea</w:t>
      </w:r>
      <w:r w:rsidR="00C05EAA" w:rsidRPr="0035605C">
        <w:rPr>
          <w:rFonts w:cstheme="minorHAnsi"/>
        </w:rPr>
        <w:t xml:space="preserve"> isolates. </w:t>
      </w:r>
      <w:r w:rsidR="00912EE3" w:rsidRPr="0035605C">
        <w:rPr>
          <w:rFonts w:cstheme="minorHAnsi"/>
        </w:rPr>
        <w:t xml:space="preserve">In total, </w:t>
      </w:r>
      <w:r w:rsidR="00494335">
        <w:rPr>
          <w:rFonts w:cstheme="minorHAnsi"/>
        </w:rPr>
        <w:t xml:space="preserve">GEMMA was able to </w:t>
      </w:r>
      <w:r w:rsidR="00912EE3">
        <w:rPr>
          <w:rFonts w:cstheme="minorHAnsi"/>
        </w:rPr>
        <w:t>identif</w:t>
      </w:r>
      <w:r w:rsidR="00B8405E">
        <w:rPr>
          <w:rFonts w:cstheme="minorHAnsi"/>
        </w:rPr>
        <w:t>y</w:t>
      </w:r>
      <w:r w:rsidR="00912EE3">
        <w:rPr>
          <w:rFonts w:cstheme="minorHAnsi"/>
        </w:rPr>
        <w:t xml:space="preserve"> </w:t>
      </w:r>
      <w:r w:rsidR="00912EE3" w:rsidRPr="0035605C">
        <w:rPr>
          <w:rFonts w:cstheme="minorHAnsi"/>
          <w:i/>
        </w:rPr>
        <w:t>B. cinerea</w:t>
      </w:r>
      <w:r w:rsidR="00912EE3">
        <w:rPr>
          <w:rFonts w:cstheme="minorHAnsi"/>
        </w:rPr>
        <w:t xml:space="preserve"> SNPs linked to transcriptional </w:t>
      </w:r>
      <w:r w:rsidR="00912EE3" w:rsidRPr="0035605C">
        <w:rPr>
          <w:rFonts w:cstheme="minorHAnsi"/>
        </w:rPr>
        <w:t xml:space="preserve">variation in </w:t>
      </w:r>
      <w:r w:rsidR="00912EE3">
        <w:rPr>
          <w:rFonts w:cstheme="minorHAnsi"/>
        </w:rPr>
        <w:t>5,213</w:t>
      </w:r>
      <w:r w:rsidR="00912EE3" w:rsidRPr="0035605C">
        <w:rPr>
          <w:rFonts w:cstheme="minorHAnsi"/>
        </w:rPr>
        <w:t xml:space="preserve"> </w:t>
      </w:r>
      <w:r w:rsidR="00912EE3" w:rsidRPr="0035605C">
        <w:rPr>
          <w:rFonts w:cstheme="minorHAnsi"/>
          <w:i/>
        </w:rPr>
        <w:t xml:space="preserve">A. thaliana </w:t>
      </w:r>
      <w:r w:rsidR="00912EE3" w:rsidRPr="0035605C">
        <w:rPr>
          <w:rFonts w:cstheme="minorHAnsi"/>
        </w:rPr>
        <w:t xml:space="preserve">genes and </w:t>
      </w:r>
      <w:r w:rsidR="00912EE3">
        <w:rPr>
          <w:rFonts w:cstheme="minorHAnsi"/>
        </w:rPr>
        <w:t>1,616</w:t>
      </w:r>
      <w:r w:rsidR="00912EE3" w:rsidRPr="0035605C">
        <w:rPr>
          <w:rFonts w:cstheme="minorHAnsi"/>
        </w:rPr>
        <w:t xml:space="preserve"> </w:t>
      </w:r>
      <w:r w:rsidR="00912EE3" w:rsidRPr="0035605C">
        <w:rPr>
          <w:rFonts w:cstheme="minorHAnsi"/>
          <w:i/>
        </w:rPr>
        <w:t>B. cinerea</w:t>
      </w:r>
      <w:r w:rsidR="00912EE3" w:rsidRPr="0035605C">
        <w:rPr>
          <w:rFonts w:cstheme="minorHAnsi"/>
        </w:rPr>
        <w:t xml:space="preserve"> genes. </w:t>
      </w:r>
      <w:commentRangeStart w:id="11"/>
      <w:ins w:id="12" w:author="Dan Kliebenstein" w:date="2019-02-21T10:45:00Z">
        <w:r w:rsidR="00912EE3">
          <w:rPr>
            <w:rFonts w:cstheme="minorHAnsi"/>
          </w:rPr>
          <w:t xml:space="preserve">For these genes with significant SNPs, there was a median of XX SNPs per transcript (Range 1 to 16,818 SNPs) for </w:t>
        </w:r>
      </w:ins>
      <w:r w:rsidR="0087068F" w:rsidRPr="0035605C">
        <w:rPr>
          <w:rFonts w:cstheme="minorHAnsi"/>
          <w:i/>
        </w:rPr>
        <w:t>B. cinerea</w:t>
      </w:r>
      <w:r w:rsidR="0087068F" w:rsidRPr="0035605C">
        <w:rPr>
          <w:rFonts w:cstheme="minorHAnsi"/>
        </w:rPr>
        <w:t>, and</w:t>
      </w:r>
      <w:ins w:id="13" w:author="Dan Kliebenstein" w:date="2019-02-21T10:46:00Z">
        <w:r w:rsidR="00912EE3">
          <w:rPr>
            <w:rFonts w:cstheme="minorHAnsi"/>
          </w:rPr>
          <w:t xml:space="preserve"> a median of XX SNPs per transcript (Range 1 to </w:t>
        </w:r>
      </w:ins>
      <w:ins w:id="14" w:author="Dan Kliebenstein" w:date="2019-02-21T10:47:00Z">
        <w:r w:rsidR="00912EE3">
          <w:rPr>
            <w:rFonts w:cstheme="minorHAnsi"/>
          </w:rPr>
          <w:t>24</w:t>
        </w:r>
      </w:ins>
      <w:ins w:id="15" w:author="Dan Kliebenstein" w:date="2019-02-21T10:46:00Z">
        <w:r w:rsidR="00912EE3">
          <w:rPr>
            <w:rFonts w:cstheme="minorHAnsi"/>
          </w:rPr>
          <w:t>,</w:t>
        </w:r>
      </w:ins>
      <w:ins w:id="16" w:author="Dan Kliebenstein" w:date="2019-02-21T10:47:00Z">
        <w:r w:rsidR="00912EE3">
          <w:rPr>
            <w:rFonts w:cstheme="minorHAnsi"/>
          </w:rPr>
          <w:t>623</w:t>
        </w:r>
      </w:ins>
      <w:ins w:id="17" w:author="Dan Kliebenstein" w:date="2019-02-21T10:46:00Z">
        <w:r w:rsidR="00912EE3">
          <w:rPr>
            <w:rFonts w:cstheme="minorHAnsi"/>
          </w:rPr>
          <w:t xml:space="preserve"> SNPs) </w:t>
        </w:r>
      </w:ins>
      <w:r w:rsidR="0087068F" w:rsidRPr="0035605C">
        <w:rPr>
          <w:rFonts w:cstheme="minorHAnsi"/>
        </w:rPr>
        <w:t xml:space="preserve">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r w:rsidR="00B013CD" w:rsidRPr="0035605C">
        <w:rPr>
          <w:rFonts w:cstheme="minorHAnsi"/>
        </w:rPr>
        <w:t>(Figure N1)</w:t>
      </w:r>
      <w:commentRangeEnd w:id="11"/>
      <w:r>
        <w:rPr>
          <w:rStyle w:val="CommentReference"/>
        </w:rPr>
        <w:commentReference w:id="11"/>
      </w:r>
      <w:r w:rsidR="0087068F" w:rsidRPr="0035605C">
        <w:rPr>
          <w:rFonts w:cstheme="minorHAnsi"/>
        </w:rPr>
        <w:t xml:space="preserve">. </w:t>
      </w:r>
      <w:commentRangeStart w:id="18"/>
      <w:ins w:id="19" w:author="Dan Kliebenstein" w:date="2019-02-21T10:44:00Z">
        <w:r w:rsidR="00912EE3">
          <w:rPr>
            <w:rFonts w:cstheme="minorHAnsi"/>
          </w:rPr>
          <w:t xml:space="preserve">Further, </w:t>
        </w:r>
      </w:ins>
      <w:ins w:id="20" w:author="Dan Kliebenstein" w:date="2019-02-21T10:50:00Z">
        <w:r w:rsidR="00912EE3">
          <w:rPr>
            <w:rFonts w:cstheme="minorHAnsi"/>
          </w:rPr>
          <w:t xml:space="preserve">the distribution of p-values for significant SNP found little evidence for large effect polymorphisms suggesting </w:t>
        </w:r>
      </w:ins>
      <w:del w:id="21" w:author="Dan Kliebenstein" w:date="2019-02-21T10:45:00Z">
        <w:r w:rsidR="00B44937" w:rsidRPr="0035605C" w:rsidDel="00912EE3">
          <w:rPr>
            <w:rFonts w:cstheme="minorHAnsi"/>
          </w:rPr>
          <w:delText xml:space="preserve">, </w:delText>
        </w:r>
      </w:del>
      <w:del w:id="22" w:author="Dan Kliebenstein" w:date="2019-02-21T10:51:00Z">
        <w:r w:rsidR="00B44937" w:rsidRPr="0035605C" w:rsidDel="00912EE3">
          <w:rPr>
            <w:rFonts w:cstheme="minorHAnsi"/>
          </w:rPr>
          <w:delText xml:space="preserve">we find </w:delText>
        </w:r>
      </w:del>
      <w:r w:rsidR="00B44937" w:rsidRPr="0035605C">
        <w:rPr>
          <w:rFonts w:cstheme="minorHAnsi"/>
        </w:rPr>
        <w:t>a highly polygenic basis of loci modulating transcriptome variation.</w:t>
      </w:r>
      <w:commentRangeEnd w:id="18"/>
      <w:r w:rsidR="00912EE3">
        <w:rPr>
          <w:rStyle w:val="CommentReference"/>
        </w:rPr>
        <w:commentReference w:id="18"/>
      </w:r>
    </w:p>
    <w:p w14:paraId="4ABD6389" w14:textId="32686620" w:rsidR="00726354" w:rsidRPr="00DC3286" w:rsidRDefault="00912EE3" w:rsidP="00CC07B9">
      <w:pPr>
        <w:spacing w:line="480" w:lineRule="auto"/>
        <w:ind w:firstLine="720"/>
        <w:rPr>
          <w:rFonts w:cstheme="minorHAnsi"/>
        </w:rPr>
      </w:pPr>
      <w:r>
        <w:rPr>
          <w:rFonts w:cstheme="minorHAnsi"/>
        </w:rPr>
        <w:t xml:space="preserve">Given the scale of this dataset, it was not viable to estimate empirical significance thresholds for </w:t>
      </w:r>
      <w:proofErr w:type="gramStart"/>
      <w:r>
        <w:rPr>
          <w:rFonts w:cstheme="minorHAnsi"/>
        </w:rPr>
        <w:t>each and every</w:t>
      </w:r>
      <w:proofErr w:type="gramEnd"/>
      <w:r>
        <w:rPr>
          <w:rFonts w:cstheme="minorHAnsi"/>
        </w:rPr>
        <w:t xml:space="preserve"> transcript using 1,000 or more permutations. However, we permuted the whole dataset across </w:t>
      </w:r>
      <w:proofErr w:type="gramStart"/>
      <w:r>
        <w:rPr>
          <w:rFonts w:cstheme="minorHAnsi"/>
        </w:rPr>
        <w:t>all of</w:t>
      </w:r>
      <w:proofErr w:type="gramEnd"/>
      <w:r>
        <w:rPr>
          <w:rFonts w:cstheme="minorHAnsi"/>
        </w:rPr>
        <w:t xml:space="preserve"> the </w:t>
      </w:r>
      <w:r w:rsidRPr="0035605C">
        <w:rPr>
          <w:rFonts w:cstheme="minorHAnsi"/>
        </w:rPr>
        <w:t>tens of thousands of traits</w:t>
      </w:r>
      <w:r>
        <w:rPr>
          <w:rFonts w:cstheme="minorHAnsi"/>
        </w:rPr>
        <w:t xml:space="preserve"> five times and repeated the GEMMA to get a feel for the potential for dominant patterns that may exist randomly</w:t>
      </w:r>
      <w:r w:rsidRPr="0035605C">
        <w:rPr>
          <w:rFonts w:cstheme="minorHAnsi"/>
        </w:rPr>
        <w:t xml:space="preserve"> (individual expression profiles in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w:t>
      </w:r>
      <w:r>
        <w:rPr>
          <w:rFonts w:cstheme="minorHAnsi"/>
        </w:rPr>
        <w:t xml:space="preserve">We then compared the permuted minimum p-value per transcript across all SNPs to the data obtained from </w:t>
      </w:r>
      <w:r w:rsidR="00550020">
        <w:rPr>
          <w:rFonts w:cstheme="minorHAnsi"/>
        </w:rPr>
        <w:t>real traits. This showed that</w:t>
      </w:r>
      <w:r w:rsidR="00CC07B9">
        <w:rPr>
          <w:rFonts w:cstheme="minorHAnsi"/>
        </w:rPr>
        <w:t xml:space="preserve"> the top </w:t>
      </w:r>
      <w:r w:rsidR="00726354">
        <w:rPr>
          <w:rFonts w:cstheme="minorHAnsi"/>
        </w:rPr>
        <w:t xml:space="preserve">SNP per trait </w:t>
      </w:r>
      <w:r w:rsidR="00550020">
        <w:rPr>
          <w:rFonts w:cstheme="minorHAnsi"/>
        </w:rPr>
        <w:t xml:space="preserve">for </w:t>
      </w:r>
      <w:r w:rsidR="00CC07B9">
        <w:rPr>
          <w:rFonts w:cstheme="minorHAnsi"/>
        </w:rPr>
        <w:t xml:space="preserve">most genes show a stronger association in our observed data than across any of the 5 permutations. In </w:t>
      </w:r>
      <w:r w:rsidR="00CC07B9" w:rsidRPr="00B8405E">
        <w:rPr>
          <w:rFonts w:cstheme="minorHAnsi"/>
          <w:i/>
        </w:rPr>
        <w:t>B. cinerea</w:t>
      </w:r>
      <w:r w:rsidR="00CC07B9">
        <w:rPr>
          <w:rFonts w:cstheme="minorHAnsi"/>
        </w:rPr>
        <w:t xml:space="preserve">, the observed p-value is lower for 69% of genes, and in </w:t>
      </w:r>
      <w:r w:rsidR="00CC07B9" w:rsidRPr="00B8405E">
        <w:rPr>
          <w:rFonts w:cstheme="minorHAnsi"/>
          <w:i/>
        </w:rPr>
        <w:t>A. thaliana</w:t>
      </w:r>
      <w:r w:rsidR="00CC07B9">
        <w:rPr>
          <w:rFonts w:cstheme="minorHAnsi"/>
        </w:rPr>
        <w:t xml:space="preserve"> the observed p-value is lower for 58% of genes. Thus,</w:t>
      </w:r>
      <w:r w:rsidR="00550020">
        <w:rPr>
          <w:rFonts w:cstheme="minorHAnsi"/>
        </w:rPr>
        <w:t xml:space="preserve"> to develop genomic images of the results, we focused on the top SNP per transcript</w:t>
      </w:r>
      <w:r w:rsidR="00CC07B9">
        <w:rPr>
          <w:rFonts w:cstheme="minorHAnsi"/>
        </w:rPr>
        <w:t xml:space="preserve"> for the remaining analysis.</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t xml:space="preserve">Absence of transcriptome cis-effect dominance </w:t>
      </w:r>
    </w:p>
    <w:p w14:paraId="709866D8" w14:textId="378246D7" w:rsidR="009A49C4" w:rsidRPr="0035605C" w:rsidRDefault="00550020" w:rsidP="008E7729">
      <w:pPr>
        <w:spacing w:line="480" w:lineRule="auto"/>
        <w:ind w:firstLine="720"/>
        <w:rPr>
          <w:rFonts w:cstheme="minorHAnsi"/>
        </w:rPr>
      </w:pPr>
      <w:r>
        <w:rPr>
          <w:rFonts w:cstheme="minorHAnsi"/>
        </w:rPr>
        <w:t xml:space="preserve">A hallmark of </w:t>
      </w:r>
      <w:r w:rsidR="008E7729" w:rsidRPr="0035605C">
        <w:rPr>
          <w:rFonts w:cstheme="minorHAnsi"/>
        </w:rPr>
        <w:t xml:space="preserve">eQTL mapping studies using both GWA or structured mapping populations in a wide range of species </w:t>
      </w:r>
      <w:r>
        <w:rPr>
          <w:rFonts w:cstheme="minorHAnsi"/>
        </w:rPr>
        <w:t xml:space="preserve">is the occurrence of large-effect loci </w:t>
      </w:r>
      <w:r w:rsidR="008E7729" w:rsidRPr="0035605C">
        <w:rPr>
          <w:rFonts w:cstheme="minorHAnsi"/>
        </w:rPr>
        <w:t xml:space="preserve">that map to the gene itself, i.e. </w:t>
      </w:r>
      <w:r w:rsidR="008E7729" w:rsidRPr="0035605C">
        <w:rPr>
          <w:rFonts w:cstheme="minorHAnsi"/>
          <w:i/>
        </w:rPr>
        <w:t>cis-</w:t>
      </w:r>
      <w:r w:rsidR="008E7729" w:rsidRPr="0035605C">
        <w:rPr>
          <w:rFonts w:cstheme="minorHAnsi"/>
        </w:rPr>
        <w:t xml:space="preserve">eQTL </w:t>
      </w:r>
      <w:r w:rsidR="002A0BE9">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S2V1cmVudGplcywgRnUgZXQgYWwuIDIwMDcsIFdlc3QsIEtpbSBldCBhbC4gMjAwNyk8L0Rpc3Bs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</w:fldData>
        </w:fldChar>
      </w:r>
      <w:r w:rsidR="002A0BE9">
        <w:rPr>
          <w:rFonts w:cstheme="minorHAnsi"/>
        </w:rPr>
        <w:instrText xml:space="preserve"> ADDIN EN.CITE </w:instrText>
      </w:r>
      <w:r w:rsidR="002A0BE9">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S2V1cmVudGplcywgRnUgZXQgYWwuIDIwMDcsIFdlc3QsIEtpbSBldCBhbC4gMjAwNyk8L0Rpc3Bs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(Brem, Yvert et al. 2002, Schadt, Monks et al. 2003, Monks, Leonardson et al. 2004, Keurentjes, Fu et al. 2007, West, Kim et al. 2007)</w:t>
      </w:r>
      <w:r w:rsidR="002A0BE9">
        <w:rPr>
          <w:rFonts w:cstheme="minorHAnsi"/>
        </w:rPr>
        <w:fldChar w:fldCharType="end"/>
      </w:r>
      <w:r w:rsidR="008E7729" w:rsidRPr="0035605C">
        <w:rPr>
          <w:rFonts w:cstheme="minorHAnsi"/>
        </w:rPr>
        <w:t>.</w:t>
      </w:r>
      <w:ins w:id="23" w:author="Dan Kliebenstein" w:date="2019-02-21T11:01:00Z">
        <w:r>
          <w:rPr>
            <w:rFonts w:cstheme="minorHAnsi"/>
          </w:rPr>
          <w:t xml:space="preserve"> However, we did not identify </w:t>
        </w:r>
        <w:proofErr w:type="gramStart"/>
        <w:r>
          <w:rPr>
            <w:rFonts w:cstheme="minorHAnsi"/>
          </w:rPr>
          <w:t>a large number of</w:t>
        </w:r>
        <w:proofErr w:type="gramEnd"/>
        <w:r>
          <w:rPr>
            <w:rFonts w:cstheme="minorHAnsi"/>
          </w:rPr>
          <w:t xml:space="preserve"> outlier p-values as would </w:t>
        </w:r>
        <w:r>
          <w:rPr>
            <w:rFonts w:cstheme="minorHAnsi"/>
          </w:rPr>
          <w:lastRenderedPageBreak/>
          <w:t xml:space="preserve">be expected if there were numerous large effect </w:t>
        </w:r>
        <w:r w:rsidRPr="00B8405E">
          <w:rPr>
            <w:rFonts w:cstheme="minorHAnsi"/>
            <w:i/>
          </w:rPr>
          <w:t>cis</w:t>
        </w:r>
        <w:r>
          <w:rPr>
            <w:rFonts w:cstheme="minorHAnsi"/>
          </w:rPr>
          <w:t>-eQTL.</w:t>
        </w:r>
      </w:ins>
      <w:r w:rsidR="008E7729" w:rsidRPr="0035605C">
        <w:rPr>
          <w:rFonts w:cstheme="minorHAnsi"/>
        </w:rPr>
        <w:t xml:space="preserve"> To test if the </w:t>
      </w:r>
      <w:r w:rsidR="00D90417">
        <w:rPr>
          <w:rFonts w:cstheme="minorHAnsi"/>
          <w:i/>
        </w:rPr>
        <w:t>B. cinerea</w:t>
      </w:r>
      <w:r w:rsidR="008E7729" w:rsidRPr="0035605C">
        <w:rPr>
          <w:rFonts w:cstheme="minorHAnsi"/>
        </w:rPr>
        <w:t xml:space="preserve"> transcriptome shows a similar cis-eQTL </w:t>
      </w:r>
      <w:r>
        <w:rPr>
          <w:rFonts w:cstheme="minorHAnsi"/>
        </w:rPr>
        <w:t>pattern</w:t>
      </w:r>
      <w:r w:rsidR="008E7729" w:rsidRPr="0035605C">
        <w:rPr>
          <w:rFonts w:cstheme="minorHAnsi"/>
        </w:rPr>
        <w:t xml:space="preserve">, we </w:t>
      </w:r>
      <w:r>
        <w:rPr>
          <w:rFonts w:cstheme="minorHAnsi"/>
        </w:rPr>
        <w:t>plotted the position of the transcript</w:t>
      </w:r>
      <w:r w:rsidR="00B8405E">
        <w:rPr>
          <w:rFonts w:cstheme="minorHAnsi"/>
        </w:rPr>
        <w:t>’</w:t>
      </w:r>
      <w:r>
        <w:rPr>
          <w:rFonts w:cstheme="minorHAnsi"/>
        </w:rPr>
        <w:t xml:space="preserve">s genomic position against the top GWA SNP for all the </w:t>
      </w:r>
      <w:r w:rsidRPr="00B8405E">
        <w:rPr>
          <w:rFonts w:cstheme="minorHAnsi"/>
          <w:i/>
        </w:rPr>
        <w:t>B. cinerea</w:t>
      </w:r>
      <w:r>
        <w:rPr>
          <w:rFonts w:cstheme="minorHAnsi"/>
        </w:rPr>
        <w:t xml:space="preserve"> transcripts</w:t>
      </w:r>
      <w:r w:rsidR="008E7729" w:rsidRPr="0035605C">
        <w:rPr>
          <w:rFonts w:cstheme="minorHAnsi"/>
        </w:rPr>
        <w:t>. W</w:t>
      </w:r>
      <w:r w:rsidR="009A49C4" w:rsidRPr="0035605C">
        <w:rPr>
          <w:rFonts w:cstheme="minorHAnsi"/>
        </w:rPr>
        <w:t>e first focused on the single top SNP hit per transcript, with the highest probability (lowest p-value) of significant effect on expression in the gene of interest. If control of gene expression is localized to the gene itself or to</w:t>
      </w:r>
      <w:r w:rsidR="009A49C4" w:rsidRPr="0035605C">
        <w:rPr>
          <w:rFonts w:cstheme="minorHAnsi"/>
          <w:i/>
        </w:rPr>
        <w:t xml:space="preserve"> </w:t>
      </w:r>
      <w:r w:rsidR="008E7729"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t>
      </w:r>
      <w:r w:rsidR="001835A7">
        <w:rPr>
          <w:rFonts w:cstheme="minorHAnsi"/>
        </w:rPr>
        <w:t>there was no evidence of any cis-diagonal</w:t>
      </w:r>
      <w:r w:rsidR="009A49C4" w:rsidRPr="0035605C">
        <w:rPr>
          <w:rFonts w:cstheme="minorHAnsi"/>
        </w:rPr>
        <w:t xml:space="preserve"> (Figure N2). </w:t>
      </w:r>
      <w:r w:rsidR="001835A7" w:rsidRPr="0035605C">
        <w:rPr>
          <w:rFonts w:cstheme="minorHAnsi"/>
        </w:rPr>
        <w:t xml:space="preserve">This pattern holds whether we examine the top 1 SNP per transcript (Figure N2a) or the top 10 SNPs per transcript (FigureN2b). </w:t>
      </w:r>
      <w:r w:rsidR="001835A7">
        <w:rPr>
          <w:rFonts w:cstheme="minorHAnsi"/>
        </w:rPr>
        <w:t xml:space="preserve">In contrast, there was evidence for </w:t>
      </w:r>
      <w:r w:rsidR="001835A7" w:rsidRPr="0035605C">
        <w:rPr>
          <w:rFonts w:cstheme="minorHAnsi"/>
          <w:i/>
        </w:rPr>
        <w:t>trans</w:t>
      </w:r>
      <w:r w:rsidR="001835A7" w:rsidRPr="0035605C">
        <w:rPr>
          <w:rFonts w:cstheme="minorHAnsi"/>
        </w:rPr>
        <w:t>-eQTL hotspots; loci which modulate expression variation across many of the pathogen genes (Figure N2)</w:t>
      </w:r>
      <w:r w:rsidR="009A49C4" w:rsidRPr="0035605C">
        <w:rPr>
          <w:rFonts w:cstheme="minorHAnsi"/>
        </w:rPr>
        <w:t xml:space="preserve">. </w:t>
      </w:r>
    </w:p>
    <w:p w14:paraId="756F82FD" w14:textId="4922CD8C" w:rsidR="00036E00" w:rsidRPr="0035605C" w:rsidRDefault="006110D0" w:rsidP="00C45E99">
      <w:pPr>
        <w:spacing w:line="480" w:lineRule="auto"/>
        <w:rPr>
          <w:rFonts w:cstheme="minorHAnsi"/>
        </w:rPr>
      </w:pPr>
      <w:r w:rsidRPr="0035605C">
        <w:rPr>
          <w:rFonts w:cstheme="minorHAnsi"/>
        </w:rPr>
        <w:tab/>
      </w:r>
      <w:r w:rsidR="007D1A48" w:rsidRPr="0035605C">
        <w:rPr>
          <w:rFonts w:cstheme="minorHAnsi"/>
        </w:rPr>
        <w:t xml:space="preserve">To </w:t>
      </w:r>
      <w:r w:rsidR="00D16988">
        <w:rPr>
          <w:rFonts w:cstheme="minorHAnsi"/>
        </w:rPr>
        <w:t xml:space="preserve">test if there might be a bias towards </w:t>
      </w:r>
      <w:r w:rsidR="00D16988" w:rsidRPr="009A61CD">
        <w:rPr>
          <w:rFonts w:cstheme="minorHAnsi"/>
          <w:i/>
        </w:rPr>
        <w:t>cis</w:t>
      </w:r>
      <w:r w:rsidR="00D16988">
        <w:rPr>
          <w:rFonts w:cstheme="minorHAnsi"/>
        </w:rPr>
        <w:t xml:space="preserve">-effects that may function at a </w:t>
      </w:r>
      <w:r w:rsidR="009A61CD">
        <w:rPr>
          <w:rFonts w:cstheme="minorHAnsi"/>
        </w:rPr>
        <w:t xml:space="preserve">close </w:t>
      </w:r>
      <w:r w:rsidR="00D16988">
        <w:rPr>
          <w:rFonts w:cstheme="minorHAnsi"/>
        </w:rPr>
        <w:t>distance,</w:t>
      </w:r>
      <w:r w:rsidR="00D16988" w:rsidRPr="0035605C" w:rsidDel="00D16988">
        <w:rPr>
          <w:rFonts w:cstheme="minorHAnsi"/>
        </w:rPr>
        <w:t xml:space="preserve"> </w:t>
      </w:r>
      <w:r w:rsidRPr="0035605C">
        <w:rPr>
          <w:rFonts w:cstheme="minorHAnsi"/>
        </w:rPr>
        <w:t xml:space="preserve">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frequency of short-distance associations, and a rapid decline to a plateau </w:t>
      </w:r>
      <w:r w:rsidR="00DB7D12" w:rsidRPr="0035605C">
        <w:rPr>
          <w:rFonts w:cstheme="minorHAnsi"/>
        </w:rPr>
        <w:t>moving away from the gene of interest</w:t>
      </w:r>
      <w:r w:rsidR="00103483" w:rsidRPr="0035605C">
        <w:rPr>
          <w:rFonts w:cstheme="minorHAnsi"/>
        </w:rPr>
        <w:t xml:space="preserve">. However, we observe that distances between transcript center and top SNP as far as 2 Mb are common (Figure </w:t>
      </w:r>
      <w:r w:rsidR="00B013CD" w:rsidRPr="0035605C">
        <w:rPr>
          <w:rFonts w:cstheme="minorHAnsi"/>
        </w:rPr>
        <w:t>N3</w:t>
      </w:r>
      <w:r w:rsidR="00103483" w:rsidRPr="0035605C">
        <w:rPr>
          <w:rFonts w:cstheme="minorHAnsi"/>
        </w:rPr>
        <w:t xml:space="preserve">). </w:t>
      </w:r>
      <w:r w:rsidR="005C21BE" w:rsidRPr="0035605C">
        <w:rPr>
          <w:rFonts w:cstheme="minorHAnsi"/>
        </w:rPr>
        <w:t xml:space="preserve">These distances are </w:t>
      </w:r>
      <w:proofErr w:type="gramStart"/>
      <w:r w:rsidR="005C21BE" w:rsidRPr="0035605C">
        <w:rPr>
          <w:rFonts w:cstheme="minorHAnsi"/>
        </w:rPr>
        <w:t>similar to</w:t>
      </w:r>
      <w:proofErr w:type="gramEnd"/>
      <w:r w:rsidR="005C21BE" w:rsidRPr="0035605C">
        <w:rPr>
          <w:rFonts w:cstheme="minorHAnsi"/>
        </w:rPr>
        <w:t xml:space="preserve"> </w:t>
      </w:r>
      <w:r w:rsidR="00F11302">
        <w:rPr>
          <w:rFonts w:cstheme="minorHAnsi"/>
        </w:rPr>
        <w:t xml:space="preserve">what would happen if the causal SNPs had no </w:t>
      </w:r>
      <w:r w:rsidR="00F11302" w:rsidRPr="009A61CD">
        <w:rPr>
          <w:rFonts w:cstheme="minorHAnsi"/>
          <w:i/>
        </w:rPr>
        <w:t>cis</w:t>
      </w:r>
      <w:r w:rsidR="00F11302">
        <w:rPr>
          <w:rFonts w:cstheme="minorHAnsi"/>
        </w:rPr>
        <w:t xml:space="preserve"> association and were instead scattered across the genome</w:t>
      </w:r>
      <w:r w:rsidR="005C21BE" w:rsidRPr="0035605C">
        <w:rPr>
          <w:rFonts w:cstheme="minorHAnsi"/>
        </w:rPr>
        <w:t xml:space="preserve"> (Figure </w:t>
      </w:r>
      <w:r w:rsidR="00B013CD" w:rsidRPr="0035605C">
        <w:rPr>
          <w:rFonts w:cstheme="minorHAnsi"/>
        </w:rPr>
        <w:t>SX1)</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w:t>
      </w:r>
      <w:r w:rsidR="00F11302">
        <w:rPr>
          <w:rFonts w:cstheme="minorHAnsi"/>
        </w:rPr>
        <w:t xml:space="preserve">of the loci that we can associate with potentially influencing </w:t>
      </w:r>
      <w:r w:rsidR="00077708" w:rsidRPr="0035605C">
        <w:rPr>
          <w:rFonts w:cstheme="minorHAnsi"/>
        </w:rPr>
        <w:t xml:space="preserve">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r w:rsidR="00F11302">
        <w:rPr>
          <w:rFonts w:cstheme="minorHAnsi"/>
        </w:rPr>
        <w:t>is</w:t>
      </w:r>
      <w:r w:rsidR="00077708" w:rsidRPr="0035605C">
        <w:rPr>
          <w:rFonts w:cstheme="minorHAnsi"/>
        </w:rPr>
        <w:t xml:space="preserve"> </w:t>
      </w:r>
      <w:r w:rsidR="00077708" w:rsidRPr="0035605C">
        <w:rPr>
          <w:rFonts w:cstheme="minorHAnsi"/>
          <w:i/>
        </w:rPr>
        <w:t>trans</w:t>
      </w:r>
      <w:r w:rsidR="00077708" w:rsidRPr="0035605C">
        <w:rPr>
          <w:rFonts w:cstheme="minorHAnsi"/>
        </w:rPr>
        <w:t xml:space="preserve">-acting. </w:t>
      </w:r>
    </w:p>
    <w:p w14:paraId="4475E9D2" w14:textId="659A410C" w:rsidR="002514F3" w:rsidRPr="0035605C" w:rsidRDefault="002514F3" w:rsidP="002514F3">
      <w:pPr>
        <w:spacing w:line="480" w:lineRule="auto"/>
        <w:rPr>
          <w:rFonts w:cstheme="minorHAnsi"/>
          <w:b/>
        </w:rPr>
      </w:pPr>
      <w:r w:rsidRPr="0035605C">
        <w:rPr>
          <w:rFonts w:cstheme="minorHAnsi"/>
          <w:b/>
        </w:rPr>
        <w:t xml:space="preserve">Search for </w:t>
      </w:r>
      <w:r w:rsidRPr="004B1431">
        <w:rPr>
          <w:rFonts w:cstheme="minorHAnsi"/>
          <w:b/>
          <w:i/>
        </w:rPr>
        <w:t>cis</w:t>
      </w:r>
      <w:r w:rsidR="004B1431">
        <w:rPr>
          <w:rFonts w:cstheme="minorHAnsi"/>
          <w:b/>
        </w:rPr>
        <w:t>-</w:t>
      </w:r>
      <w:r w:rsidRPr="0035605C">
        <w:rPr>
          <w:rFonts w:cstheme="minorHAnsi"/>
          <w:b/>
        </w:rPr>
        <w:t>effects through focus on gene networks with presence-absence polymorphism</w:t>
      </w:r>
    </w:p>
    <w:p w14:paraId="21C8D4D0" w14:textId="3735DA33" w:rsidR="00F85CC3" w:rsidRDefault="001F12EE" w:rsidP="001F12EE">
      <w:pPr>
        <w:spacing w:line="480" w:lineRule="auto"/>
        <w:rPr>
          <w:rFonts w:cstheme="minorHAnsi"/>
        </w:rPr>
      </w:pPr>
      <w:r w:rsidRPr="0035605C">
        <w:rPr>
          <w:rFonts w:cstheme="minorHAnsi"/>
        </w:rPr>
        <w:tab/>
      </w:r>
      <w:r w:rsidR="00D16988">
        <w:rPr>
          <w:rFonts w:cstheme="minorHAnsi"/>
        </w:rPr>
        <w:t xml:space="preserve">The absence of a dominant </w:t>
      </w:r>
      <w:r w:rsidR="00D16988" w:rsidRPr="009A61CD">
        <w:rPr>
          <w:rFonts w:cstheme="minorHAnsi"/>
          <w:i/>
        </w:rPr>
        <w:t>cis</w:t>
      </w:r>
      <w:r w:rsidR="00D16988">
        <w:rPr>
          <w:rFonts w:cstheme="minorHAnsi"/>
        </w:rPr>
        <w:t>- pattern i</w:t>
      </w:r>
      <w:r w:rsidR="00D16988" w:rsidRPr="0035605C">
        <w:rPr>
          <w:rFonts w:cstheme="minorHAnsi"/>
        </w:rPr>
        <w:t>n the</w:t>
      </w:r>
      <w:r w:rsidR="00D16988">
        <w:rPr>
          <w:rFonts w:cstheme="minorHAnsi"/>
        </w:rPr>
        <w:t xml:space="preserve"> </w:t>
      </w:r>
      <w:r w:rsidR="00D16988" w:rsidRPr="0035605C">
        <w:rPr>
          <w:rFonts w:cstheme="minorHAnsi"/>
        </w:rPr>
        <w:t>genome-wide transcript-to-SNP associations</w:t>
      </w:r>
      <w:r w:rsidR="00D16988">
        <w:rPr>
          <w:rFonts w:cstheme="minorHAnsi"/>
        </w:rPr>
        <w:t xml:space="preserve"> could be caused by a relative absence of </w:t>
      </w:r>
      <w:r w:rsidR="00D16988" w:rsidRPr="00A623FF">
        <w:rPr>
          <w:rFonts w:cstheme="minorHAnsi"/>
          <w:i/>
        </w:rPr>
        <w:t>cis</w:t>
      </w:r>
      <w:r w:rsidR="00A623FF">
        <w:rPr>
          <w:rFonts w:cstheme="minorHAnsi"/>
          <w:i/>
        </w:rPr>
        <w:t>-</w:t>
      </w:r>
      <w:r w:rsidR="00D16988">
        <w:rPr>
          <w:rFonts w:cstheme="minorHAnsi"/>
        </w:rPr>
        <w:t xml:space="preserve"> variation. </w:t>
      </w:r>
      <w:proofErr w:type="gramStart"/>
      <w:r w:rsidR="00D16988">
        <w:rPr>
          <w:rFonts w:cstheme="minorHAnsi"/>
        </w:rPr>
        <w:t>Alternatively</w:t>
      </w:r>
      <w:proofErr w:type="gramEnd"/>
      <w:r w:rsidR="00D16988">
        <w:rPr>
          <w:rFonts w:cstheme="minorHAnsi"/>
        </w:rPr>
        <w:t xml:space="preserve"> haplotype heterogeneity or allele </w:t>
      </w:r>
      <w:r w:rsidR="00D16988">
        <w:rPr>
          <w:rFonts w:cstheme="minorHAnsi"/>
        </w:rPr>
        <w:lastRenderedPageBreak/>
        <w:t xml:space="preserve">frequency may complicate the ability to accurately identify </w:t>
      </w:r>
      <w:r w:rsidR="00D16988" w:rsidRPr="009A61CD">
        <w:rPr>
          <w:rFonts w:cstheme="minorHAnsi"/>
          <w:i/>
        </w:rPr>
        <w:t>cis</w:t>
      </w:r>
      <w:r w:rsidR="00D16988">
        <w:rPr>
          <w:rFonts w:cstheme="minorHAnsi"/>
        </w:rPr>
        <w:t>-</w:t>
      </w:r>
      <w:commentRangeStart w:id="24"/>
      <w:commentRangeStart w:id="25"/>
      <w:r w:rsidR="00D16988">
        <w:rPr>
          <w:rFonts w:cstheme="minorHAnsi"/>
        </w:rPr>
        <w:t xml:space="preserve">polymorphisms </w:t>
      </w:r>
      <w:commentRangeEnd w:id="24"/>
      <w:r w:rsidR="00656AC4">
        <w:rPr>
          <w:rStyle w:val="CommentReference"/>
        </w:rPr>
        <w:commentReference w:id="24"/>
      </w:r>
      <w:commentRangeEnd w:id="25"/>
      <w:r w:rsidR="009A61CD">
        <w:rPr>
          <w:rStyle w:val="CommentReference"/>
        </w:rPr>
        <w:commentReference w:id="25"/>
      </w:r>
      <w:r w:rsidR="009A61CD">
        <w:rPr>
          <w:rFonts w:cstheme="minorHAnsi"/>
        </w:rPr>
        <w:t xml:space="preserve"> {}</w:t>
      </w:r>
      <w:r w:rsidR="00282FBB" w:rsidRPr="0035605C">
        <w:rPr>
          <w:rFonts w:cstheme="minorHAnsi"/>
        </w:rPr>
        <w:t>. To test between these possibilities</w:t>
      </w:r>
      <w:r w:rsidR="00ED203D" w:rsidRPr="0035605C">
        <w:rPr>
          <w:rFonts w:cstheme="minorHAnsi"/>
        </w:rPr>
        <w:t xml:space="preserve">, we </w:t>
      </w:r>
      <w:r w:rsidR="00656AC4">
        <w:rPr>
          <w:rFonts w:cstheme="minorHAnsi"/>
        </w:rPr>
        <w:t>conducted a more focused analysis on</w:t>
      </w:r>
      <w:r w:rsidR="00282FBB" w:rsidRPr="0035605C">
        <w:rPr>
          <w:rFonts w:cstheme="minorHAnsi"/>
        </w:rPr>
        <w:t xml:space="preserve">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t>pathways that exist as gene clusters</w:t>
      </w:r>
      <w:r w:rsidR="00656AC4">
        <w:rPr>
          <w:rFonts w:cstheme="minorHAnsi"/>
        </w:rPr>
        <w:t xml:space="preserve">. </w:t>
      </w:r>
      <w:r w:rsidR="005B2B5E" w:rsidRPr="0035605C">
        <w:rPr>
          <w:rFonts w:cstheme="minorHAnsi"/>
        </w:rPr>
        <w:t xml:space="preserve">These </w:t>
      </w:r>
      <w:r w:rsidR="00282FBB" w:rsidRPr="0035605C">
        <w:rPr>
          <w:rFonts w:cstheme="minorHAnsi"/>
        </w:rPr>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w:t>
      </w:r>
      <w:r w:rsidR="00EC1F7B">
        <w:rPr>
          <w:rFonts w:cstheme="minorHAnsi"/>
        </w:rPr>
        <w:t>i</w:t>
      </w:r>
      <w:r w:rsidR="00ED203D" w:rsidRPr="0035605C">
        <w:rPr>
          <w:rFonts w:cstheme="minorHAnsi"/>
        </w:rPr>
        <w:t>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AA7054">
        <w:rPr>
          <w:rFonts w:cstheme="minorHAnsi"/>
        </w:rPr>
        <w:t xml:space="preserve"> </w: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 </w:instrTex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(Deighton, Muckenschnabel et al. 2001, Colmenares, Aleu et al. 2002, Porquier, Morgant et al. 2016, Zhang, Corwin et al. 2018)</w:t>
      </w:r>
      <w:r w:rsidR="002A0BE9">
        <w:rPr>
          <w:rFonts w:cstheme="minorHAnsi"/>
        </w:rPr>
        <w:fldChar w:fldCharType="end"/>
      </w:r>
      <w:r w:rsidR="00ED203D" w:rsidRPr="0035605C">
        <w:rPr>
          <w:rFonts w:cstheme="minorHAnsi"/>
        </w:rPr>
        <w:t>.</w:t>
      </w:r>
      <w:r w:rsidR="001750AD" w:rsidRPr="0035605C">
        <w:rPr>
          <w:rFonts w:cstheme="minorHAnsi"/>
        </w:rPr>
        <w:t xml:space="preserve"> </w:t>
      </w:r>
      <w:r w:rsidR="00656AC4">
        <w:rPr>
          <w:rFonts w:cstheme="minorHAnsi"/>
        </w:rPr>
        <w:t>These pathways</w:t>
      </w:r>
      <w:r w:rsidR="00656AC4" w:rsidRPr="0035605C">
        <w:rPr>
          <w:rFonts w:cstheme="minorHAnsi"/>
        </w:rPr>
        <w:t xml:space="preserve"> have known presence-absence polymorphisms</w:t>
      </w:r>
      <w:r w:rsidR="00656AC4">
        <w:rPr>
          <w:rFonts w:cstheme="minorHAnsi"/>
        </w:rPr>
        <w:t xml:space="preserve"> and should have </w:t>
      </w:r>
      <w:r w:rsidR="00656AC4" w:rsidRPr="009A61CD">
        <w:rPr>
          <w:rFonts w:cstheme="minorHAnsi"/>
          <w:i/>
        </w:rPr>
        <w:t>cis</w:t>
      </w:r>
      <w:r w:rsidR="00656AC4">
        <w:rPr>
          <w:rFonts w:cstheme="minorHAnsi"/>
        </w:rPr>
        <w:t>-</w:t>
      </w:r>
      <w:proofErr w:type="gramStart"/>
      <w:r w:rsidR="00656AC4">
        <w:rPr>
          <w:rFonts w:cstheme="minorHAnsi"/>
        </w:rPr>
        <w:t>eQTL</w:t>
      </w:r>
      <w:proofErr w:type="gramEnd"/>
      <w:r w:rsidR="00656AC4">
        <w:rPr>
          <w:rFonts w:cstheme="minorHAnsi"/>
        </w:rPr>
        <w:t xml:space="preserve"> but </w:t>
      </w:r>
      <w:r w:rsidR="00907886">
        <w:rPr>
          <w:rFonts w:cstheme="minorHAnsi"/>
        </w:rPr>
        <w:t xml:space="preserve">none were detected </w:t>
      </w:r>
      <w:commentRangeStart w:id="26"/>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 </w:instrTex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EN.CITE.DATA </w:instrText>
      </w:r>
      <w:r w:rsidR="00907886">
        <w:rPr>
          <w:rFonts w:cstheme="minorHAnsi"/>
        </w:rPr>
      </w:r>
      <w:r w:rsidR="00907886">
        <w:rPr>
          <w:rFonts w:cstheme="minorHAnsi"/>
        </w:rPr>
        <w:fldChar w:fldCharType="end"/>
      </w:r>
      <w:r w:rsidR="00907886">
        <w:rPr>
          <w:rFonts w:cstheme="minorHAnsi"/>
        </w:rPr>
      </w:r>
      <w:r w:rsidR="00907886">
        <w:rPr>
          <w:rFonts w:cstheme="minorHAnsi"/>
        </w:rPr>
        <w:fldChar w:fldCharType="separate"/>
      </w:r>
      <w:r w:rsidR="00907886">
        <w:rPr>
          <w:rFonts w:cstheme="minorHAnsi"/>
          <w:noProof/>
        </w:rPr>
        <w:t>(Siewers, Viaud et al. 2005, Pinedo, Wang et al. 2008, Zhang, Corwin et al. 2018)</w:t>
      </w:r>
      <w:r w:rsidR="00907886">
        <w:rPr>
          <w:rFonts w:cstheme="minorHAnsi"/>
        </w:rPr>
        <w:fldChar w:fldCharType="end"/>
      </w:r>
      <w:commentRangeEnd w:id="26"/>
      <w:r w:rsidR="000E0626">
        <w:rPr>
          <w:rStyle w:val="CommentReference"/>
        </w:rPr>
        <w:commentReference w:id="26"/>
      </w:r>
      <w:r w:rsidR="00656AC4" w:rsidRPr="0035605C">
        <w:rPr>
          <w:rFonts w:cstheme="minorHAnsi"/>
        </w:rPr>
        <w:t xml:space="preserve">. </w:t>
      </w:r>
      <w:r w:rsidR="001750AD" w:rsidRPr="0035605C">
        <w:rPr>
          <w:rFonts w:cstheme="minorHAnsi"/>
        </w:rPr>
        <w:t>Critically, the transcripts within each of these pathways are highly correlated across the isolates</w:t>
      </w:r>
      <w:r w:rsidR="009A61CD">
        <w:rPr>
          <w:rFonts w:cstheme="minorHAnsi"/>
        </w:rPr>
        <w:t>,</w:t>
      </w:r>
      <w:r w:rsidR="001750AD" w:rsidRPr="0035605C">
        <w:rPr>
          <w:rFonts w:cstheme="minorHAnsi"/>
        </w:rPr>
        <w:t xml:space="preserve"> suggesting that their</w:t>
      </w:r>
      <w:r w:rsidR="009A61CD">
        <w:rPr>
          <w:rFonts w:cstheme="minorHAnsi"/>
        </w:rPr>
        <w:t xml:space="preserve"> expression</w:t>
      </w:r>
      <w:r w:rsidR="00097440" w:rsidRPr="0035605C">
        <w:rPr>
          <w:rFonts w:cstheme="minorHAnsi"/>
        </w:rPr>
        <w:t xml:space="preserve"> </w:t>
      </w:r>
      <w:r w:rsidR="001750AD" w:rsidRPr="0035605C">
        <w:rPr>
          <w:rFonts w:cstheme="minorHAnsi"/>
        </w:rPr>
        <w:t>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sidR="001750AD" w:rsidRPr="0035605C">
        <w:rPr>
          <w:rFonts w:cstheme="minorHAnsi"/>
        </w:rPr>
        <w:t>.</w:t>
      </w:r>
      <w:r w:rsidR="00097440">
        <w:rPr>
          <w:rFonts w:cstheme="minorHAnsi"/>
        </w:rPr>
        <w:t xml:space="preserve"> Thus, these loci m</w:t>
      </w:r>
      <w:r w:rsidR="009A61CD">
        <w:rPr>
          <w:rFonts w:cstheme="minorHAnsi"/>
        </w:rPr>
        <w:t>ay</w:t>
      </w:r>
      <w:r w:rsidR="00097440">
        <w:rPr>
          <w:rFonts w:cstheme="minorHAnsi"/>
        </w:rPr>
        <w:t xml:space="preserve"> have false-negative issues that prevented the detection of real </w:t>
      </w:r>
      <w:r w:rsidR="00097440" w:rsidRPr="009A61CD">
        <w:rPr>
          <w:rFonts w:cstheme="minorHAnsi"/>
          <w:i/>
        </w:rPr>
        <w:t>cis</w:t>
      </w:r>
      <w:r w:rsidR="00097440">
        <w:rPr>
          <w:rFonts w:cstheme="minorHAnsi"/>
        </w:rPr>
        <w:t>-eQTL.</w:t>
      </w:r>
    </w:p>
    <w:p w14:paraId="45307E37" w14:textId="01811551" w:rsidR="00D23608" w:rsidRDefault="00ED203D" w:rsidP="000009B5">
      <w:pPr>
        <w:spacing w:line="480" w:lineRule="auto"/>
        <w:rPr>
          <w:rFonts w:cstheme="minorHAnsi"/>
        </w:rPr>
      </w:pPr>
      <w:r w:rsidRPr="0035605C">
        <w:rPr>
          <w:rFonts w:cstheme="minorHAnsi"/>
        </w:rPr>
        <w:tab/>
      </w:r>
      <w:r w:rsidR="001750AD" w:rsidRPr="0035605C">
        <w:rPr>
          <w:rFonts w:cstheme="minorHAnsi"/>
        </w:rPr>
        <w:t xml:space="preserve">To test if </w:t>
      </w:r>
      <w:r w:rsidR="00907886">
        <w:rPr>
          <w:rFonts w:cstheme="minorHAnsi"/>
        </w:rPr>
        <w:t xml:space="preserve">these </w:t>
      </w:r>
      <w:r w:rsidR="00D23608">
        <w:rPr>
          <w:rFonts w:cstheme="minorHAnsi"/>
        </w:rPr>
        <w:t>pathways</w:t>
      </w:r>
      <w:r w:rsidR="00907886">
        <w:rPr>
          <w:rFonts w:cstheme="minorHAnsi"/>
        </w:rPr>
        <w:t xml:space="preserve"> have undetected cis-eQTL w</w:t>
      </w:r>
      <w:r w:rsidR="00907886" w:rsidRPr="0035605C">
        <w:rPr>
          <w:rFonts w:cstheme="minorHAnsi"/>
        </w:rPr>
        <w:t xml:space="preserve">e </w:t>
      </w:r>
      <w:r w:rsidR="00907886">
        <w:rPr>
          <w:rFonts w:cstheme="minorHAnsi"/>
        </w:rPr>
        <w:t>used</w:t>
      </w:r>
      <w:r w:rsidR="00907886" w:rsidRPr="0035605C">
        <w:rPr>
          <w:rFonts w:cstheme="minorHAnsi"/>
        </w:rPr>
        <w:t xml:space="preserve"> </w:t>
      </w:r>
      <w:proofErr w:type="gramStart"/>
      <w:r w:rsidR="001750AD" w:rsidRPr="0035605C">
        <w:rPr>
          <w:rFonts w:cstheme="minorHAnsi"/>
        </w:rPr>
        <w:t>all</w:t>
      </w:r>
      <w:r w:rsidR="00085526" w:rsidRPr="0035605C">
        <w:rPr>
          <w:rFonts w:cstheme="minorHAnsi"/>
        </w:rPr>
        <w:t xml:space="preserve"> of</w:t>
      </w:r>
      <w:proofErr w:type="gramEnd"/>
      <w:r w:rsidR="001750AD" w:rsidRPr="0035605C">
        <w:rPr>
          <w:rFonts w:cstheme="minorHAnsi"/>
        </w:rPr>
        <w:t xml:space="preserve"> the SNPs for </w:t>
      </w:r>
      <w:r w:rsidR="00907886">
        <w:rPr>
          <w:rFonts w:cstheme="minorHAnsi"/>
        </w:rPr>
        <w:t>each</w:t>
      </w:r>
      <w:r w:rsidR="00907886" w:rsidRPr="0035605C">
        <w:rPr>
          <w:rFonts w:cstheme="minorHAnsi"/>
        </w:rPr>
        <w:t xml:space="preserve"> </w:t>
      </w:r>
      <w:r w:rsidR="001750AD" w:rsidRPr="0035605C">
        <w:rPr>
          <w:rFonts w:cstheme="minorHAnsi"/>
        </w:rPr>
        <w:t xml:space="preserve">biosynthetic cluster </w:t>
      </w:r>
      <w:r w:rsidR="00907886">
        <w:rPr>
          <w:rFonts w:cstheme="minorHAnsi"/>
        </w:rPr>
        <w:t xml:space="preserve">to align </w:t>
      </w:r>
      <w:r w:rsidR="001750AD" w:rsidRPr="0035605C">
        <w:rPr>
          <w:rFonts w:cstheme="minorHAnsi"/>
        </w:rPr>
        <w:t xml:space="preserve">the </w:t>
      </w:r>
      <w:r w:rsidR="001750AD" w:rsidRPr="0035605C">
        <w:rPr>
          <w:rFonts w:cstheme="minorHAnsi"/>
          <w:i/>
        </w:rPr>
        <w:t>B. cinerea</w:t>
      </w:r>
      <w:r w:rsidR="001750AD" w:rsidRPr="0035605C">
        <w:rPr>
          <w:rFonts w:cstheme="minorHAnsi"/>
        </w:rPr>
        <w:t xml:space="preserve"> isolates</w:t>
      </w:r>
      <w:r w:rsidR="00907886">
        <w:rPr>
          <w:rFonts w:cstheme="minorHAnsi"/>
        </w:rPr>
        <w:t xml:space="preserve"> and investigate haplotype diversity</w:t>
      </w:r>
      <w:r w:rsidR="001750AD" w:rsidRPr="0035605C">
        <w:rPr>
          <w:rFonts w:cstheme="minorHAnsi"/>
        </w:rPr>
        <w:t xml:space="preserve">.  </w:t>
      </w:r>
      <w:r w:rsidR="00907886">
        <w:rPr>
          <w:rFonts w:cstheme="minorHAnsi"/>
        </w:rPr>
        <w:t xml:space="preserve">We first investigated the </w:t>
      </w:r>
      <w:r w:rsidR="00D23608">
        <w:rPr>
          <w:rFonts w:cstheme="minorHAnsi"/>
        </w:rPr>
        <w:t>b</w:t>
      </w:r>
      <w:r w:rsidR="00907886">
        <w:rPr>
          <w:rFonts w:cstheme="minorHAnsi"/>
        </w:rPr>
        <w:t xml:space="preserve">otcinic acid cluster which identified </w:t>
      </w:r>
      <w:proofErr w:type="gramStart"/>
      <w:r w:rsidR="00907886">
        <w:rPr>
          <w:rFonts w:cstheme="minorHAnsi"/>
        </w:rPr>
        <w:t xml:space="preserve">a </w:t>
      </w:r>
      <w:r w:rsidR="001750AD" w:rsidRPr="0035605C">
        <w:rPr>
          <w:rFonts w:cstheme="minorHAnsi"/>
        </w:rPr>
        <w:t>number of</w:t>
      </w:r>
      <w:proofErr w:type="gramEnd"/>
      <w:r w:rsidR="001750AD" w:rsidRPr="0035605C">
        <w:rPr>
          <w:rFonts w:cstheme="minorHAnsi"/>
        </w:rPr>
        <w:t xml:space="preserve"> distinct haplotypes with </w:t>
      </w:r>
      <w:r w:rsidR="00907886">
        <w:rPr>
          <w:rFonts w:cstheme="minorHAnsi"/>
        </w:rPr>
        <w:t>a few individual outlier</w:t>
      </w:r>
      <w:r w:rsidR="001750AD" w:rsidRPr="0035605C">
        <w:rPr>
          <w:rFonts w:cstheme="minorHAnsi"/>
        </w:rPr>
        <w:t xml:space="preserve"> isolates (e.g. B05.10, Fd1) (Figure N4a). </w:t>
      </w:r>
      <w:r w:rsidR="00D23608">
        <w:rPr>
          <w:rFonts w:cstheme="minorHAnsi"/>
        </w:rPr>
        <w:t>We then utilized the haplotypes to test for specific effects on transcript expression</w:t>
      </w:r>
      <w:r w:rsidR="001750AD" w:rsidRPr="0035605C">
        <w:rPr>
          <w:rFonts w:cstheme="minorHAnsi"/>
        </w:rPr>
        <w:t xml:space="preserve"> for the biosynthetic pathway</w:t>
      </w:r>
      <w:r w:rsidR="00D23608">
        <w:rPr>
          <w:rFonts w:cstheme="minorHAnsi"/>
        </w:rPr>
        <w:t>. This identified</w:t>
      </w:r>
      <w:r w:rsidR="001750AD" w:rsidRPr="0035605C">
        <w:rPr>
          <w:rFonts w:cstheme="minorHAnsi"/>
        </w:rPr>
        <w:t xml:space="preserve"> a single clade </w:t>
      </w:r>
      <w:r w:rsidR="00D23608">
        <w:rPr>
          <w:rFonts w:cstheme="minorHAnsi"/>
        </w:rPr>
        <w:t xml:space="preserve">of isolates with </w:t>
      </w:r>
      <w:r w:rsidR="001750AD" w:rsidRPr="0035605C">
        <w:rPr>
          <w:rFonts w:cstheme="minorHAnsi"/>
        </w:rPr>
        <w:t>a distinctly lower level of expression than the other clusters</w:t>
      </w:r>
      <w:r w:rsidR="00D23608">
        <w:rPr>
          <w:rFonts w:cstheme="minorHAnsi"/>
        </w:rPr>
        <w:t xml:space="preserve"> (Figure N4b)</w:t>
      </w:r>
      <w:r w:rsidR="001750AD" w:rsidRPr="0035605C">
        <w:rPr>
          <w:rFonts w:cstheme="minorHAnsi"/>
        </w:rPr>
        <w:t xml:space="preserve">. </w:t>
      </w:r>
      <w:r w:rsidR="00D23608">
        <w:rPr>
          <w:rFonts w:cstheme="minorHAnsi"/>
        </w:rPr>
        <w:t>Investigating the short-reads and SNP calls showed that</w:t>
      </w:r>
      <w:r w:rsidR="001750AD" w:rsidRPr="0035605C">
        <w:rPr>
          <w:rFonts w:cstheme="minorHAnsi"/>
        </w:rPr>
        <w:t xml:space="preserve">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biosynthetic cluster</w:t>
      </w:r>
      <w:r w:rsidR="00F74A96">
        <w:rPr>
          <w:rFonts w:cstheme="minorHAnsi"/>
        </w:rPr>
        <w:t xml:space="preserve"> </w:t>
      </w:r>
      <w:r w:rsidR="009E4B0F" w:rsidRPr="0035605C">
        <w:rPr>
          <w:rFonts w:cstheme="minorHAnsi"/>
        </w:rPr>
        <w:t>(Figure</w:t>
      </w:r>
      <w:r w:rsidR="00FF64FE" w:rsidRPr="0035605C">
        <w:rPr>
          <w:rFonts w:cstheme="minorHAnsi"/>
        </w:rPr>
        <w:t xml:space="preserve"> N4c</w:t>
      </w:r>
      <w:r w:rsidR="009E4B0F" w:rsidRPr="0035605C">
        <w:rPr>
          <w:rFonts w:cstheme="minorHAnsi"/>
        </w:rPr>
        <w:t>)</w:t>
      </w:r>
      <w:r w:rsidR="00685CE1" w:rsidRPr="0035605C">
        <w:rPr>
          <w:rFonts w:cstheme="minorHAnsi"/>
        </w:rPr>
        <w:t xml:space="preserve">. </w:t>
      </w:r>
      <w:r w:rsidR="00EF7CD1" w:rsidRPr="0035605C">
        <w:rPr>
          <w:rFonts w:cstheme="minorHAnsi"/>
        </w:rPr>
        <w:t xml:space="preserve"> 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w:t>
      </w:r>
      <w:r w:rsidR="00D23608">
        <w:rPr>
          <w:rFonts w:cstheme="minorHAnsi"/>
        </w:rPr>
        <w:t xml:space="preserve"> in the remaining 3 major clusters</w:t>
      </w:r>
      <w:r w:rsidR="00A02CCD" w:rsidRPr="0035605C">
        <w:rPr>
          <w:rFonts w:cstheme="minorHAnsi"/>
        </w:rPr>
        <w:t xml:space="preserve"> on expression profile (</w:t>
      </w:r>
      <w:proofErr w:type="gramStart"/>
      <w:r w:rsidR="00A02CCD" w:rsidRPr="0035605C">
        <w:rPr>
          <w:rFonts w:cstheme="minorHAnsi"/>
        </w:rPr>
        <w:t>F(</w:t>
      </w:r>
      <w:proofErr w:type="gramEnd"/>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p=</w:t>
      </w:r>
      <w:r w:rsidR="00BD10FC" w:rsidRPr="0035605C">
        <w:rPr>
          <w:rFonts w:cstheme="minorHAnsi"/>
        </w:rPr>
        <w:t>0.55</w:t>
      </w:r>
      <w:r w:rsidR="00A02CCD" w:rsidRPr="0035605C">
        <w:rPr>
          <w:rFonts w:cstheme="minorHAnsi"/>
        </w:rPr>
        <w:t xml:space="preserve">). </w:t>
      </w:r>
      <w:r w:rsidR="00D23608">
        <w:rPr>
          <w:rFonts w:cstheme="minorHAnsi"/>
        </w:rPr>
        <w:t>However,</w:t>
      </w:r>
      <w:r w:rsidR="00D23608" w:rsidRPr="0035605C">
        <w:rPr>
          <w:rFonts w:cstheme="minorHAnsi"/>
        </w:rPr>
        <w:t xml:space="preserve"> </w:t>
      </w:r>
      <w:r w:rsidR="00EF7CD1" w:rsidRPr="0035605C">
        <w:rPr>
          <w:rFonts w:cstheme="minorHAnsi"/>
        </w:rPr>
        <w:t xml:space="preserve">within each of these clusters there are independent isolates </w:t>
      </w:r>
      <w:r w:rsidR="00437B38" w:rsidRPr="0035605C">
        <w:rPr>
          <w:rFonts w:cstheme="minorHAnsi"/>
        </w:rPr>
        <w:t>with</w:t>
      </w:r>
      <w:r w:rsidR="00D23608">
        <w:rPr>
          <w:rFonts w:cstheme="minorHAnsi"/>
        </w:rPr>
        <w:t xml:space="preserve"> very</w:t>
      </w:r>
      <w:r w:rsidR="00437B38" w:rsidRPr="0035605C">
        <w:rPr>
          <w:rFonts w:cstheme="minorHAnsi"/>
        </w:rPr>
        <w:t xml:space="preserve"> low pathway expression</w:t>
      </w:r>
      <w:r w:rsidR="007E3E49">
        <w:rPr>
          <w:rFonts w:cstheme="minorHAnsi"/>
        </w:rPr>
        <w:t>,</w:t>
      </w:r>
      <w:r w:rsidR="00437B38" w:rsidRPr="0035605C">
        <w:rPr>
          <w:rFonts w:cstheme="minorHAnsi"/>
        </w:rPr>
        <w:t xml:space="preserve"> </w:t>
      </w:r>
      <w:r w:rsidR="00D23608">
        <w:rPr>
          <w:rFonts w:cstheme="minorHAnsi"/>
        </w:rPr>
        <w:t>suggesting loss-of-expression polymorphisms</w:t>
      </w:r>
      <w:r w:rsidR="00D23608" w:rsidRPr="0035605C">
        <w:rPr>
          <w:rFonts w:cstheme="minorHAnsi"/>
        </w:rPr>
        <w:t xml:space="preserve"> </w:t>
      </w:r>
      <w:r w:rsidR="00437B38" w:rsidRPr="0035605C">
        <w:rPr>
          <w:rFonts w:cstheme="minorHAnsi"/>
        </w:rPr>
        <w:t>(Noble Rot, 01.04.03, Apple 517, 02.04.09) (Figure N4b</w:t>
      </w:r>
      <w:r w:rsidR="00D23608" w:rsidRPr="0035605C">
        <w:rPr>
          <w:rFonts w:cstheme="minorHAnsi"/>
        </w:rPr>
        <w:t>)</w:t>
      </w:r>
      <w:r w:rsidR="00D23608">
        <w:rPr>
          <w:rFonts w:cstheme="minorHAnsi"/>
        </w:rPr>
        <w:t>. While</w:t>
      </w:r>
      <w:r w:rsidR="00D23608" w:rsidRPr="0035605C">
        <w:rPr>
          <w:rFonts w:cstheme="minorHAnsi"/>
        </w:rPr>
        <w:t xml:space="preserve"> </w:t>
      </w:r>
      <w:r w:rsidR="00E56078" w:rsidRPr="0035605C">
        <w:rPr>
          <w:rFonts w:cstheme="minorHAnsi"/>
        </w:rPr>
        <w:t>t</w:t>
      </w:r>
      <w:r w:rsidR="00437B38" w:rsidRPr="0035605C">
        <w:rPr>
          <w:rFonts w:cstheme="minorHAnsi"/>
        </w:rPr>
        <w:t xml:space="preserve">hese isolates each contain smaller deletions that </w:t>
      </w:r>
      <w:r w:rsidR="00D23608">
        <w:rPr>
          <w:rFonts w:cstheme="minorHAnsi"/>
        </w:rPr>
        <w:t>are independent of each other, it is not clear what is functionally leading to the loss of</w:t>
      </w:r>
      <w:r w:rsidR="00437B38" w:rsidRPr="0035605C">
        <w:rPr>
          <w:rFonts w:cstheme="minorHAnsi"/>
        </w:rPr>
        <w:t xml:space="preserve"> botc</w:t>
      </w:r>
      <w:r w:rsidR="00EC1F7B">
        <w:rPr>
          <w:rFonts w:cstheme="minorHAnsi"/>
        </w:rPr>
        <w:t>i</w:t>
      </w:r>
      <w:r w:rsidR="00437B38" w:rsidRPr="0035605C">
        <w:rPr>
          <w:rFonts w:cstheme="minorHAnsi"/>
        </w:rPr>
        <w:t>nic acid biosynthetic pathway</w:t>
      </w:r>
      <w:r w:rsidR="00D23608">
        <w:rPr>
          <w:rFonts w:cstheme="minorHAnsi"/>
        </w:rPr>
        <w:t xml:space="preserve"> expression</w:t>
      </w:r>
      <w:r w:rsidR="00437B38" w:rsidRPr="0035605C">
        <w:rPr>
          <w:rFonts w:cstheme="minorHAnsi"/>
        </w:rPr>
        <w:t xml:space="preserve"> </w:t>
      </w:r>
      <w:r w:rsidR="00437B38" w:rsidRPr="0035605C">
        <w:rPr>
          <w:rFonts w:cstheme="minorHAnsi"/>
        </w:rPr>
        <w:lastRenderedPageBreak/>
        <w:t xml:space="preserve">(Figure N4c). </w:t>
      </w:r>
      <w:r w:rsidR="00A02CCD" w:rsidRPr="0035605C">
        <w:rPr>
          <w:rFonts w:cstheme="minorHAnsi"/>
        </w:rPr>
        <w:t xml:space="preserve">This suggests that </w:t>
      </w:r>
      <w:r w:rsidR="00EF7CD1" w:rsidRPr="0035605C">
        <w:rPr>
          <w:rFonts w:cstheme="minorHAnsi"/>
        </w:rPr>
        <w:t xml:space="preserve">for this </w:t>
      </w:r>
      <w:r w:rsidR="00D23608">
        <w:rPr>
          <w:rFonts w:cstheme="minorHAnsi"/>
        </w:rPr>
        <w:t xml:space="preserve">clustered pathway, there are undetected </w:t>
      </w:r>
      <w:r w:rsidR="00D23608" w:rsidRPr="000113CA">
        <w:rPr>
          <w:rFonts w:cstheme="minorHAnsi"/>
          <w:i/>
        </w:rPr>
        <w:t>cis</w:t>
      </w:r>
      <w:r w:rsidR="00D23608">
        <w:rPr>
          <w:rFonts w:cstheme="minorHAnsi"/>
        </w:rPr>
        <w:t>-effect polymorphisms</w:t>
      </w:r>
      <w:r w:rsidR="00EF7CD1" w:rsidRPr="0035605C">
        <w:rPr>
          <w:rFonts w:cstheme="minorHAnsi"/>
        </w:rPr>
        <w:t xml:space="preserve">, a </w:t>
      </w:r>
      <w:r w:rsidR="00D23608">
        <w:rPr>
          <w:rFonts w:cstheme="minorHAnsi"/>
        </w:rPr>
        <w:t>large common</w:t>
      </w:r>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w:t>
      </w:r>
      <w:r w:rsidR="000113CA">
        <w:rPr>
          <w:rFonts w:cstheme="minorHAnsi"/>
        </w:rPr>
        <w:t>r</w:t>
      </w:r>
      <w:r w:rsidR="00437B38" w:rsidRPr="0035605C">
        <w:rPr>
          <w:rFonts w:cstheme="minorHAnsi"/>
        </w:rPr>
        <w:t xml:space="preserve">arer additional </w:t>
      </w:r>
      <w:r w:rsidR="00D23608">
        <w:rPr>
          <w:rFonts w:cstheme="minorHAnsi"/>
        </w:rPr>
        <w:t>events</w:t>
      </w:r>
      <w:r w:rsidR="00437B38" w:rsidRPr="0035605C">
        <w:rPr>
          <w:rFonts w:cstheme="minorHAnsi"/>
        </w:rPr>
        <w:t>.</w:t>
      </w:r>
    </w:p>
    <w:p w14:paraId="5588CE6D" w14:textId="3F2B9385" w:rsidR="00F74A96" w:rsidDel="00D23608" w:rsidRDefault="00D23608" w:rsidP="00CE102F">
      <w:pPr>
        <w:spacing w:line="480" w:lineRule="auto"/>
        <w:ind w:firstLine="720"/>
        <w:rPr>
          <w:del w:id="27" w:author="Dan Kliebenstein" w:date="2019-02-21T11:46:00Z"/>
          <w:rFonts w:cstheme="minorHAnsi"/>
        </w:rPr>
      </w:pPr>
      <w:r>
        <w:rPr>
          <w:rFonts w:cstheme="minorHAnsi"/>
        </w:rPr>
        <w:t>W</w:t>
      </w:r>
      <w:r w:rsidR="00437B38" w:rsidRPr="0035605C">
        <w:rPr>
          <w:rFonts w:cstheme="minorHAnsi"/>
        </w:rPr>
        <w:t>e</w:t>
      </w:r>
      <w:r>
        <w:rPr>
          <w:rFonts w:cstheme="minorHAnsi"/>
        </w:rPr>
        <w:t xml:space="preserve"> then</w:t>
      </w:r>
      <w:r w:rsidR="00437B38" w:rsidRPr="0035605C">
        <w:rPr>
          <w:rFonts w:cstheme="minorHAnsi"/>
        </w:rPr>
        <w:t xml:space="preserve"> investigated the other two biosynthetic pathway</w:t>
      </w:r>
      <w:r w:rsidR="008846D7" w:rsidRPr="0035605C">
        <w:rPr>
          <w:rFonts w:cstheme="minorHAnsi"/>
        </w:rPr>
        <w:t>s</w:t>
      </w:r>
      <w:r w:rsidR="00437B38" w:rsidRPr="0035605C">
        <w:rPr>
          <w:rFonts w:cstheme="minorHAnsi"/>
        </w:rPr>
        <w:t xml:space="preserve"> for additional </w:t>
      </w:r>
      <w:r w:rsidR="008846D7" w:rsidRPr="0035605C">
        <w:rPr>
          <w:rFonts w:cstheme="minorHAnsi"/>
        </w:rPr>
        <w:t>evidence of</w:t>
      </w:r>
      <w:r>
        <w:rPr>
          <w:rFonts w:cstheme="minorHAnsi"/>
        </w:rPr>
        <w:t xml:space="preserve"> missed</w:t>
      </w:r>
      <w:r w:rsidR="008846D7" w:rsidRPr="0035605C">
        <w:rPr>
          <w:rFonts w:cstheme="minorHAnsi"/>
        </w:rPr>
        <w:t xml:space="preserve"> </w:t>
      </w:r>
      <w:r w:rsidR="008846D7" w:rsidRPr="0035605C">
        <w:rPr>
          <w:rFonts w:cstheme="minorHAnsi"/>
          <w:i/>
        </w:rPr>
        <w:t>cis</w:t>
      </w:r>
      <w:r w:rsidR="008846D7" w:rsidRPr="0035605C">
        <w:rPr>
          <w:rFonts w:cstheme="minorHAnsi"/>
        </w:rPr>
        <w:t>-acting genetic variation.</w:t>
      </w:r>
      <w:r>
        <w:rPr>
          <w:rFonts w:cstheme="minorHAnsi"/>
        </w:rPr>
        <w:t xml:space="preserve"> </w:t>
      </w:r>
      <w:r w:rsidR="00437B38" w:rsidRPr="0035605C">
        <w:rPr>
          <w:rFonts w:cstheme="minorHAnsi"/>
        </w:rPr>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w:t>
      </w:r>
      <w:r w:rsidR="00D515D8">
        <w:rPr>
          <w:rFonts w:cstheme="minorHAnsi"/>
        </w:rPr>
        <w:t>a similar lack of dominant</w:t>
      </w:r>
      <w:r w:rsidR="00CE102F" w:rsidRPr="0035605C">
        <w:rPr>
          <w:rFonts w:cstheme="minorHAnsi"/>
        </w:rPr>
        <w:t xml:space="preserve"> </w:t>
      </w:r>
      <w:r w:rsidR="00CE102F" w:rsidRPr="00D515D8">
        <w:rPr>
          <w:rFonts w:cstheme="minorHAnsi"/>
          <w:i/>
        </w:rPr>
        <w:t>cis</w:t>
      </w:r>
      <w:r w:rsidR="00CE102F" w:rsidRPr="0035605C">
        <w:rPr>
          <w:rFonts w:cstheme="minorHAnsi"/>
        </w:rPr>
        <w:t xml:space="preserve">-effect </w:t>
      </w:r>
      <w:r w:rsidR="00F74A96">
        <w:rPr>
          <w:rFonts w:cstheme="minorHAnsi"/>
        </w:rPr>
        <w:t xml:space="preserve">SNP </w:t>
      </w:r>
      <w:r w:rsidR="00CE102F" w:rsidRPr="0035605C">
        <w:rPr>
          <w:rFonts w:cstheme="minorHAnsi"/>
        </w:rPr>
        <w:t>patterns to the botc</w:t>
      </w:r>
      <w:r w:rsidR="00EC1F7B">
        <w:rPr>
          <w:rFonts w:cstheme="minorHAnsi"/>
        </w:rPr>
        <w:t>i</w:t>
      </w:r>
      <w:r w:rsidR="00CE102F" w:rsidRPr="0035605C">
        <w:rPr>
          <w:rFonts w:cstheme="minorHAnsi"/>
        </w:rPr>
        <w:t xml:space="preserve">nic acid biosynthetic network. </w:t>
      </w:r>
      <w:r w:rsidR="004C3C51" w:rsidRPr="0035605C">
        <w:rPr>
          <w:rFonts w:cstheme="minorHAnsi"/>
        </w:rPr>
        <w:t>Hierarchical clustering within each of these networks by genic SNP variation divides the isolate population into two groups</w:t>
      </w:r>
      <w:r>
        <w:rPr>
          <w:rFonts w:cstheme="minorHAnsi"/>
        </w:rPr>
        <w:t xml:space="preserve"> that are not associated with</w:t>
      </w:r>
      <w:r w:rsidR="004C3C51" w:rsidRPr="0035605C">
        <w:rPr>
          <w:rFonts w:cstheme="minorHAnsi"/>
        </w:rPr>
        <w:t xml:space="preserve"> mean pathway expression (Figure S1, Figure S2)</w:t>
      </w:r>
      <w:r w:rsidR="00CE102F" w:rsidRPr="0035605C">
        <w:rPr>
          <w:rFonts w:cstheme="minorHAnsi"/>
        </w:rPr>
        <w:t xml:space="preserve">. </w:t>
      </w:r>
      <w:r>
        <w:rPr>
          <w:rFonts w:cstheme="minorHAnsi"/>
        </w:rPr>
        <w:t xml:space="preserve">However, within the cyclic peptide pathway, minor deletions within the intergenic regions correlate with low expression, and two isolates with partial deletions within the genes early in the pathway exhibit very low pathway expression (1.05.16, 1.05.22) (Figure S4). In contrast, there was no evidence for </w:t>
      </w:r>
      <w:r w:rsidRPr="00DE16D8">
        <w:rPr>
          <w:rFonts w:cstheme="minorHAnsi"/>
          <w:i/>
        </w:rPr>
        <w:t>cis-</w:t>
      </w:r>
      <w:r>
        <w:rPr>
          <w:rFonts w:cstheme="minorHAnsi"/>
        </w:rPr>
        <w:t>effects although this pathway did not have any obvious loss-of-expression events (</w:t>
      </w:r>
      <w:r w:rsidR="00FF459F">
        <w:rPr>
          <w:rFonts w:cstheme="minorHAnsi"/>
        </w:rPr>
        <w:t>Figure S3)</w:t>
      </w:r>
      <w:r w:rsidR="00F74A96">
        <w:rPr>
          <w:rFonts w:cstheme="minorHAnsi"/>
        </w:rPr>
        <w:t xml:space="preserve">. </w:t>
      </w:r>
    </w:p>
    <w:p w14:paraId="30743950" w14:textId="18D516F4" w:rsidR="00D23608" w:rsidRDefault="00F74A96" w:rsidP="00D23608">
      <w:pPr>
        <w:spacing w:line="480" w:lineRule="auto"/>
        <w:ind w:firstLine="720"/>
        <w:rPr>
          <w:rFonts w:cstheme="minorHAnsi"/>
        </w:rPr>
      </w:pPr>
      <w:r>
        <w:rPr>
          <w:rFonts w:cstheme="minorHAnsi"/>
        </w:rPr>
        <w:t xml:space="preserve">As such, we </w:t>
      </w:r>
      <w:proofErr w:type="gramStart"/>
      <w:r>
        <w:rPr>
          <w:rFonts w:cstheme="minorHAnsi"/>
        </w:rPr>
        <w:t>are able to</w:t>
      </w:r>
      <w:proofErr w:type="gramEnd"/>
      <w:r>
        <w:rPr>
          <w:rFonts w:cstheme="minorHAnsi"/>
        </w:rPr>
        <w:t xml:space="preserve"> detect cis-acting variation in the form of deletions for two of the biosynthetic pathways. </w:t>
      </w:r>
      <w:r w:rsidR="00D23608">
        <w:rPr>
          <w:rFonts w:cstheme="minorHAnsi"/>
        </w:rPr>
        <w:t>This suggests that there ar</w:t>
      </w:r>
      <w:r w:rsidR="00280F87">
        <w:rPr>
          <w:rFonts w:cstheme="minorHAnsi"/>
        </w:rPr>
        <w:t xml:space="preserve">e missing </w:t>
      </w:r>
      <w:r w:rsidR="00280F87" w:rsidRPr="00DE16D8">
        <w:rPr>
          <w:rFonts w:cstheme="minorHAnsi"/>
          <w:i/>
        </w:rPr>
        <w:t>cis</w:t>
      </w:r>
      <w:r w:rsidR="00DE16D8">
        <w:rPr>
          <w:rFonts w:cstheme="minorHAnsi"/>
        </w:rPr>
        <w:t>-</w:t>
      </w:r>
      <w:r w:rsidR="00280F87">
        <w:rPr>
          <w:rFonts w:cstheme="minorHAnsi"/>
        </w:rPr>
        <w:t xml:space="preserve">effects within the </w:t>
      </w:r>
      <w:r w:rsidR="00280F87" w:rsidRPr="00DE16D8">
        <w:rPr>
          <w:rFonts w:cstheme="minorHAnsi"/>
          <w:i/>
        </w:rPr>
        <w:t>B. cinerea</w:t>
      </w:r>
      <w:r w:rsidR="00280F87">
        <w:rPr>
          <w:rFonts w:cstheme="minorHAnsi"/>
        </w:rPr>
        <w:t xml:space="preserve"> GWA that is missed due to SNP data not incorporating structural variation</w:t>
      </w:r>
      <w:r w:rsidR="00DE16D8">
        <w:rPr>
          <w:rFonts w:cstheme="minorHAnsi"/>
        </w:rPr>
        <w:t>,</w:t>
      </w:r>
      <w:r w:rsidR="00280F87">
        <w:rPr>
          <w:rFonts w:cstheme="minorHAnsi"/>
        </w:rPr>
        <w:t xml:space="preserve"> as well as this structural variation often being below the minor allele cutoffs. Testing</w:t>
      </w:r>
      <w:r w:rsidR="00D23608" w:rsidRPr="0035605C">
        <w:rPr>
          <w:rFonts w:cstheme="minorHAnsi"/>
        </w:rPr>
        <w:t xml:space="preserve"> </w:t>
      </w:r>
      <w:r w:rsidR="00DE16D8">
        <w:rPr>
          <w:rFonts w:cstheme="minorHAnsi"/>
        </w:rPr>
        <w:t xml:space="preserve">whether </w:t>
      </w:r>
      <w:r w:rsidR="00D23608" w:rsidRPr="0035605C">
        <w:rPr>
          <w:rFonts w:cstheme="minorHAnsi"/>
        </w:rPr>
        <w:t xml:space="preserve">insertion and deletion events account for </w:t>
      </w:r>
      <w:proofErr w:type="gramStart"/>
      <w:r w:rsidR="00D23608" w:rsidRPr="0035605C">
        <w:rPr>
          <w:rFonts w:cstheme="minorHAnsi"/>
        </w:rPr>
        <w:t>the majority of</w:t>
      </w:r>
      <w:proofErr w:type="gramEnd"/>
      <w:r w:rsidR="00D23608" w:rsidRPr="0035605C">
        <w:rPr>
          <w:rFonts w:cstheme="minorHAnsi"/>
        </w:rPr>
        <w:t xml:space="preserve"> localized control of expression variation</w:t>
      </w:r>
      <w:r w:rsidR="00280F87">
        <w:rPr>
          <w:rFonts w:cstheme="minorHAnsi"/>
        </w:rPr>
        <w:t xml:space="preserve"> would require long-read sequencing to accurately identify these structural variants and computational approaches that can blend SNP and indel information</w:t>
      </w:r>
      <w:r w:rsidR="00DE16D8">
        <w:rPr>
          <w:rFonts w:cstheme="minorHAnsi"/>
        </w:rPr>
        <w:t xml:space="preserve"> {Wang 2018}</w:t>
      </w:r>
      <w:r w:rsidR="00D23608" w:rsidRPr="0035605C">
        <w:rPr>
          <w:rFonts w:cstheme="minorHAnsi"/>
        </w:rPr>
        <w:t>.</w:t>
      </w:r>
    </w:p>
    <w:p w14:paraId="17EAD2C2" w14:textId="7DB0CB80" w:rsidR="00803BCB" w:rsidRPr="0035605C" w:rsidRDefault="00803BCB" w:rsidP="00803BCB">
      <w:pPr>
        <w:spacing w:line="480" w:lineRule="auto"/>
        <w:rPr>
          <w:rFonts w:cstheme="minorHAnsi"/>
          <w:b/>
        </w:rPr>
      </w:pPr>
      <w:r w:rsidRPr="0035605C">
        <w:rPr>
          <w:rFonts w:cstheme="minorHAnsi"/>
          <w:b/>
        </w:rPr>
        <w:t xml:space="preserve">Detection and annotation of </w:t>
      </w:r>
      <w:r w:rsidRPr="0035605C">
        <w:rPr>
          <w:rFonts w:cstheme="minorHAnsi"/>
          <w:b/>
          <w:i/>
        </w:rPr>
        <w:t>trans</w:t>
      </w:r>
      <w:r w:rsidRPr="0035605C">
        <w:rPr>
          <w:rFonts w:cstheme="minorHAnsi"/>
          <w:b/>
        </w:rPr>
        <w:t>-eQTL hotspots</w:t>
      </w:r>
    </w:p>
    <w:p w14:paraId="70D57DBE" w14:textId="0261BF33" w:rsidR="00C14213" w:rsidRPr="0035605C" w:rsidRDefault="00C14213" w:rsidP="00C14213">
      <w:pPr>
        <w:spacing w:line="480" w:lineRule="auto"/>
        <w:ind w:firstLine="720"/>
        <w:rPr>
          <w:rFonts w:cstheme="minorHAnsi"/>
        </w:rPr>
      </w:pPr>
      <w:r>
        <w:rPr>
          <w:rFonts w:cstheme="minorHAnsi"/>
        </w:rPr>
        <w:t xml:space="preserve">While </w:t>
      </w:r>
      <w:r w:rsidRPr="00DE16D8">
        <w:rPr>
          <w:rFonts w:cstheme="minorHAnsi"/>
          <w:i/>
        </w:rPr>
        <w:t>cis</w:t>
      </w:r>
      <w:r>
        <w:rPr>
          <w:rFonts w:cstheme="minorHAnsi"/>
        </w:rPr>
        <w:t xml:space="preserve">-effects are difficult to identify, there was a strong signature of SNPs that appeared to </w:t>
      </w:r>
      <w:r w:rsidR="00DE16D8">
        <w:rPr>
          <w:rFonts w:cstheme="minorHAnsi"/>
        </w:rPr>
        <w:t>a</w:t>
      </w:r>
      <w:r>
        <w:rPr>
          <w:rFonts w:cstheme="minorHAnsi"/>
        </w:rPr>
        <w:t xml:space="preserve">ffect more transcripts than expected by chance (Figure N2). </w:t>
      </w:r>
      <w:r w:rsidRPr="0035605C">
        <w:rPr>
          <w:rFonts w:cstheme="minorHAnsi"/>
        </w:rPr>
        <w:t xml:space="preserve">These are considered positions where 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Pr="0035605C">
        <w:rPr>
          <w:rFonts w:cstheme="minorHAnsi"/>
        </w:rPr>
        <w:t>-eQTL hotspot. In this dataset, we can extend this analysis to look for</w:t>
      </w:r>
      <w:r w:rsidRPr="0035605C">
        <w:rPr>
          <w:rFonts w:cstheme="minorHAnsi"/>
          <w:i/>
        </w:rPr>
        <w:t xml:space="preserve"> trans</w:t>
      </w:r>
      <w:r w:rsidRPr="0035605C">
        <w:rPr>
          <w:rFonts w:cstheme="minorHAnsi"/>
        </w:rPr>
        <w:t xml:space="preserve">-eQTL hotspots that extend </w:t>
      </w:r>
      <w:r w:rsidRPr="0035605C">
        <w:rPr>
          <w:rFonts w:cstheme="minorHAnsi"/>
        </w:rPr>
        <w:lastRenderedPageBreak/>
        <w:t xml:space="preserve">beyond </w:t>
      </w:r>
      <w:r w:rsidRPr="0035605C">
        <w:rPr>
          <w:rFonts w:cstheme="minorHAnsi"/>
          <w:i/>
        </w:rPr>
        <w:t>B. cinerea</w:t>
      </w:r>
      <w:r w:rsidRPr="0035605C">
        <w:rPr>
          <w:rFonts w:cstheme="minorHAnsi"/>
        </w:rPr>
        <w:t xml:space="preserve"> and influence the expression of genes in the host, </w:t>
      </w:r>
      <w:r w:rsidRPr="0035605C">
        <w:rPr>
          <w:rFonts w:cstheme="minorHAnsi"/>
          <w:i/>
        </w:rPr>
        <w:t>A. thaliana</w:t>
      </w:r>
      <w:r w:rsidRPr="0035605C">
        <w:rPr>
          <w:rFonts w:cstheme="minorHAnsi"/>
        </w:rPr>
        <w:t xml:space="preserve">.  </w:t>
      </w:r>
      <w:r>
        <w:rPr>
          <w:rFonts w:cstheme="minorHAnsi"/>
        </w:rPr>
        <w:t>W</w:t>
      </w:r>
      <w:r w:rsidRPr="0035605C">
        <w:rPr>
          <w:rFonts w:cstheme="minorHAnsi"/>
        </w:rPr>
        <w:t xml:space="preserve">e queried for hotspots </w:t>
      </w:r>
      <w:r>
        <w:rPr>
          <w:rFonts w:cstheme="minorHAnsi"/>
        </w:rPr>
        <w:t xml:space="preserve">in both the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transcriptome </w:t>
      </w:r>
      <w:r>
        <w:rPr>
          <w:rFonts w:cstheme="minorHAnsi"/>
        </w:rPr>
        <w:t xml:space="preserve">by using the top SNP per transcript </w:t>
      </w:r>
      <w:r w:rsidRPr="0035605C">
        <w:rPr>
          <w:rFonts w:cstheme="minorHAnsi"/>
        </w:rPr>
        <w:t>(Figure N6). By permuting the SNP positions, we identified maximum permuted hotspot</w:t>
      </w:r>
      <w:r>
        <w:rPr>
          <w:rFonts w:cstheme="minorHAnsi"/>
        </w:rPr>
        <w:t>s as SNP associated with 11</w:t>
      </w:r>
      <w:r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 xml:space="preserve">transcripts or 80 </w:t>
      </w:r>
      <w:r w:rsidRPr="00267F60">
        <w:rPr>
          <w:rFonts w:cstheme="minorHAnsi"/>
          <w:i/>
        </w:rPr>
        <w:t>A. thaliana</w:t>
      </w:r>
      <w:r>
        <w:rPr>
          <w:rFonts w:cstheme="minorHAnsi"/>
        </w:rPr>
        <w:t xml:space="preserve"> transcripts</w:t>
      </w:r>
      <w:r w:rsidRPr="0035605C">
        <w:rPr>
          <w:rFonts w:cstheme="minorHAnsi"/>
        </w:rPr>
        <w:t xml:space="preserve">. For further analysis of hotspots, we utilized a conservative threshold of 20 linked transcripts for </w:t>
      </w:r>
      <w:r w:rsidRPr="0035605C">
        <w:rPr>
          <w:rFonts w:cstheme="minorHAnsi"/>
          <w:i/>
        </w:rPr>
        <w:t xml:space="preserve">B. cinerea </w:t>
      </w:r>
      <w:r w:rsidRPr="0035605C">
        <w:rPr>
          <w:rFonts w:cstheme="minorHAnsi"/>
        </w:rPr>
        <w:t xml:space="preserve">and 150 transcripts for </w:t>
      </w:r>
      <w:r w:rsidRPr="0035605C">
        <w:rPr>
          <w:rFonts w:cstheme="minorHAnsi"/>
          <w:i/>
        </w:rPr>
        <w:t>A. thaliana</w:t>
      </w:r>
      <w:r w:rsidRPr="0035605C">
        <w:rPr>
          <w:rFonts w:cstheme="minorHAnsi"/>
        </w:rPr>
        <w:t>.</w:t>
      </w:r>
      <w:r w:rsidRPr="00C14213">
        <w:rPr>
          <w:rFonts w:cstheme="minorHAnsi"/>
        </w:rPr>
        <w:t xml:space="preserve"> </w:t>
      </w:r>
      <w:r w:rsidRPr="0035605C">
        <w:rPr>
          <w:rFonts w:cstheme="minorHAnsi"/>
        </w:rPr>
        <w:t>This analysis identified 13 SNPs as potential</w:t>
      </w:r>
      <w:r w:rsidRPr="0035605C">
        <w:rPr>
          <w:rFonts w:cstheme="minorHAnsi"/>
          <w:i/>
        </w:rPr>
        <w:t xml:space="preserve"> trans</w:t>
      </w:r>
      <w:r w:rsidRPr="0035605C">
        <w:rPr>
          <w:rFonts w:cstheme="minorHAnsi"/>
        </w:rPr>
        <w:t xml:space="preserve">-eQTL hotspots for the </w:t>
      </w:r>
      <w:r w:rsidRPr="0035605C">
        <w:rPr>
          <w:rFonts w:cstheme="minorHAnsi"/>
          <w:i/>
        </w:rPr>
        <w:t>B. cinerea</w:t>
      </w:r>
      <w:r w:rsidRPr="0035605C">
        <w:rPr>
          <w:rFonts w:cstheme="minorHAnsi"/>
        </w:rPr>
        <w:t xml:space="preserve"> transcriptome and 12 SNPs as potential cross-species</w:t>
      </w:r>
      <w:r w:rsidRPr="0035605C">
        <w:rPr>
          <w:rFonts w:cstheme="minorHAnsi"/>
          <w:i/>
        </w:rPr>
        <w:t xml:space="preserve"> trans</w:t>
      </w:r>
      <w:r w:rsidRPr="0035605C">
        <w:rPr>
          <w:rFonts w:cstheme="minorHAnsi"/>
        </w:rPr>
        <w:t xml:space="preserve">-eQTL influencing </w:t>
      </w:r>
      <w:r w:rsidRPr="0035605C">
        <w:rPr>
          <w:rFonts w:cstheme="minorHAnsi"/>
          <w:i/>
        </w:rPr>
        <w:t>the A. thaliana</w:t>
      </w:r>
      <w:r w:rsidRPr="0035605C">
        <w:rPr>
          <w:rFonts w:cstheme="minorHAnsi"/>
        </w:rPr>
        <w:t xml:space="preserve"> transcriptome (Figure N6, Figure N7).  The </w:t>
      </w:r>
      <w:r w:rsidRPr="0035605C">
        <w:rPr>
          <w:rFonts w:cstheme="minorHAnsi"/>
          <w:i/>
        </w:rPr>
        <w:t>trans</w:t>
      </w:r>
      <w:r w:rsidRPr="0035605C">
        <w:rPr>
          <w:rFonts w:cstheme="minorHAnsi"/>
        </w:rPr>
        <w:t xml:space="preserve">-eQTL </w:t>
      </w:r>
      <w:r>
        <w:rPr>
          <w:rFonts w:cstheme="minorHAnsi"/>
        </w:rPr>
        <w:t>hotspots</w:t>
      </w:r>
      <w:r w:rsidRPr="0035605C">
        <w:rPr>
          <w:rFonts w:cstheme="minorHAnsi"/>
        </w:rPr>
        <w:t xml:space="preserve"> are spread throughout the genome (Figure N6, Table N1). </w:t>
      </w:r>
    </w:p>
    <w:p w14:paraId="7AC3298D" w14:textId="0BC9FD0E" w:rsidR="00DB1DF4" w:rsidRPr="0035605C" w:rsidRDefault="00C14213" w:rsidP="00F85ACF">
      <w:pPr>
        <w:spacing w:line="480" w:lineRule="auto"/>
        <w:ind w:firstLine="720"/>
        <w:rPr>
          <w:rFonts w:cstheme="minorHAnsi"/>
        </w:rPr>
      </w:pPr>
      <w:r>
        <w:rPr>
          <w:rFonts w:cstheme="minorHAnsi"/>
        </w:rPr>
        <w:t xml:space="preserve">The benefit of a co-transcriptome is that it should be possible to map how polymorphisms cause effects in the pathogen and </w:t>
      </w:r>
      <w:r w:rsidR="007706A4">
        <w:rPr>
          <w:rFonts w:cstheme="minorHAnsi"/>
        </w:rPr>
        <w:t xml:space="preserve">how these effects transmit </w:t>
      </w:r>
      <w:r>
        <w:rPr>
          <w:rFonts w:cstheme="minorHAnsi"/>
        </w:rPr>
        <w:t>to an altered transcriptome in the host. This would suggest</w:t>
      </w:r>
      <w:r w:rsidR="004720D9" w:rsidRPr="0035605C">
        <w:rPr>
          <w:rFonts w:cstheme="minorHAnsi"/>
        </w:rPr>
        <w:t xml:space="preserve"> that a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for </w:t>
      </w:r>
      <w:r w:rsidR="004720D9" w:rsidRPr="0035605C">
        <w:rPr>
          <w:rFonts w:cstheme="minorHAnsi"/>
          <w:i/>
        </w:rPr>
        <w:t>B. cinerea</w:t>
      </w:r>
      <w:r w:rsidR="004720D9" w:rsidRPr="0035605C">
        <w:rPr>
          <w:rFonts w:cstheme="minorHAnsi"/>
        </w:rPr>
        <w:t xml:space="preserve"> transcripts may control virulence pathways and thus cause an associated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in the </w:t>
      </w:r>
      <w:r w:rsidR="004720D9" w:rsidRPr="0035605C">
        <w:rPr>
          <w:rFonts w:cstheme="minorHAnsi"/>
          <w:i/>
        </w:rPr>
        <w:t>A. thaliana</w:t>
      </w:r>
      <w:r w:rsidR="004720D9" w:rsidRPr="0035605C">
        <w:rPr>
          <w:rFonts w:cstheme="minorHAnsi"/>
        </w:rPr>
        <w:t xml:space="preserve"> response. </w:t>
      </w:r>
      <w:r w:rsidR="00202F91" w:rsidRPr="0035605C">
        <w:rPr>
          <w:rFonts w:cstheme="minorHAnsi"/>
        </w:rPr>
        <w:t xml:space="preserve">However, we found no overlap in eQTL hotspots across the two </w:t>
      </w:r>
      <w:r>
        <w:rPr>
          <w:rFonts w:cstheme="minorHAnsi"/>
        </w:rPr>
        <w:t>transcriptomes</w:t>
      </w:r>
      <w:r w:rsidR="00202F91" w:rsidRPr="0035605C">
        <w:rPr>
          <w:rFonts w:cstheme="minorHAnsi"/>
        </w:rPr>
        <w:t>; hot</w:t>
      </w:r>
      <w:r w:rsidR="00FF05C9">
        <w:rPr>
          <w:rFonts w:cstheme="minorHAnsi"/>
        </w:rPr>
        <w:t>spot</w:t>
      </w:r>
      <w:r w:rsidR="00202F91" w:rsidRPr="0035605C">
        <w:rPr>
          <w:rFonts w:cstheme="minorHAnsi"/>
        </w:rPr>
        <w:t xml:space="preserve">s targeting </w:t>
      </w:r>
      <w:r w:rsidR="00202F91" w:rsidRPr="0035605C">
        <w:rPr>
          <w:rFonts w:cstheme="minorHAnsi"/>
          <w:i/>
        </w:rPr>
        <w:t>B. cinerea</w:t>
      </w:r>
      <w:r w:rsidR="00202F91" w:rsidRPr="0035605C">
        <w:rPr>
          <w:rFonts w:cstheme="minorHAnsi"/>
        </w:rPr>
        <w:t xml:space="preserve"> gene expression linked to 0 to 56 transcripts in </w:t>
      </w:r>
      <w:r w:rsidR="00202F91" w:rsidRPr="0035605C">
        <w:rPr>
          <w:rFonts w:cstheme="minorHAnsi"/>
          <w:i/>
        </w:rPr>
        <w:t>A. thaliana</w:t>
      </w:r>
      <w:r w:rsidR="00202F91" w:rsidRPr="0035605C">
        <w:rPr>
          <w:rFonts w:cstheme="minorHAnsi"/>
        </w:rPr>
        <w:t>, and hot</w:t>
      </w:r>
      <w:r w:rsidR="00FF05C9">
        <w:rPr>
          <w:rFonts w:cstheme="minorHAnsi"/>
        </w:rPr>
        <w:t>spot</w:t>
      </w:r>
      <w:r w:rsidR="00202F91" w:rsidRPr="0035605C">
        <w:rPr>
          <w:rFonts w:cstheme="minorHAnsi"/>
        </w:rPr>
        <w:t xml:space="preserve">s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cinerea </w:t>
      </w:r>
      <w:r w:rsidR="00202F91" w:rsidRPr="0035605C">
        <w:rPr>
          <w:rFonts w:cstheme="minorHAnsi"/>
        </w:rPr>
        <w:t>transcripts.</w:t>
      </w:r>
      <w:r w:rsidR="00F85ACF" w:rsidRPr="0035605C">
        <w:rPr>
          <w:rFonts w:cstheme="minorHAnsi"/>
        </w:rPr>
        <w:t xml:space="preserve"> </w:t>
      </w:r>
      <w:r>
        <w:rPr>
          <w:rFonts w:cstheme="minorHAnsi"/>
        </w:rPr>
        <w:t xml:space="preserve">All </w:t>
      </w:r>
      <w:r w:rsidR="00FF05C9">
        <w:rPr>
          <w:rFonts w:cstheme="minorHAnsi"/>
        </w:rPr>
        <w:t xml:space="preserve">of these are </w:t>
      </w:r>
      <w:r>
        <w:rPr>
          <w:rFonts w:cstheme="minorHAnsi"/>
        </w:rPr>
        <w:t xml:space="preserve">values that are below the permutation threshold. </w:t>
      </w:r>
      <w:r w:rsidR="00BE57D1" w:rsidRPr="0035605C">
        <w:rPr>
          <w:rFonts w:cstheme="minorHAnsi"/>
        </w:rPr>
        <w:t xml:space="preserve">To </w:t>
      </w:r>
      <w:r w:rsidR="00E659F4" w:rsidRPr="0035605C">
        <w:rPr>
          <w:rFonts w:cstheme="minorHAnsi"/>
        </w:rPr>
        <w:t xml:space="preserve">test </w:t>
      </w:r>
      <w:r>
        <w:rPr>
          <w:rFonts w:cstheme="minorHAnsi"/>
        </w:rPr>
        <w:t xml:space="preserve">if this is caused by </w:t>
      </w:r>
      <w:r w:rsidR="00E51637" w:rsidRPr="0035605C">
        <w:rPr>
          <w:rFonts w:cstheme="minorHAnsi"/>
        </w:rPr>
        <w:t>using</w:t>
      </w:r>
      <w:r w:rsidR="00E659F4" w:rsidRPr="0035605C">
        <w:rPr>
          <w:rFonts w:cstheme="minorHAnsi"/>
        </w:rPr>
        <w:t xml:space="preserve"> solely the top SNP</w:t>
      </w:r>
      <w:r>
        <w:rPr>
          <w:rFonts w:cstheme="minorHAnsi"/>
        </w:rPr>
        <w:t xml:space="preserve"> per transcript</w:t>
      </w:r>
      <w:r w:rsidR="00E659F4" w:rsidRPr="0035605C">
        <w:rPr>
          <w:rFonts w:cstheme="minorHAnsi"/>
        </w:rPr>
        <w:t xml:space="preserve">,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-eQTL hot</w:t>
      </w:r>
      <w:r w:rsidR="00FF05C9">
        <w:rPr>
          <w:rFonts w:cstheme="minorHAnsi"/>
        </w:rPr>
        <w:t>spot</w:t>
      </w:r>
      <w:r w:rsidR="00E659F4" w:rsidRPr="0035605C">
        <w:rPr>
          <w:rFonts w:cstheme="minorHAnsi"/>
        </w:rPr>
        <w:t>s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(Table SX1; Figure SX3). </w:t>
      </w:r>
      <w:r w:rsidR="00E659F4" w:rsidRPr="0035605C">
        <w:rPr>
          <w:rFonts w:cstheme="minorHAnsi"/>
        </w:rPr>
        <w:t>This suggests that the pathogen</w:t>
      </w:r>
      <w:r w:rsidR="00213801" w:rsidRPr="0035605C">
        <w:rPr>
          <w:rFonts w:cstheme="minorHAnsi"/>
        </w:rPr>
        <w:t>’</w:t>
      </w:r>
      <w:r w:rsidR="00E659F4" w:rsidRPr="0035605C">
        <w:rPr>
          <w:rFonts w:cstheme="minorHAnsi"/>
        </w:rPr>
        <w:t>s 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s-eQTL hot</w:t>
      </w:r>
      <w:r w:rsidR="00FF05C9">
        <w:rPr>
          <w:rFonts w:cstheme="minorHAnsi"/>
        </w:rPr>
        <w:t>spot</w:t>
      </w:r>
      <w:r w:rsidR="00E659F4" w:rsidRPr="0035605C">
        <w:rPr>
          <w:rFonts w:cstheme="minorHAnsi"/>
        </w:rPr>
        <w:t xml:space="preserve">s but can involve </w:t>
      </w:r>
      <w:r w:rsidR="00C135E5">
        <w:rPr>
          <w:rFonts w:cstheme="minorHAnsi"/>
        </w:rPr>
        <w:t>narrower</w:t>
      </w:r>
      <w:r w:rsidR="00E659F4" w:rsidRPr="0035605C">
        <w:rPr>
          <w:rFonts w:cstheme="minorHAnsi"/>
        </w:rPr>
        <w:t xml:space="preserve"> changes in the pathogen that are magnified in the host</w:t>
      </w:r>
      <w:r w:rsidR="00213801" w:rsidRPr="0035605C">
        <w:rPr>
          <w:rFonts w:cstheme="minorHAnsi"/>
        </w:rPr>
        <w:t>’</w:t>
      </w:r>
      <w:r w:rsidR="00E659F4" w:rsidRPr="0035605C">
        <w:rPr>
          <w:rFonts w:cstheme="minorHAnsi"/>
        </w:rPr>
        <w:t>s response.</w:t>
      </w:r>
    </w:p>
    <w:p w14:paraId="02CB3647" w14:textId="5425491F" w:rsidR="007E7466" w:rsidRPr="0035605C" w:rsidRDefault="007E7466" w:rsidP="00782740">
      <w:pPr>
        <w:spacing w:line="480" w:lineRule="auto"/>
        <w:rPr>
          <w:rFonts w:cstheme="minorHAnsi"/>
          <w:b/>
        </w:rPr>
      </w:pPr>
      <w:commentRangeStart w:id="28"/>
      <w:r w:rsidRPr="0035605C">
        <w:rPr>
          <w:rFonts w:cstheme="minorHAnsi"/>
          <w:b/>
        </w:rPr>
        <w:t>Annotation of</w:t>
      </w:r>
      <w:r w:rsidR="00FF05C9">
        <w:rPr>
          <w:rFonts w:cstheme="minorHAnsi"/>
          <w:b/>
        </w:rPr>
        <w:t xml:space="preserve"> eQTL</w:t>
      </w:r>
      <w:r w:rsidRPr="0035605C">
        <w:rPr>
          <w:rFonts w:cstheme="minorHAnsi"/>
          <w:b/>
        </w:rPr>
        <w:t xml:space="preserve"> </w:t>
      </w:r>
      <w:r w:rsidR="00F85ACF" w:rsidRPr="0035605C">
        <w:rPr>
          <w:rFonts w:cstheme="minorHAnsi"/>
          <w:b/>
        </w:rPr>
        <w:t>hot</w:t>
      </w:r>
      <w:r w:rsidR="00FF05C9">
        <w:rPr>
          <w:rFonts w:cstheme="minorHAnsi"/>
          <w:b/>
        </w:rPr>
        <w:t>spot</w:t>
      </w:r>
      <w:r w:rsidR="00F85ACF" w:rsidRPr="0035605C">
        <w:rPr>
          <w:rFonts w:cstheme="minorHAnsi"/>
          <w:b/>
        </w:rPr>
        <w:t>s and targets</w:t>
      </w:r>
      <w:commentRangeEnd w:id="28"/>
      <w:r w:rsidR="00957438">
        <w:rPr>
          <w:rStyle w:val="CommentReference"/>
        </w:rPr>
        <w:commentReference w:id="28"/>
      </w:r>
    </w:p>
    <w:p w14:paraId="3C4A0BE2" w14:textId="68D98F1B" w:rsidR="000B6CED" w:rsidRDefault="00202F91" w:rsidP="00977D5C">
      <w:pPr>
        <w:spacing w:line="480" w:lineRule="auto"/>
        <w:ind w:firstLine="720"/>
        <w:rPr>
          <w:rFonts w:cstheme="minorHAnsi"/>
        </w:rPr>
      </w:pPr>
      <w:r w:rsidRPr="0035605C">
        <w:rPr>
          <w:rFonts w:cstheme="minorHAnsi"/>
        </w:rPr>
        <w:t>We annotated these hot</w:t>
      </w:r>
      <w:r w:rsidR="00FF05C9">
        <w:rPr>
          <w:rFonts w:cstheme="minorHAnsi"/>
        </w:rPr>
        <w:t>spots</w:t>
      </w:r>
      <w:r w:rsidRPr="0035605C">
        <w:rPr>
          <w:rFonts w:cstheme="minorHAnsi"/>
        </w:rPr>
        <w:t xml:space="preserve"> with </w:t>
      </w:r>
      <w:r w:rsidR="00F85ACF" w:rsidRPr="0035605C">
        <w:rPr>
          <w:rFonts w:cstheme="minorHAnsi"/>
        </w:rPr>
        <w:t xml:space="preserve">gene </w:t>
      </w:r>
      <w:r w:rsidR="00977D5C" w:rsidRPr="0035605C">
        <w:rPr>
          <w:rFonts w:cstheme="minorHAnsi"/>
        </w:rPr>
        <w:t xml:space="preserve">and functional information, to understand possible mechanisms of expression modulation in the host and pathogen transcriptomes. </w:t>
      </w:r>
      <w:r w:rsidR="000B6CED">
        <w:rPr>
          <w:rFonts w:cstheme="minorHAnsi"/>
        </w:rPr>
        <w:t xml:space="preserve">While we find </w:t>
      </w:r>
      <w:r w:rsidR="000B6CED">
        <w:rPr>
          <w:rFonts w:cstheme="minorHAnsi"/>
        </w:rPr>
        <w:lastRenderedPageBreak/>
        <w:t xml:space="preserve">annotation information suggestive of metabolic interactions between host and pathogen, and known virulence mechanisms, </w:t>
      </w:r>
      <w:r w:rsidR="00451C80">
        <w:rPr>
          <w:rFonts w:cstheme="minorHAnsi"/>
        </w:rPr>
        <w:t xml:space="preserve">32% </w:t>
      </w:r>
      <w:r w:rsidR="000B6CED">
        <w:rPr>
          <w:rFonts w:cstheme="minorHAnsi"/>
        </w:rPr>
        <w:t>of our ho</w:t>
      </w:r>
      <w:r w:rsidR="00FF05C9">
        <w:rPr>
          <w:rFonts w:cstheme="minorHAnsi"/>
        </w:rPr>
        <w:t>tspot</w:t>
      </w:r>
      <w:r w:rsidR="000B6CED">
        <w:rPr>
          <w:rFonts w:cstheme="minorHAnsi"/>
        </w:rPr>
        <w:t xml:space="preserve"> genes and </w:t>
      </w:r>
      <w:r w:rsidR="00451C80">
        <w:rPr>
          <w:rFonts w:cstheme="minorHAnsi"/>
        </w:rPr>
        <w:t>21%</w:t>
      </w:r>
      <w:r w:rsidR="000B6CED">
        <w:rPr>
          <w:rFonts w:cstheme="minorHAnsi"/>
        </w:rPr>
        <w:t xml:space="preserve"> of the downstream targets </w:t>
      </w:r>
      <w:r w:rsidR="00D01C65">
        <w:rPr>
          <w:rFonts w:cstheme="minorHAnsi"/>
        </w:rPr>
        <w:t>do not yet have gene ontology (GO) information</w:t>
      </w:r>
      <w:r w:rsidR="002E504A">
        <w:rPr>
          <w:rFonts w:cstheme="minorHAnsi"/>
        </w:rPr>
        <w:t xml:space="preserve"> (Table N1, Table N2)</w:t>
      </w:r>
      <w:r w:rsidR="00D01C65">
        <w:rPr>
          <w:rFonts w:cstheme="minorHAnsi"/>
        </w:rPr>
        <w:t xml:space="preserve">. Thus, this study identifies </w:t>
      </w:r>
      <w:proofErr w:type="gramStart"/>
      <w:r w:rsidR="00D01C65">
        <w:rPr>
          <w:rFonts w:cstheme="minorHAnsi"/>
        </w:rPr>
        <w:t>a large number of</w:t>
      </w:r>
      <w:proofErr w:type="gramEnd"/>
      <w:r w:rsidR="00D01C65">
        <w:rPr>
          <w:rFonts w:cstheme="minorHAnsi"/>
        </w:rPr>
        <w:t xml:space="preserve"> loci potentially involved in novel virulence mechanisms of </w:t>
      </w:r>
      <w:r w:rsidR="00D01C65" w:rsidRPr="00451C80">
        <w:rPr>
          <w:rFonts w:cstheme="minorHAnsi"/>
          <w:i/>
        </w:rPr>
        <w:t>B. cinerea</w:t>
      </w:r>
      <w:r w:rsidR="00D01C65">
        <w:rPr>
          <w:rFonts w:cstheme="minorHAnsi"/>
        </w:rPr>
        <w:t xml:space="preserve">. </w:t>
      </w:r>
    </w:p>
    <w:p w14:paraId="2FFD6965" w14:textId="2C7199AE" w:rsidR="00123E77" w:rsidRDefault="00123E77" w:rsidP="00123E77">
      <w:pPr>
        <w:spacing w:line="480" w:lineRule="auto"/>
        <w:ind w:firstLine="720"/>
        <w:rPr>
          <w:rFonts w:cstheme="minorHAnsi"/>
        </w:rPr>
      </w:pPr>
      <w:r w:rsidRPr="0035605C">
        <w:rPr>
          <w:rFonts w:cstheme="minorHAnsi"/>
        </w:rPr>
        <w:t>We examined annotation</w:t>
      </w:r>
      <w:r>
        <w:rPr>
          <w:rFonts w:cstheme="minorHAnsi"/>
        </w:rPr>
        <w:t>s</w:t>
      </w:r>
      <w:r w:rsidRPr="0035605C">
        <w:rPr>
          <w:rFonts w:cstheme="minorHAnsi"/>
        </w:rPr>
        <w:t xml:space="preserve"> of the genes linked to our eQTL hotspots, to hypothesize mechanisms of regulation by these hot</w:t>
      </w:r>
      <w:r w:rsidR="00FF05C9">
        <w:rPr>
          <w:rFonts w:cstheme="minorHAnsi"/>
        </w:rPr>
        <w:t>spot</w:t>
      </w:r>
      <w:r w:rsidRPr="0035605C">
        <w:rPr>
          <w:rFonts w:cstheme="minorHAnsi"/>
        </w:rPr>
        <w:t>s. We annotated the genes targeted by these hot</w:t>
      </w:r>
      <w:r w:rsidR="00FF05C9">
        <w:rPr>
          <w:rFonts w:cstheme="minorHAnsi"/>
        </w:rPr>
        <w:t>spot</w:t>
      </w:r>
      <w:r w:rsidRPr="0035605C">
        <w:rPr>
          <w:rFonts w:cstheme="minorHAnsi"/>
        </w:rPr>
        <w:t xml:space="preserve">s with functional information, including links to co-expression networks </w:t>
      </w:r>
      <w:r>
        <w:rPr>
          <w:rFonts w:cstheme="minorHAnsi"/>
        </w:rPr>
        <w:t xml:space="preserve">and lesion size variation </w:t>
      </w:r>
      <w:r w:rsidRPr="0035605C">
        <w:rPr>
          <w:rFonts w:cstheme="minorHAnsi"/>
        </w:rPr>
        <w:t xml:space="preserve">from previous </w:t>
      </w:r>
      <w:proofErr w:type="spellStart"/>
      <w:r w:rsidRPr="0035605C">
        <w:rPr>
          <w:rFonts w:cstheme="minorHAnsi"/>
        </w:rPr>
        <w:t>RNAseq</w:t>
      </w:r>
      <w:proofErr w:type="spellEnd"/>
      <w:r w:rsidRPr="0035605C">
        <w:rPr>
          <w:rFonts w:cstheme="minorHAnsi"/>
        </w:rPr>
        <w:t xml:space="preserve"> analysis of these transcripts </w:t>
      </w:r>
      <w:r w:rsidRPr="0035605C">
        <w:rPr>
          <w:rFonts w:cstheme="minorHAnsi"/>
        </w:rPr>
        <w:fldChar w:fldCharType="begin"/>
      </w:r>
      <w:r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35605C">
        <w:rPr>
          <w:rFonts w:cstheme="minorHAnsi"/>
        </w:rPr>
        <w:fldChar w:fldCharType="separate"/>
      </w:r>
      <w:r w:rsidRPr="0035605C">
        <w:rPr>
          <w:rFonts w:cstheme="minorHAnsi"/>
          <w:noProof/>
        </w:rPr>
        <w:t>(Zhang, Corwin et al. 2017, Zhang, Corwin et al. 2018)</w:t>
      </w:r>
      <w:r w:rsidRPr="0035605C">
        <w:rPr>
          <w:rFonts w:cstheme="minorHAnsi"/>
        </w:rPr>
        <w:fldChar w:fldCharType="end"/>
      </w:r>
      <w:r w:rsidRPr="0035605C">
        <w:rPr>
          <w:rFonts w:cstheme="minorHAnsi"/>
        </w:rPr>
        <w:t xml:space="preserve"> (Table X1). eQTL hotspots linked to these co-expression networks could indicate regulatory points for these modules of expression variation.</w:t>
      </w:r>
    </w:p>
    <w:p w14:paraId="356C9379" w14:textId="6CD3FF70" w:rsidR="00451C80" w:rsidRPr="0035605C" w:rsidRDefault="00123E77" w:rsidP="00123E77">
      <w:pPr>
        <w:spacing w:line="480" w:lineRule="auto"/>
        <w:ind w:firstLine="720"/>
        <w:rPr>
          <w:rFonts w:cstheme="minorHAnsi"/>
        </w:rPr>
      </w:pPr>
      <w:r>
        <w:rPr>
          <w:rFonts w:cstheme="minorHAnsi"/>
        </w:rPr>
        <w:t>The</w:t>
      </w:r>
      <w:r w:rsidR="00D020F8" w:rsidRPr="0035605C">
        <w:rPr>
          <w:rFonts w:cstheme="minorHAnsi"/>
        </w:rPr>
        <w:t xml:space="preserve"> 1</w:t>
      </w:r>
      <w:r w:rsidR="007706A4">
        <w:rPr>
          <w:rFonts w:cstheme="minorHAnsi"/>
        </w:rPr>
        <w:t>2</w:t>
      </w:r>
      <w:r w:rsidR="00D020F8" w:rsidRPr="0035605C">
        <w:rPr>
          <w:rFonts w:cstheme="minorHAnsi"/>
        </w:rPr>
        <w:t xml:space="preserve"> </w:t>
      </w:r>
      <w:r w:rsidRPr="00123E77">
        <w:rPr>
          <w:rFonts w:cstheme="minorHAnsi"/>
          <w:i/>
        </w:rPr>
        <w:t xml:space="preserve">A. thaliana </w:t>
      </w:r>
      <w:r w:rsidR="00D020F8" w:rsidRPr="0035605C">
        <w:rPr>
          <w:rFonts w:cstheme="minorHAnsi"/>
        </w:rPr>
        <w:t>hot</w:t>
      </w:r>
      <w:r w:rsidR="007706A4">
        <w:rPr>
          <w:rFonts w:cstheme="minorHAnsi"/>
        </w:rPr>
        <w:t>spots, annotated to 11</w:t>
      </w:r>
      <w:r w:rsidR="00D020F8" w:rsidRPr="0035605C">
        <w:rPr>
          <w:rFonts w:cstheme="minorHAnsi"/>
        </w:rPr>
        <w:t xml:space="preserve"> gene</w:t>
      </w:r>
      <w:r w:rsidR="007706A4">
        <w:rPr>
          <w:rFonts w:cstheme="minorHAnsi"/>
        </w:rPr>
        <w:t xml:space="preserve">s, </w:t>
      </w:r>
      <w:r w:rsidR="00D020F8" w:rsidRPr="0035605C">
        <w:rPr>
          <w:rFonts w:cstheme="minorHAnsi"/>
        </w:rPr>
        <w:t xml:space="preserve">included 4 enzymes and 2 genes associated with isolate compatibility (Table N1). From </w:t>
      </w:r>
      <w:r w:rsidR="00D020F8" w:rsidRPr="0035605C">
        <w:rPr>
          <w:rFonts w:cstheme="minorHAnsi"/>
          <w:i/>
        </w:rPr>
        <w:t xml:space="preserve">B. cinerea </w:t>
      </w:r>
      <w:r w:rsidR="00D020F8" w:rsidRPr="0035605C">
        <w:rPr>
          <w:rFonts w:cstheme="minorHAnsi"/>
        </w:rPr>
        <w:t>expression profiles, the 1</w:t>
      </w:r>
      <w:r w:rsidR="007706A4">
        <w:rPr>
          <w:rFonts w:cstheme="minorHAnsi"/>
        </w:rPr>
        <w:t>3</w:t>
      </w:r>
      <w:r w:rsidR="00D020F8" w:rsidRPr="0035605C">
        <w:rPr>
          <w:rFonts w:cstheme="minorHAnsi"/>
        </w:rPr>
        <w:t xml:space="preserve"> hot</w:t>
      </w:r>
      <w:r w:rsidR="007706A4">
        <w:rPr>
          <w:rFonts w:cstheme="minorHAnsi"/>
        </w:rPr>
        <w:t>spots annotated to 11</w:t>
      </w:r>
      <w:r w:rsidR="00D020F8" w:rsidRPr="0035605C">
        <w:rPr>
          <w:rFonts w:cstheme="minorHAnsi"/>
        </w:rPr>
        <w:t xml:space="preserve"> gene</w:t>
      </w:r>
      <w:r w:rsidR="007706A4">
        <w:rPr>
          <w:rFonts w:cstheme="minorHAnsi"/>
        </w:rPr>
        <w:t xml:space="preserve">s </w:t>
      </w:r>
      <w:r w:rsidR="00D020F8" w:rsidRPr="0035605C">
        <w:rPr>
          <w:rFonts w:cstheme="minorHAnsi"/>
        </w:rPr>
        <w:t xml:space="preserve">included 4 enzymes (Table N1). </w:t>
      </w:r>
      <w:r w:rsidRPr="0035605C">
        <w:rPr>
          <w:rFonts w:cstheme="minorHAnsi"/>
        </w:rPr>
        <w:t xml:space="preserve">Nine of the </w:t>
      </w:r>
      <w:r w:rsidRPr="0035605C">
        <w:rPr>
          <w:rFonts w:cstheme="minorHAnsi"/>
          <w:i/>
        </w:rPr>
        <w:t xml:space="preserve">A. thaliana </w:t>
      </w:r>
      <w:r w:rsidRPr="0035605C">
        <w:rPr>
          <w:rFonts w:cstheme="minorHAnsi"/>
        </w:rPr>
        <w:t xml:space="preserve">eQTL hotspots were also linked to genes from two major genotype-dependent </w:t>
      </w:r>
      <w:r w:rsidRPr="0035605C">
        <w:rPr>
          <w:rFonts w:cstheme="minorHAnsi"/>
          <w:i/>
        </w:rPr>
        <w:t>A. thaliana</w:t>
      </w:r>
      <w:r w:rsidRPr="0035605C">
        <w:rPr>
          <w:rFonts w:cstheme="minorHAnsi"/>
        </w:rPr>
        <w:t xml:space="preserve"> co-expression networks when infected with</w:t>
      </w:r>
      <w:r w:rsidRPr="0035605C">
        <w:rPr>
          <w:rFonts w:cstheme="minorHAnsi"/>
          <w:i/>
        </w:rPr>
        <w:t xml:space="preserve"> B. cinerea </w:t>
      </w:r>
      <w:r w:rsidRPr="0035605C">
        <w:rPr>
          <w:rFonts w:cstheme="minorHAnsi"/>
        </w:rPr>
        <w:t xml:space="preserve">(Figure N8). These networks contain genes pointing to network function in </w:t>
      </w:r>
      <w:proofErr w:type="spellStart"/>
      <w:r w:rsidRPr="0035605C">
        <w:rPr>
          <w:rFonts w:cstheme="minorHAnsi"/>
        </w:rPr>
        <w:t>jasmonate</w:t>
      </w:r>
      <w:proofErr w:type="spellEnd"/>
      <w:r w:rsidRPr="0035605C">
        <w:rPr>
          <w:rFonts w:cstheme="minorHAnsi"/>
        </w:rPr>
        <w:t xml:space="preserve"> and salicylic acid signaling processes and camalexin biosynthesis (Network I), or photosynthesis in the host (Network IV).</w:t>
      </w:r>
    </w:p>
    <w:p w14:paraId="15BAC61A" w14:textId="14213E11" w:rsidR="00B07520" w:rsidRDefault="000D6131" w:rsidP="00123E77">
      <w:pPr>
        <w:spacing w:line="480" w:lineRule="auto"/>
        <w:ind w:firstLine="720"/>
        <w:rPr>
          <w:rFonts w:cstheme="minorHAnsi"/>
        </w:rPr>
      </w:pPr>
      <w:commentRangeStart w:id="29"/>
      <w:r w:rsidRPr="0035605C">
        <w:rPr>
          <w:rFonts w:cstheme="minorHAnsi"/>
        </w:rPr>
        <w:t xml:space="preserve">Among the </w:t>
      </w:r>
      <w:r w:rsidR="00123E77">
        <w:rPr>
          <w:rFonts w:cstheme="minorHAnsi"/>
        </w:rPr>
        <w:t>22</w:t>
      </w:r>
      <w:r w:rsidRPr="0035605C">
        <w:rPr>
          <w:rFonts w:cstheme="minorHAnsi"/>
        </w:rPr>
        <w:t xml:space="preserve"> hot</w:t>
      </w:r>
      <w:r w:rsidR="007706A4">
        <w:rPr>
          <w:rFonts w:cstheme="minorHAnsi"/>
        </w:rPr>
        <w:t>spot</w:t>
      </w:r>
      <w:r w:rsidRPr="0035605C">
        <w:rPr>
          <w:rFonts w:cstheme="minorHAnsi"/>
        </w:rPr>
        <w:t xml:space="preserve"> </w:t>
      </w:r>
      <w:r w:rsidR="00123E77">
        <w:rPr>
          <w:rFonts w:cstheme="minorHAnsi"/>
        </w:rPr>
        <w:t>genes</w:t>
      </w:r>
      <w:r w:rsidRPr="0035605C">
        <w:rPr>
          <w:rFonts w:cstheme="minorHAnsi"/>
        </w:rPr>
        <w:t xml:space="preserve">, </w:t>
      </w:r>
      <w:r w:rsidR="00575BD4" w:rsidRPr="0035605C">
        <w:rPr>
          <w:rFonts w:cstheme="minorHAnsi"/>
        </w:rPr>
        <w:t>three of the</w:t>
      </w:r>
      <w:r w:rsidR="00123E77">
        <w:rPr>
          <w:rFonts w:cstheme="minorHAnsi"/>
        </w:rPr>
        <w:t xml:space="preserve"> </w:t>
      </w:r>
      <w:r w:rsidR="00123E77" w:rsidRPr="00123E77">
        <w:rPr>
          <w:rFonts w:cstheme="minorHAnsi"/>
          <w:i/>
        </w:rPr>
        <w:t xml:space="preserve">B. cinerea </w:t>
      </w:r>
      <w:r w:rsidR="00123E77">
        <w:rPr>
          <w:rFonts w:cstheme="minorHAnsi"/>
        </w:rPr>
        <w:t>hot</w:t>
      </w:r>
      <w:r w:rsidR="007706A4">
        <w:rPr>
          <w:rFonts w:cstheme="minorHAnsi"/>
        </w:rPr>
        <w:t>spot</w:t>
      </w:r>
      <w:r w:rsidR="00E56078" w:rsidRPr="0035605C">
        <w:rPr>
          <w:rFonts w:cstheme="minorHAnsi"/>
        </w:rPr>
        <w:t xml:space="preserve"> </w:t>
      </w:r>
      <w:r w:rsidR="00575BD4" w:rsidRPr="0035605C">
        <w:rPr>
          <w:rFonts w:cstheme="minorHAnsi"/>
        </w:rPr>
        <w:t xml:space="preserve">genes </w:t>
      </w:r>
      <w:r w:rsidR="00123E77">
        <w:rPr>
          <w:rFonts w:cstheme="minorHAnsi"/>
        </w:rPr>
        <w:t xml:space="preserve">and two of the </w:t>
      </w:r>
      <w:r w:rsidR="00123E77" w:rsidRPr="00123E77">
        <w:rPr>
          <w:rFonts w:cstheme="minorHAnsi"/>
          <w:i/>
        </w:rPr>
        <w:t>A. thaliana</w:t>
      </w:r>
      <w:r w:rsidR="00123E77">
        <w:rPr>
          <w:rFonts w:cstheme="minorHAnsi"/>
        </w:rPr>
        <w:t xml:space="preserve"> hot</w:t>
      </w:r>
      <w:r w:rsidR="007706A4">
        <w:rPr>
          <w:rFonts w:cstheme="minorHAnsi"/>
        </w:rPr>
        <w:t>spot</w:t>
      </w:r>
      <w:r w:rsidR="00123E77">
        <w:rPr>
          <w:rFonts w:cstheme="minorHAnsi"/>
        </w:rPr>
        <w:t xml:space="preserve"> genes </w:t>
      </w:r>
      <w:r w:rsidR="00DF6C59">
        <w:rPr>
          <w:rFonts w:cstheme="minorHAnsi"/>
        </w:rPr>
        <w:t>are strongly positively correlated to</w:t>
      </w:r>
      <w:r w:rsidR="00575BD4" w:rsidRPr="0035605C">
        <w:rPr>
          <w:rFonts w:cstheme="minorHAnsi"/>
        </w:rPr>
        <w:t xml:space="preserve"> lesion size variation across all tested </w:t>
      </w:r>
      <w:r w:rsidR="00575BD4" w:rsidRPr="0035605C">
        <w:rPr>
          <w:rFonts w:cstheme="minorHAnsi"/>
          <w:i/>
        </w:rPr>
        <w:t>A. thaliana</w:t>
      </w:r>
      <w:r w:rsidR="00575BD4" w:rsidRPr="0035605C">
        <w:rPr>
          <w:rFonts w:cstheme="minorHAnsi"/>
        </w:rPr>
        <w:t xml:space="preserve"> genotypes</w:t>
      </w:r>
      <w:r w:rsidR="00123E77">
        <w:rPr>
          <w:rFonts w:cstheme="minorHAnsi"/>
        </w:rPr>
        <w:t>, including immune pathway mutants</w:t>
      </w:r>
      <w:r w:rsidR="001E4CEC">
        <w:rPr>
          <w:rFonts w:cstheme="minorHAnsi"/>
        </w:rPr>
        <w:t xml:space="preserve"> (Table N1) {Zhang 2018}</w:t>
      </w:r>
      <w:r w:rsidR="00575BD4" w:rsidRPr="0035605C">
        <w:rPr>
          <w:rFonts w:cstheme="minorHAnsi"/>
        </w:rPr>
        <w:t>.</w:t>
      </w:r>
      <w:r w:rsidR="00123E77">
        <w:rPr>
          <w:rFonts w:cstheme="minorHAnsi"/>
        </w:rPr>
        <w:t xml:space="preserve"> </w:t>
      </w:r>
      <w:commentRangeEnd w:id="29"/>
      <w:r w:rsidR="00C135E5">
        <w:rPr>
          <w:rStyle w:val="CommentReference"/>
        </w:rPr>
        <w:commentReference w:id="29"/>
      </w:r>
      <w:r w:rsidR="001E4CEC">
        <w:rPr>
          <w:rFonts w:cstheme="minorHAnsi"/>
        </w:rPr>
        <w:t>A fourth</w:t>
      </w:r>
      <w:r w:rsidR="00E80CB1">
        <w:rPr>
          <w:rFonts w:cstheme="minorHAnsi"/>
        </w:rPr>
        <w:t xml:space="preserve"> </w:t>
      </w:r>
      <w:r w:rsidR="00E80CB1" w:rsidRPr="001E4CEC">
        <w:rPr>
          <w:rFonts w:cstheme="minorHAnsi"/>
          <w:i/>
        </w:rPr>
        <w:t>B. cinerea</w:t>
      </w:r>
      <w:r w:rsidR="00E80CB1">
        <w:rPr>
          <w:rFonts w:cstheme="minorHAnsi"/>
        </w:rPr>
        <w:t xml:space="preserve"> hotspot gene is </w:t>
      </w:r>
      <w:r w:rsidR="008E0A23">
        <w:rPr>
          <w:rFonts w:cstheme="minorHAnsi"/>
        </w:rPr>
        <w:t>consistently identified as a top GWA hit controlling lesion size across host genotypes and association methods (Table N</w:t>
      </w:r>
      <w:proofErr w:type="gramStart"/>
      <w:r w:rsidR="008E0A23">
        <w:rPr>
          <w:rFonts w:cstheme="minorHAnsi"/>
        </w:rPr>
        <w:t>1){</w:t>
      </w:r>
      <w:proofErr w:type="gramEnd"/>
      <w:r w:rsidR="008E0A23">
        <w:rPr>
          <w:rFonts w:cstheme="minorHAnsi"/>
        </w:rPr>
        <w:t xml:space="preserve">Atwell 2018}. </w:t>
      </w:r>
      <w:r w:rsidR="001567B8" w:rsidRPr="0035605C">
        <w:rPr>
          <w:rFonts w:cstheme="minorHAnsi"/>
        </w:rPr>
        <w:t>Nine of the</w:t>
      </w:r>
      <w:r w:rsidR="00E56078" w:rsidRPr="0035605C">
        <w:rPr>
          <w:rFonts w:cstheme="minorHAnsi"/>
        </w:rPr>
        <w:t xml:space="preserve"> 11</w:t>
      </w:r>
      <w:r w:rsidR="001567B8" w:rsidRPr="0035605C">
        <w:rPr>
          <w:rFonts w:cstheme="minorHAnsi"/>
        </w:rPr>
        <w:t xml:space="preserve"> </w:t>
      </w:r>
      <w:r w:rsidR="001567B8" w:rsidRPr="0035605C">
        <w:rPr>
          <w:rFonts w:cstheme="minorHAnsi"/>
          <w:i/>
        </w:rPr>
        <w:t xml:space="preserve">B. cinerea </w:t>
      </w:r>
      <w:r w:rsidR="001567B8" w:rsidRPr="0035605C">
        <w:rPr>
          <w:rFonts w:cstheme="minorHAnsi"/>
        </w:rPr>
        <w:t>eQTL hot</w:t>
      </w:r>
      <w:r w:rsidR="007706A4">
        <w:rPr>
          <w:rFonts w:cstheme="minorHAnsi"/>
        </w:rPr>
        <w:t>spot</w:t>
      </w:r>
      <w:r w:rsidR="00123E77">
        <w:rPr>
          <w:rFonts w:cstheme="minorHAnsi"/>
        </w:rPr>
        <w:t xml:space="preserve"> genes</w:t>
      </w:r>
      <w:r w:rsidR="001567B8" w:rsidRPr="0035605C">
        <w:rPr>
          <w:rFonts w:cstheme="minorHAnsi"/>
        </w:rPr>
        <w:t xml:space="preserve"> were linked to genes in one or more of four major </w:t>
      </w:r>
      <w:r w:rsidR="001567B8" w:rsidRPr="0035605C">
        <w:rPr>
          <w:rFonts w:cstheme="minorHAnsi"/>
          <w:i/>
        </w:rPr>
        <w:t>B. cinerea</w:t>
      </w:r>
      <w:r w:rsidR="001567B8" w:rsidRPr="0035605C">
        <w:rPr>
          <w:rFonts w:cstheme="minorHAnsi"/>
        </w:rPr>
        <w:t xml:space="preserve"> </w:t>
      </w:r>
      <w:r w:rsidR="008F6DEC" w:rsidRPr="0035605C">
        <w:rPr>
          <w:rFonts w:cstheme="minorHAnsi"/>
        </w:rPr>
        <w:t>co-expression</w:t>
      </w:r>
      <w:r w:rsidR="001567B8" w:rsidRPr="0035605C">
        <w:rPr>
          <w:rFonts w:cstheme="minorHAnsi"/>
        </w:rPr>
        <w:t xml:space="preserve"> networks on </w:t>
      </w:r>
      <w:r w:rsidR="001567B8" w:rsidRPr="0035605C">
        <w:rPr>
          <w:rFonts w:cstheme="minorHAnsi"/>
          <w:i/>
        </w:rPr>
        <w:t>A. thaliana</w:t>
      </w:r>
      <w:r w:rsidR="001567B8" w:rsidRPr="0035605C">
        <w:rPr>
          <w:rFonts w:cstheme="minorHAnsi"/>
        </w:rPr>
        <w:t xml:space="preserve"> (Figure N8). </w:t>
      </w:r>
      <w:proofErr w:type="gramStart"/>
      <w:r w:rsidR="001567B8" w:rsidRPr="0035605C">
        <w:rPr>
          <w:rFonts w:cstheme="minorHAnsi"/>
        </w:rPr>
        <w:t xml:space="preserve">In </w:t>
      </w:r>
      <w:r w:rsidR="001567B8" w:rsidRPr="0035605C">
        <w:rPr>
          <w:rFonts w:cstheme="minorHAnsi"/>
        </w:rPr>
        <w:lastRenderedPageBreak/>
        <w:t>particular, two</w:t>
      </w:r>
      <w:proofErr w:type="gramEnd"/>
      <w:r w:rsidR="001567B8" w:rsidRPr="0035605C">
        <w:rPr>
          <w:rFonts w:cstheme="minorHAnsi"/>
        </w:rPr>
        <w:t xml:space="preserve"> of these were host-specific networks functionally associated with virulence</w:t>
      </w:r>
      <w:r w:rsidR="004C3327" w:rsidRPr="0035605C">
        <w:rPr>
          <w:rFonts w:cstheme="minorHAnsi"/>
        </w:rPr>
        <w:t>, with</w:t>
      </w:r>
      <w:r w:rsidR="001567B8" w:rsidRPr="0035605C">
        <w:rPr>
          <w:rFonts w:cstheme="minorHAnsi"/>
        </w:rPr>
        <w:t xml:space="preserve"> 7 of the 11 </w:t>
      </w:r>
      <w:r w:rsidR="001567B8" w:rsidRPr="0035605C">
        <w:rPr>
          <w:rFonts w:cstheme="minorHAnsi"/>
          <w:i/>
        </w:rPr>
        <w:t xml:space="preserve">B. cinerea </w:t>
      </w:r>
      <w:r w:rsidR="001567B8" w:rsidRPr="0035605C">
        <w:rPr>
          <w:rFonts w:cstheme="minorHAnsi"/>
        </w:rPr>
        <w:t>hot</w:t>
      </w:r>
      <w:r w:rsidR="007706A4">
        <w:rPr>
          <w:rFonts w:cstheme="minorHAnsi"/>
        </w:rPr>
        <w:t>spot</w:t>
      </w:r>
      <w:r w:rsidR="00123E77">
        <w:rPr>
          <w:rFonts w:cstheme="minorHAnsi"/>
        </w:rPr>
        <w:t xml:space="preserve"> genes</w:t>
      </w:r>
      <w:r w:rsidR="001567B8" w:rsidRPr="0035605C">
        <w:rPr>
          <w:rFonts w:cstheme="minorHAnsi"/>
        </w:rPr>
        <w:t xml:space="preserve"> </w:t>
      </w:r>
      <w:r w:rsidR="004C3327" w:rsidRPr="0035605C">
        <w:rPr>
          <w:rFonts w:cstheme="minorHAnsi"/>
        </w:rPr>
        <w:t xml:space="preserve">associated </w:t>
      </w:r>
      <w:r w:rsidR="001567B8" w:rsidRPr="0035605C">
        <w:rPr>
          <w:rFonts w:cstheme="minorHAnsi"/>
        </w:rPr>
        <w:t>with one of the</w:t>
      </w:r>
      <w:r w:rsidR="004C3327" w:rsidRPr="0035605C">
        <w:rPr>
          <w:rFonts w:cstheme="minorHAnsi"/>
        </w:rPr>
        <w:t>se</w:t>
      </w:r>
      <w:r w:rsidR="001567B8" w:rsidRPr="0035605C">
        <w:rPr>
          <w:rFonts w:cstheme="minorHAnsi"/>
        </w:rPr>
        <w:t xml:space="preserve"> virulence </w:t>
      </w:r>
      <w:r w:rsidR="008F6DEC" w:rsidRPr="0035605C">
        <w:rPr>
          <w:rFonts w:cstheme="minorHAnsi"/>
        </w:rPr>
        <w:t>co-expression</w:t>
      </w:r>
      <w:r w:rsidR="001567B8" w:rsidRPr="0035605C">
        <w:rPr>
          <w:rFonts w:cstheme="minorHAnsi"/>
        </w:rPr>
        <w:t xml:space="preserve"> networks. As such, we hypothesize that these major points of </w:t>
      </w:r>
      <w:r w:rsidR="001567B8" w:rsidRPr="0035605C">
        <w:rPr>
          <w:rFonts w:cstheme="minorHAnsi"/>
          <w:i/>
        </w:rPr>
        <w:t>B. cinerea</w:t>
      </w:r>
      <w:r w:rsidR="001567B8" w:rsidRPr="0035605C">
        <w:rPr>
          <w:rFonts w:cstheme="minorHAnsi"/>
        </w:rPr>
        <w:t xml:space="preserve"> gene expression modulation may also exhibit regulation of virulence strategies on </w:t>
      </w:r>
      <w:r w:rsidR="001567B8" w:rsidRPr="0035605C">
        <w:rPr>
          <w:rFonts w:cstheme="minorHAnsi"/>
          <w:i/>
        </w:rPr>
        <w:t>A. thaliana</w:t>
      </w:r>
      <w:r w:rsidR="001567B8" w:rsidRPr="0035605C">
        <w:rPr>
          <w:rFonts w:cstheme="minorHAnsi"/>
        </w:rPr>
        <w:t>.</w:t>
      </w:r>
    </w:p>
    <w:p w14:paraId="352BAEDD" w14:textId="264982C9" w:rsidR="00123E77" w:rsidRDefault="00123E77" w:rsidP="00123E77">
      <w:pPr>
        <w:spacing w:line="480" w:lineRule="auto"/>
        <w:ind w:firstLine="720"/>
        <w:rPr>
          <w:rFonts w:cstheme="minorHAnsi"/>
        </w:rPr>
      </w:pPr>
      <w:r w:rsidRPr="0035605C">
        <w:rPr>
          <w:rFonts w:cstheme="minorHAnsi"/>
        </w:rPr>
        <w:t xml:space="preserve">Many of the </w:t>
      </w:r>
      <w:r w:rsidRPr="0035605C">
        <w:rPr>
          <w:rFonts w:cstheme="minorHAnsi"/>
          <w:i/>
        </w:rPr>
        <w:t>B. cinerea</w:t>
      </w:r>
      <w:r w:rsidRPr="0035605C">
        <w:rPr>
          <w:rFonts w:cstheme="minorHAnsi"/>
        </w:rPr>
        <w:t xml:space="preserve"> genes targeted by the hot</w:t>
      </w:r>
      <w:r w:rsidR="007706A4">
        <w:rPr>
          <w:rFonts w:cstheme="minorHAnsi"/>
        </w:rPr>
        <w:t>spots</w:t>
      </w:r>
      <w:r w:rsidRPr="0035605C">
        <w:rPr>
          <w:rFonts w:cstheme="minorHAnsi"/>
        </w:rPr>
        <w:t xml:space="preserve"> are enzymatic (34% of our list of annotated hot</w:t>
      </w:r>
      <w:r w:rsidR="007706A4">
        <w:rPr>
          <w:rFonts w:cstheme="minorHAnsi"/>
        </w:rPr>
        <w:t>spot</w:t>
      </w:r>
      <w:r w:rsidRPr="0035605C">
        <w:rPr>
          <w:rFonts w:cstheme="minorHAnsi"/>
        </w:rPr>
        <w:t xml:space="preserve"> target genes) (Table N2). These genes also include 11 transcription factors and two genes associated with virulence. </w:t>
      </w:r>
    </w:p>
    <w:p w14:paraId="3B89087B" w14:textId="5A56C8A6" w:rsidR="007E7466" w:rsidRDefault="001567B8" w:rsidP="00123E77">
      <w:pPr>
        <w:spacing w:line="480" w:lineRule="auto"/>
        <w:ind w:firstLine="720"/>
        <w:rPr>
          <w:rFonts w:cstheme="minorHAnsi"/>
        </w:rPr>
      </w:pPr>
      <w:r w:rsidRPr="0035605C">
        <w:rPr>
          <w:rFonts w:cstheme="minorHAnsi"/>
        </w:rPr>
        <w:t xml:space="preserve">We observe particularly strong links between 4 of the 11 eQTL hotspots of </w:t>
      </w:r>
      <w:r w:rsidRPr="0035605C">
        <w:rPr>
          <w:rFonts w:cstheme="minorHAnsi"/>
          <w:i/>
        </w:rPr>
        <w:t>B. cinerea</w:t>
      </w:r>
      <w:r w:rsidRPr="0035605C">
        <w:rPr>
          <w:rFonts w:cstheme="minorHAnsi"/>
        </w:rPr>
        <w:t xml:space="preserve"> modulation of</w:t>
      </w:r>
      <w:r w:rsidRPr="0035605C">
        <w:rPr>
          <w:rFonts w:cstheme="minorHAnsi"/>
          <w:i/>
        </w:rPr>
        <w:t xml:space="preserve"> A. thaliana</w:t>
      </w:r>
      <w:r w:rsidRPr="0035605C">
        <w:rPr>
          <w:rFonts w:cstheme="minorHAnsi"/>
        </w:rPr>
        <w:t xml:space="preserve"> gene expression and immune networks in </w:t>
      </w:r>
      <w:r w:rsidRPr="0035605C">
        <w:rPr>
          <w:rFonts w:cstheme="minorHAnsi"/>
          <w:i/>
        </w:rPr>
        <w:t xml:space="preserve">A. thaliana </w:t>
      </w:r>
      <w:r w:rsidRPr="0035605C">
        <w:rPr>
          <w:rFonts w:cstheme="minorHAnsi"/>
        </w:rPr>
        <w:t>(Figure N8). These frequent links suggest that our eQTL hotspots may exhibit regulatory control over co</w:t>
      </w:r>
      <w:r w:rsidR="00D90417">
        <w:rPr>
          <w:rFonts w:cstheme="minorHAnsi"/>
        </w:rPr>
        <w:t>-</w:t>
      </w:r>
      <w:r w:rsidRPr="0035605C">
        <w:rPr>
          <w:rFonts w:cstheme="minorHAnsi"/>
        </w:rPr>
        <w:t xml:space="preserve">expressed modules of genes active in virulence interactions between </w:t>
      </w:r>
      <w:r w:rsidRPr="0035605C">
        <w:rPr>
          <w:rFonts w:cstheme="minorHAnsi"/>
          <w:i/>
        </w:rPr>
        <w:t>B. cinerea</w:t>
      </w:r>
      <w:r w:rsidRPr="0035605C">
        <w:rPr>
          <w:rFonts w:cstheme="minorHAnsi"/>
        </w:rPr>
        <w:t xml:space="preserve"> and its host. </w:t>
      </w:r>
      <w:r w:rsidR="00667AC5" w:rsidRPr="0035605C">
        <w:rPr>
          <w:rFonts w:cstheme="minorHAnsi"/>
        </w:rPr>
        <w:t>If these eQTL</w:t>
      </w:r>
      <w:r w:rsidR="00123E77">
        <w:rPr>
          <w:rFonts w:cstheme="minorHAnsi"/>
        </w:rPr>
        <w:t xml:space="preserve"> hot</w:t>
      </w:r>
      <w:r w:rsidR="007706A4">
        <w:rPr>
          <w:rFonts w:cstheme="minorHAnsi"/>
        </w:rPr>
        <w:t>spots</w:t>
      </w:r>
      <w:r w:rsidR="00667AC5" w:rsidRPr="0035605C">
        <w:rPr>
          <w:rFonts w:cstheme="minorHAnsi"/>
        </w:rPr>
        <w:t xml:space="preserve"> are modulating expression of many genes, and affecting lesion size, they may be major </w:t>
      </w:r>
      <w:r w:rsidR="00667AC5" w:rsidRPr="0035605C">
        <w:rPr>
          <w:rFonts w:cstheme="minorHAnsi"/>
          <w:i/>
        </w:rPr>
        <w:t xml:space="preserve">B. cinerea </w:t>
      </w:r>
      <w:r w:rsidR="00667AC5" w:rsidRPr="0035605C">
        <w:rPr>
          <w:rFonts w:cstheme="minorHAnsi"/>
        </w:rPr>
        <w:t xml:space="preserve">control points in the plant-pathogen interaction. </w:t>
      </w:r>
    </w:p>
    <w:p w14:paraId="4E5C642B" w14:textId="0652D946" w:rsidR="001E4CEC" w:rsidRPr="0035605C" w:rsidRDefault="001E4CEC" w:rsidP="009742AB">
      <w:pPr>
        <w:spacing w:line="480" w:lineRule="auto"/>
        <w:ind w:firstLine="720"/>
        <w:rPr>
          <w:rFonts w:cstheme="minorHAnsi"/>
        </w:rPr>
      </w:pPr>
      <w:r>
        <w:rPr>
          <w:rFonts w:cstheme="minorHAnsi"/>
        </w:rPr>
        <w:t xml:space="preserve">We looked for functional overrepresentation among </w:t>
      </w:r>
      <w:r w:rsidR="00A678F6">
        <w:rPr>
          <w:rFonts w:cstheme="minorHAnsi"/>
        </w:rPr>
        <w:t>the</w:t>
      </w:r>
      <w:r w:rsidR="00A678F6" w:rsidRPr="00A678F6">
        <w:rPr>
          <w:rFonts w:cstheme="minorHAnsi"/>
          <w:i/>
        </w:rPr>
        <w:t xml:space="preserve"> A. thaliana </w:t>
      </w:r>
      <w:r w:rsidR="00A678F6">
        <w:rPr>
          <w:rFonts w:cstheme="minorHAnsi"/>
        </w:rPr>
        <w:t>genes targeted by hotspots (</w:t>
      </w:r>
      <w:r w:rsidR="00BE01EB">
        <w:rPr>
          <w:rFonts w:cstheme="minorHAnsi"/>
        </w:rPr>
        <w:t xml:space="preserve">Table N1, </w:t>
      </w:r>
      <w:r w:rsidR="00A678F6">
        <w:rPr>
          <w:rFonts w:cstheme="minorHAnsi"/>
        </w:rPr>
        <w:t xml:space="preserve">Table N3). </w:t>
      </w:r>
      <w:r w:rsidR="009742AB">
        <w:rPr>
          <w:rFonts w:cstheme="minorHAnsi"/>
        </w:rPr>
        <w:t xml:space="preserve">Many of the hotspots target genes active in metabolism, particularly primary metabolism including carbohydrate metabolism, nucleic acid metabolism, and amino acid biosynthesis. </w:t>
      </w:r>
      <w:r w:rsidR="004647B2">
        <w:rPr>
          <w:rFonts w:cstheme="minorHAnsi"/>
        </w:rPr>
        <w:t xml:space="preserve"> </w:t>
      </w:r>
      <w:r w:rsidR="009742AB">
        <w:rPr>
          <w:rFonts w:cstheme="minorHAnsi"/>
        </w:rPr>
        <w:t>Three of the hotspots, including</w:t>
      </w:r>
      <w:r w:rsidR="00BE01EB">
        <w:rPr>
          <w:rFonts w:cstheme="minorHAnsi"/>
        </w:rPr>
        <w:t xml:space="preserve"> </w:t>
      </w:r>
      <w:r w:rsidR="009742AB">
        <w:rPr>
          <w:rFonts w:cstheme="minorHAnsi"/>
        </w:rPr>
        <w:t>hotspots annotated as two enzymes and a</w:t>
      </w:r>
      <w:r w:rsidR="00BE01EB">
        <w:rPr>
          <w:rFonts w:cstheme="minorHAnsi"/>
        </w:rPr>
        <w:t xml:space="preserve"> heterokaryon incompatibility locus</w:t>
      </w:r>
      <w:r w:rsidR="009742AB">
        <w:rPr>
          <w:rFonts w:cstheme="minorHAnsi"/>
        </w:rPr>
        <w:t xml:space="preserve">, </w:t>
      </w:r>
      <w:r w:rsidR="00BE01EB">
        <w:rPr>
          <w:rFonts w:cstheme="minorHAnsi"/>
        </w:rPr>
        <w:t>show an overrepresentation of photosynthesis-related functions</w:t>
      </w:r>
      <w:r w:rsidR="009742AB">
        <w:rPr>
          <w:rFonts w:cstheme="minorHAnsi"/>
        </w:rPr>
        <w:t xml:space="preserve"> among their targeted genes</w:t>
      </w:r>
      <w:r w:rsidR="00BE01EB">
        <w:rPr>
          <w:rFonts w:cstheme="minorHAnsi"/>
        </w:rPr>
        <w:t xml:space="preserve">. </w:t>
      </w:r>
      <w:r w:rsidR="009742AB">
        <w:rPr>
          <w:rFonts w:cstheme="minorHAnsi"/>
        </w:rPr>
        <w:t xml:space="preserve">Two of the hotspots show many target genes with abiotic stress response functions. Only two of the hotspots are linked to expected plant defense loci, including chitin response and microbe defenses. </w:t>
      </w:r>
    </w:p>
    <w:p w14:paraId="6516CBDC" w14:textId="0D255219" w:rsidR="00031EA7" w:rsidRDefault="00031EA7" w:rsidP="00031EA7">
      <w:pPr>
        <w:spacing w:line="480" w:lineRule="auto"/>
        <w:rPr>
          <w:rFonts w:cstheme="minorHAnsi"/>
          <w:b/>
        </w:rPr>
      </w:pPr>
      <w:r w:rsidRPr="0035605C">
        <w:rPr>
          <w:rFonts w:cstheme="minorHAnsi"/>
          <w:b/>
        </w:rPr>
        <w:t>DISCUSSION</w:t>
      </w:r>
    </w:p>
    <w:p w14:paraId="6BCB53EF" w14:textId="0A5BA345" w:rsidR="00C67343" w:rsidRDefault="00C67343" w:rsidP="00031EA7">
      <w:pPr>
        <w:spacing w:line="480" w:lineRule="auto"/>
        <w:rPr>
          <w:rFonts w:cstheme="minorHAnsi"/>
          <w:b/>
        </w:rPr>
      </w:pPr>
      <w:bookmarkStart w:id="30" w:name="_Hlk1554520"/>
      <w:r>
        <w:rPr>
          <w:rFonts w:cstheme="minorHAnsi"/>
          <w:b/>
        </w:rPr>
        <w:t>Dispersed interactions across host and pathogen genomes</w:t>
      </w:r>
    </w:p>
    <w:p w14:paraId="40B18201" w14:textId="60CE4816" w:rsidR="00C7382C" w:rsidRDefault="003475CD" w:rsidP="00031EA7">
      <w:pPr>
        <w:spacing w:line="480" w:lineRule="auto"/>
        <w:rPr>
          <w:rFonts w:cstheme="minorHAnsi"/>
          <w:b/>
        </w:rPr>
      </w:pPr>
      <w:r>
        <w:rPr>
          <w:rFonts w:cstheme="minorHAnsi"/>
          <w:b/>
        </w:rPr>
        <w:lastRenderedPageBreak/>
        <w:t>Haplotype diversity and polygenic genetic modulation of expression</w:t>
      </w:r>
    </w:p>
    <w:p w14:paraId="69556C36" w14:textId="78933327" w:rsidR="00C67343" w:rsidRDefault="00C67343" w:rsidP="00031EA7">
      <w:pPr>
        <w:spacing w:line="480" w:lineRule="auto"/>
        <w:rPr>
          <w:rFonts w:cstheme="minorHAnsi"/>
          <w:b/>
        </w:rPr>
      </w:pPr>
      <w:r>
        <w:rPr>
          <w:rFonts w:cstheme="minorHAnsi"/>
          <w:b/>
        </w:rPr>
        <w:t>Detection of pathogenicity genes and novel loci</w:t>
      </w:r>
    </w:p>
    <w:p w14:paraId="421E5C00" w14:textId="2D9153CF" w:rsidR="00C67343" w:rsidRPr="003475CD" w:rsidRDefault="00C67343" w:rsidP="00031EA7">
      <w:pPr>
        <w:spacing w:line="480" w:lineRule="auto"/>
        <w:rPr>
          <w:rFonts w:cstheme="minorHAnsi"/>
          <w:b/>
        </w:rPr>
      </w:pPr>
      <w:r>
        <w:rPr>
          <w:rFonts w:cstheme="minorHAnsi"/>
          <w:b/>
        </w:rPr>
        <w:t>Connecting from genome to transcriptome to phenotype (future directions)</w:t>
      </w:r>
    </w:p>
    <w:bookmarkEnd w:id="30"/>
    <w:p w14:paraId="642D3715" w14:textId="3A1E0B68" w:rsidR="009011CD" w:rsidRPr="0035605C" w:rsidRDefault="009011CD" w:rsidP="000A3A44">
      <w:pPr>
        <w:spacing w:line="480" w:lineRule="auto"/>
        <w:rPr>
          <w:rFonts w:cstheme="minorHAnsi"/>
          <w:b/>
        </w:rPr>
      </w:pPr>
      <w:r w:rsidRPr="0035605C">
        <w:rPr>
          <w:rFonts w:cstheme="minorHAnsi"/>
          <w:b/>
        </w:rPr>
        <w:t>METHODS</w:t>
      </w:r>
    </w:p>
    <w:p w14:paraId="1CCC4528" w14:textId="76BB30DE" w:rsidR="004441A8" w:rsidRPr="0035605C" w:rsidRDefault="00B87592" w:rsidP="004441A8">
      <w:pPr>
        <w:spacing w:line="480" w:lineRule="auto"/>
        <w:rPr>
          <w:rFonts w:cstheme="minorHAnsi"/>
          <w:b/>
        </w:rPr>
      </w:pPr>
      <w:r w:rsidRPr="0035605C">
        <w:rPr>
          <w:rFonts w:cstheme="minorHAnsi"/>
          <w:b/>
        </w:rPr>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(Atwell, Corwin et al. 2015, Zhang, Corwin et al. 2017, Fordyce, Soltis et al. 2018, Zhang, Corwin et al. 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Pr="0035605C">
        <w:rPr>
          <w:rFonts w:cstheme="minorHAnsi"/>
        </w:rPr>
        <w:t xml:space="preserve">. </w:t>
      </w:r>
      <w:r w:rsidR="006B2BE6" w:rsidRPr="0035605C">
        <w:rPr>
          <w:rFonts w:cstheme="minorHAnsi"/>
        </w:rPr>
        <w:t>The original study included wildtype Col-0 A. thaliana 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t>Expression analysis</w:t>
      </w:r>
    </w:p>
    <w:p w14:paraId="727B10F4" w14:textId="7E887F42" w:rsidR="00672EEF" w:rsidRPr="0035605C" w:rsidRDefault="00622302" w:rsidP="00672EEF">
      <w:pPr>
        <w:spacing w:line="480" w:lineRule="auto"/>
        <w:ind w:firstLine="720"/>
        <w:rPr>
          <w:rFonts w:cstheme="minorHAnsi"/>
        </w:rPr>
      </w:pPr>
      <w:proofErr w:type="spellStart"/>
      <w:r w:rsidRPr="0035605C">
        <w:rPr>
          <w:rFonts w:cstheme="minorHAnsi"/>
        </w:rPr>
        <w:t>RNASeq</w:t>
      </w:r>
      <w:proofErr w:type="spellEnd"/>
      <w:r w:rsidRPr="0035605C">
        <w:rPr>
          <w:rFonts w:cstheme="minorHAnsi"/>
        </w:rPr>
        <w:t xml:space="preserve">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hours post inoculation, and pooled amplified, size-selected libraries into four replicate groups of 96 barcoded libraries. Sequencing was completed on a single Illumina </w:t>
      </w:r>
      <w:proofErr w:type="spellStart"/>
      <w:r w:rsidR="00672EEF" w:rsidRPr="0035605C">
        <w:rPr>
          <w:rFonts w:cstheme="minorHAnsi"/>
        </w:rPr>
        <w:t>HiSeq</w:t>
      </w:r>
      <w:proofErr w:type="spellEnd"/>
      <w:r w:rsidR="00672EEF" w:rsidRPr="0035605C">
        <w:rPr>
          <w:rFonts w:cstheme="minorHAnsi"/>
        </w:rPr>
        <w:t xml:space="preserve"> 2500 (San Diego, CA) lane as single 50bp reads at the U.C. Davis Genome Center- DNA Technologies Core (Davis, CA). Individual libraries were then separated by adapter index from </w:t>
      </w:r>
      <w:proofErr w:type="spellStart"/>
      <w:r w:rsidR="00672EEF" w:rsidRPr="0035605C">
        <w:rPr>
          <w:rFonts w:cstheme="minorHAnsi"/>
        </w:rPr>
        <w:t>fastq</w:t>
      </w:r>
      <w:proofErr w:type="spellEnd"/>
      <w:r w:rsidR="00672EEF" w:rsidRPr="0035605C">
        <w:rPr>
          <w:rFonts w:cstheme="minorHAnsi"/>
        </w:rPr>
        <w:t xml:space="preserve"> files, evaluated for read quality and </w:t>
      </w:r>
      <w:r w:rsidR="00672EEF" w:rsidRPr="0035605C">
        <w:rPr>
          <w:rFonts w:cstheme="minorHAnsi"/>
        </w:rPr>
        <w:lastRenderedPageBreak/>
        <w:t>overrepresentation (</w:t>
      </w:r>
      <w:proofErr w:type="spellStart"/>
      <w:r w:rsidR="00672EEF" w:rsidRPr="0035605C">
        <w:rPr>
          <w:rFonts w:cstheme="minorHAnsi"/>
        </w:rPr>
        <w:t>FastQC</w:t>
      </w:r>
      <w:proofErr w:type="spellEnd"/>
      <w:r w:rsidR="00672EEF" w:rsidRPr="0035605C">
        <w:rPr>
          <w:rFonts w:cstheme="minorHAnsi"/>
        </w:rPr>
        <w:t xml:space="preserve"> Version 0.11.3, </w:t>
      </w:r>
      <w:r w:rsidR="00672EEF" w:rsidRPr="0035605C">
        <w:rPr>
          <w:rStyle w:val="Hyperlink"/>
          <w:rFonts w:cstheme="minorHAnsi"/>
          <w:color w:val="auto"/>
          <w:u w:val="none"/>
        </w:rPr>
        <w:t>www.bioinformatics.babraham.ac.uk/projects/</w:t>
      </w:r>
      <w:r w:rsidR="00672EEF" w:rsidRPr="0035605C">
        <w:rPr>
          <w:rFonts w:cstheme="minorHAnsi"/>
        </w:rPr>
        <w:t>), and trimmed (</w:t>
      </w:r>
      <w:proofErr w:type="spellStart"/>
      <w:r w:rsidR="00672EEF" w:rsidRPr="0035605C">
        <w:rPr>
          <w:rFonts w:cstheme="minorHAnsi"/>
        </w:rPr>
        <w:t>fastx</w:t>
      </w:r>
      <w:proofErr w:type="spellEnd"/>
      <w:r w:rsidR="00672EEF" w:rsidRPr="0035605C">
        <w:rPr>
          <w:rFonts w:cstheme="minorHAnsi"/>
        </w:rPr>
        <w:t>,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(Langmead, Trapnell et al. 2009, Li, Handsaker et al. 2009, Van Kan, Stassen et al. 2017, Zhang, Corwin et al. 2017, Zhang, Corwin et al. 2018)</w:t>
      </w:r>
      <w:r w:rsidR="00EF19E7" w:rsidRPr="0035605C">
        <w:rPr>
          <w:rFonts w:cstheme="minorHAnsi"/>
        </w:rPr>
        <w:fldChar w:fldCharType="end"/>
      </w:r>
      <w:r w:rsidR="002027E8" w:rsidRPr="0035605C">
        <w:rPr>
          <w:rFonts w:cstheme="minorHAnsi"/>
        </w:rPr>
        <w:t>. We summed counts across 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7908E742" w:rsidR="004441A8" w:rsidRPr="0035605C" w:rsidRDefault="004F39D0" w:rsidP="00EA2311">
      <w:pPr>
        <w:spacing w:line="480" w:lineRule="auto"/>
        <w:ind w:firstLine="720"/>
        <w:rPr>
          <w:rFonts w:cstheme="minorHAnsi"/>
        </w:rPr>
      </w:pPr>
      <w:r w:rsidRPr="0035605C">
        <w:rPr>
          <w:rFonts w:cstheme="minorHAnsi"/>
        </w:rPr>
        <w:t xml:space="preserve">We used as input the model-adjusted means per transcript from </w:t>
      </w:r>
      <w:r w:rsidR="00BF5669">
        <w:rPr>
          <w:rFonts w:cstheme="minorHAnsi"/>
        </w:rPr>
        <w:t xml:space="preserve">negative binomial linked generalized linear models in </w:t>
      </w:r>
      <w:r w:rsidRPr="0035605C">
        <w:rPr>
          <w:rFonts w:cstheme="minorHAnsi"/>
        </w:rPr>
        <w:t xml:space="preserve">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a negative binomial generalized linear model (</w:t>
      </w:r>
      <w:proofErr w:type="spellStart"/>
      <w:r w:rsidR="00D872AD" w:rsidRPr="0035605C">
        <w:rPr>
          <w:rFonts w:cstheme="minorHAnsi"/>
        </w:rPr>
        <w:t>nbGLM</w:t>
      </w:r>
      <w:proofErr w:type="spellEnd"/>
      <w:r w:rsidR="00D872AD" w:rsidRPr="0035605C">
        <w:rPr>
          <w:rFonts w:cstheme="minorHAnsi"/>
        </w:rPr>
        <w:t xml:space="preserve">)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We calculated 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t>Genome wide associat</w:t>
      </w:r>
      <w:r w:rsidR="00E31208">
        <w:rPr>
          <w:rFonts w:cstheme="minorHAnsi"/>
          <w:b/>
        </w:rPr>
        <w:t xml:space="preserve">ion </w:t>
      </w:r>
      <w:r>
        <w:rPr>
          <w:rFonts w:cstheme="minorHAnsi"/>
          <w:b/>
        </w:rPr>
        <w:t>of permuted phenotypes</w:t>
      </w:r>
    </w:p>
    <w:p w14:paraId="271B3864" w14:textId="147AB87F" w:rsidR="00D90417" w:rsidRPr="00B41D04" w:rsidRDefault="00D90417" w:rsidP="00B41D04">
      <w:pPr>
        <w:spacing w:line="480" w:lineRule="auto"/>
        <w:ind w:firstLine="720"/>
        <w:rPr>
          <w:rFonts w:cstheme="minorHAnsi"/>
        </w:rPr>
      </w:pPr>
      <w:r w:rsidRPr="0035605C">
        <w:rPr>
          <w:rFonts w:cstheme="minorHAnsi"/>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35605C">
        <w:rPr>
          <w:rFonts w:cstheme="minorHAnsi"/>
          <w:i/>
        </w:rPr>
        <w:t xml:space="preserve">B. </w:t>
      </w:r>
      <w:r w:rsidRPr="0035605C">
        <w:rPr>
          <w:rFonts w:cstheme="minorHAnsi"/>
          <w:i/>
        </w:rPr>
        <w:lastRenderedPageBreak/>
        <w:t>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 xml:space="preserve">To threshold our individual expression profile GEMMA outputs,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 xml:space="preserve">. </w:t>
      </w:r>
      <w:r w:rsidRPr="0035605C">
        <w:rPr>
          <w:rFonts w:cstheme="minorHAnsi"/>
        </w:rPr>
        <w:t xml:space="preserve">Permutation approaches are often more effective than p-value thresholding for determining significance across GWA studies with many phenotypes </w:t>
      </w:r>
      <w:r w:rsidR="00C67343">
        <w:rPr>
          <w:rFonts w:cstheme="minorHAnsi"/>
        </w:rPr>
        <w:fldChar w:fldCharType="begin"/>
      </w:r>
      <w:r w:rsidR="00C67343">
        <w:rPr>
          <w:rFonts w:cstheme="minorHAnsi"/>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Pr>
          <w:rFonts w:cstheme="minorHAnsi"/>
        </w:rPr>
        <w:fldChar w:fldCharType="separate"/>
      </w:r>
      <w:r w:rsidR="00C67343">
        <w:rPr>
          <w:rFonts w:cstheme="minorHAnsi"/>
          <w:noProof/>
        </w:rPr>
        <w:t>(Evans and Cardon 2006)</w:t>
      </w:r>
      <w:r w:rsidR="00C67343">
        <w:rPr>
          <w:rFonts w:cstheme="minorHAnsi"/>
        </w:rPr>
        <w:fldChar w:fldCharType="end"/>
      </w:r>
      <w:r w:rsidRPr="0035605C">
        <w:rPr>
          <w:rFonts w:cstheme="minorHAnsi"/>
        </w:rPr>
        <w:t xml:space="preserve">. </w:t>
      </w:r>
    </w:p>
    <w:p w14:paraId="4C8F6D60" w14:textId="01BB3CFC" w:rsidR="007360E4" w:rsidRPr="0035605C" w:rsidRDefault="00E31208" w:rsidP="007360E4">
      <w:pPr>
        <w:spacing w:line="480" w:lineRule="auto"/>
        <w:rPr>
          <w:rFonts w:cstheme="minorHAnsi"/>
          <w:b/>
        </w:rPr>
      </w:pPr>
      <w:r>
        <w:rPr>
          <w:rFonts w:cstheme="minorHAnsi"/>
          <w:b/>
        </w:rPr>
        <w:t>Defining significant hotspots</w:t>
      </w:r>
    </w:p>
    <w:p w14:paraId="0B3088BB" w14:textId="1880BD92" w:rsidR="007360E4" w:rsidRPr="0035605C" w:rsidRDefault="007360E4" w:rsidP="007360E4">
      <w:pPr>
        <w:spacing w:line="480" w:lineRule="auto"/>
        <w:ind w:firstLine="720"/>
        <w:rPr>
          <w:rFonts w:cstheme="minorHAnsi"/>
        </w:rPr>
      </w:pPr>
      <w:r w:rsidRPr="0035605C">
        <w:rPr>
          <w:rFonts w:cstheme="minorHAnsi"/>
        </w:rPr>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w:t>
      </w:r>
      <w:r w:rsidR="00B41D04">
        <w:rPr>
          <w:rFonts w:cstheme="minorHAnsi"/>
        </w:rPr>
        <w:t xml:space="preserve">downstream </w:t>
      </w:r>
      <w:r w:rsidRPr="0035605C">
        <w:rPr>
          <w:rFonts w:cstheme="minorHAnsi"/>
        </w:rPr>
        <w:t xml:space="preserve">analysis as likely false positives. </w:t>
      </w:r>
      <w:r w:rsidR="00B41D04">
        <w:rPr>
          <w:rFonts w:cstheme="minorHAnsi"/>
        </w:rPr>
        <w:t xml:space="preserve">The maximum hotspot size across any of the 5 permutations was 11 genes in </w:t>
      </w:r>
      <w:r w:rsidR="00B41D04" w:rsidRPr="00B41D04">
        <w:rPr>
          <w:rFonts w:cstheme="minorHAnsi"/>
          <w:i/>
        </w:rPr>
        <w:t>B. cinerea</w:t>
      </w:r>
      <w:r w:rsidR="00B41D04">
        <w:rPr>
          <w:rFonts w:cstheme="minorHAnsi"/>
        </w:rPr>
        <w:t xml:space="preserve"> and 80 genes in </w:t>
      </w:r>
      <w:r w:rsidR="00B41D04" w:rsidRPr="00B41D04">
        <w:rPr>
          <w:rFonts w:cstheme="minorHAnsi"/>
          <w:i/>
        </w:rPr>
        <w:t>A. thaliana</w:t>
      </w:r>
      <w:r w:rsidR="00B41D04">
        <w:rPr>
          <w:rFonts w:cstheme="minorHAnsi"/>
        </w:rPr>
        <w:t xml:space="preserve">. </w:t>
      </w:r>
      <w:r w:rsidRPr="0035605C">
        <w:rPr>
          <w:rFonts w:cstheme="minorHAnsi"/>
        </w:rPr>
        <w:t xml:space="preserve">We then </w:t>
      </w:r>
      <w:r w:rsidR="004D5A70" w:rsidRPr="0035605C">
        <w:rPr>
          <w:rFonts w:cstheme="minorHAnsi"/>
        </w:rPr>
        <w:t xml:space="preserve">conservatively </w:t>
      </w:r>
      <w:r w:rsidRPr="0035605C">
        <w:rPr>
          <w:rFonts w:cstheme="minorHAnsi"/>
        </w:rPr>
        <w:t xml:space="preserve">defined </w:t>
      </w:r>
      <w:r w:rsidR="00B41D04">
        <w:rPr>
          <w:rFonts w:cstheme="minorHAnsi"/>
        </w:rPr>
        <w:t xml:space="preserve">significant </w:t>
      </w:r>
      <w:r w:rsidRPr="0035605C">
        <w:rPr>
          <w:rFonts w:cstheme="minorHAnsi"/>
        </w:rPr>
        <w:t xml:space="preserve">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 xml:space="preserve">We </w:t>
      </w:r>
      <w:r w:rsidR="00B41D04">
        <w:rPr>
          <w:rFonts w:cstheme="minorHAnsi"/>
        </w:rPr>
        <w:t>further annotated</w:t>
      </w:r>
      <w:r w:rsidR="003A0148" w:rsidRPr="0035605C">
        <w:rPr>
          <w:rFonts w:cstheme="minorHAnsi"/>
        </w:rPr>
        <w:t xml:space="preserve"> hot</w:t>
      </w:r>
      <w:r w:rsidR="00B41D04">
        <w:rPr>
          <w:rFonts w:cstheme="minorHAnsi"/>
        </w:rPr>
        <w:t>spot SNPs to the nearest gene</w:t>
      </w:r>
      <w:r w:rsidR="008C6FF7" w:rsidRPr="0035605C">
        <w:rPr>
          <w:rFonts w:cstheme="minorHAnsi"/>
        </w:rPr>
        <w:t xml:space="preserv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be relatively confident of SNPs tagging particular genes at the hotspot peaks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r w:rsidR="00114242" w:rsidRPr="0035605C">
        <w:rPr>
          <w:rFonts w:cstheme="minorHAnsi"/>
        </w:rPr>
        <w:t xml:space="preserve">. </w:t>
      </w:r>
      <w:r w:rsidR="008F6DEC" w:rsidRPr="0035605C">
        <w:rPr>
          <w:rFonts w:cstheme="minorHAnsi"/>
        </w:rPr>
        <w:t xml:space="preserve">Three genes are annotated to pairs of neighboring </w:t>
      </w:r>
      <w:proofErr w:type="spellStart"/>
      <w:r w:rsidR="008F6DEC" w:rsidRPr="0035605C">
        <w:rPr>
          <w:rFonts w:cstheme="minorHAnsi"/>
        </w:rPr>
        <w:t>hotSNPs</w:t>
      </w:r>
      <w:proofErr w:type="spellEnd"/>
      <w:r w:rsidR="008F6DEC" w:rsidRPr="0035605C">
        <w:rPr>
          <w:rFonts w:cstheme="minorHAnsi"/>
        </w:rPr>
        <w:t xml:space="preserve">, the rest are unique genes. Two genes on chromosome 12 denoting </w:t>
      </w:r>
      <w:proofErr w:type="spellStart"/>
      <w:r w:rsidR="008F6DEC" w:rsidRPr="0035605C">
        <w:rPr>
          <w:rFonts w:cstheme="minorHAnsi"/>
        </w:rPr>
        <w:t>hotSNPs</w:t>
      </w:r>
      <w:proofErr w:type="spellEnd"/>
      <w:r w:rsidR="008F6DEC" w:rsidRPr="0035605C">
        <w:rPr>
          <w:rFonts w:cstheme="minorHAnsi"/>
        </w:rPr>
        <w:t xml:space="preserve">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t>Annotation of gene ontology and network membership</w:t>
      </w:r>
    </w:p>
    <w:p w14:paraId="59EE5158" w14:textId="64829051" w:rsidR="00114242" w:rsidRDefault="00114242" w:rsidP="00114242">
      <w:pPr>
        <w:spacing w:line="480" w:lineRule="auto"/>
        <w:rPr>
          <w:rFonts w:cstheme="minorHAnsi"/>
        </w:rPr>
      </w:pPr>
      <w:r w:rsidRPr="0035605C">
        <w:rPr>
          <w:rFonts w:cstheme="minorHAnsi"/>
          <w:b/>
        </w:rPr>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Pr>
          <w:rFonts w:cstheme="minorHAnsi"/>
        </w:rPr>
        <w:fldChar w:fldCharType="separate"/>
      </w:r>
      <w:r w:rsidR="002A0BE9">
        <w:rPr>
          <w:rFonts w:cstheme="minorHAnsi"/>
          <w:noProof/>
        </w:rPr>
        <w:t>(Zhang, Corwin et al. 2017)</w:t>
      </w:r>
      <w:r w:rsidR="002A0BE9">
        <w:rPr>
          <w:rFonts w:cstheme="minorHAnsi"/>
        </w:rPr>
        <w:fldChar w:fldCharType="end"/>
      </w:r>
      <w:r w:rsidRPr="0035605C">
        <w:rPr>
          <w:rFonts w:cstheme="minorHAnsi"/>
        </w:rPr>
        <w:t xml:space="preserve">. Network architecture varied by plant host, but a constitutive core was conserved 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w:t>
      </w:r>
      <w:r w:rsidRPr="0035605C">
        <w:rPr>
          <w:rFonts w:cstheme="minorHAnsi"/>
        </w:rPr>
        <w:lastRenderedPageBreak/>
        <w:t xml:space="preserve">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610B773A" w14:textId="4C24007B" w:rsidR="00C346F6" w:rsidRPr="00C346F6" w:rsidRDefault="00C346F6" w:rsidP="00114242">
      <w:pPr>
        <w:spacing w:line="480" w:lineRule="auto"/>
        <w:rPr>
          <w:rFonts w:cstheme="minorHAnsi"/>
        </w:rPr>
      </w:pPr>
      <w:r>
        <w:rPr>
          <w:rFonts w:cstheme="minorHAnsi"/>
        </w:rPr>
        <w:tab/>
      </w:r>
      <w:r>
        <w:rPr>
          <w:rFonts w:cstheme="minorHAnsi"/>
          <w:i/>
        </w:rPr>
        <w:t>B. cinerea</w:t>
      </w:r>
      <w:r>
        <w:rPr>
          <w:rFonts w:cstheme="minorHAnsi"/>
        </w:rPr>
        <w:t xml:space="preserve"> co-expression analysis identified ten major co-expression networks </w:t>
      </w:r>
      <w:r w:rsidR="00D01C65">
        <w:rPr>
          <w:rFonts w:cstheme="minorHAnsi"/>
        </w:rPr>
        <w:t xml:space="preserve">containing 5 to 242 genes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w:t>
      </w:r>
      <w:r w:rsidR="00D01C65">
        <w:rPr>
          <w:rFonts w:cstheme="minorHAnsi"/>
        </w:rPr>
        <w:t xml:space="preserve"> We identified gene overlap with four of these networks, including one likely involved in fungal vesicle virulence processes including growth and toxin secretion (vesicle/ virulence), one </w:t>
      </w:r>
      <w:r w:rsidR="004B1431">
        <w:rPr>
          <w:rFonts w:cstheme="minorHAnsi"/>
        </w:rPr>
        <w:t xml:space="preserve">involved in translation and protein synthesis (translation/ growth). </w:t>
      </w:r>
      <w:r w:rsidR="009D093A">
        <w:rPr>
          <w:rFonts w:cstheme="minorHAnsi"/>
        </w:rPr>
        <w:t xml:space="preserve">These networks maintained a consistent core across the 3 </w:t>
      </w:r>
      <w:r w:rsidR="009D093A" w:rsidRPr="00273420">
        <w:rPr>
          <w:rFonts w:cstheme="minorHAnsi"/>
          <w:i/>
        </w:rPr>
        <w:t xml:space="preserve">A. thaliana </w:t>
      </w:r>
      <w:r w:rsidR="009D093A">
        <w:rPr>
          <w:rFonts w:cstheme="minorHAnsi"/>
        </w:rPr>
        <w:t>ho</w:t>
      </w:r>
      <w:r w:rsidR="00273420">
        <w:rPr>
          <w:rFonts w:cstheme="minorHAnsi"/>
        </w:rPr>
        <w:t>s</w:t>
      </w:r>
      <w:r w:rsidR="009D093A">
        <w:rPr>
          <w:rFonts w:cstheme="minorHAnsi"/>
        </w:rPr>
        <w:t xml:space="preserve">t genotypes, but linkages varied; as such we </w:t>
      </w:r>
      <w:r w:rsidR="0024748B">
        <w:rPr>
          <w:rFonts w:cstheme="minorHAnsi"/>
        </w:rPr>
        <w:t xml:space="preserve">compared our gene lists with the networks across all 12 </w:t>
      </w:r>
      <w:proofErr w:type="gramStart"/>
      <w:r w:rsidR="0024748B">
        <w:rPr>
          <w:rFonts w:cstheme="minorHAnsi"/>
        </w:rPr>
        <w:t>hosts, and</w:t>
      </w:r>
      <w:proofErr w:type="gramEnd"/>
      <w:r w:rsidR="0024748B">
        <w:rPr>
          <w:rFonts w:cstheme="minorHAnsi"/>
        </w:rPr>
        <w:t xml:space="preserve"> included both host-dependent and host-independent annotations of our hotspots.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Hierarchical clustering was computed using the R package </w:t>
      </w:r>
      <w:proofErr w:type="spellStart"/>
      <w:r w:rsidRPr="0035605C">
        <w:rPr>
          <w:rFonts w:cstheme="minorHAnsi"/>
        </w:rPr>
        <w:t>pvclust</w:t>
      </w:r>
      <w:proofErr w:type="spellEnd"/>
      <w:r w:rsidRPr="0035605C">
        <w:rPr>
          <w:rFonts w:cstheme="minorHAnsi"/>
        </w:rPr>
        <w:t xml:space="preserve">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AU p-values are reported in red, BP values in green. Edges with high AU values are considered strongly supported by the data, and clustering is drawn according to these edges with AU &gt; 95%.</w:t>
      </w:r>
    </w:p>
    <w:p w14:paraId="5407DAC1" w14:textId="3815A9BF" w:rsidR="00181C3A" w:rsidRPr="0035605C" w:rsidRDefault="00181C3A" w:rsidP="004441A8">
      <w:pPr>
        <w:spacing w:line="480" w:lineRule="auto"/>
        <w:ind w:firstLine="720"/>
        <w:rPr>
          <w:rFonts w:cstheme="minorHAnsi"/>
        </w:rPr>
      </w:pPr>
      <w:r w:rsidRPr="0035605C">
        <w:rPr>
          <w:rFonts w:cstheme="minorHAnsi"/>
        </w:rPr>
        <w:t>For botc</w:t>
      </w:r>
      <w:r w:rsidR="00EC1F7B">
        <w:rPr>
          <w:rFonts w:cstheme="minorHAnsi"/>
        </w:rPr>
        <w:t>i</w:t>
      </w:r>
      <w:r w:rsidRPr="0035605C">
        <w:rPr>
          <w:rFonts w:cstheme="minorHAnsi"/>
        </w:rPr>
        <w:t xml:space="preserve">nic acid biosynthesis, the major deletion extends 53.5 kb and includes SNP 4kb from the 5’ end of the chromosome, indicating a </w:t>
      </w:r>
      <w:proofErr w:type="spellStart"/>
      <w:r w:rsidRPr="0035605C">
        <w:rPr>
          <w:rFonts w:cstheme="minorHAnsi"/>
        </w:rPr>
        <w:t>teleomeric</w:t>
      </w:r>
      <w:proofErr w:type="spellEnd"/>
      <w:r w:rsidRPr="0035605C">
        <w:rPr>
          <w:rFonts w:cstheme="minorHAnsi"/>
        </w:rPr>
        <w:t xml:space="preserve"> loss on chromosome 1. We selected a focal region encompassing the deletion endpoints (1.4029, 1.82614) and an additional 2 genes beyond the deletion boundaries (Bcin01g00170, Bcin01g00190) (Figure N4c). We removed 10 SNPs that were likely miscalled (SNP state ~ inverse compared to surrounding region) and called all SNPs within the deletion region as missing.</w:t>
      </w:r>
    </w:p>
    <w:p w14:paraId="397DE90A" w14:textId="0E5DABB9" w:rsidR="00FE1D89" w:rsidRPr="0035605C" w:rsidRDefault="00FE1D89" w:rsidP="00FE1D89">
      <w:pPr>
        <w:spacing w:line="480" w:lineRule="auto"/>
        <w:rPr>
          <w:rFonts w:cstheme="minorHAnsi"/>
          <w:b/>
        </w:rPr>
      </w:pPr>
      <w:r w:rsidRPr="0035605C">
        <w:rPr>
          <w:rFonts w:cstheme="minorHAnsi"/>
          <w:b/>
        </w:rPr>
        <w:lastRenderedPageBreak/>
        <w:t>TABLE LEGENDS</w:t>
      </w:r>
    </w:p>
    <w:p w14:paraId="3A91914E" w14:textId="5A1376C8" w:rsidR="00FE1D89" w:rsidRPr="0035605C" w:rsidRDefault="00FE1D89" w:rsidP="00FE1D89">
      <w:pPr>
        <w:spacing w:line="480" w:lineRule="auto"/>
        <w:rPr>
          <w:rFonts w:cstheme="minorHAnsi"/>
          <w:b/>
        </w:rPr>
      </w:pPr>
      <w:r w:rsidRPr="0035605C">
        <w:rPr>
          <w:rFonts w:cstheme="minorHAnsi"/>
          <w:b/>
        </w:rPr>
        <w:t xml:space="preserve">Table N1. Annotation of the </w:t>
      </w:r>
      <w:proofErr w:type="spellStart"/>
      <w:r w:rsidRPr="0035605C">
        <w:rPr>
          <w:rFonts w:cstheme="minorHAnsi"/>
          <w:b/>
        </w:rPr>
        <w:t>hotSNPs</w:t>
      </w:r>
      <w:proofErr w:type="spellEnd"/>
      <w:r w:rsidR="0098290C" w:rsidRPr="0035605C">
        <w:rPr>
          <w:rFonts w:cstheme="minorHAnsi"/>
          <w:b/>
        </w:rPr>
        <w:t xml:space="preserve"> identified from </w:t>
      </w:r>
      <w:r w:rsidR="0098290C" w:rsidRPr="0035605C">
        <w:rPr>
          <w:rFonts w:cstheme="minorHAnsi"/>
          <w:b/>
          <w:i/>
        </w:rPr>
        <w:t>B. cinerea</w:t>
      </w:r>
      <w:r w:rsidR="0098290C" w:rsidRPr="0035605C">
        <w:rPr>
          <w:rFonts w:cstheme="minorHAnsi"/>
          <w:b/>
        </w:rPr>
        <w:t xml:space="preserve"> and </w:t>
      </w:r>
      <w:r w:rsidR="0098290C" w:rsidRPr="0035605C">
        <w:rPr>
          <w:rFonts w:cstheme="minorHAnsi"/>
          <w:b/>
          <w:i/>
        </w:rPr>
        <w:t>A. thaliana</w:t>
      </w:r>
      <w:r w:rsidR="0098290C" w:rsidRPr="0035605C">
        <w:rPr>
          <w:rFonts w:cstheme="minorHAnsi"/>
          <w:b/>
        </w:rPr>
        <w:t xml:space="preserve"> eQTL.</w:t>
      </w:r>
    </w:p>
    <w:p w14:paraId="37C0A9FA" w14:textId="25CA56EE" w:rsidR="0098290C" w:rsidRPr="0035605C" w:rsidRDefault="0098290C" w:rsidP="00FE1D89">
      <w:pPr>
        <w:spacing w:line="480" w:lineRule="auto"/>
        <w:rPr>
          <w:rFonts w:cstheme="minorHAnsi"/>
          <w:b/>
        </w:rPr>
      </w:pPr>
      <w:r w:rsidRPr="0035605C">
        <w:rPr>
          <w:rFonts w:cstheme="minorHAnsi"/>
          <w:b/>
        </w:rPr>
        <w:t xml:space="preserve">Table N2. Annotation of the </w:t>
      </w:r>
      <w:r w:rsidRPr="0035605C">
        <w:rPr>
          <w:rFonts w:cstheme="minorHAnsi"/>
          <w:b/>
          <w:i/>
        </w:rPr>
        <w:t>B. cinerea</w:t>
      </w:r>
      <w:r w:rsidRPr="0035605C">
        <w:rPr>
          <w:rFonts w:cstheme="minorHAnsi"/>
          <w:b/>
        </w:rPr>
        <w:t xml:space="preserve"> genetic targets of </w:t>
      </w:r>
      <w:r w:rsidRPr="0035605C">
        <w:rPr>
          <w:rFonts w:cstheme="minorHAnsi"/>
          <w:b/>
          <w:i/>
        </w:rPr>
        <w:t>B. cinerea</w:t>
      </w:r>
      <w:r w:rsidRPr="0035605C">
        <w:rPr>
          <w:rFonts w:cstheme="minorHAnsi"/>
          <w:b/>
        </w:rPr>
        <w:t xml:space="preserve"> </w:t>
      </w:r>
      <w:proofErr w:type="spellStart"/>
      <w:r w:rsidRPr="0035605C">
        <w:rPr>
          <w:rFonts w:cstheme="minorHAnsi"/>
          <w:b/>
        </w:rPr>
        <w:t>hotSNPs</w:t>
      </w:r>
      <w:proofErr w:type="spellEnd"/>
      <w:r w:rsidRPr="0035605C">
        <w:rPr>
          <w:rFonts w:cstheme="minorHAnsi"/>
          <w:b/>
        </w:rPr>
        <w:t>.</w:t>
      </w:r>
    </w:p>
    <w:p w14:paraId="3E6AC7A1" w14:textId="657B154B" w:rsidR="0098290C" w:rsidRPr="0035605C" w:rsidRDefault="0098290C" w:rsidP="00FE1D89">
      <w:pPr>
        <w:spacing w:line="480" w:lineRule="auto"/>
        <w:rPr>
          <w:rFonts w:cstheme="minorHAnsi"/>
          <w:b/>
        </w:rPr>
      </w:pPr>
      <w:r w:rsidRPr="0035605C">
        <w:rPr>
          <w:rFonts w:cstheme="minorHAnsi"/>
          <w:b/>
        </w:rPr>
        <w:t xml:space="preserve">Table N3. Annotation of the </w:t>
      </w:r>
      <w:r w:rsidRPr="0035605C">
        <w:rPr>
          <w:rFonts w:cstheme="minorHAnsi"/>
          <w:b/>
          <w:i/>
        </w:rPr>
        <w:t>A. thaliana</w:t>
      </w:r>
      <w:r w:rsidRPr="0035605C">
        <w:rPr>
          <w:rFonts w:cstheme="minorHAnsi"/>
          <w:b/>
        </w:rPr>
        <w:t xml:space="preserve"> genetic targets of </w:t>
      </w:r>
      <w:r w:rsidRPr="0035605C">
        <w:rPr>
          <w:rFonts w:cstheme="minorHAnsi"/>
          <w:b/>
          <w:i/>
        </w:rPr>
        <w:t xml:space="preserve">B. cinerea </w:t>
      </w:r>
      <w:proofErr w:type="spellStart"/>
      <w:r w:rsidRPr="0035605C">
        <w:rPr>
          <w:rFonts w:cstheme="minorHAnsi"/>
          <w:b/>
        </w:rPr>
        <w:t>hotSNPs</w:t>
      </w:r>
      <w:proofErr w:type="spellEnd"/>
      <w:r w:rsidRPr="0035605C">
        <w:rPr>
          <w:rFonts w:cstheme="minorHAnsi"/>
          <w:b/>
        </w:rPr>
        <w:t xml:space="preserve">. </w:t>
      </w:r>
    </w:p>
    <w:p w14:paraId="7B75F65D" w14:textId="7E5D4811" w:rsidR="00595665" w:rsidRPr="0035605C" w:rsidRDefault="00C11DB8" w:rsidP="00FF00AF">
      <w:pPr>
        <w:spacing w:line="480" w:lineRule="auto"/>
        <w:rPr>
          <w:rFonts w:cstheme="minorHAnsi"/>
          <w:b/>
        </w:rPr>
      </w:pPr>
      <w:r w:rsidRPr="0035605C">
        <w:rPr>
          <w:rFonts w:cstheme="minorHAnsi"/>
          <w:b/>
        </w:rPr>
        <w:t>FIGURE LEGENDS</w:t>
      </w:r>
    </w:p>
    <w:p w14:paraId="51FCB8D9" w14:textId="77777777" w:rsidR="00F14C7D" w:rsidRPr="0035605C" w:rsidRDefault="00F14C7D" w:rsidP="00F14C7D">
      <w:pPr>
        <w:spacing w:after="0" w:line="240" w:lineRule="auto"/>
        <w:rPr>
          <w:rFonts w:cstheme="minorHAnsi"/>
        </w:rPr>
      </w:pPr>
      <w:r w:rsidRPr="0035605C">
        <w:rPr>
          <w:rFonts w:cstheme="minorHAnsi"/>
          <w:b/>
          <w:bCs/>
        </w:rPr>
        <w:t xml:space="preserve">Figure N1.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 xml:space="preserve">transcript. </w:t>
      </w:r>
    </w:p>
    <w:p w14:paraId="2D37B479" w14:textId="7B1441F8" w:rsidR="001C68B4" w:rsidRPr="0035605C" w:rsidRDefault="001C68B4" w:rsidP="00595665">
      <w:pPr>
        <w:spacing w:after="0" w:line="240" w:lineRule="auto"/>
        <w:rPr>
          <w:rFonts w:cstheme="minorHAnsi"/>
        </w:rPr>
      </w:pPr>
    </w:p>
    <w:p w14:paraId="04D6AF62" w14:textId="6B114D4D" w:rsidR="00F14C7D" w:rsidRPr="0035605C" w:rsidRDefault="00F14C7D" w:rsidP="00F14C7D">
      <w:pPr>
        <w:spacing w:after="0" w:line="240" w:lineRule="auto"/>
        <w:rPr>
          <w:rFonts w:cstheme="minorHAnsi"/>
        </w:rPr>
      </w:pPr>
      <w:r w:rsidRPr="0035605C">
        <w:rPr>
          <w:rFonts w:cstheme="minorHAnsi"/>
          <w:b/>
          <w:bCs/>
        </w:rPr>
        <w:t xml:space="preserve">Figure N2.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w:t>
      </w:r>
      <w:proofErr w:type="gramStart"/>
      <w:r w:rsidR="00E045D8" w:rsidRPr="0035605C">
        <w:rPr>
          <w:rFonts w:cstheme="minorHAnsi"/>
        </w:rPr>
        <w:t>indicate</w:t>
      </w:r>
      <w:proofErr w:type="gramEnd"/>
      <w:r w:rsidR="00E045D8" w:rsidRPr="0035605C">
        <w:rPr>
          <w:rFonts w:cstheme="minorHAnsi"/>
        </w:rPr>
        <w:t xml:space="preserve"> genomic locations of putative</w:t>
      </w:r>
      <w:r w:rsidR="00E045D8" w:rsidRPr="0035605C">
        <w:rPr>
          <w:rFonts w:cstheme="minorHAnsi"/>
          <w:i/>
        </w:rPr>
        <w:t xml:space="preserve"> trans</w:t>
      </w:r>
      <w:r w:rsidR="00E045D8" w:rsidRPr="0035605C">
        <w:rPr>
          <w:rFonts w:cstheme="minorHAnsi"/>
        </w:rPr>
        <w:t>-eQTL hotspots.</w:t>
      </w:r>
    </w:p>
    <w:p w14:paraId="104EB2F2" w14:textId="36339B3F" w:rsidR="00F14C7D" w:rsidRPr="0035605C" w:rsidRDefault="00F14C7D" w:rsidP="00F14C7D">
      <w:pPr>
        <w:spacing w:after="0" w:line="240" w:lineRule="auto"/>
        <w:rPr>
          <w:rFonts w:cstheme="minorHAnsi"/>
        </w:rPr>
      </w:pPr>
    </w:p>
    <w:p w14:paraId="6C95BA48" w14:textId="77777777" w:rsidR="00F14C7D" w:rsidRPr="0035605C" w:rsidRDefault="00F14C7D" w:rsidP="00F14C7D">
      <w:pPr>
        <w:spacing w:after="0" w:line="240" w:lineRule="auto"/>
        <w:rPr>
          <w:rFonts w:cstheme="minorHAnsi"/>
        </w:rPr>
      </w:pPr>
      <w:r w:rsidRPr="0035605C">
        <w:rPr>
          <w:rFonts w:cstheme="minorHAnsi"/>
          <w:b/>
          <w:bCs/>
        </w:rPr>
        <w:t xml:space="preserve">Figure N3. Distance between transcript center and top SNP location for all </w:t>
      </w:r>
      <w:r w:rsidRPr="0035605C">
        <w:rPr>
          <w:rFonts w:cstheme="minorHAnsi"/>
          <w:b/>
          <w:bCs/>
          <w:i/>
          <w:iCs/>
        </w:rPr>
        <w:t xml:space="preserve">B. cinerea </w:t>
      </w:r>
      <w:r w:rsidRPr="0035605C">
        <w:rPr>
          <w:rFonts w:cstheme="minorHAnsi"/>
          <w:b/>
          <w:bCs/>
        </w:rPr>
        <w:t xml:space="preserve">expression profiles on Col-0 </w:t>
      </w:r>
      <w:r w:rsidRPr="0035605C">
        <w:rPr>
          <w:rFonts w:cstheme="minorHAnsi"/>
          <w:b/>
          <w:bCs/>
          <w:i/>
          <w:iCs/>
        </w:rPr>
        <w:t>A. thaliana</w:t>
      </w:r>
      <w:r w:rsidRPr="0035605C">
        <w:rPr>
          <w:rFonts w:cstheme="minorHAnsi"/>
          <w:b/>
          <w:bCs/>
        </w:rPr>
        <w:t xml:space="preserve">. </w:t>
      </w:r>
      <w:r w:rsidRPr="0035605C">
        <w:rPr>
          <w:rFonts w:cstheme="minorHAnsi"/>
        </w:rPr>
        <w:t xml:space="preserve">Data include the top 1 SNP identified by GEMMA association with each transcript expression profile (lowest p-value for association). Distances are in Mb, including only top SNPs on the same chromosome as the focal gene. </w:t>
      </w:r>
    </w:p>
    <w:p w14:paraId="74D7959A" w14:textId="354E805E" w:rsidR="00F14C7D" w:rsidRPr="0035605C" w:rsidRDefault="00F14C7D" w:rsidP="00F14C7D">
      <w:pPr>
        <w:spacing w:after="0" w:line="240" w:lineRule="auto"/>
        <w:rPr>
          <w:rFonts w:cstheme="minorHAnsi"/>
        </w:rPr>
      </w:pPr>
    </w:p>
    <w:p w14:paraId="3050432B" w14:textId="4EAEB75F" w:rsidR="00F14C7D" w:rsidRPr="0035605C" w:rsidRDefault="00F14C7D" w:rsidP="00F14C7D">
      <w:pPr>
        <w:spacing w:after="0" w:line="240" w:lineRule="auto"/>
        <w:rPr>
          <w:rFonts w:cstheme="minorHAnsi"/>
        </w:rPr>
      </w:pPr>
      <w:r w:rsidRPr="0035605C">
        <w:rPr>
          <w:rFonts w:cstheme="minorHAnsi"/>
          <w:b/>
          <w:bCs/>
        </w:rPr>
        <w:t xml:space="preserve">Figure N4. </w:t>
      </w:r>
      <w:r w:rsidR="008B351C" w:rsidRPr="0035605C">
        <w:rPr>
          <w:rFonts w:cstheme="minorHAnsi"/>
          <w:b/>
          <w:bCs/>
          <w:i/>
        </w:rPr>
        <w:t>c</w:t>
      </w:r>
      <w:r w:rsidRPr="0035605C">
        <w:rPr>
          <w:rFonts w:cstheme="minorHAnsi"/>
          <w:b/>
          <w:bCs/>
          <w:i/>
        </w:rPr>
        <w:t>is</w:t>
      </w:r>
      <w:r w:rsidRPr="0035605C">
        <w:rPr>
          <w:rFonts w:cstheme="minorHAnsi"/>
          <w:b/>
          <w:bCs/>
        </w:rPr>
        <w:t>-effect analysis of the botc</w:t>
      </w:r>
      <w:r w:rsidR="00EC1F7B">
        <w:rPr>
          <w:rFonts w:cstheme="minorHAnsi"/>
          <w:b/>
          <w:bCs/>
        </w:rPr>
        <w:t>i</w:t>
      </w:r>
      <w:r w:rsidRPr="0035605C">
        <w:rPr>
          <w:rFonts w:cstheme="minorHAnsi"/>
          <w:b/>
          <w:bCs/>
        </w:rPr>
        <w:t xml:space="preserve">nic acid biosynthetic gene network. </w:t>
      </w:r>
      <w:r w:rsidRPr="0035605C">
        <w:rPr>
          <w:rFonts w:cstheme="minorHAnsi"/>
        </w:rPr>
        <w:t xml:space="preserve">Panel a is </w:t>
      </w:r>
      <w:r w:rsidR="008B351C" w:rsidRPr="0035605C">
        <w:rPr>
          <w:rFonts w:cstheme="minorHAnsi"/>
        </w:rPr>
        <w:t>h</w:t>
      </w:r>
      <w:r w:rsidRPr="0035605C">
        <w:rPr>
          <w:rFonts w:cstheme="minorHAnsi"/>
        </w:rPr>
        <w:t xml:space="preserve">ierarchical clustering of </w:t>
      </w:r>
      <w:r w:rsidRPr="0035605C">
        <w:rPr>
          <w:rFonts w:cstheme="minorHAnsi"/>
          <w:i/>
          <w:iCs/>
        </w:rPr>
        <w:t xml:space="preserve">B. cinerea </w:t>
      </w:r>
      <w:r w:rsidRPr="0035605C">
        <w:rPr>
          <w:rFonts w:cstheme="minorHAnsi"/>
        </w:rPr>
        <w:t>isolates from SNPs within the botc</w:t>
      </w:r>
      <w:r w:rsidR="00EC1F7B">
        <w:rPr>
          <w:rFonts w:cstheme="minorHAnsi"/>
        </w:rPr>
        <w:t>i</w:t>
      </w:r>
      <w:r w:rsidRPr="0035605C">
        <w:rPr>
          <w:rFonts w:cstheme="minorHAnsi"/>
        </w:rPr>
        <w:t>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w:t>
      </w:r>
      <w:r w:rsidR="00EC1F7B">
        <w:rPr>
          <w:rFonts w:cstheme="minorHAnsi"/>
        </w:rPr>
        <w:t>i</w:t>
      </w:r>
      <w:r w:rsidRPr="0035605C">
        <w:rPr>
          <w:rFonts w:cstheme="minorHAnsi"/>
        </w:rPr>
        <w:t xml:space="preserve">nic acid network-level expression within </w:t>
      </w:r>
      <w:r w:rsidRPr="0035605C">
        <w:rPr>
          <w:rFonts w:cstheme="minorHAnsi"/>
          <w:i/>
          <w:iCs/>
        </w:rPr>
        <w:t>B. cinerea</w:t>
      </w:r>
      <w:r w:rsidRPr="0035605C">
        <w:rPr>
          <w:rFonts w:cstheme="minorHAnsi"/>
        </w:rPr>
        <w:t xml:space="preserve"> clusters. Isolates are clustered based membership in groups defined by hierarchical clustering of the SNPs within the botc</w:t>
      </w:r>
      <w:r w:rsidR="00EC1F7B">
        <w:rPr>
          <w:rFonts w:cstheme="minorHAnsi"/>
        </w:rPr>
        <w:t>i</w:t>
      </w:r>
      <w:r w:rsidRPr="0035605C">
        <w:rPr>
          <w:rFonts w:cstheme="minorHAnsi"/>
        </w:rPr>
        <w:t>nic acid biosynthesis network (Figure X5). Panel c is the gene models of the biosynthetic gene network, with the cluster 3 deletion indicated as a triangle.</w:t>
      </w:r>
    </w:p>
    <w:p w14:paraId="1F9F6DAB" w14:textId="77777777" w:rsidR="00F14C7D" w:rsidRPr="0035605C" w:rsidRDefault="00F14C7D" w:rsidP="00F14C7D">
      <w:pPr>
        <w:spacing w:after="0" w:line="240" w:lineRule="auto"/>
        <w:rPr>
          <w:rFonts w:cstheme="minorHAnsi"/>
        </w:rPr>
      </w:pPr>
    </w:p>
    <w:p w14:paraId="57CFCEEF" w14:textId="77777777" w:rsidR="00F14C7D" w:rsidRPr="0035605C" w:rsidRDefault="00F14C7D" w:rsidP="00F14C7D">
      <w:pPr>
        <w:spacing w:after="0" w:line="240" w:lineRule="auto"/>
        <w:rPr>
          <w:rFonts w:cstheme="minorHAnsi"/>
        </w:rPr>
      </w:pPr>
      <w:r w:rsidRPr="0035605C">
        <w:rPr>
          <w:rFonts w:cstheme="minorHAnsi"/>
          <w:b/>
          <w:bCs/>
        </w:rPr>
        <w:t xml:space="preserve">Figure N5. Manhattan-type plot of GEMMA results of transcriptome-wide </w:t>
      </w:r>
      <w:r w:rsidRPr="0035605C">
        <w:rPr>
          <w:rFonts w:cstheme="minorHAnsi"/>
          <w:b/>
          <w:bCs/>
          <w:i/>
          <w:iCs/>
        </w:rPr>
        <w:t>B. cinerea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on Col-0 </w:t>
      </w:r>
      <w:r w:rsidRPr="0035605C">
        <w:rPr>
          <w:rFonts w:cstheme="minorHAnsi"/>
          <w:i/>
          <w:iCs/>
        </w:rPr>
        <w:t>A. 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548C055B" w14:textId="258FFED0" w:rsidR="00FF00AF" w:rsidRPr="0035605C" w:rsidRDefault="00FF00AF" w:rsidP="008356B6">
      <w:pPr>
        <w:spacing w:after="0" w:line="240" w:lineRule="auto"/>
        <w:rPr>
          <w:rFonts w:cstheme="minorHAnsi"/>
        </w:rPr>
      </w:pPr>
    </w:p>
    <w:p w14:paraId="34F1CF33" w14:textId="0F84DE83" w:rsidR="00F14C7D" w:rsidRPr="0035605C" w:rsidRDefault="00F14C7D" w:rsidP="00F14C7D">
      <w:pPr>
        <w:spacing w:after="0" w:line="240" w:lineRule="auto"/>
        <w:rPr>
          <w:rFonts w:cstheme="minorHAnsi"/>
        </w:rPr>
      </w:pPr>
      <w:r w:rsidRPr="0035605C">
        <w:rPr>
          <w:rFonts w:cstheme="minorHAnsi"/>
          <w:b/>
          <w:bCs/>
        </w:rPr>
        <w:t xml:space="preserve">Figure N6. All eQTL hotspots across the </w:t>
      </w:r>
      <w:r w:rsidRPr="0035605C">
        <w:rPr>
          <w:rFonts w:cstheme="minorHAnsi"/>
          <w:b/>
          <w:bCs/>
          <w:i/>
          <w:iCs/>
        </w:rPr>
        <w:t xml:space="preserve">B. cinerea </w:t>
      </w:r>
      <w:r w:rsidRPr="0035605C">
        <w:rPr>
          <w:rFonts w:cstheme="minorHAnsi"/>
          <w:b/>
          <w:bCs/>
        </w:rPr>
        <w:t xml:space="preserve">and </w:t>
      </w:r>
      <w:r w:rsidRPr="0035605C">
        <w:rPr>
          <w:rFonts w:cstheme="minorHAnsi"/>
          <w:b/>
          <w:bCs/>
          <w:i/>
          <w:iCs/>
        </w:rPr>
        <w:t xml:space="preserve">A. thaliana </w:t>
      </w:r>
      <w:r w:rsidRPr="0035605C">
        <w:rPr>
          <w:rFonts w:cstheme="minorHAnsi"/>
          <w:b/>
          <w:bCs/>
        </w:rPr>
        <w:t xml:space="preserve">transcriptomes. </w:t>
      </w:r>
      <w:r w:rsidRPr="0035605C">
        <w:rPr>
          <w:rFonts w:cstheme="minorHAnsi"/>
        </w:rPr>
        <w:t xml:space="preserve">We counted the number of genes (transcripts) associated with each SNP. Panel a is for all </w:t>
      </w:r>
      <w:r w:rsidRPr="0035605C">
        <w:rPr>
          <w:rFonts w:cstheme="minorHAnsi"/>
          <w:i/>
          <w:iCs/>
        </w:rPr>
        <w:t xml:space="preserve">B. cinerea </w:t>
      </w:r>
      <w:r w:rsidRPr="0035605C">
        <w:rPr>
          <w:rFonts w:cstheme="minorHAnsi"/>
        </w:rPr>
        <w:t xml:space="preserve">transcripts, panel b is all </w:t>
      </w:r>
      <w:r w:rsidRPr="0035605C">
        <w:rPr>
          <w:rFonts w:cstheme="minorHAnsi"/>
          <w:i/>
          <w:iCs/>
        </w:rPr>
        <w:t xml:space="preserve">A. thaliana </w:t>
      </w:r>
      <w:r w:rsidRPr="0035605C">
        <w:rPr>
          <w:rFonts w:cstheme="minorHAnsi"/>
        </w:rPr>
        <w:t xml:space="preserve">transcripts. </w:t>
      </w:r>
    </w:p>
    <w:p w14:paraId="7758F777" w14:textId="77777777" w:rsidR="00F14C7D" w:rsidRPr="0035605C" w:rsidRDefault="00F14C7D" w:rsidP="00F14C7D">
      <w:pPr>
        <w:spacing w:after="0" w:line="240" w:lineRule="auto"/>
        <w:rPr>
          <w:rFonts w:cstheme="minorHAnsi"/>
        </w:rPr>
      </w:pPr>
    </w:p>
    <w:p w14:paraId="645CF906" w14:textId="77777777" w:rsidR="00F14C7D" w:rsidRPr="0035605C" w:rsidRDefault="00F14C7D" w:rsidP="00F14C7D">
      <w:pPr>
        <w:spacing w:after="0" w:line="240" w:lineRule="auto"/>
        <w:rPr>
          <w:rFonts w:cstheme="minorHAnsi"/>
        </w:rPr>
      </w:pPr>
      <w:r w:rsidRPr="0035605C">
        <w:rPr>
          <w:rFonts w:cstheme="minorHAnsi"/>
          <w:b/>
          <w:bCs/>
        </w:rPr>
        <w:lastRenderedPageBreak/>
        <w:t xml:space="preserve">Figure N7.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77B803BB" w:rsidR="00977D5C" w:rsidRPr="0035605C" w:rsidRDefault="00977D5C" w:rsidP="00977D5C">
      <w:pPr>
        <w:spacing w:after="0" w:line="240" w:lineRule="auto"/>
        <w:rPr>
          <w:rFonts w:cstheme="minorHAnsi"/>
          <w:bCs/>
        </w:rPr>
      </w:pPr>
      <w:r w:rsidRPr="0035605C">
        <w:rPr>
          <w:rFonts w:cstheme="minorHAnsi"/>
          <w:b/>
          <w:bCs/>
        </w:rPr>
        <w:t xml:space="preserve">Figure N8.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networks, from </w:t>
      </w:r>
      <w:r w:rsidRPr="0035605C">
        <w:rPr>
          <w:rFonts w:cstheme="minorHAnsi"/>
          <w:bCs/>
          <w:i/>
        </w:rPr>
        <w:t>npr1-1</w:t>
      </w:r>
      <w:r w:rsidRPr="0035605C">
        <w:rPr>
          <w:rFonts w:cstheme="minorHAnsi"/>
          <w:bCs/>
        </w:rPr>
        <w:t>. Links between hotspots and co-expression networks are drawn according to the number of genes shared between them. Variable line weight represents the percent of hotspot target 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202F36E0" w14:textId="77777777" w:rsidR="00F14C7D" w:rsidRPr="0035605C" w:rsidRDefault="00F14C7D" w:rsidP="008356B6">
      <w:pPr>
        <w:spacing w:after="0" w:line="240" w:lineRule="auto"/>
        <w:rPr>
          <w:rFonts w:cstheme="minorHAnsi"/>
        </w:rPr>
      </w:pPr>
    </w:p>
    <w:p w14:paraId="7DA8B212" w14:textId="48B391E2" w:rsidR="00812637" w:rsidRPr="0035605C" w:rsidRDefault="00925468" w:rsidP="00925468">
      <w:pPr>
        <w:spacing w:line="480" w:lineRule="auto"/>
        <w:rPr>
          <w:rFonts w:cstheme="minorHAnsi"/>
        </w:rPr>
      </w:pPr>
      <w:r w:rsidRPr="0035605C">
        <w:rPr>
          <w:rFonts w:cstheme="minorHAnsi"/>
        </w:rPr>
        <w:t>REFERENCES</w:t>
      </w:r>
    </w:p>
    <w:p w14:paraId="260AA1F5" w14:textId="77777777" w:rsidR="00C67343" w:rsidRPr="00C67343" w:rsidRDefault="00812637" w:rsidP="00C67343">
      <w:pPr>
        <w:pStyle w:val="EndNoteBibliography"/>
        <w:spacing w:after="0"/>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C67343" w:rsidRPr="00C67343">
        <w:t xml:space="preserve">Atwell, S., J. Corwin, N. Soltis and D. Kliebenstein (2018). "Resequencing and association mapping of the generalist pathogen Botrytis cinerea." </w:t>
      </w:r>
      <w:r w:rsidR="00C67343" w:rsidRPr="00C67343">
        <w:rPr>
          <w:u w:val="single"/>
        </w:rPr>
        <w:t>bioRxiv</w:t>
      </w:r>
      <w:r w:rsidR="00C67343" w:rsidRPr="00C67343">
        <w:t>.</w:t>
      </w:r>
    </w:p>
    <w:p w14:paraId="1EB3237C" w14:textId="77777777" w:rsidR="00C67343" w:rsidRPr="00C67343" w:rsidRDefault="00C67343" w:rsidP="00C67343">
      <w:pPr>
        <w:pStyle w:val="EndNoteBibliography"/>
        <w:spacing w:after="0"/>
      </w:pPr>
      <w:r w:rsidRPr="00C67343">
        <w:t xml:space="preserve">Atwell, S., J. Corwin, N. Soltis, A. Subedy, K. Denby and D. J. Kliebenstein (2015). "Whole genome resequencing of Botrytis cinerea isolates identifies high levels of standing diversity." </w:t>
      </w:r>
      <w:r w:rsidRPr="00C67343">
        <w:rPr>
          <w:u w:val="single"/>
        </w:rPr>
        <w:t>Frontiers in microbiology</w:t>
      </w:r>
      <w:r w:rsidRPr="00C67343">
        <w:t xml:space="preserve"> </w:t>
      </w:r>
      <w:r w:rsidRPr="00C67343">
        <w:rPr>
          <w:b/>
        </w:rPr>
        <w:t>6</w:t>
      </w:r>
      <w:r w:rsidRPr="00C67343">
        <w:t>: 996.</w:t>
      </w:r>
    </w:p>
    <w:p w14:paraId="4B87844C" w14:textId="77777777" w:rsidR="00C67343" w:rsidRPr="00C67343" w:rsidRDefault="00C67343" w:rsidP="00C67343">
      <w:pPr>
        <w:pStyle w:val="EndNoteBibliography"/>
        <w:spacing w:after="0"/>
      </w:pPr>
      <w:r w:rsidRPr="00C67343">
        <w:t xml:space="preserve">Barrett, L. G., J. M. Kniskern, N. Bodenhausen, W. Zhang and J. Bergelson (2009). "Continua of specificity and virulence in plant host–pathogen interactions: causes and consequences." </w:t>
      </w:r>
      <w:r w:rsidRPr="00C67343">
        <w:rPr>
          <w:u w:val="single"/>
        </w:rPr>
        <w:t>New Phytologist</w:t>
      </w:r>
      <w:r w:rsidRPr="00C67343">
        <w:t xml:space="preserve"> </w:t>
      </w:r>
      <w:r w:rsidRPr="00C67343">
        <w:rPr>
          <w:b/>
        </w:rPr>
        <w:t>183</w:t>
      </w:r>
      <w:r w:rsidRPr="00C67343">
        <w:t>(3): 513-529.</w:t>
      </w:r>
    </w:p>
    <w:p w14:paraId="5703506C" w14:textId="77777777" w:rsidR="00C67343" w:rsidRPr="00C67343" w:rsidRDefault="00C67343" w:rsidP="00C67343">
      <w:pPr>
        <w:pStyle w:val="EndNoteBibliography"/>
        <w:spacing w:after="0"/>
      </w:pPr>
      <w:r w:rsidRPr="00C67343">
        <w:t xml:space="preserve">Bartha, I., P. J. McLaren, C. Brumme, R. Harrigan, A. Telenti and J. Fellay (2017). "Estimating the respective contributions of human and viral genetic variation to HIV control." </w:t>
      </w:r>
      <w:r w:rsidRPr="00C67343">
        <w:rPr>
          <w:u w:val="single"/>
        </w:rPr>
        <w:t>PLoS computational biology</w:t>
      </w:r>
      <w:r w:rsidRPr="00C67343">
        <w:t xml:space="preserve"> </w:t>
      </w:r>
      <w:r w:rsidRPr="00C67343">
        <w:rPr>
          <w:b/>
        </w:rPr>
        <w:t>13</w:t>
      </w:r>
      <w:r w:rsidRPr="00C67343">
        <w:t>(2): e1005339.</w:t>
      </w:r>
    </w:p>
    <w:p w14:paraId="3BCBEF56" w14:textId="77777777" w:rsidR="00C67343" w:rsidRPr="00C67343" w:rsidRDefault="00C67343" w:rsidP="00C67343">
      <w:pPr>
        <w:pStyle w:val="EndNoteBibliography"/>
        <w:spacing w:after="0"/>
      </w:pPr>
      <w:r w:rsidRPr="00C67343">
        <w:t xml:space="preserve">Bartoli, C. and F. Roux (2017). "Genome-Wide Association Studies In Plant Pathosystems: Toward an Ecological Genomics Approach." </w:t>
      </w:r>
      <w:r w:rsidRPr="00C67343">
        <w:rPr>
          <w:u w:val="single"/>
        </w:rPr>
        <w:t>Frontiers in plant science</w:t>
      </w:r>
      <w:r w:rsidRPr="00C67343">
        <w:t xml:space="preserve"> </w:t>
      </w:r>
      <w:r w:rsidRPr="00C67343">
        <w:rPr>
          <w:b/>
        </w:rPr>
        <w:t>8</w:t>
      </w:r>
      <w:r w:rsidRPr="00C67343">
        <w:t>.</w:t>
      </w:r>
    </w:p>
    <w:p w14:paraId="6ABA38D8" w14:textId="77777777" w:rsidR="00C67343" w:rsidRPr="00C67343" w:rsidRDefault="00C67343" w:rsidP="00C67343">
      <w:pPr>
        <w:pStyle w:val="EndNoteBibliography"/>
        <w:spacing w:after="0"/>
      </w:pPr>
      <w:r w:rsidRPr="00C67343">
        <w:t xml:space="preserve">Brem, R. B., G. Yvert, R. Clinton and L. Kruglyak (2002). "Genetic dissection of transcriptional regulation in budding yeast." </w:t>
      </w:r>
      <w:r w:rsidRPr="00C67343">
        <w:rPr>
          <w:u w:val="single"/>
        </w:rPr>
        <w:t>Science</w:t>
      </w:r>
      <w:r w:rsidRPr="00C67343">
        <w:t xml:space="preserve"> </w:t>
      </w:r>
      <w:r w:rsidRPr="00C67343">
        <w:rPr>
          <w:b/>
        </w:rPr>
        <w:t>296</w:t>
      </w:r>
      <w:r w:rsidRPr="00C67343">
        <w:t>(5568): 752-755.</w:t>
      </w:r>
    </w:p>
    <w:p w14:paraId="500B0D48" w14:textId="77777777" w:rsidR="00C67343" w:rsidRPr="00C67343" w:rsidRDefault="00C67343" w:rsidP="00C67343">
      <w:pPr>
        <w:pStyle w:val="EndNoteBibliography"/>
        <w:spacing w:after="0"/>
      </w:pPr>
      <w:r w:rsidRPr="00C67343">
        <w:t xml:space="preserve">Chen, X., C. A. Hackett, R. E. Niks, P. E. Hedley, C. Booth, A. Druka, T. C. Marcel, A. Vels, M. Bayer and I. Milne (2010). "An eQTL analysis of partial resistance to Puccinia hordei in barley." </w:t>
      </w:r>
      <w:r w:rsidRPr="00C67343">
        <w:rPr>
          <w:u w:val="single"/>
        </w:rPr>
        <w:t>PLoS One</w:t>
      </w:r>
      <w:r w:rsidRPr="00C67343">
        <w:t xml:space="preserve"> </w:t>
      </w:r>
      <w:r w:rsidRPr="00C67343">
        <w:rPr>
          <w:b/>
        </w:rPr>
        <w:t>5</w:t>
      </w:r>
      <w:r w:rsidRPr="00C67343">
        <w:t>(1): e8598.</w:t>
      </w:r>
    </w:p>
    <w:p w14:paraId="5EAC4BEB" w14:textId="77777777" w:rsidR="00C67343" w:rsidRPr="00C67343" w:rsidRDefault="00C67343" w:rsidP="00C67343">
      <w:pPr>
        <w:pStyle w:val="EndNoteBibliography"/>
        <w:spacing w:after="0"/>
      </w:pPr>
      <w:r w:rsidRPr="00C67343">
        <w:t xml:space="preserve">Christie, N., A. A. Myburg, F. Joubert, S. L. Murray, M. Carstens, Y. C. Lin, J. Meyer, B. G. Crampton, S. A. Christensen and J. F. Ntuli (2017). "Systems genetics reveals a transcriptional network associated with susceptibility in the maize–grey leaf spot pathosystem." </w:t>
      </w:r>
      <w:r w:rsidRPr="00C67343">
        <w:rPr>
          <w:u w:val="single"/>
        </w:rPr>
        <w:t>The Plant Journal</w:t>
      </w:r>
      <w:r w:rsidRPr="00C67343">
        <w:t xml:space="preserve"> </w:t>
      </w:r>
      <w:r w:rsidRPr="00C67343">
        <w:rPr>
          <w:b/>
        </w:rPr>
        <w:t>89</w:t>
      </w:r>
      <w:r w:rsidRPr="00C67343">
        <w:t>(4): 746-763.</w:t>
      </w:r>
    </w:p>
    <w:p w14:paraId="5ECA9F60" w14:textId="77777777" w:rsidR="00C67343" w:rsidRPr="00C67343" w:rsidRDefault="00C67343" w:rsidP="00C67343">
      <w:pPr>
        <w:pStyle w:val="EndNoteBibliography"/>
        <w:spacing w:after="0"/>
      </w:pPr>
      <w:r w:rsidRPr="00C67343">
        <w:t xml:space="preserve">Colmenares, A. J., J. Aleu, R. Duran-Patron, I. G. Collado and R. Hernandez-Galan (2002). "The putative role of botrydial and related metabolites in the infection mechanism of Botrytis cinerea." </w:t>
      </w:r>
      <w:r w:rsidRPr="00C67343">
        <w:rPr>
          <w:u w:val="single"/>
        </w:rPr>
        <w:t>Journal of chemical ecology</w:t>
      </w:r>
      <w:r w:rsidRPr="00C67343">
        <w:t xml:space="preserve"> </w:t>
      </w:r>
      <w:r w:rsidRPr="00C67343">
        <w:rPr>
          <w:b/>
        </w:rPr>
        <w:t>28</w:t>
      </w:r>
      <w:r w:rsidRPr="00C67343">
        <w:t>(5): 997-1005.</w:t>
      </w:r>
    </w:p>
    <w:p w14:paraId="1CCBE3FF" w14:textId="77777777" w:rsidR="00C67343" w:rsidRPr="00C67343" w:rsidRDefault="00C67343" w:rsidP="00C67343">
      <w:pPr>
        <w:pStyle w:val="EndNoteBibliography"/>
        <w:spacing w:after="0"/>
      </w:pPr>
      <w:r w:rsidRPr="00C67343">
        <w:t xml:space="preserve">Corwin, J. A., D. Copeland, J. Feusier, A. Subedy, R. Eshbaugh, C. Palmer, J. Maloof and D. J. Kliebenstein (2016). "The quantitative basis of the Arabidopsis innate immune system to endemic pathogens depends on pathogen genetics." </w:t>
      </w:r>
      <w:r w:rsidRPr="00C67343">
        <w:rPr>
          <w:u w:val="single"/>
        </w:rPr>
        <w:t>PLoS Genet</w:t>
      </w:r>
      <w:r w:rsidRPr="00C67343">
        <w:t xml:space="preserve"> </w:t>
      </w:r>
      <w:r w:rsidRPr="00C67343">
        <w:rPr>
          <w:b/>
        </w:rPr>
        <w:t>12</w:t>
      </w:r>
      <w:r w:rsidRPr="00C67343">
        <w:t>(2): e1005789.</w:t>
      </w:r>
    </w:p>
    <w:p w14:paraId="1BB80BB7" w14:textId="77777777" w:rsidR="00C67343" w:rsidRPr="00C67343" w:rsidRDefault="00C67343" w:rsidP="00C67343">
      <w:pPr>
        <w:pStyle w:val="EndNoteBibliography"/>
        <w:spacing w:after="0"/>
      </w:pPr>
      <w:r w:rsidRPr="00C67343">
        <w:t xml:space="preserve">Deighton, N., I. Muckenschnabel, A. J. Colmenares, I. G. Collado and B. Williamson (2001). "Botrydial is produced in plant tissues infected by Botrytis cinerea." </w:t>
      </w:r>
      <w:r w:rsidRPr="00C67343">
        <w:rPr>
          <w:u w:val="single"/>
        </w:rPr>
        <w:t>Phytochemistry</w:t>
      </w:r>
      <w:r w:rsidRPr="00C67343">
        <w:t xml:space="preserve"> </w:t>
      </w:r>
      <w:r w:rsidRPr="00C67343">
        <w:rPr>
          <w:b/>
        </w:rPr>
        <w:t>57</w:t>
      </w:r>
      <w:r w:rsidRPr="00C67343">
        <w:t>(5): 689-692.</w:t>
      </w:r>
    </w:p>
    <w:p w14:paraId="47B63AE4" w14:textId="77777777" w:rsidR="00C67343" w:rsidRPr="00C67343" w:rsidRDefault="00C67343" w:rsidP="00C67343">
      <w:pPr>
        <w:pStyle w:val="EndNoteBibliography"/>
        <w:spacing w:after="0"/>
      </w:pPr>
      <w:r w:rsidRPr="00C67343">
        <w:t xml:space="preserve">Denby, K. J., P. Kumar and D. J. Kliebenstein (2004). "Identification of Botrytis cinerea susceptibility loci in Arabidopsis thaliana." </w:t>
      </w:r>
      <w:r w:rsidRPr="00C67343">
        <w:rPr>
          <w:u w:val="single"/>
        </w:rPr>
        <w:t>The Plant Journal</w:t>
      </w:r>
      <w:r w:rsidRPr="00C67343">
        <w:t xml:space="preserve"> </w:t>
      </w:r>
      <w:r w:rsidRPr="00C67343">
        <w:rPr>
          <w:b/>
        </w:rPr>
        <w:t>38</w:t>
      </w:r>
      <w:r w:rsidRPr="00C67343">
        <w:t>(3): 473-486.</w:t>
      </w:r>
    </w:p>
    <w:p w14:paraId="11EF4911" w14:textId="77777777" w:rsidR="00C67343" w:rsidRPr="00C67343" w:rsidRDefault="00C67343" w:rsidP="00C67343">
      <w:pPr>
        <w:pStyle w:val="EndNoteBibliography"/>
        <w:spacing w:after="0"/>
      </w:pPr>
      <w:r w:rsidRPr="00C67343">
        <w:lastRenderedPageBreak/>
        <w:t xml:space="preserve">Evans, D. M. and L. R. Cardon (2006). "Genome-wide association: a promising start to a long race." </w:t>
      </w:r>
      <w:r w:rsidRPr="00C67343">
        <w:rPr>
          <w:u w:val="single"/>
        </w:rPr>
        <w:t>Trends in Genetics</w:t>
      </w:r>
      <w:r w:rsidRPr="00C67343">
        <w:t xml:space="preserve"> </w:t>
      </w:r>
      <w:r w:rsidRPr="00C67343">
        <w:rPr>
          <w:b/>
        </w:rPr>
        <w:t>22</w:t>
      </w:r>
      <w:r w:rsidRPr="00C67343">
        <w:t>(7): 350-354.</w:t>
      </w:r>
    </w:p>
    <w:p w14:paraId="5D62EEA5" w14:textId="77777777" w:rsidR="00C67343" w:rsidRPr="00C67343" w:rsidRDefault="00C67343" w:rsidP="00C67343">
      <w:pPr>
        <w:pStyle w:val="EndNoteBibliography"/>
        <w:spacing w:after="0"/>
      </w:pPr>
      <w:r w:rsidRPr="00C67343">
        <w:t xml:space="preserve">Fordyce, R., N. Soltis, C. Caseys, G. Gwinner, J. Corwin, S. Atwell, D. Copeland, J. Feusier, A. Subedy, R. Eshbaugh and D. Kliebenstein (2018). "Combining Digital Imaging and GWA Mapping to Dissect Visual Traits in Plant/Pathogen Interactions." </w:t>
      </w:r>
      <w:r w:rsidRPr="00C67343">
        <w:rPr>
          <w:u w:val="single"/>
        </w:rPr>
        <w:t>Plant Physiology</w:t>
      </w:r>
      <w:r w:rsidRPr="00C67343">
        <w:t>.</w:t>
      </w:r>
    </w:p>
    <w:p w14:paraId="08ADA411" w14:textId="77777777" w:rsidR="00C67343" w:rsidRPr="00C67343" w:rsidRDefault="00C67343" w:rsidP="00C67343">
      <w:pPr>
        <w:pStyle w:val="EndNoteBibliography"/>
        <w:spacing w:after="0"/>
      </w:pPr>
      <w:r w:rsidRPr="00C67343">
        <w:t xml:space="preserve">Fordyce, R. F., N. E. Soltis, C. Caseys, R. Gwinner, J. A. Corwin, S. Atwell, D. Copeland, J. Feusier, A. Subedy and R. Eshbaugh (2018). "Digital Imaging Combined with Genome-Wide Association Mapping Links Loci to Plant-Pathogen Interaction Traits." </w:t>
      </w:r>
      <w:r w:rsidRPr="00C67343">
        <w:rPr>
          <w:u w:val="single"/>
        </w:rPr>
        <w:t>Plant physiology</w:t>
      </w:r>
      <w:r w:rsidRPr="00C67343">
        <w:t xml:space="preserve"> </w:t>
      </w:r>
      <w:r w:rsidRPr="00C67343">
        <w:rPr>
          <w:b/>
        </w:rPr>
        <w:t>178</w:t>
      </w:r>
      <w:r w:rsidRPr="00C67343">
        <w:t>(3): 1406-1422.</w:t>
      </w:r>
    </w:p>
    <w:p w14:paraId="404F189F" w14:textId="77777777" w:rsidR="00C67343" w:rsidRPr="00C67343" w:rsidRDefault="00C67343" w:rsidP="00C67343">
      <w:pPr>
        <w:pStyle w:val="EndNoteBibliography"/>
        <w:spacing w:after="0"/>
      </w:pPr>
      <w:r w:rsidRPr="00C67343">
        <w:t xml:space="preserve">Glazebrook, J. (2005). "Contrasting mechanisms of defense against biotrophic and necrotrophic pathogens." </w:t>
      </w:r>
      <w:r w:rsidRPr="00C67343">
        <w:rPr>
          <w:u w:val="single"/>
        </w:rPr>
        <w:t>Annu. Rev. Phytopathol.</w:t>
      </w:r>
      <w:r w:rsidRPr="00C67343">
        <w:t xml:space="preserve"> </w:t>
      </w:r>
      <w:r w:rsidRPr="00C67343">
        <w:rPr>
          <w:b/>
        </w:rPr>
        <w:t>43</w:t>
      </w:r>
      <w:r w:rsidRPr="00C67343">
        <w:t>: 205-227.</w:t>
      </w:r>
    </w:p>
    <w:p w14:paraId="30E01A2F" w14:textId="77777777" w:rsidR="00C67343" w:rsidRPr="00C67343" w:rsidRDefault="00C67343" w:rsidP="00C67343">
      <w:pPr>
        <w:pStyle w:val="EndNoteBibliography"/>
        <w:spacing w:after="0"/>
      </w:pPr>
      <w:r w:rsidRPr="00C67343">
        <w:t xml:space="preserve">Goss, E. M. and J. Bergelson (2006). "Variation in resistance and virulence in the interaction between Arabidopsis thaliana and a bacterial pathogen." </w:t>
      </w:r>
      <w:r w:rsidRPr="00C67343">
        <w:rPr>
          <w:u w:val="single"/>
        </w:rPr>
        <w:t>Evolution</w:t>
      </w:r>
      <w:r w:rsidRPr="00C67343">
        <w:t xml:space="preserve"> </w:t>
      </w:r>
      <w:r w:rsidRPr="00C67343">
        <w:rPr>
          <w:b/>
        </w:rPr>
        <w:t>60</w:t>
      </w:r>
      <w:r w:rsidRPr="00C67343">
        <w:t>(8): 1562-1573.</w:t>
      </w:r>
    </w:p>
    <w:p w14:paraId="4B70DCF3" w14:textId="77777777" w:rsidR="00C67343" w:rsidRPr="00C67343" w:rsidRDefault="00C67343" w:rsidP="00C67343">
      <w:pPr>
        <w:pStyle w:val="EndNoteBibliography"/>
        <w:spacing w:after="0"/>
      </w:pPr>
      <w:r w:rsidRPr="00C67343">
        <w:t xml:space="preserve">Guo, Y., S. Fudali, J. Gimeno, P. DiGennaro, S. Chang, V. M. Williamson, D. M. Bird and D. M. Nielsen (2017). "Networks underpinning symbiosis revealed through cross-species eQTL mapping." </w:t>
      </w:r>
      <w:r w:rsidRPr="00C67343">
        <w:rPr>
          <w:u w:val="single"/>
        </w:rPr>
        <w:t>Genetics</w:t>
      </w:r>
      <w:r w:rsidRPr="00C67343">
        <w:t>: genetics. 117.202531.</w:t>
      </w:r>
    </w:p>
    <w:p w14:paraId="2C33BFE0" w14:textId="77777777" w:rsidR="00C67343" w:rsidRPr="00C67343" w:rsidRDefault="00C67343" w:rsidP="00C67343">
      <w:pPr>
        <w:pStyle w:val="EndNoteBibliography"/>
        <w:spacing w:after="0"/>
      </w:pPr>
      <w:r w:rsidRPr="00C67343">
        <w:t xml:space="preserve">Keurentjes, J. J., J. Fu, I. R. Terpstra, J. M. Garcia, G. van den Ackerveken, L. B. Snoek, A. J. Peeters, D. Vreugdenhil, M. Koornneef and R. C. Jansen (2007). "Regulatory network construction in Arabidopsis by using genome-wide gene expression quantitative trait loci." </w:t>
      </w:r>
      <w:r w:rsidRPr="00C67343">
        <w:rPr>
          <w:u w:val="single"/>
        </w:rPr>
        <w:t>Proceedings of the National Academy of Sciences</w:t>
      </w:r>
      <w:r w:rsidRPr="00C67343">
        <w:t xml:space="preserve"> </w:t>
      </w:r>
      <w:r w:rsidRPr="00C67343">
        <w:rPr>
          <w:b/>
        </w:rPr>
        <w:t>104</w:t>
      </w:r>
      <w:r w:rsidRPr="00C67343">
        <w:t>(5): 1708-1713.</w:t>
      </w:r>
    </w:p>
    <w:p w14:paraId="4780B0C6" w14:textId="77777777" w:rsidR="00C67343" w:rsidRPr="00C67343" w:rsidRDefault="00C67343" w:rsidP="00C67343">
      <w:pPr>
        <w:pStyle w:val="EndNoteBibliography"/>
        <w:spacing w:after="0"/>
      </w:pPr>
      <w:r w:rsidRPr="00C67343">
        <w:t xml:space="preserve">Kumar, R., Y. Ichihashi, S. Kimura, D. H. Chitwood, L. R. Headland, J. Peng, J. N. Maloof and N. R. Sinha (2012). "A high-throughput method for Illumina RNA-Seq library preparation." </w:t>
      </w:r>
      <w:r w:rsidRPr="00C67343">
        <w:rPr>
          <w:u w:val="single"/>
        </w:rPr>
        <w:t>Frontiers in plant science</w:t>
      </w:r>
      <w:r w:rsidRPr="00C67343">
        <w:t xml:space="preserve"> </w:t>
      </w:r>
      <w:r w:rsidRPr="00C67343">
        <w:rPr>
          <w:b/>
        </w:rPr>
        <w:t>3</w:t>
      </w:r>
      <w:r w:rsidRPr="00C67343">
        <w:t>.</w:t>
      </w:r>
    </w:p>
    <w:p w14:paraId="2CE070DE" w14:textId="77777777" w:rsidR="00C67343" w:rsidRPr="00C67343" w:rsidRDefault="00C67343" w:rsidP="00C67343">
      <w:pPr>
        <w:pStyle w:val="EndNoteBibliography"/>
        <w:spacing w:after="0"/>
      </w:pPr>
      <w:r w:rsidRPr="00C67343">
        <w:t xml:space="preserve">Langmead, B., C. Trapnell, M. Pop and S. L. Salzberg (2009). "Ultrafast and memory-efficient alignment of short DNA sequences to the human genome." </w:t>
      </w:r>
      <w:r w:rsidRPr="00C67343">
        <w:rPr>
          <w:u w:val="single"/>
        </w:rPr>
        <w:t>Genome biology</w:t>
      </w:r>
      <w:r w:rsidRPr="00C67343">
        <w:t xml:space="preserve"> </w:t>
      </w:r>
      <w:r w:rsidRPr="00C67343">
        <w:rPr>
          <w:b/>
        </w:rPr>
        <w:t>10</w:t>
      </w:r>
      <w:r w:rsidRPr="00C67343">
        <w:t>(3): R25.</w:t>
      </w:r>
    </w:p>
    <w:p w14:paraId="77C3F987" w14:textId="77777777" w:rsidR="00C67343" w:rsidRPr="00C67343" w:rsidRDefault="00C67343" w:rsidP="00C67343">
      <w:pPr>
        <w:pStyle w:val="EndNoteBibliography"/>
        <w:spacing w:after="0"/>
      </w:pPr>
      <w:r w:rsidRPr="00C67343">
        <w:t xml:space="preserve">Li, H., B. Handsaker, A. Wysoker, T. Fennell, J. Ruan, N. Homer, G. Marth, G. Abecasis and R. Durbin (2009). "The sequence alignment/map format and SAMtools." </w:t>
      </w:r>
      <w:r w:rsidRPr="00C67343">
        <w:rPr>
          <w:u w:val="single"/>
        </w:rPr>
        <w:t>Bioinformatics</w:t>
      </w:r>
      <w:r w:rsidRPr="00C67343">
        <w:t xml:space="preserve"> </w:t>
      </w:r>
      <w:r w:rsidRPr="00C67343">
        <w:rPr>
          <w:b/>
        </w:rPr>
        <w:t>25</w:t>
      </w:r>
      <w:r w:rsidRPr="00C67343">
        <w:t>(16): 2078-2079.</w:t>
      </w:r>
    </w:p>
    <w:p w14:paraId="2D950DBD" w14:textId="77777777" w:rsidR="00C67343" w:rsidRPr="00C67343" w:rsidRDefault="00C67343" w:rsidP="00C67343">
      <w:pPr>
        <w:pStyle w:val="EndNoteBibliography"/>
        <w:spacing w:after="0"/>
      </w:pPr>
      <w:r w:rsidRPr="00C67343">
        <w:t xml:space="preserve">Monks, S., A. Leonardson, H. Zhu, P. Cundiff, P. Pietrusiak, S. Edwards, J. Phillips, A. Sachs and E. Schadt (2004). "Genetic inheritance of gene expression in human cell lines." </w:t>
      </w:r>
      <w:r w:rsidRPr="00C67343">
        <w:rPr>
          <w:u w:val="single"/>
        </w:rPr>
        <w:t>The American Journal of Human Genetics</w:t>
      </w:r>
      <w:r w:rsidRPr="00C67343">
        <w:t xml:space="preserve"> </w:t>
      </w:r>
      <w:r w:rsidRPr="00C67343">
        <w:rPr>
          <w:b/>
        </w:rPr>
        <w:t>75</w:t>
      </w:r>
      <w:r w:rsidRPr="00C67343">
        <w:t>(6): 1094-1105.</w:t>
      </w:r>
    </w:p>
    <w:p w14:paraId="1C403C8E" w14:textId="77777777" w:rsidR="00C67343" w:rsidRPr="00C67343" w:rsidRDefault="00C67343" w:rsidP="00C67343">
      <w:pPr>
        <w:pStyle w:val="EndNoteBibliography"/>
        <w:spacing w:after="0"/>
      </w:pPr>
      <w:r w:rsidRPr="00C67343">
        <w:t xml:space="preserve">Nomura, K., M. Melotto and S.-Y. He (2005). "Suppression of host defense in compatible plant–Pseudomonas syringae interactions." </w:t>
      </w:r>
      <w:r w:rsidRPr="00C67343">
        <w:rPr>
          <w:u w:val="single"/>
        </w:rPr>
        <w:t>Current opinion in plant biology</w:t>
      </w:r>
      <w:r w:rsidRPr="00C67343">
        <w:t xml:space="preserve"> </w:t>
      </w:r>
      <w:r w:rsidRPr="00C67343">
        <w:rPr>
          <w:b/>
        </w:rPr>
        <w:t>8</w:t>
      </w:r>
      <w:r w:rsidRPr="00C67343">
        <w:t>(4): 361-368.</w:t>
      </w:r>
    </w:p>
    <w:p w14:paraId="6A1F6CBC" w14:textId="77777777" w:rsidR="00C67343" w:rsidRPr="00C67343" w:rsidRDefault="00C67343" w:rsidP="00C67343">
      <w:pPr>
        <w:pStyle w:val="EndNoteBibliography"/>
        <w:spacing w:after="0"/>
      </w:pPr>
      <w:r w:rsidRPr="00C67343">
        <w:t xml:space="preserve">Pinedo, C., C.-M. Wang, J.-M. Pradier, B. Dalmais, M. Choquer, P. Le Pêcheur, G. Morgant, I. G. Collado, D. E. Cane and M. Viaud (2008). "Sesquiterpene synthase from the botrydial biosynthetic gene cluster of the phytopathogen Botrytis cinerea." </w:t>
      </w:r>
      <w:r w:rsidRPr="00C67343">
        <w:rPr>
          <w:u w:val="single"/>
        </w:rPr>
        <w:t>ACS chemical biology</w:t>
      </w:r>
      <w:r w:rsidRPr="00C67343">
        <w:t xml:space="preserve"> </w:t>
      </w:r>
      <w:r w:rsidRPr="00C67343">
        <w:rPr>
          <w:b/>
        </w:rPr>
        <w:t>3</w:t>
      </w:r>
      <w:r w:rsidRPr="00C67343">
        <w:t>(12): 791-801.</w:t>
      </w:r>
    </w:p>
    <w:p w14:paraId="698C1BB7" w14:textId="77777777" w:rsidR="00C67343" w:rsidRPr="00C67343" w:rsidRDefault="00C67343" w:rsidP="00C67343">
      <w:pPr>
        <w:pStyle w:val="EndNoteBibliography"/>
        <w:spacing w:after="0"/>
      </w:pPr>
      <w:r w:rsidRPr="00C67343">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C67343">
        <w:rPr>
          <w:u w:val="single"/>
        </w:rPr>
        <w:t>Fungal genetics and biology</w:t>
      </w:r>
      <w:r w:rsidRPr="00C67343">
        <w:t xml:space="preserve"> </w:t>
      </w:r>
      <w:r w:rsidRPr="00C67343">
        <w:rPr>
          <w:b/>
        </w:rPr>
        <w:t>96</w:t>
      </w:r>
      <w:r w:rsidRPr="00C67343">
        <w:t>: 33-46.</w:t>
      </w:r>
    </w:p>
    <w:p w14:paraId="17CE8AEF" w14:textId="77777777" w:rsidR="00C67343" w:rsidRPr="00C67343" w:rsidRDefault="00C67343" w:rsidP="00C67343">
      <w:pPr>
        <w:pStyle w:val="EndNoteBibliography"/>
        <w:spacing w:after="0"/>
      </w:pPr>
      <w:r w:rsidRPr="00C67343">
        <w:t xml:space="preserve">Rowe, H. C. and D. J. Kliebenstein (2008). "Complex genetics control natural variation in Arabidopsis thaliana resistance to Botrytis cinerea." </w:t>
      </w:r>
      <w:r w:rsidRPr="00C67343">
        <w:rPr>
          <w:u w:val="single"/>
        </w:rPr>
        <w:t>Genetics</w:t>
      </w:r>
      <w:r w:rsidRPr="00C67343">
        <w:t xml:space="preserve"> </w:t>
      </w:r>
      <w:r w:rsidRPr="00C67343">
        <w:rPr>
          <w:b/>
        </w:rPr>
        <w:t>180</w:t>
      </w:r>
      <w:r w:rsidRPr="00C67343">
        <w:t>(4): 2237-2250.</w:t>
      </w:r>
    </w:p>
    <w:p w14:paraId="51676CA6" w14:textId="77777777" w:rsidR="00C67343" w:rsidRPr="00C67343" w:rsidRDefault="00C67343" w:rsidP="00C67343">
      <w:pPr>
        <w:pStyle w:val="EndNoteBibliography"/>
        <w:spacing w:after="0"/>
      </w:pPr>
      <w:r w:rsidRPr="00C67343">
        <w:t xml:space="preserve">Rowe, H. C., J. W. Walley, J. Corwin, E. K.-F. Chan, K. Dehesh and D. J. Kliebenstein (2010). "Deficiencies in jasmonate-mediated plant defense reveal quantitative variation in Botrytis cinerea pathogenesis." </w:t>
      </w:r>
      <w:r w:rsidRPr="00C67343">
        <w:rPr>
          <w:u w:val="single"/>
        </w:rPr>
        <w:t>PLoS Pathog</w:t>
      </w:r>
      <w:r w:rsidRPr="00C67343">
        <w:t xml:space="preserve"> </w:t>
      </w:r>
      <w:r w:rsidRPr="00C67343">
        <w:rPr>
          <w:b/>
        </w:rPr>
        <w:t>6</w:t>
      </w:r>
      <w:r w:rsidRPr="00C67343">
        <w:t>(4): e1000861.</w:t>
      </w:r>
    </w:p>
    <w:p w14:paraId="6CF07CFA" w14:textId="77777777" w:rsidR="00C67343" w:rsidRPr="00C67343" w:rsidRDefault="00C67343" w:rsidP="00C67343">
      <w:pPr>
        <w:pStyle w:val="EndNoteBibliography"/>
        <w:spacing w:after="0"/>
      </w:pPr>
      <w:r w:rsidRPr="00C67343">
        <w:t xml:space="preserve">Schadt, E. E., S. A. Monks, T. A. Drake, A. J. Lusis, N. Che, V. Colinayo, T. G. Ruff, S. B. Milligan, J. R. Lamb and G. Cavet (2003). "Genetics of gene expression surveyed in maize, mouse and man." </w:t>
      </w:r>
      <w:r w:rsidRPr="00C67343">
        <w:rPr>
          <w:u w:val="single"/>
        </w:rPr>
        <w:t>Nature</w:t>
      </w:r>
      <w:r w:rsidRPr="00C67343">
        <w:t xml:space="preserve"> </w:t>
      </w:r>
      <w:r w:rsidRPr="00C67343">
        <w:rPr>
          <w:b/>
        </w:rPr>
        <w:t>422</w:t>
      </w:r>
      <w:r w:rsidRPr="00C67343">
        <w:t>(6929): 297.</w:t>
      </w:r>
    </w:p>
    <w:p w14:paraId="769BBA3D" w14:textId="77777777" w:rsidR="00C67343" w:rsidRPr="00C67343" w:rsidRDefault="00C67343" w:rsidP="00C67343">
      <w:pPr>
        <w:pStyle w:val="EndNoteBibliography"/>
        <w:spacing w:after="0"/>
      </w:pPr>
      <w:r w:rsidRPr="00C67343">
        <w:t xml:space="preserve">Siewers, V., M. Viaud, D. Jimenez-Teja, I. G. Collado, C. S. Gronover, J.-M. Pradier, B. Tudzynsk and P. Tudzynski (2005). "Functional analysis of the cytochrome P450 monooxygenase gene bcbot1 of Botrytis </w:t>
      </w:r>
      <w:r w:rsidRPr="00C67343">
        <w:lastRenderedPageBreak/>
        <w:t xml:space="preserve">cinerea indicates that botrydial is a strain-specific virulence factor." </w:t>
      </w:r>
      <w:r w:rsidRPr="00C67343">
        <w:rPr>
          <w:u w:val="single"/>
        </w:rPr>
        <w:t>Molecular plant-microbe interactions</w:t>
      </w:r>
      <w:r w:rsidRPr="00C67343">
        <w:t xml:space="preserve"> </w:t>
      </w:r>
      <w:r w:rsidRPr="00C67343">
        <w:rPr>
          <w:b/>
        </w:rPr>
        <w:t>18</w:t>
      </w:r>
      <w:r w:rsidRPr="00C67343">
        <w:t>(6): 602-612.</w:t>
      </w:r>
    </w:p>
    <w:p w14:paraId="10AA7667" w14:textId="77777777" w:rsidR="00C67343" w:rsidRPr="00C67343" w:rsidRDefault="00C67343" w:rsidP="00C67343">
      <w:pPr>
        <w:pStyle w:val="EndNoteBibliography"/>
        <w:spacing w:after="0"/>
      </w:pPr>
      <w:r w:rsidRPr="00C67343">
        <w:t xml:space="preserve">Soltis, N. E., S. Atwell, G. Shi, R. F. Fordyce, R. Gwinner, D. Gao, A. Shafi and D. J. Kliebenstein (2019). "Interactions of tomato and Botrytis genetic diversity: Parsing the contributions of host differentiation, domestication and pathogen variation." </w:t>
      </w:r>
      <w:r w:rsidRPr="00C67343">
        <w:rPr>
          <w:u w:val="single"/>
        </w:rPr>
        <w:t>The Plant Cell</w:t>
      </w:r>
      <w:r w:rsidRPr="00C67343">
        <w:t>: tpc. 00857.02018.</w:t>
      </w:r>
    </w:p>
    <w:p w14:paraId="1DD7BB4B" w14:textId="77777777" w:rsidR="00C67343" w:rsidRPr="00C67343" w:rsidRDefault="00C67343" w:rsidP="00C67343">
      <w:pPr>
        <w:pStyle w:val="EndNoteBibliography"/>
        <w:spacing w:after="0"/>
      </w:pPr>
      <w:r w:rsidRPr="00C67343">
        <w:t xml:space="preserve">Suzuki, R. and H. Shimodaira (2015). "pvclust: Hierarchical Clustering with P-Values via Multiscale Bootstrap Resampling. ." </w:t>
      </w:r>
      <w:r w:rsidRPr="00C67343">
        <w:rPr>
          <w:u w:val="single"/>
        </w:rPr>
        <w:t>R package version 2.0-0</w:t>
      </w:r>
      <w:r w:rsidRPr="00C67343">
        <w:t>.</w:t>
      </w:r>
    </w:p>
    <w:p w14:paraId="182F9BB8" w14:textId="77777777" w:rsidR="00C67343" w:rsidRPr="00C67343" w:rsidRDefault="00C67343" w:rsidP="00C67343">
      <w:pPr>
        <w:pStyle w:val="EndNoteBibliography"/>
        <w:spacing w:after="0"/>
      </w:pPr>
      <w:r w:rsidRPr="00C67343">
        <w:t xml:space="preserve">Van Kan, J. A., J. H. Stassen, A. Mosbach, T. A. Van Der Lee, L. Faino, A. D. Farmer, D. G. Papasotiriou, S. Zhou, M. F. Seidl and E. Cottam (2017). "A gapless genome sequence of the fungus Botrytis cinerea." </w:t>
      </w:r>
      <w:r w:rsidRPr="00C67343">
        <w:rPr>
          <w:u w:val="single"/>
        </w:rPr>
        <w:t>Molecular plant pathology</w:t>
      </w:r>
      <w:r w:rsidRPr="00C67343">
        <w:t xml:space="preserve"> </w:t>
      </w:r>
      <w:r w:rsidRPr="00C67343">
        <w:rPr>
          <w:b/>
        </w:rPr>
        <w:t>18</w:t>
      </w:r>
      <w:r w:rsidRPr="00C67343">
        <w:t>(1): 75-89.</w:t>
      </w:r>
    </w:p>
    <w:p w14:paraId="759D3E23" w14:textId="77777777" w:rsidR="00C67343" w:rsidRPr="00C67343" w:rsidRDefault="00C67343" w:rsidP="00C67343">
      <w:pPr>
        <w:pStyle w:val="EndNoteBibliography"/>
        <w:spacing w:after="0"/>
      </w:pPr>
      <w:r w:rsidRPr="00C67343">
        <w:t xml:space="preserve">West, M. A., K. Kim, D. J. Kliebenstein, H. Van Leeuwen, R. W. Michelmore, R. Doerge and D. A. S. Clair (2007). "Global eQTL mapping reveals the complex genetic architecture of transcript-level variation in Arabidopsis." </w:t>
      </w:r>
      <w:r w:rsidRPr="00C67343">
        <w:rPr>
          <w:u w:val="single"/>
        </w:rPr>
        <w:t>Genetics</w:t>
      </w:r>
      <w:r w:rsidRPr="00C67343">
        <w:t xml:space="preserve"> </w:t>
      </w:r>
      <w:r w:rsidRPr="00C67343">
        <w:rPr>
          <w:b/>
        </w:rPr>
        <w:t>175</w:t>
      </w:r>
      <w:r w:rsidRPr="00C67343">
        <w:t>(3): 1441-1450.</w:t>
      </w:r>
    </w:p>
    <w:p w14:paraId="64203C27" w14:textId="77777777" w:rsidR="00C67343" w:rsidRPr="00C67343" w:rsidRDefault="00C67343" w:rsidP="00C67343">
      <w:pPr>
        <w:pStyle w:val="EndNoteBibliography"/>
        <w:spacing w:after="0"/>
      </w:pPr>
      <w:r w:rsidRPr="00C67343">
        <w:t xml:space="preserve">Williamson, B., B. Tudzynski, P. Tudzynski and J. A. L. van Kan (2007). "Botrytis cinerea: the cause of grey mould disease." </w:t>
      </w:r>
      <w:r w:rsidRPr="00C67343">
        <w:rPr>
          <w:u w:val="single"/>
        </w:rPr>
        <w:t>Molecular Plant Pathology</w:t>
      </w:r>
      <w:r w:rsidRPr="00C67343">
        <w:t xml:space="preserve"> </w:t>
      </w:r>
      <w:r w:rsidRPr="00C67343">
        <w:rPr>
          <w:b/>
        </w:rPr>
        <w:t>8</w:t>
      </w:r>
      <w:r w:rsidRPr="00C67343">
        <w:t>(5): 561-580.</w:t>
      </w:r>
    </w:p>
    <w:p w14:paraId="55AEBC3B" w14:textId="77777777" w:rsidR="00C67343" w:rsidRPr="00C67343" w:rsidRDefault="00C67343" w:rsidP="00C67343">
      <w:pPr>
        <w:pStyle w:val="EndNoteBibliography"/>
        <w:spacing w:after="0"/>
      </w:pPr>
      <w:r w:rsidRPr="00C67343">
        <w:t xml:space="preserve">Wu, J., B. Cai, W. Sun, R. Huang, X. Liu, M. Lin, S. Pattaradilokrat, S. Martin, Y. Qi and S. C. Nair (2015). "Genome-wide analysis of host-Plasmodium yoelii interactions reveals regulators of the type I interferon response." </w:t>
      </w:r>
      <w:r w:rsidRPr="00C67343">
        <w:rPr>
          <w:u w:val="single"/>
        </w:rPr>
        <w:t>Cell reports</w:t>
      </w:r>
      <w:r w:rsidRPr="00C67343">
        <w:t xml:space="preserve"> </w:t>
      </w:r>
      <w:r w:rsidRPr="00C67343">
        <w:rPr>
          <w:b/>
        </w:rPr>
        <w:t>12</w:t>
      </w:r>
      <w:r w:rsidRPr="00C67343">
        <w:t>(4): 661-672.</w:t>
      </w:r>
    </w:p>
    <w:p w14:paraId="0F940EB2" w14:textId="77777777" w:rsidR="00C67343" w:rsidRPr="00C67343" w:rsidRDefault="00C67343" w:rsidP="00C67343">
      <w:pPr>
        <w:pStyle w:val="EndNoteBibliography"/>
        <w:spacing w:after="0"/>
      </w:pPr>
      <w:r w:rsidRPr="00C67343">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C67343">
        <w:rPr>
          <w:u w:val="single"/>
        </w:rPr>
        <w:t>Frontiers in plant science</w:t>
      </w:r>
      <w:r w:rsidRPr="00C67343">
        <w:t xml:space="preserve"> </w:t>
      </w:r>
      <w:r w:rsidRPr="00C67343">
        <w:rPr>
          <w:b/>
        </w:rPr>
        <w:t>8</w:t>
      </w:r>
      <w:r w:rsidRPr="00C67343">
        <w:t>.</w:t>
      </w:r>
    </w:p>
    <w:p w14:paraId="563A6566" w14:textId="77777777" w:rsidR="00C67343" w:rsidRPr="00C67343" w:rsidRDefault="00C67343" w:rsidP="00C67343">
      <w:pPr>
        <w:pStyle w:val="EndNoteBibliography"/>
        <w:spacing w:after="0"/>
      </w:pPr>
      <w:r w:rsidRPr="00C67343">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C67343">
        <w:rPr>
          <w:u w:val="single"/>
        </w:rPr>
        <w:t>The Plant Cell</w:t>
      </w:r>
      <w:r w:rsidRPr="00C67343">
        <w:t>: tpc. 00348.02017.</w:t>
      </w:r>
    </w:p>
    <w:p w14:paraId="6B5EDAE2" w14:textId="77777777" w:rsidR="00C67343" w:rsidRPr="00C67343" w:rsidRDefault="00C67343" w:rsidP="00C67343">
      <w:pPr>
        <w:pStyle w:val="EndNoteBibliography"/>
        <w:spacing w:after="0"/>
      </w:pPr>
      <w:r w:rsidRPr="00C67343">
        <w:t xml:space="preserve">Zhang, W., J. A. Corwin, D. Copeland, J. Feusier, R. Eshbaugh, D. E. Cook, S. Atwell and D. J. Kliebenstein (2018). "Network connections across kingdoms illuminate a potential metabolic battlefield." </w:t>
      </w:r>
      <w:r w:rsidRPr="00C67343">
        <w:rPr>
          <w:u w:val="single"/>
        </w:rPr>
        <w:t>bioRxiv</w:t>
      </w:r>
      <w:r w:rsidRPr="00C67343">
        <w:t>.</w:t>
      </w:r>
    </w:p>
    <w:p w14:paraId="03C279F3" w14:textId="77777777" w:rsidR="00C67343" w:rsidRPr="00C67343" w:rsidRDefault="00C67343" w:rsidP="00C67343">
      <w:pPr>
        <w:pStyle w:val="EndNoteBibliography"/>
      </w:pPr>
      <w:r w:rsidRPr="00C67343">
        <w:t xml:space="preserve">Zhou, X. and M. Stephens (2012). "Genome-wide efficient mixed-model analysis for association studies." </w:t>
      </w:r>
      <w:r w:rsidRPr="00C67343">
        <w:rPr>
          <w:u w:val="single"/>
        </w:rPr>
        <w:t>Nature genetics</w:t>
      </w:r>
      <w:r w:rsidRPr="00C67343">
        <w:t xml:space="preserve"> </w:t>
      </w:r>
      <w:r w:rsidRPr="00C67343">
        <w:rPr>
          <w:b/>
        </w:rPr>
        <w:t>44</w:t>
      </w:r>
      <w:r w:rsidRPr="00C67343">
        <w:t>(7): 821.</w:t>
      </w:r>
    </w:p>
    <w:p w14:paraId="6CFC649E" w14:textId="676AB584" w:rsidR="009011CD" w:rsidRPr="0035605C" w:rsidRDefault="00812637" w:rsidP="004441A8">
      <w:pPr>
        <w:spacing w:line="480" w:lineRule="auto"/>
        <w:ind w:firstLine="720"/>
        <w:rPr>
          <w:rFonts w:cstheme="minorHAnsi"/>
        </w:rPr>
      </w:pPr>
      <w:r w:rsidRPr="0035605C">
        <w:rPr>
          <w:rFonts w:cstheme="minorHAnsi"/>
        </w:rPr>
        <w:fldChar w:fldCharType="end"/>
      </w:r>
    </w:p>
    <w:sectPr w:rsidR="009011CD" w:rsidRPr="00356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2-27T17:50:00Z" w:initials="NS">
    <w:p w14:paraId="30FFD58C" w14:textId="6F38564F" w:rsidR="00957438" w:rsidRDefault="00957438">
      <w:pPr>
        <w:pStyle w:val="CommentText"/>
      </w:pPr>
      <w:r>
        <w:rPr>
          <w:rStyle w:val="CommentReference"/>
        </w:rPr>
        <w:annotationRef/>
      </w:r>
      <w:r>
        <w:t>Look at Vivian’s intro for ideas about network patterning</w:t>
      </w:r>
    </w:p>
  </w:comment>
  <w:comment w:id="3" w:author="N S" w:date="2019-02-27T17:59:00Z" w:initials="NS">
    <w:p w14:paraId="04A677B3" w14:textId="6C8633C8" w:rsidR="00466C6D" w:rsidRDefault="00466C6D">
      <w:pPr>
        <w:pStyle w:val="CommentText"/>
      </w:pPr>
      <w:r>
        <w:rPr>
          <w:rStyle w:val="CommentReference"/>
        </w:rPr>
        <w:annotationRef/>
      </w:r>
      <w:r>
        <w:t>CITE</w:t>
      </w:r>
    </w:p>
  </w:comment>
  <w:comment w:id="4" w:author="N S" w:date="2019-02-27T18:03:00Z" w:initials="NS">
    <w:p w14:paraId="29BB3AA0" w14:textId="23D49ACD" w:rsidR="00466C6D" w:rsidRDefault="00466C6D">
      <w:pPr>
        <w:pStyle w:val="CommentText"/>
      </w:pPr>
      <w:r>
        <w:rPr>
          <w:rStyle w:val="CommentReference"/>
        </w:rPr>
        <w:annotationRef/>
      </w:r>
      <w:r>
        <w:t>CITE</w:t>
      </w:r>
    </w:p>
  </w:comment>
  <w:comment w:id="5" w:author="N S" w:date="2019-02-27T18:00:00Z" w:initials="NS">
    <w:p w14:paraId="42B93B70" w14:textId="139F3676" w:rsidR="00466C6D" w:rsidRDefault="00466C6D">
      <w:pPr>
        <w:pStyle w:val="CommentText"/>
      </w:pPr>
      <w:r>
        <w:rPr>
          <w:rStyle w:val="CommentReference"/>
        </w:rPr>
        <w:annotationRef/>
      </w:r>
      <w:r>
        <w:t>CITE</w:t>
      </w:r>
    </w:p>
  </w:comment>
  <w:comment w:id="2" w:author="Dan Kliebenstein" w:date="2019-02-20T16:03:00Z" w:initials="DK">
    <w:p w14:paraId="78180ECD" w14:textId="417C8303" w:rsidR="00D23608" w:rsidRDefault="00D23608">
      <w:pPr>
        <w:pStyle w:val="CommentText"/>
      </w:pPr>
      <w:r>
        <w:rPr>
          <w:rStyle w:val="CommentReference"/>
        </w:rPr>
        <w:annotationRef/>
      </w:r>
      <w:r>
        <w:t xml:space="preserve">This seems to be starting on the plant side? Maybe try to start with a view that qualitative is a few large effect loci in both the host and pathogen. Then go into how we have an idea of the host genes in quantitative but are unsure of the pathogen genes in </w:t>
      </w:r>
      <w:proofErr w:type="spellStart"/>
      <w:r>
        <w:t>quantitiative</w:t>
      </w:r>
      <w:proofErr w:type="spellEnd"/>
      <w:r>
        <w:t xml:space="preserve"> interactions.</w:t>
      </w:r>
    </w:p>
    <w:p w14:paraId="60BAD311" w14:textId="77777777" w:rsidR="00D23608" w:rsidRDefault="00D23608">
      <w:pPr>
        <w:pStyle w:val="CommentText"/>
      </w:pPr>
    </w:p>
  </w:comment>
  <w:comment w:id="6" w:author="Dan Kliebenstein" w:date="2019-02-20T16:05:00Z" w:initials="DK">
    <w:p w14:paraId="7A40303A" w14:textId="261011A2" w:rsidR="00D23608" w:rsidRDefault="00D23608">
      <w:pPr>
        <w:pStyle w:val="CommentText"/>
      </w:pPr>
      <w:r>
        <w:rPr>
          <w:rStyle w:val="CommentReference"/>
        </w:rPr>
        <w:annotationRef/>
      </w:r>
      <w:r>
        <w:t xml:space="preserve">I think you can move through the idea of using expression traits for GWA </w:t>
      </w:r>
      <w:proofErr w:type="gramStart"/>
      <w:r>
        <w:t>really quickly</w:t>
      </w:r>
      <w:proofErr w:type="gramEnd"/>
      <w:r>
        <w:t xml:space="preserve"> and get to the idea that by doing GWA on the co-transcriptome can get you at how communication may be flowing back and forth from pathogen to host. That is the key.</w:t>
      </w:r>
    </w:p>
  </w:comment>
  <w:comment w:id="7" w:author="N S" w:date="2019-02-27T18:26:00Z" w:initials="NS">
    <w:p w14:paraId="1A22BEBC" w14:textId="328604E3" w:rsidR="00E11CCE" w:rsidRDefault="00E11CCE">
      <w:pPr>
        <w:pStyle w:val="CommentText"/>
      </w:pPr>
      <w:r>
        <w:rPr>
          <w:rStyle w:val="CommentReference"/>
        </w:rPr>
        <w:annotationRef/>
      </w:r>
      <w:r>
        <w:t xml:space="preserve">First: we will use tomato/ </w:t>
      </w:r>
      <w:proofErr w:type="spellStart"/>
      <w:r>
        <w:t>bc</w:t>
      </w:r>
      <w:proofErr w:type="spellEnd"/>
      <w:r>
        <w:t xml:space="preserve"> system. Then: evidence that it will work.</w:t>
      </w:r>
    </w:p>
  </w:comment>
  <w:comment w:id="8" w:author="N S" w:date="2019-02-27T18:31:00Z" w:initials="NS">
    <w:p w14:paraId="1F4CC643" w14:textId="1031D40A" w:rsidR="007710F5" w:rsidRDefault="007710F5">
      <w:pPr>
        <w:pStyle w:val="CommentText"/>
      </w:pPr>
      <w:r>
        <w:rPr>
          <w:rStyle w:val="CommentReference"/>
        </w:rPr>
        <w:annotationRef/>
      </w:r>
      <w:r>
        <w:t>Blend these 2</w:t>
      </w:r>
    </w:p>
  </w:comment>
  <w:comment w:id="9" w:author="Dan Kliebenstein" w:date="2019-02-20T16:08:00Z" w:initials="DK">
    <w:p w14:paraId="21B8AE18" w14:textId="77777777" w:rsidR="007710F5" w:rsidRDefault="007710F5" w:rsidP="007710F5">
      <w:pPr>
        <w:pStyle w:val="CommentText"/>
      </w:pPr>
      <w:r>
        <w:rPr>
          <w:rStyle w:val="CommentReference"/>
        </w:rPr>
        <w:annotationRef/>
      </w:r>
      <w:r>
        <w:t>Maybe just make this a sentence in the using Botrytis for co-</w:t>
      </w:r>
      <w:proofErr w:type="spellStart"/>
      <w:r>
        <w:t>transciptome</w:t>
      </w:r>
      <w:proofErr w:type="spellEnd"/>
      <w:r>
        <w:t xml:space="preserve"> studies section.</w:t>
      </w:r>
    </w:p>
  </w:comment>
  <w:comment w:id="10" w:author="Dan Kliebenstein" w:date="2019-02-20T16:10:00Z" w:initials="DK">
    <w:p w14:paraId="36F17C55" w14:textId="1D255054" w:rsidR="00D23608" w:rsidRDefault="00D23608">
      <w:pPr>
        <w:pStyle w:val="CommentText"/>
      </w:pPr>
      <w:r>
        <w:rPr>
          <w:rStyle w:val="CommentReference"/>
        </w:rPr>
        <w:annotationRef/>
      </w:r>
      <w:r>
        <w:t xml:space="preserve">This is your final paragraph and needs a bit of summary of what you found. </w:t>
      </w:r>
      <w:proofErr w:type="gramStart"/>
      <w:r>
        <w:t>Take a look</w:t>
      </w:r>
      <w:proofErr w:type="gramEnd"/>
      <w:r>
        <w:t xml:space="preserve"> at the final version of the tomato paper.</w:t>
      </w:r>
    </w:p>
  </w:comment>
  <w:comment w:id="11" w:author="Dan Kliebenstein" w:date="2019-02-21T10:43:00Z" w:initials="DK">
    <w:p w14:paraId="5F61B9A4" w14:textId="5D9D6053" w:rsidR="00D23608" w:rsidRDefault="00D23608">
      <w:pPr>
        <w:pStyle w:val="CommentText"/>
      </w:pPr>
      <w:r>
        <w:rPr>
          <w:rStyle w:val="CommentReference"/>
        </w:rPr>
        <w:annotationRef/>
      </w:r>
      <w:r>
        <w:t>We should probably report the median and have some form of histogram.</w:t>
      </w:r>
    </w:p>
  </w:comment>
  <w:comment w:id="18" w:author="Dan Kliebenstein" w:date="2019-02-21T10:47:00Z" w:initials="DK">
    <w:p w14:paraId="2A6D10E1" w14:textId="695FF93B" w:rsidR="00D23608" w:rsidRDefault="00D23608">
      <w:pPr>
        <w:pStyle w:val="CommentText"/>
      </w:pPr>
      <w:r>
        <w:rPr>
          <w:rStyle w:val="CommentReference"/>
        </w:rPr>
        <w:annotationRef/>
      </w:r>
      <w:r>
        <w:t>Have you gone through to see if there are any SNPs with crazy p-values?</w:t>
      </w:r>
    </w:p>
  </w:comment>
  <w:comment w:id="24" w:author="Dan Kliebenstein" w:date="2019-02-21T11:22:00Z" w:initials="DK">
    <w:p w14:paraId="1FAC2195" w14:textId="029A5546" w:rsidR="00D23608" w:rsidRDefault="00D23608">
      <w:pPr>
        <w:pStyle w:val="CommentText"/>
      </w:pPr>
      <w:r>
        <w:rPr>
          <w:rStyle w:val="CommentReference"/>
        </w:rPr>
        <w:annotationRef/>
      </w:r>
      <w:r>
        <w:t xml:space="preserve">We should use some other citations on this topic as well. And it was </w:t>
      </w:r>
      <w:proofErr w:type="gramStart"/>
      <w:r>
        <w:t>actually Eva’s</w:t>
      </w:r>
      <w:proofErr w:type="gramEnd"/>
      <w:r>
        <w:t xml:space="preserve"> first GWA that </w:t>
      </w:r>
      <w:proofErr w:type="spellStart"/>
      <w:r>
        <w:t>wnte</w:t>
      </w:r>
      <w:proofErr w:type="spellEnd"/>
      <w:r>
        <w:t xml:space="preserve"> into this most explicitly. I don’t think that these two citations work here.</w:t>
      </w:r>
    </w:p>
  </w:comment>
  <w:comment w:id="25" w:author="N S" w:date="2019-02-27T09:38:00Z" w:initials="NS">
    <w:p w14:paraId="54A5B8D4" w14:textId="03CBD276" w:rsidR="009A61CD" w:rsidRDefault="009A61CD">
      <w:pPr>
        <w:pStyle w:val="CommentText"/>
      </w:pPr>
      <w:r>
        <w:rPr>
          <w:rStyle w:val="CommentReference"/>
        </w:rPr>
        <w:annotationRef/>
      </w:r>
      <w:r>
        <w:t xml:space="preserve">Not </w:t>
      </w:r>
      <w:proofErr w:type="spellStart"/>
      <w:r>
        <w:t>corwin</w:t>
      </w:r>
      <w:proofErr w:type="spellEnd"/>
      <w:r>
        <w:t xml:space="preserve">/ </w:t>
      </w:r>
      <w:proofErr w:type="spellStart"/>
      <w:r>
        <w:t>atwell</w:t>
      </w:r>
      <w:proofErr w:type="spellEnd"/>
    </w:p>
  </w:comment>
  <w:comment w:id="26" w:author="N S" w:date="2019-02-27T09:49:00Z" w:initials="NS">
    <w:p w14:paraId="2800AEF2" w14:textId="2873B97D" w:rsidR="000E0626" w:rsidRDefault="000E0626">
      <w:pPr>
        <w:pStyle w:val="CommentText"/>
      </w:pPr>
      <w:r>
        <w:rPr>
          <w:rStyle w:val="CommentReference"/>
        </w:rPr>
        <w:annotationRef/>
      </w:r>
      <w:r>
        <w:t>More refs on P/A polymorphisms?</w:t>
      </w:r>
    </w:p>
  </w:comment>
  <w:comment w:id="28" w:author="N S" w:date="2019-02-27T17:50:00Z" w:initials="NS">
    <w:p w14:paraId="08BFCE48" w14:textId="1CC1AA51" w:rsidR="00957438" w:rsidRDefault="00957438">
      <w:pPr>
        <w:pStyle w:val="CommentText"/>
      </w:pPr>
      <w:r>
        <w:rPr>
          <w:rStyle w:val="CommentReference"/>
        </w:rPr>
        <w:annotationRef/>
      </w:r>
      <w:proofErr w:type="spellStart"/>
      <w:r>
        <w:t>hotSNP</w:t>
      </w:r>
      <w:proofErr w:type="spellEnd"/>
      <w:r>
        <w:t xml:space="preserve"> genes: 1. Identity</w:t>
      </w:r>
    </w:p>
    <w:p w14:paraId="5177519C" w14:textId="77777777" w:rsidR="00957438" w:rsidRDefault="00957438">
      <w:pPr>
        <w:pStyle w:val="CommentText"/>
      </w:pPr>
      <w:r>
        <w:t>2. previous GWA links to virulence</w:t>
      </w:r>
    </w:p>
    <w:p w14:paraId="63094DA1" w14:textId="77777777" w:rsidR="00957438" w:rsidRDefault="00957438">
      <w:pPr>
        <w:pStyle w:val="CommentText"/>
      </w:pPr>
      <w:r>
        <w:t>3. mainly novel but virulence associated</w:t>
      </w:r>
    </w:p>
    <w:p w14:paraId="596F5E8C" w14:textId="77777777" w:rsidR="00957438" w:rsidRDefault="00957438">
      <w:pPr>
        <w:pStyle w:val="CommentText"/>
      </w:pPr>
      <w:r>
        <w:t>4. DNA -&gt; Arabidopsis GO</w:t>
      </w:r>
    </w:p>
    <w:p w14:paraId="0FCBCAAD" w14:textId="77777777" w:rsidR="00957438" w:rsidRDefault="00957438">
      <w:pPr>
        <w:pStyle w:val="CommentText"/>
      </w:pPr>
    </w:p>
    <w:p w14:paraId="5F541952" w14:textId="47EB9E7E" w:rsidR="00957438" w:rsidRDefault="00957438">
      <w:pPr>
        <w:pStyle w:val="CommentText"/>
      </w:pPr>
      <w:r>
        <w:t>Split up</w:t>
      </w:r>
    </w:p>
  </w:comment>
  <w:comment w:id="29" w:author="Dan Kliebenstein" w:date="2019-02-21T12:15:00Z" w:initials="DK">
    <w:p w14:paraId="5692986D" w14:textId="459657BF" w:rsidR="00C135E5" w:rsidRDefault="00C135E5">
      <w:pPr>
        <w:pStyle w:val="CommentText"/>
      </w:pPr>
      <w:r>
        <w:rPr>
          <w:rStyle w:val="CommentReference"/>
        </w:rPr>
        <w:annotationRef/>
      </w:r>
      <w:r>
        <w:t xml:space="preserve">Is this looking at Suzi’s GWA on </w:t>
      </w:r>
      <w:proofErr w:type="spellStart"/>
      <w:r>
        <w:t>bioRxiv</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FFD58C" w15:done="0"/>
  <w15:commentEx w15:paraId="04A677B3" w15:done="0"/>
  <w15:commentEx w15:paraId="29BB3AA0" w15:done="0"/>
  <w15:commentEx w15:paraId="42B93B70" w15:done="0"/>
  <w15:commentEx w15:paraId="60BAD311" w15:done="0"/>
  <w15:commentEx w15:paraId="7A40303A" w15:done="0"/>
  <w15:commentEx w15:paraId="1A22BEBC" w15:done="0"/>
  <w15:commentEx w15:paraId="1F4CC643" w15:done="0"/>
  <w15:commentEx w15:paraId="21B8AE18" w15:done="0"/>
  <w15:commentEx w15:paraId="36F17C55" w15:done="0"/>
  <w15:commentEx w15:paraId="5F61B9A4" w15:done="0"/>
  <w15:commentEx w15:paraId="2A6D10E1" w15:done="0"/>
  <w15:commentEx w15:paraId="1FAC2195" w15:done="0"/>
  <w15:commentEx w15:paraId="54A5B8D4" w15:paraIdParent="1FAC2195" w15:done="0"/>
  <w15:commentEx w15:paraId="2800AEF2" w15:done="0"/>
  <w15:commentEx w15:paraId="5F541952" w15:done="0"/>
  <w15:commentEx w15:paraId="569298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FFD58C" w16cid:durableId="20214C5D"/>
  <w16cid:commentId w16cid:paraId="04A677B3" w16cid:durableId="20214E7B"/>
  <w16cid:commentId w16cid:paraId="29BB3AA0" w16cid:durableId="20214F70"/>
  <w16cid:commentId w16cid:paraId="42B93B70" w16cid:durableId="20214EAD"/>
  <w16cid:commentId w16cid:paraId="60BAD311" w16cid:durableId="2020D5E6"/>
  <w16cid:commentId w16cid:paraId="7A40303A" w16cid:durableId="2020D5E7"/>
  <w16cid:commentId w16cid:paraId="1A22BEBC" w16cid:durableId="202154C7"/>
  <w16cid:commentId w16cid:paraId="1F4CC643" w16cid:durableId="202155EB"/>
  <w16cid:commentId w16cid:paraId="21B8AE18" w16cid:durableId="2020D5EC"/>
  <w16cid:commentId w16cid:paraId="36F17C55" w16cid:durableId="2020D5EA"/>
  <w16cid:commentId w16cid:paraId="5F61B9A4" w16cid:durableId="2020D5ED"/>
  <w16cid:commentId w16cid:paraId="2A6D10E1" w16cid:durableId="2020D5EE"/>
  <w16cid:commentId w16cid:paraId="1FAC2195" w16cid:durableId="2020D5EF"/>
  <w16cid:commentId w16cid:paraId="54A5B8D4" w16cid:durableId="2020D92D"/>
  <w16cid:commentId w16cid:paraId="2800AEF2" w16cid:durableId="2020DBA7"/>
  <w16cid:commentId w16cid:paraId="5F541952" w16cid:durableId="20214C7E"/>
  <w16cid:commentId w16cid:paraId="5692986D" w16cid:durableId="2020D5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48002A" w14:textId="77777777" w:rsidR="004262C9" w:rsidRDefault="004262C9" w:rsidP="00A172A7">
      <w:pPr>
        <w:spacing w:after="0" w:line="240" w:lineRule="auto"/>
      </w:pPr>
      <w:r>
        <w:separator/>
      </w:r>
    </w:p>
  </w:endnote>
  <w:endnote w:type="continuationSeparator" w:id="0">
    <w:p w14:paraId="7AD333B6" w14:textId="77777777" w:rsidR="004262C9" w:rsidRDefault="004262C9"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61BE1" w14:textId="77777777" w:rsidR="004262C9" w:rsidRDefault="004262C9" w:rsidP="00A172A7">
      <w:pPr>
        <w:spacing w:after="0" w:line="240" w:lineRule="auto"/>
      </w:pPr>
      <w:r>
        <w:separator/>
      </w:r>
    </w:p>
  </w:footnote>
  <w:footnote w:type="continuationSeparator" w:id="0">
    <w:p w14:paraId="64861F87" w14:textId="77777777" w:rsidR="004262C9" w:rsidRDefault="004262C9"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0&lt;/item&gt;&lt;item&gt;442&lt;/item&gt;&lt;item&gt;447&lt;/item&gt;&lt;item&gt;456&lt;/item&gt;&lt;item&gt;476&lt;/item&gt;&lt;item&gt;477&lt;/item&gt;&lt;item&gt;513&lt;/item&gt;&lt;item&gt;515&lt;/item&gt;&lt;item&gt;546&lt;/item&gt;&lt;item&gt;595&lt;/item&gt;&lt;item&gt;599&lt;/item&gt;&lt;item&gt;608&lt;/item&gt;&lt;item&gt;615&lt;/item&gt;&lt;item&gt;761&lt;/item&gt;&lt;item&gt;776&lt;/item&gt;&lt;item&gt;817&lt;/item&gt;&lt;item&gt;838&lt;/item&gt;&lt;item&gt;1134&lt;/item&gt;&lt;item&gt;1135&lt;/item&gt;&lt;item&gt;1142&lt;/item&gt;&lt;item&gt;1143&lt;/item&gt;&lt;item&gt;1144&lt;/item&gt;&lt;item&gt;1145&lt;/item&gt;&lt;item&gt;1146&lt;/item&gt;&lt;item&gt;1154&lt;/item&gt;&lt;item&gt;1155&lt;/item&gt;&lt;item&gt;1156&lt;/item&gt;&lt;item&gt;1158&lt;/item&gt;&lt;item&gt;1160&lt;/item&gt;&lt;item&gt;1161&lt;/item&gt;&lt;item&gt;1162&lt;/item&gt;&lt;item&gt;1163&lt;/item&gt;&lt;item&gt;1164&lt;/item&gt;&lt;item&gt;1169&lt;/item&gt;&lt;item&gt;1170&lt;/item&gt;&lt;item&gt;1171&lt;/item&gt;&lt;item&gt;1175&lt;/item&gt;&lt;item&gt;1176&lt;/item&gt;&lt;/record-ids&gt;&lt;/item&gt;&lt;/Libraries&gt;"/>
  </w:docVars>
  <w:rsids>
    <w:rsidRoot w:val="00A172A7"/>
    <w:rsid w:val="000009B5"/>
    <w:rsid w:val="00002A48"/>
    <w:rsid w:val="000113CA"/>
    <w:rsid w:val="00012302"/>
    <w:rsid w:val="0001776E"/>
    <w:rsid w:val="00030607"/>
    <w:rsid w:val="00031EA7"/>
    <w:rsid w:val="000347B6"/>
    <w:rsid w:val="00036E00"/>
    <w:rsid w:val="00037C6E"/>
    <w:rsid w:val="000506B6"/>
    <w:rsid w:val="00053975"/>
    <w:rsid w:val="00054493"/>
    <w:rsid w:val="00054571"/>
    <w:rsid w:val="00056FCB"/>
    <w:rsid w:val="00060ACB"/>
    <w:rsid w:val="00071D52"/>
    <w:rsid w:val="00071F21"/>
    <w:rsid w:val="00075742"/>
    <w:rsid w:val="00077708"/>
    <w:rsid w:val="00085526"/>
    <w:rsid w:val="00097440"/>
    <w:rsid w:val="000A3A44"/>
    <w:rsid w:val="000B12CF"/>
    <w:rsid w:val="000B6CED"/>
    <w:rsid w:val="000D6131"/>
    <w:rsid w:val="000E0626"/>
    <w:rsid w:val="000E7AB7"/>
    <w:rsid w:val="000F6D6F"/>
    <w:rsid w:val="00101DEA"/>
    <w:rsid w:val="00103483"/>
    <w:rsid w:val="00106233"/>
    <w:rsid w:val="00111379"/>
    <w:rsid w:val="00114242"/>
    <w:rsid w:val="00114CCF"/>
    <w:rsid w:val="00123E77"/>
    <w:rsid w:val="00124890"/>
    <w:rsid w:val="00127223"/>
    <w:rsid w:val="00132F99"/>
    <w:rsid w:val="00145616"/>
    <w:rsid w:val="0015276C"/>
    <w:rsid w:val="001567B8"/>
    <w:rsid w:val="00157BFF"/>
    <w:rsid w:val="00170420"/>
    <w:rsid w:val="001750AD"/>
    <w:rsid w:val="00175983"/>
    <w:rsid w:val="00181C3A"/>
    <w:rsid w:val="001835A7"/>
    <w:rsid w:val="0019280F"/>
    <w:rsid w:val="00194839"/>
    <w:rsid w:val="00196D1B"/>
    <w:rsid w:val="001A0C27"/>
    <w:rsid w:val="001A6AED"/>
    <w:rsid w:val="001A7FD2"/>
    <w:rsid w:val="001C0CBE"/>
    <w:rsid w:val="001C6224"/>
    <w:rsid w:val="001C63B0"/>
    <w:rsid w:val="001C68B4"/>
    <w:rsid w:val="001E2EAC"/>
    <w:rsid w:val="001E4CEC"/>
    <w:rsid w:val="001E5698"/>
    <w:rsid w:val="001F12EE"/>
    <w:rsid w:val="0020139F"/>
    <w:rsid w:val="002027E8"/>
    <w:rsid w:val="00202F91"/>
    <w:rsid w:val="00206428"/>
    <w:rsid w:val="002126A5"/>
    <w:rsid w:val="00213801"/>
    <w:rsid w:val="002143F6"/>
    <w:rsid w:val="00214E21"/>
    <w:rsid w:val="00223954"/>
    <w:rsid w:val="00243CB5"/>
    <w:rsid w:val="00245B23"/>
    <w:rsid w:val="002472F4"/>
    <w:rsid w:val="0024748B"/>
    <w:rsid w:val="0025005E"/>
    <w:rsid w:val="002501D8"/>
    <w:rsid w:val="00250E3E"/>
    <w:rsid w:val="002514F3"/>
    <w:rsid w:val="00253780"/>
    <w:rsid w:val="00256573"/>
    <w:rsid w:val="002565CD"/>
    <w:rsid w:val="00263511"/>
    <w:rsid w:val="00265CFA"/>
    <w:rsid w:val="00270DAB"/>
    <w:rsid w:val="00270E42"/>
    <w:rsid w:val="00272E3C"/>
    <w:rsid w:val="00273420"/>
    <w:rsid w:val="00277C15"/>
    <w:rsid w:val="00280F87"/>
    <w:rsid w:val="00282C21"/>
    <w:rsid w:val="00282FBB"/>
    <w:rsid w:val="00287DA2"/>
    <w:rsid w:val="002928E8"/>
    <w:rsid w:val="002A0BE9"/>
    <w:rsid w:val="002A132B"/>
    <w:rsid w:val="002A3D02"/>
    <w:rsid w:val="002B6D7A"/>
    <w:rsid w:val="002B727A"/>
    <w:rsid w:val="002C1234"/>
    <w:rsid w:val="002C12C1"/>
    <w:rsid w:val="002C678F"/>
    <w:rsid w:val="002E0971"/>
    <w:rsid w:val="002E504A"/>
    <w:rsid w:val="00301CFF"/>
    <w:rsid w:val="00302E2C"/>
    <w:rsid w:val="00304109"/>
    <w:rsid w:val="003108D6"/>
    <w:rsid w:val="003162C7"/>
    <w:rsid w:val="003179ED"/>
    <w:rsid w:val="00322DF2"/>
    <w:rsid w:val="00331B21"/>
    <w:rsid w:val="0033686E"/>
    <w:rsid w:val="003475CD"/>
    <w:rsid w:val="00347890"/>
    <w:rsid w:val="003517A5"/>
    <w:rsid w:val="003530BC"/>
    <w:rsid w:val="00355732"/>
    <w:rsid w:val="0035605C"/>
    <w:rsid w:val="00362950"/>
    <w:rsid w:val="003664DC"/>
    <w:rsid w:val="00367BD7"/>
    <w:rsid w:val="003736B7"/>
    <w:rsid w:val="00383A56"/>
    <w:rsid w:val="0039103B"/>
    <w:rsid w:val="003945EA"/>
    <w:rsid w:val="00395C25"/>
    <w:rsid w:val="003A0148"/>
    <w:rsid w:val="003A1BDE"/>
    <w:rsid w:val="003A4A64"/>
    <w:rsid w:val="003B3B04"/>
    <w:rsid w:val="003B4E6E"/>
    <w:rsid w:val="003B56EA"/>
    <w:rsid w:val="003C0950"/>
    <w:rsid w:val="003C1434"/>
    <w:rsid w:val="003E01B6"/>
    <w:rsid w:val="003E1847"/>
    <w:rsid w:val="003E2E0A"/>
    <w:rsid w:val="003E6A2D"/>
    <w:rsid w:val="003F32EE"/>
    <w:rsid w:val="003F6BDD"/>
    <w:rsid w:val="004010D9"/>
    <w:rsid w:val="00402152"/>
    <w:rsid w:val="0041373C"/>
    <w:rsid w:val="00423648"/>
    <w:rsid w:val="004262C9"/>
    <w:rsid w:val="00437B38"/>
    <w:rsid w:val="004441A8"/>
    <w:rsid w:val="004441B7"/>
    <w:rsid w:val="004466FA"/>
    <w:rsid w:val="00450414"/>
    <w:rsid w:val="0045196F"/>
    <w:rsid w:val="00451C80"/>
    <w:rsid w:val="004542C5"/>
    <w:rsid w:val="004647B2"/>
    <w:rsid w:val="00465B43"/>
    <w:rsid w:val="00466C6D"/>
    <w:rsid w:val="004720D9"/>
    <w:rsid w:val="004756DB"/>
    <w:rsid w:val="0047682E"/>
    <w:rsid w:val="00484B9E"/>
    <w:rsid w:val="00494335"/>
    <w:rsid w:val="004944DE"/>
    <w:rsid w:val="004A2927"/>
    <w:rsid w:val="004A436B"/>
    <w:rsid w:val="004A519E"/>
    <w:rsid w:val="004B1431"/>
    <w:rsid w:val="004B32C8"/>
    <w:rsid w:val="004B55A0"/>
    <w:rsid w:val="004B7418"/>
    <w:rsid w:val="004C1144"/>
    <w:rsid w:val="004C3327"/>
    <w:rsid w:val="004C3C51"/>
    <w:rsid w:val="004D31EE"/>
    <w:rsid w:val="004D5A70"/>
    <w:rsid w:val="004E7F54"/>
    <w:rsid w:val="004F1D2E"/>
    <w:rsid w:val="004F39D0"/>
    <w:rsid w:val="004F6474"/>
    <w:rsid w:val="004F6955"/>
    <w:rsid w:val="004F7421"/>
    <w:rsid w:val="004F7DB5"/>
    <w:rsid w:val="005130B3"/>
    <w:rsid w:val="00514277"/>
    <w:rsid w:val="005165C1"/>
    <w:rsid w:val="00521E13"/>
    <w:rsid w:val="005412F6"/>
    <w:rsid w:val="00550020"/>
    <w:rsid w:val="005513FF"/>
    <w:rsid w:val="00557C42"/>
    <w:rsid w:val="005606A4"/>
    <w:rsid w:val="005707C2"/>
    <w:rsid w:val="005708EB"/>
    <w:rsid w:val="00573768"/>
    <w:rsid w:val="005738DD"/>
    <w:rsid w:val="00575846"/>
    <w:rsid w:val="00575BD4"/>
    <w:rsid w:val="00577752"/>
    <w:rsid w:val="00582A16"/>
    <w:rsid w:val="005839D3"/>
    <w:rsid w:val="00584BA4"/>
    <w:rsid w:val="00590746"/>
    <w:rsid w:val="00590C2E"/>
    <w:rsid w:val="00595141"/>
    <w:rsid w:val="00595665"/>
    <w:rsid w:val="005B2B5E"/>
    <w:rsid w:val="005B68C4"/>
    <w:rsid w:val="005C21BE"/>
    <w:rsid w:val="005F39E2"/>
    <w:rsid w:val="005F79A4"/>
    <w:rsid w:val="00602201"/>
    <w:rsid w:val="006110D0"/>
    <w:rsid w:val="00613932"/>
    <w:rsid w:val="00615CF9"/>
    <w:rsid w:val="00616582"/>
    <w:rsid w:val="00622302"/>
    <w:rsid w:val="0064357E"/>
    <w:rsid w:val="00654E06"/>
    <w:rsid w:val="00654E74"/>
    <w:rsid w:val="00656AC4"/>
    <w:rsid w:val="00663C4A"/>
    <w:rsid w:val="00667AC5"/>
    <w:rsid w:val="00667B2A"/>
    <w:rsid w:val="00672EEF"/>
    <w:rsid w:val="00680CC0"/>
    <w:rsid w:val="00683D60"/>
    <w:rsid w:val="00685CE1"/>
    <w:rsid w:val="00686026"/>
    <w:rsid w:val="00686046"/>
    <w:rsid w:val="006908A9"/>
    <w:rsid w:val="00694EF0"/>
    <w:rsid w:val="0069676A"/>
    <w:rsid w:val="006A3A53"/>
    <w:rsid w:val="006B2BE6"/>
    <w:rsid w:val="006C1945"/>
    <w:rsid w:val="006C46C0"/>
    <w:rsid w:val="006D6123"/>
    <w:rsid w:val="006E099F"/>
    <w:rsid w:val="006E4B7B"/>
    <w:rsid w:val="006E4F08"/>
    <w:rsid w:val="006E5FEE"/>
    <w:rsid w:val="006F1436"/>
    <w:rsid w:val="006F702C"/>
    <w:rsid w:val="00700561"/>
    <w:rsid w:val="00705E55"/>
    <w:rsid w:val="00715FF0"/>
    <w:rsid w:val="00721107"/>
    <w:rsid w:val="00726354"/>
    <w:rsid w:val="007360E4"/>
    <w:rsid w:val="00740DCA"/>
    <w:rsid w:val="007437B7"/>
    <w:rsid w:val="00751D64"/>
    <w:rsid w:val="00757D43"/>
    <w:rsid w:val="007706A4"/>
    <w:rsid w:val="007710F5"/>
    <w:rsid w:val="00782740"/>
    <w:rsid w:val="007837D2"/>
    <w:rsid w:val="007A19D9"/>
    <w:rsid w:val="007A49C0"/>
    <w:rsid w:val="007A50BA"/>
    <w:rsid w:val="007A5C52"/>
    <w:rsid w:val="007A7EA5"/>
    <w:rsid w:val="007B6F5F"/>
    <w:rsid w:val="007C1379"/>
    <w:rsid w:val="007C14AC"/>
    <w:rsid w:val="007C6B5E"/>
    <w:rsid w:val="007C7977"/>
    <w:rsid w:val="007C7988"/>
    <w:rsid w:val="007D1A48"/>
    <w:rsid w:val="007D3FBA"/>
    <w:rsid w:val="007D52AE"/>
    <w:rsid w:val="007E3E49"/>
    <w:rsid w:val="007E73C0"/>
    <w:rsid w:val="007E7466"/>
    <w:rsid w:val="007F02C9"/>
    <w:rsid w:val="007F05EF"/>
    <w:rsid w:val="007F6863"/>
    <w:rsid w:val="0080151C"/>
    <w:rsid w:val="008024DA"/>
    <w:rsid w:val="008024EB"/>
    <w:rsid w:val="00803BCB"/>
    <w:rsid w:val="00807E22"/>
    <w:rsid w:val="00812637"/>
    <w:rsid w:val="0081302F"/>
    <w:rsid w:val="008203DD"/>
    <w:rsid w:val="008317C6"/>
    <w:rsid w:val="008356B6"/>
    <w:rsid w:val="0084680F"/>
    <w:rsid w:val="00853714"/>
    <w:rsid w:val="0085660A"/>
    <w:rsid w:val="00857945"/>
    <w:rsid w:val="00862F65"/>
    <w:rsid w:val="0087068F"/>
    <w:rsid w:val="0087553C"/>
    <w:rsid w:val="008775EC"/>
    <w:rsid w:val="008846D7"/>
    <w:rsid w:val="00884F43"/>
    <w:rsid w:val="0089300D"/>
    <w:rsid w:val="008A0832"/>
    <w:rsid w:val="008A45D6"/>
    <w:rsid w:val="008B351C"/>
    <w:rsid w:val="008B3D51"/>
    <w:rsid w:val="008C4A17"/>
    <w:rsid w:val="008C5606"/>
    <w:rsid w:val="008C6356"/>
    <w:rsid w:val="008C6FF7"/>
    <w:rsid w:val="008C760F"/>
    <w:rsid w:val="008E0921"/>
    <w:rsid w:val="008E0A23"/>
    <w:rsid w:val="008E4A56"/>
    <w:rsid w:val="008E7729"/>
    <w:rsid w:val="008F1DAD"/>
    <w:rsid w:val="008F4AC6"/>
    <w:rsid w:val="008F6855"/>
    <w:rsid w:val="008F6DEC"/>
    <w:rsid w:val="008F7A53"/>
    <w:rsid w:val="009006F4"/>
    <w:rsid w:val="009011CD"/>
    <w:rsid w:val="00903ABC"/>
    <w:rsid w:val="00904501"/>
    <w:rsid w:val="00907886"/>
    <w:rsid w:val="009113EA"/>
    <w:rsid w:val="00911C41"/>
    <w:rsid w:val="00912EE3"/>
    <w:rsid w:val="009175B6"/>
    <w:rsid w:val="00923195"/>
    <w:rsid w:val="00925468"/>
    <w:rsid w:val="00930E46"/>
    <w:rsid w:val="00932FBF"/>
    <w:rsid w:val="00933371"/>
    <w:rsid w:val="0093599D"/>
    <w:rsid w:val="00952F7C"/>
    <w:rsid w:val="00957438"/>
    <w:rsid w:val="009639D8"/>
    <w:rsid w:val="00963D03"/>
    <w:rsid w:val="00963D30"/>
    <w:rsid w:val="00965503"/>
    <w:rsid w:val="009742AB"/>
    <w:rsid w:val="00974F42"/>
    <w:rsid w:val="009767EF"/>
    <w:rsid w:val="00977D5C"/>
    <w:rsid w:val="00980E30"/>
    <w:rsid w:val="0098290C"/>
    <w:rsid w:val="0098447B"/>
    <w:rsid w:val="00986E6A"/>
    <w:rsid w:val="00995B3F"/>
    <w:rsid w:val="00996947"/>
    <w:rsid w:val="009A03B5"/>
    <w:rsid w:val="009A49C4"/>
    <w:rsid w:val="009A52B7"/>
    <w:rsid w:val="009A61CD"/>
    <w:rsid w:val="009B7A02"/>
    <w:rsid w:val="009C2F9C"/>
    <w:rsid w:val="009C63BE"/>
    <w:rsid w:val="009D066E"/>
    <w:rsid w:val="009D093A"/>
    <w:rsid w:val="009E3609"/>
    <w:rsid w:val="009E4B0F"/>
    <w:rsid w:val="009E4DBA"/>
    <w:rsid w:val="009F1C37"/>
    <w:rsid w:val="009F3CE7"/>
    <w:rsid w:val="009F5BED"/>
    <w:rsid w:val="009F5F0E"/>
    <w:rsid w:val="00A02682"/>
    <w:rsid w:val="00A02816"/>
    <w:rsid w:val="00A02CCD"/>
    <w:rsid w:val="00A13434"/>
    <w:rsid w:val="00A143E6"/>
    <w:rsid w:val="00A1555B"/>
    <w:rsid w:val="00A156F7"/>
    <w:rsid w:val="00A15A81"/>
    <w:rsid w:val="00A172A7"/>
    <w:rsid w:val="00A212F9"/>
    <w:rsid w:val="00A27DDA"/>
    <w:rsid w:val="00A3071A"/>
    <w:rsid w:val="00A33E41"/>
    <w:rsid w:val="00A47A6F"/>
    <w:rsid w:val="00A55DBE"/>
    <w:rsid w:val="00A619F4"/>
    <w:rsid w:val="00A623FF"/>
    <w:rsid w:val="00A67458"/>
    <w:rsid w:val="00A678F6"/>
    <w:rsid w:val="00A76CE3"/>
    <w:rsid w:val="00A77220"/>
    <w:rsid w:val="00A7785E"/>
    <w:rsid w:val="00A95360"/>
    <w:rsid w:val="00AA3B21"/>
    <w:rsid w:val="00AA7054"/>
    <w:rsid w:val="00AB5090"/>
    <w:rsid w:val="00AC4C35"/>
    <w:rsid w:val="00AC552A"/>
    <w:rsid w:val="00AE3626"/>
    <w:rsid w:val="00AE61F4"/>
    <w:rsid w:val="00AF06B6"/>
    <w:rsid w:val="00AF129A"/>
    <w:rsid w:val="00AF205C"/>
    <w:rsid w:val="00AF423D"/>
    <w:rsid w:val="00B013CD"/>
    <w:rsid w:val="00B07520"/>
    <w:rsid w:val="00B13C6C"/>
    <w:rsid w:val="00B32402"/>
    <w:rsid w:val="00B40898"/>
    <w:rsid w:val="00B41BC8"/>
    <w:rsid w:val="00B41D04"/>
    <w:rsid w:val="00B4381A"/>
    <w:rsid w:val="00B44937"/>
    <w:rsid w:val="00B54AC4"/>
    <w:rsid w:val="00B555E3"/>
    <w:rsid w:val="00B725E5"/>
    <w:rsid w:val="00B759DD"/>
    <w:rsid w:val="00B8405E"/>
    <w:rsid w:val="00B84D5B"/>
    <w:rsid w:val="00B85D63"/>
    <w:rsid w:val="00B86B81"/>
    <w:rsid w:val="00B87592"/>
    <w:rsid w:val="00B92689"/>
    <w:rsid w:val="00BA1057"/>
    <w:rsid w:val="00BA4BCB"/>
    <w:rsid w:val="00BB4253"/>
    <w:rsid w:val="00BC11F3"/>
    <w:rsid w:val="00BD10FC"/>
    <w:rsid w:val="00BE01EB"/>
    <w:rsid w:val="00BE57D1"/>
    <w:rsid w:val="00BE69F1"/>
    <w:rsid w:val="00BE6F5A"/>
    <w:rsid w:val="00BF4B12"/>
    <w:rsid w:val="00BF5669"/>
    <w:rsid w:val="00BF56F8"/>
    <w:rsid w:val="00C05EAA"/>
    <w:rsid w:val="00C071DB"/>
    <w:rsid w:val="00C075AA"/>
    <w:rsid w:val="00C11DB8"/>
    <w:rsid w:val="00C130A0"/>
    <w:rsid w:val="00C135E5"/>
    <w:rsid w:val="00C13A36"/>
    <w:rsid w:val="00C14213"/>
    <w:rsid w:val="00C14941"/>
    <w:rsid w:val="00C21F4F"/>
    <w:rsid w:val="00C32B68"/>
    <w:rsid w:val="00C346F6"/>
    <w:rsid w:val="00C4409D"/>
    <w:rsid w:val="00C45E52"/>
    <w:rsid w:val="00C45E99"/>
    <w:rsid w:val="00C51491"/>
    <w:rsid w:val="00C51FFD"/>
    <w:rsid w:val="00C61B3A"/>
    <w:rsid w:val="00C6247E"/>
    <w:rsid w:val="00C67343"/>
    <w:rsid w:val="00C7382C"/>
    <w:rsid w:val="00C775E8"/>
    <w:rsid w:val="00C846DD"/>
    <w:rsid w:val="00CA3D1F"/>
    <w:rsid w:val="00CA45B6"/>
    <w:rsid w:val="00CA5461"/>
    <w:rsid w:val="00CB002E"/>
    <w:rsid w:val="00CB22AF"/>
    <w:rsid w:val="00CC07B9"/>
    <w:rsid w:val="00CC1992"/>
    <w:rsid w:val="00CC3DBF"/>
    <w:rsid w:val="00CC7412"/>
    <w:rsid w:val="00CD337D"/>
    <w:rsid w:val="00CD37B8"/>
    <w:rsid w:val="00CE102F"/>
    <w:rsid w:val="00CE11FD"/>
    <w:rsid w:val="00CF206D"/>
    <w:rsid w:val="00CF2561"/>
    <w:rsid w:val="00CF3B0A"/>
    <w:rsid w:val="00D003A4"/>
    <w:rsid w:val="00D0058D"/>
    <w:rsid w:val="00D00E2C"/>
    <w:rsid w:val="00D01C65"/>
    <w:rsid w:val="00D020F8"/>
    <w:rsid w:val="00D10556"/>
    <w:rsid w:val="00D16988"/>
    <w:rsid w:val="00D231C9"/>
    <w:rsid w:val="00D23608"/>
    <w:rsid w:val="00D25BE3"/>
    <w:rsid w:val="00D25C58"/>
    <w:rsid w:val="00D27FB9"/>
    <w:rsid w:val="00D319E3"/>
    <w:rsid w:val="00D369C1"/>
    <w:rsid w:val="00D3774F"/>
    <w:rsid w:val="00D515D8"/>
    <w:rsid w:val="00D55A47"/>
    <w:rsid w:val="00D642F9"/>
    <w:rsid w:val="00D64478"/>
    <w:rsid w:val="00D6561F"/>
    <w:rsid w:val="00D73817"/>
    <w:rsid w:val="00D8257C"/>
    <w:rsid w:val="00D86633"/>
    <w:rsid w:val="00D872AD"/>
    <w:rsid w:val="00D90417"/>
    <w:rsid w:val="00D95D57"/>
    <w:rsid w:val="00DB1DF4"/>
    <w:rsid w:val="00DB364F"/>
    <w:rsid w:val="00DB47EE"/>
    <w:rsid w:val="00DB7D12"/>
    <w:rsid w:val="00DB7DC1"/>
    <w:rsid w:val="00DC267C"/>
    <w:rsid w:val="00DC3286"/>
    <w:rsid w:val="00DE16D8"/>
    <w:rsid w:val="00DE5CAC"/>
    <w:rsid w:val="00DE654A"/>
    <w:rsid w:val="00DF1BEB"/>
    <w:rsid w:val="00DF42C5"/>
    <w:rsid w:val="00DF6BFD"/>
    <w:rsid w:val="00DF6C59"/>
    <w:rsid w:val="00E01038"/>
    <w:rsid w:val="00E045D8"/>
    <w:rsid w:val="00E072B5"/>
    <w:rsid w:val="00E101B0"/>
    <w:rsid w:val="00E11CCE"/>
    <w:rsid w:val="00E15769"/>
    <w:rsid w:val="00E1587E"/>
    <w:rsid w:val="00E20F3F"/>
    <w:rsid w:val="00E269AF"/>
    <w:rsid w:val="00E27E2E"/>
    <w:rsid w:val="00E301AF"/>
    <w:rsid w:val="00E31208"/>
    <w:rsid w:val="00E36E29"/>
    <w:rsid w:val="00E46B59"/>
    <w:rsid w:val="00E50A3B"/>
    <w:rsid w:val="00E50A89"/>
    <w:rsid w:val="00E51637"/>
    <w:rsid w:val="00E56078"/>
    <w:rsid w:val="00E65476"/>
    <w:rsid w:val="00E659F4"/>
    <w:rsid w:val="00E80CB1"/>
    <w:rsid w:val="00E91300"/>
    <w:rsid w:val="00E96C71"/>
    <w:rsid w:val="00EA2311"/>
    <w:rsid w:val="00EA7516"/>
    <w:rsid w:val="00EB379F"/>
    <w:rsid w:val="00EC1F7B"/>
    <w:rsid w:val="00ED203D"/>
    <w:rsid w:val="00ED2D89"/>
    <w:rsid w:val="00ED321A"/>
    <w:rsid w:val="00EE0361"/>
    <w:rsid w:val="00EE2E8C"/>
    <w:rsid w:val="00EE444B"/>
    <w:rsid w:val="00EE4907"/>
    <w:rsid w:val="00EF165F"/>
    <w:rsid w:val="00EF19E7"/>
    <w:rsid w:val="00EF1B95"/>
    <w:rsid w:val="00EF3DF5"/>
    <w:rsid w:val="00EF70D2"/>
    <w:rsid w:val="00EF7CD1"/>
    <w:rsid w:val="00F10155"/>
    <w:rsid w:val="00F10313"/>
    <w:rsid w:val="00F11302"/>
    <w:rsid w:val="00F12BEE"/>
    <w:rsid w:val="00F14B5D"/>
    <w:rsid w:val="00F14C7D"/>
    <w:rsid w:val="00F15F88"/>
    <w:rsid w:val="00F25FB3"/>
    <w:rsid w:val="00F37257"/>
    <w:rsid w:val="00F4446B"/>
    <w:rsid w:val="00F4542B"/>
    <w:rsid w:val="00F518FF"/>
    <w:rsid w:val="00F5534A"/>
    <w:rsid w:val="00F600CE"/>
    <w:rsid w:val="00F60B79"/>
    <w:rsid w:val="00F63A1F"/>
    <w:rsid w:val="00F64C11"/>
    <w:rsid w:val="00F66D9C"/>
    <w:rsid w:val="00F701A6"/>
    <w:rsid w:val="00F70A02"/>
    <w:rsid w:val="00F74A96"/>
    <w:rsid w:val="00F828DB"/>
    <w:rsid w:val="00F85ACF"/>
    <w:rsid w:val="00F85CC3"/>
    <w:rsid w:val="00F93A7E"/>
    <w:rsid w:val="00F964BC"/>
    <w:rsid w:val="00FA1B11"/>
    <w:rsid w:val="00FA26B4"/>
    <w:rsid w:val="00FA56B3"/>
    <w:rsid w:val="00FB08CE"/>
    <w:rsid w:val="00FC0584"/>
    <w:rsid w:val="00FC392D"/>
    <w:rsid w:val="00FD40CE"/>
    <w:rsid w:val="00FD5BFB"/>
    <w:rsid w:val="00FE1D89"/>
    <w:rsid w:val="00FE699F"/>
    <w:rsid w:val="00FE70EC"/>
    <w:rsid w:val="00FE79F8"/>
    <w:rsid w:val="00FF00AF"/>
    <w:rsid w:val="00FF05C9"/>
    <w:rsid w:val="00FF459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A2744E27-3CA1-45D3-A9F3-18663399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12805</Words>
  <Characters>72989</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31</cp:revision>
  <dcterms:created xsi:type="dcterms:W3CDTF">2019-02-27T17:25:00Z</dcterms:created>
  <dcterms:modified xsi:type="dcterms:W3CDTF">2019-02-28T19:41:00Z</dcterms:modified>
</cp:coreProperties>
</file>