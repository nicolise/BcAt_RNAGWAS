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C55F593"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 xml:space="preserve">Botrytis </w:t>
      </w:r>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4B0D3937" w:rsidR="002F598D" w:rsidRDefault="00082470">
      <w:pPr>
        <w:rPr>
          <w:rFonts w:cstheme="minorHAnsi"/>
        </w:rPr>
      </w:pPr>
      <w:r w:rsidRPr="00082470">
        <w:rPr>
          <w:rFonts w:cstheme="minorHAnsi"/>
        </w:rPr>
        <w:t xml:space="preserve">Little is known about the genetic mechanisms of interaction between </w:t>
      </w:r>
      <w:r w:rsidR="009778C2">
        <w:rPr>
          <w:rFonts w:cstheme="minorHAnsi"/>
        </w:rPr>
        <w:t xml:space="preserve">generalist pathogens and their plant hosts. To elucidate directional interactions which contribute to pathogen virulence, we examined the co-transcriptome of </w:t>
      </w:r>
      <w:r w:rsidR="009778C2" w:rsidRPr="009778C2">
        <w:rPr>
          <w:rFonts w:cstheme="minorHAnsi"/>
          <w:i/>
        </w:rPr>
        <w:t>Botrytis cinerea</w:t>
      </w:r>
      <w:r w:rsidR="009778C2">
        <w:rPr>
          <w:rFonts w:cstheme="minorHAnsi"/>
        </w:rPr>
        <w:t xml:space="preserve"> on </w:t>
      </w:r>
      <w:r w:rsidR="009778C2" w:rsidRPr="009778C2">
        <w:rPr>
          <w:rFonts w:cstheme="minorHAnsi"/>
          <w:i/>
        </w:rPr>
        <w:t>Arabidopsis thaliana</w:t>
      </w:r>
      <w:r w:rsidR="009778C2">
        <w:rPr>
          <w:rFonts w:cstheme="minorHAnsi"/>
        </w:rPr>
        <w:t xml:space="preserve"> across a genotyped and genetically diverse collection of 96 </w:t>
      </w:r>
      <w:r w:rsidR="009778C2" w:rsidRPr="009778C2">
        <w:rPr>
          <w:rFonts w:cstheme="minorHAnsi"/>
          <w:i/>
        </w:rPr>
        <w:t>B. cinerea</w:t>
      </w:r>
      <w:r w:rsidR="009778C2">
        <w:rPr>
          <w:rFonts w:cstheme="minorHAnsi"/>
        </w:rPr>
        <w:t xml:space="preserve"> isolates. We performed genome-wide association (GWA) in </w:t>
      </w:r>
      <w:r w:rsidR="009778C2" w:rsidRPr="002F598D">
        <w:rPr>
          <w:rFonts w:cstheme="minorHAnsi"/>
          <w:i/>
        </w:rPr>
        <w:t>B</w:t>
      </w:r>
      <w:r w:rsidR="002F598D" w:rsidRPr="002F598D">
        <w:rPr>
          <w:rFonts w:cstheme="minorHAnsi"/>
          <w:i/>
        </w:rPr>
        <w:t xml:space="preserve">. </w:t>
      </w:r>
      <w:r w:rsidR="009778C2" w:rsidRPr="002F598D">
        <w:rPr>
          <w:rFonts w:cstheme="minorHAnsi"/>
          <w:i/>
        </w:rPr>
        <w:t>cinerea</w:t>
      </w:r>
      <w:r w:rsidR="009778C2">
        <w:rPr>
          <w:rFonts w:cstheme="minorHAnsi"/>
        </w:rPr>
        <w:t xml:space="preserve"> 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We identified mostly </w:t>
      </w:r>
      <w:r w:rsidR="009778C2" w:rsidRPr="001713A4">
        <w:rPr>
          <w:rFonts w:cstheme="minorHAnsi"/>
          <w:i/>
        </w:rPr>
        <w:t>trans</w:t>
      </w:r>
      <w:r w:rsidR="009778C2">
        <w:rPr>
          <w:rFonts w:cstheme="minorHAnsi"/>
        </w:rPr>
        <w:t xml:space="preserve">-eQTL in the pathogen and found eQTL hotspots dispersed across the pathogen genome. These hotspots, and their genetic targets, suggest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6AF0C1D7" w14:textId="659C33BE" w:rsidR="00654E06" w:rsidRDefault="00466C6D" w:rsidP="00D05FF6">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and the interactions between them</w:t>
      </w:r>
      <w:r>
        <w:rPr>
          <w:rFonts w:cstheme="minorHAnsi"/>
        </w:rPr>
        <w:t xml:space="preserve">. </w:t>
      </w:r>
      <w:r w:rsidR="00245B23" w:rsidRPr="0035605C">
        <w:rPr>
          <w:rFonts w:cstheme="minorHAnsi"/>
        </w:rPr>
        <w:t xml:space="preserve">Plant-pathogen interactions </w:t>
      </w:r>
      <w:r w:rsidR="003B4E6E">
        <w:rPr>
          <w:rFonts w:cstheme="minorHAnsi"/>
        </w:rPr>
        <w:t>are often parsed as</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may occur due to genetic variation between the host and pathogen.</w:t>
      </w:r>
      <w:r w:rsidR="003B4E6E">
        <w:rPr>
          <w:rFonts w:cstheme="minorHAnsi"/>
        </w:rPr>
        <w:t xml:space="preserve"> The past decade has revealed the molecular basis of large-effect loci </w:t>
      </w:r>
      <w:r>
        <w:rPr>
          <w:rFonts w:cstheme="minorHAnsi"/>
        </w:rPr>
        <w:t xml:space="preserve">on either the host side or the pathogen side </w:t>
      </w:r>
      <w:commentRangeStart w:id="0"/>
      <w:r w:rsidR="003B4E6E">
        <w:rPr>
          <w:rFonts w:cstheme="minorHAnsi"/>
        </w:rPr>
        <w:t>that control qualitative interactions</w:t>
      </w:r>
      <w:commentRangeEnd w:id="0"/>
      <w:r>
        <w:rPr>
          <w:rStyle w:val="CommentReference"/>
        </w:rPr>
        <w:commentReference w:id="0"/>
      </w:r>
      <w:r w:rsidR="003B4E6E">
        <w:rPr>
          <w:rFonts w:cstheme="minorHAnsi"/>
        </w:rPr>
        <w:t xml:space="preserve">. </w:t>
      </w:r>
      <w:r w:rsidR="00742465">
        <w:rPr>
          <w:rFonts w:cstheme="minorHAnsi"/>
        </w:rPr>
        <w:t xml:space="preserve">However, </w:t>
      </w:r>
      <w:proofErr w:type="gramStart"/>
      <w:r w:rsidR="00742465">
        <w:rPr>
          <w:rFonts w:cstheme="minorHAnsi"/>
        </w:rPr>
        <w:t>the majority of</w:t>
      </w:r>
      <w:proofErr w:type="gramEnd"/>
      <w:r w:rsidR="00742465">
        <w:rPr>
          <w:rFonts w:cstheme="minorHAnsi"/>
        </w:rPr>
        <w:t xml:space="preserve"> plant-</w:t>
      </w:r>
      <w:commentRangeStart w:id="1"/>
      <w:r w:rsidR="00742465">
        <w:rPr>
          <w:rFonts w:cstheme="minorHAnsi"/>
        </w:rPr>
        <w:t>symbiont interactions are quantitative</w:t>
      </w:r>
      <w:commentRangeEnd w:id="1"/>
      <w:r w:rsidR="00742465">
        <w:rPr>
          <w:rStyle w:val="CommentReference"/>
        </w:rPr>
        <w:commentReference w:id="1"/>
      </w:r>
      <w:r w:rsidR="00742465">
        <w:rPr>
          <w:rFonts w:cstheme="minorHAnsi"/>
        </w:rPr>
        <w:t xml:space="preserve">. </w:t>
      </w:r>
      <w:r>
        <w:rPr>
          <w:rFonts w:cstheme="minorHAnsi"/>
        </w:rPr>
        <w:t xml:space="preserve">Studies have begun to elucidate the host genetic basis of </w:t>
      </w:r>
      <w:commentRangeStart w:id="2"/>
      <w:r>
        <w:rPr>
          <w:rFonts w:cstheme="minorHAnsi"/>
        </w:rPr>
        <w:t>quantitative plant-pathogen interactions</w:t>
      </w:r>
      <w:commentRangeEnd w:id="2"/>
      <w:r>
        <w:rPr>
          <w:rStyle w:val="CommentReference"/>
        </w:rPr>
        <w:commentReference w:id="2"/>
      </w:r>
      <w:r w:rsidR="00D05FF6">
        <w:rPr>
          <w:rFonts w:cstheme="minorHAnsi"/>
        </w:rPr>
        <w:t>, where there</w:t>
      </w:r>
      <w:r w:rsidR="00D05FF6" w:rsidRPr="00D05FF6">
        <w:rPr>
          <w:rFonts w:cstheme="minorHAnsi"/>
        </w:rPr>
        <w:t xml:space="preserve"> </w:t>
      </w:r>
      <w:r w:rsidR="00D05FF6"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245B23" w:rsidRPr="0035605C">
        <w:rPr>
          <w:rFonts w:cstheme="minorHAnsi"/>
        </w:rPr>
        <w:t xml:space="preserve">The </w:t>
      </w:r>
      <w:r>
        <w:rPr>
          <w:rFonts w:cstheme="minorHAnsi"/>
        </w:rPr>
        <w:t xml:space="preserve">pathogen </w:t>
      </w:r>
      <w:r w:rsidR="00245B23" w:rsidRPr="0035605C">
        <w:rPr>
          <w:rFonts w:cstheme="minorHAnsi"/>
        </w:rPr>
        <w:t xml:space="preserve">genetic </w:t>
      </w:r>
      <w:r>
        <w:rPr>
          <w:rFonts w:cstheme="minorHAnsi"/>
        </w:rPr>
        <w:t>basis</w:t>
      </w:r>
      <w:r w:rsidR="000E2F98">
        <w:rPr>
          <w:rFonts w:cstheme="minorHAnsi"/>
        </w:rPr>
        <w:t xml:space="preserve"> of virulence</w:t>
      </w:r>
      <w:r>
        <w:rPr>
          <w:rFonts w:cstheme="minorHAnsi"/>
        </w:rPr>
        <w:t xml:space="preserve"> </w:t>
      </w:r>
      <w:r w:rsidR="00245B23" w:rsidRPr="0035605C">
        <w:rPr>
          <w:rFonts w:cstheme="minorHAnsi"/>
        </w:rPr>
        <w:t xml:space="preserve">is less </w:t>
      </w:r>
      <w:r w:rsidR="00E868A9">
        <w:rPr>
          <w:rFonts w:cstheme="minorHAnsi"/>
        </w:rPr>
        <w:t xml:space="preserve">clearly defined </w:t>
      </w:r>
      <w:r w:rsidR="00245B23" w:rsidRPr="0035605C">
        <w:rPr>
          <w:rFonts w:cstheme="minorHAnsi"/>
        </w:rPr>
        <w:t xml:space="preserve">and is being </w:t>
      </w:r>
      <w:r w:rsidR="00347890">
        <w:rPr>
          <w:rFonts w:cstheme="minorHAnsi"/>
        </w:rPr>
        <w:t xml:space="preserve">elucidated </w:t>
      </w:r>
      <w:r w:rsidR="00245B23" w:rsidRPr="0035605C">
        <w:rPr>
          <w:rFonts w:cstheme="minorHAnsi"/>
        </w:rPr>
        <w:t>through the study of phenotypic variation across genetically diverse hosts and pathogens</w:t>
      </w:r>
      <w:commentRangeStart w:id="3"/>
      <w:r w:rsidR="00245B23" w:rsidRPr="0035605C">
        <w:rPr>
          <w:rFonts w:cstheme="minorHAnsi"/>
        </w:rPr>
        <w:t>, finding links to genetic variation</w:t>
      </w:r>
      <w:commentRangeEnd w:id="3"/>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r>
        <w:rPr>
          <w:rStyle w:val="CommentReference"/>
        </w:rPr>
        <w:commentReference w:id="3"/>
      </w:r>
      <w:r w:rsidR="00245B23" w:rsidRPr="0035605C">
        <w:rPr>
          <w:rFonts w:cstheme="minorHAnsi"/>
        </w:rPr>
        <w:t xml:space="preserve">. </w:t>
      </w:r>
    </w:p>
    <w:p w14:paraId="71A83480" w14:textId="633ED85B" w:rsidR="00301CFF" w:rsidRDefault="00301CFF" w:rsidP="00F4446B">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p>
    <w:p w14:paraId="35A328C6" w14:textId="77777777" w:rsidR="0031470F" w:rsidRDefault="0031470F" w:rsidP="005165C1">
      <w:pPr>
        <w:spacing w:line="480" w:lineRule="auto"/>
        <w:ind w:firstLine="720"/>
        <w:rPr>
          <w:rFonts w:cstheme="minorHAnsi"/>
        </w:rPr>
      </w:pPr>
    </w:p>
    <w:p w14:paraId="3AF3B73C" w14:textId="0C9AB705" w:rsidR="0031470F" w:rsidRDefault="0031470F" w:rsidP="0031470F">
      <w:pPr>
        <w:spacing w:line="480" w:lineRule="auto"/>
        <w:ind w:firstLine="720"/>
        <w:rPr>
          <w:rFonts w:cstheme="minorHAnsi"/>
        </w:rPr>
      </w:pPr>
      <w:r>
        <w:rPr>
          <w:rFonts w:cstheme="minorHAnsi"/>
        </w:rPr>
        <w:t xml:space="preserve">Several methods are available to untangle the genomics underlying quantitative disease interactions. A </w:t>
      </w:r>
      <w:r w:rsidR="001E2EAC">
        <w:rPr>
          <w:rFonts w:cstheme="minorHAnsi"/>
        </w:rPr>
        <w:t>genome-wide association (GWA) approach</w:t>
      </w:r>
      <w:r>
        <w:rPr>
          <w:rFonts w:cstheme="minorHAnsi"/>
        </w:rPr>
        <w:t xml:space="preserve"> can be applied to</w:t>
      </w:r>
      <w:r w:rsidR="001E2EAC">
        <w:rPr>
          <w:rFonts w:cstheme="minorHAnsi"/>
        </w:rPr>
        <w:t xml:space="preserve"> the plant and pathogen genomes simultaneously, as well as their genetic interactions</w:t>
      </w:r>
      <w:r>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1E2EAC">
        <w:rPr>
          <w:rFonts w:cstheme="minorHAnsi"/>
        </w:rPr>
        <w:t xml:space="preserve">. </w:t>
      </w:r>
      <w:r>
        <w:rPr>
          <w:rFonts w:cstheme="minorHAnsi"/>
        </w:rPr>
        <w:t xml:space="preserve">In these co-genomic approaches, most of the variation in disease resistance appears to be dominated by genomics on the pathogen side of the interaction </w:t>
      </w:r>
      <w:r w:rsidR="001F7B6F">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Pr>
          <w:rFonts w:cstheme="minorHAnsi"/>
        </w:rPr>
        <w:instrText xml:space="preserve"> ADDIN EN.CITE </w:instrText>
      </w:r>
      <w:r w:rsidR="001F7B6F">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(Bartha, McLaren et al. 2017, Wang, Roux et al. 2018)</w:t>
      </w:r>
      <w:r w:rsidR="001F7B6F">
        <w:rPr>
          <w:rFonts w:cstheme="minorHAnsi"/>
        </w:rPr>
        <w:fldChar w:fldCharType="end"/>
      </w:r>
      <w:r>
        <w:rPr>
          <w:rFonts w:cstheme="minorHAnsi"/>
        </w:rPr>
        <w:t xml:space="preserve">. </w:t>
      </w:r>
      <w:r w:rsidR="0025556E">
        <w:rPr>
          <w:rFonts w:cstheme="minorHAnsi"/>
        </w:rPr>
        <w:t>Further, applying GWA to co-transcriptome data can clarify the</w:t>
      </w:r>
      <w:r w:rsidR="00A20195">
        <w:rPr>
          <w:rFonts w:cstheme="minorHAnsi"/>
        </w:rPr>
        <w:t xml:space="preserve"> directionality, and ultimately causality, of plant-pathogen molecular crosstalk. </w:t>
      </w:r>
    </w:p>
    <w:p w14:paraId="3459DB14" w14:textId="1220D5AA" w:rsidR="00654E06" w:rsidRPr="0035605C" w:rsidRDefault="00245B23" w:rsidP="00E868A9">
      <w:pPr>
        <w:spacing w:line="480" w:lineRule="auto"/>
        <w:ind w:firstLine="720"/>
        <w:rPr>
          <w:rFonts w:cstheme="minorHAnsi"/>
        </w:rPr>
      </w:pPr>
      <w:r w:rsidRPr="0035605C">
        <w:rPr>
          <w:rFonts w:cstheme="minorHAnsi"/>
        </w:rPr>
        <w:t>Expression quantitative trait loci (eQTL) are the markers correlated with</w:t>
      </w:r>
      <w:r w:rsidR="00E868A9">
        <w:rPr>
          <w:rFonts w:cstheme="minorHAnsi"/>
        </w:rPr>
        <w:t>, and hypothetically controlling,</w:t>
      </w:r>
      <w:r w:rsidRPr="0035605C">
        <w:rPr>
          <w:rFonts w:cstheme="minorHAnsi"/>
        </w:rPr>
        <w:t xml:space="preserve"> variation in transcript expression profiles</w:t>
      </w:r>
      <w:r w:rsidR="00E868A9">
        <w:rPr>
          <w:rFonts w:cstheme="minorHAnsi"/>
        </w:rPr>
        <w:t xml:space="preserve"> as determined by recombinant inbred lines (RIL) or GWA</w:t>
      </w:r>
      <w:r w:rsidRPr="0035605C">
        <w:rPr>
          <w:rFonts w:cstheme="minorHAnsi"/>
        </w:rPr>
        <w:t xml:space="preserve">.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-eQTL</w:t>
      </w:r>
      <w:r w:rsidR="00E868A9">
        <w:rPr>
          <w:rFonts w:cstheme="minorHAnsi"/>
        </w:rPr>
        <w:t>.</w:t>
      </w:r>
      <w:r w:rsidRPr="0035605C">
        <w:rPr>
          <w:rFonts w:cstheme="minorHAnsi"/>
        </w:rPr>
        <w:t xml:space="preserv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r w:rsidR="00654E06">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w:t>
      </w:r>
      <w:r w:rsidR="00A06A8B">
        <w:rPr>
          <w:rFonts w:cstheme="minorHAnsi"/>
        </w:rPr>
        <w:t xml:space="preserve">Previous studies have examined </w:t>
      </w:r>
      <w:r w:rsidR="008233E7">
        <w:rPr>
          <w:rFonts w:cstheme="minorHAnsi"/>
        </w:rPr>
        <w:t xml:space="preserve">transcriptome-wide </w:t>
      </w:r>
      <w:r w:rsidR="00A06A8B">
        <w:rPr>
          <w:rFonts w:cstheme="minorHAnsi"/>
        </w:rPr>
        <w:t>e</w:t>
      </w:r>
      <w:r w:rsidR="008233E7">
        <w:rPr>
          <w:rFonts w:cstheme="minorHAnsi"/>
        </w:rPr>
        <w:t xml:space="preserve">xpression </w:t>
      </w:r>
      <w:r w:rsidR="00A06A8B">
        <w:rPr>
          <w:rFonts w:cstheme="minorHAnsi"/>
        </w:rPr>
        <w:t>GWA</w:t>
      </w:r>
      <w:r w:rsidR="0004384F">
        <w:rPr>
          <w:rFonts w:cstheme="minorHAnsi"/>
        </w:rPr>
        <w:t xml:space="preserve"> </w:t>
      </w:r>
      <w:r w:rsidR="00A06A8B">
        <w:rPr>
          <w:rFonts w:cstheme="minorHAnsi"/>
        </w:rPr>
        <w:t xml:space="preserve">in human disease </w: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 </w:instrTex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EN.CITE.DATA </w:instrText>
      </w:r>
      <w:r w:rsidR="00C07997">
        <w:rPr>
          <w:rFonts w:cstheme="minorHAnsi"/>
        </w:rPr>
      </w:r>
      <w:r w:rsidR="00C07997">
        <w:rPr>
          <w:rFonts w:cstheme="minorHAnsi"/>
        </w:rPr>
        <w:fldChar w:fldCharType="end"/>
      </w:r>
      <w:r w:rsidR="00C07997">
        <w:rPr>
          <w:rFonts w:cstheme="minorHAnsi"/>
        </w:rPr>
      </w:r>
      <w:r w:rsidR="00C07997">
        <w:rPr>
          <w:rFonts w:cstheme="minorHAnsi"/>
        </w:rPr>
        <w:fldChar w:fldCharType="separate"/>
      </w:r>
      <w:r w:rsidR="00C07997">
        <w:rPr>
          <w:rFonts w:cstheme="minorHAnsi"/>
          <w:noProof/>
        </w:rPr>
        <w:t>(Hsu and Smith 2012, Zou, Chai et al. 2012, Allen, Carrasquillo et al. 2016)</w:t>
      </w:r>
      <w:r w:rsidR="00C07997">
        <w:rPr>
          <w:rFonts w:cstheme="minorHAnsi"/>
        </w:rPr>
        <w:fldChar w:fldCharType="end"/>
      </w:r>
      <w:r w:rsidR="00A06A8B">
        <w:rPr>
          <w:rFonts w:cstheme="minorHAnsi"/>
        </w:rPr>
        <w:t xml:space="preserve">. </w:t>
      </w:r>
      <w:r w:rsidR="008E0921">
        <w:rPr>
          <w:rFonts w:cstheme="minorHAnsi"/>
        </w:rPr>
        <w:t xml:space="preserve">However, </w:t>
      </w:r>
      <w:r w:rsidR="00157BFF">
        <w:rPr>
          <w:rFonts w:cstheme="minorHAnsi"/>
        </w:rPr>
        <w:t xml:space="preserve">few studies have conducted genome-wide association for any </w:t>
      </w:r>
      <w:r w:rsidR="00A06A8B">
        <w:rPr>
          <w:rFonts w:cstheme="minorHAnsi"/>
        </w:rPr>
        <w:t xml:space="preserve">infectious </w:t>
      </w:r>
      <w:r w:rsidR="00157BFF">
        <w:rPr>
          <w:rFonts w:cstheme="minorHAnsi"/>
        </w:rPr>
        <w:t>disease traits on the pathogen side, let alone expression traits for eQTL</w:t>
      </w:r>
      <w:r w:rsidR="00762A1B">
        <w:rPr>
          <w:rFonts w:cstheme="minorHAnsi"/>
        </w:rPr>
        <w:t xml:space="preserve">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xml:space="preserve">. </w:t>
      </w:r>
    </w:p>
    <w:p w14:paraId="7E023D05" w14:textId="4C164091"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 xml:space="preserve">-eQTL; loci in the pathogen that modulate expression in the infected host, or loci in the host that modulate expression </w:t>
      </w:r>
      <w:r w:rsidRPr="0035605C">
        <w:rPr>
          <w:rFonts w:cstheme="minorHAnsi"/>
        </w:rPr>
        <w:lastRenderedPageBreak/>
        <w:t>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p>
    <w:p w14:paraId="3E3C13D2" w14:textId="04CC3DA9"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w:t>
      </w:r>
      <w:r w:rsidR="002928E8">
        <w:rPr>
          <w:rFonts w:cstheme="minorHAnsi"/>
        </w:rPr>
        <w:t xml:space="preserve">Thus, </w:t>
      </w:r>
      <w:proofErr w:type="gramStart"/>
      <w:r w:rsidR="002928E8">
        <w:rPr>
          <w:rFonts w:cstheme="minorHAnsi"/>
        </w:rPr>
        <w:t>the majority of</w:t>
      </w:r>
      <w:proofErr w:type="gramEnd"/>
      <w:r w:rsidR="002928E8">
        <w:rPr>
          <w:rFonts w:cstheme="minorHAnsi"/>
        </w:rPr>
        <w:t xml:space="preserve"> the disease interactions appear to be modulated by very few loci within the pathogen genome. </w:t>
      </w:r>
    </w:p>
    <w:p w14:paraId="303A4604" w14:textId="2A1DC549" w:rsidR="007F58B2" w:rsidRDefault="00157BFF" w:rsidP="00A21A4A">
      <w:pPr>
        <w:spacing w:line="480" w:lineRule="auto"/>
        <w:ind w:firstLine="720"/>
        <w:rPr>
          <w:rFonts w:cstheme="minorHAnsi"/>
        </w:rPr>
      </w:pPr>
      <w:r>
        <w:rPr>
          <w:rFonts w:cstheme="minorHAnsi"/>
        </w:rPr>
        <w:t>In this study</w:t>
      </w:r>
      <w:r w:rsidR="00245B23" w:rsidRPr="0035605C">
        <w:rPr>
          <w:rFonts w:cstheme="minorHAnsi"/>
        </w:rPr>
        <w:t xml:space="preserve">, we focus on </w:t>
      </w:r>
      <w:r w:rsidR="007F58B2">
        <w:rPr>
          <w:rFonts w:cstheme="minorHAnsi"/>
        </w:rPr>
        <w:t xml:space="preserve">the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 xml:space="preserve">The genetic interactions within this host-pathogen system are not dominated by large effects, which allows for investigation of more complex small-effect points of interaction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Previous studies have proven that we can successfully measure the co-transcriptome through simultaneous RNA</w:t>
      </w:r>
      <w:r w:rsidR="00E00308">
        <w:rPr>
          <w:rFonts w:cstheme="minorHAnsi"/>
        </w:rPr>
        <w:t>-S</w:t>
      </w:r>
      <w:r w:rsidR="007F58B2">
        <w:rPr>
          <w:rFonts w:cstheme="minorHAnsi"/>
        </w:rPr>
        <w:t xml:space="preserve">eq in both the host and pathogen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2017, Zhang, Corwin et al. 2018)</w:t>
      </w:r>
      <w:r w:rsidR="001F7B6F">
        <w:rPr>
          <w:rFonts w:cstheme="minorHAnsi"/>
        </w:rPr>
        <w:fldChar w:fldCharType="end"/>
      </w:r>
      <w:r w:rsidR="007F58B2">
        <w:rPr>
          <w:rFonts w:cstheme="minorHAnsi"/>
        </w:rPr>
        <w:t xml:space="preserve">. </w:t>
      </w:r>
      <w:r w:rsidR="00435E39" w:rsidRPr="0035605C">
        <w:rPr>
          <w:rFonts w:cstheme="minorHAnsi"/>
        </w:rPr>
        <w:t>Previous analysis showed that the vast majority of transcripts</w:t>
      </w:r>
      <w:r w:rsidR="00435E39">
        <w:rPr>
          <w:rFonts w:cstheme="minorHAnsi"/>
        </w:rPr>
        <w:t>, on both the host side and on the pathogen side,</w:t>
      </w:r>
      <w:r w:rsidR="00435E39" w:rsidRPr="0035605C">
        <w:rPr>
          <w:rFonts w:cstheme="minorHAnsi"/>
        </w:rPr>
        <w:t xml:space="preserve"> are affected by variation in the </w:t>
      </w:r>
      <w:r w:rsidR="00435E39" w:rsidRPr="0035605C">
        <w:rPr>
          <w:rFonts w:cstheme="minorHAnsi"/>
          <w:i/>
        </w:rPr>
        <w:t>B. cinerea</w:t>
      </w:r>
      <w:r w:rsidR="00435E39" w:rsidRPr="0035605C">
        <w:rPr>
          <w:rFonts w:cstheme="minorHAnsi"/>
        </w:rPr>
        <w:t xml:space="preserve"> genome</w:t>
      </w:r>
      <w:r w:rsidR="00435E39">
        <w:rPr>
          <w:rFonts w:cstheme="minorHAnsi"/>
        </w:rPr>
        <w:t xml:space="preserve">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2017, Zhang, Corwin et al. 2018)</w:t>
      </w:r>
      <w:r w:rsidR="001F7B6F">
        <w:rPr>
          <w:rFonts w:cstheme="minorHAnsi"/>
        </w:rPr>
        <w:fldChar w:fldCharType="end"/>
      </w:r>
      <w:r w:rsidR="00435E39" w:rsidRPr="0035605C">
        <w:rPr>
          <w:rFonts w:cstheme="minorHAnsi"/>
        </w:rPr>
        <w:t xml:space="preserve">. </w:t>
      </w:r>
      <w:r w:rsidR="00435E39">
        <w:rPr>
          <w:rFonts w:cstheme="minorHAnsi"/>
        </w:rPr>
        <w:t xml:space="preserve">We have also previously successfully conducted GWA in this pathogen population for the phenotype of lesion size </w:t>
      </w:r>
      <w:r w:rsidR="001F7B6F">
        <w:rPr>
          <w:rFonts w:cstheme="minorHAnsi"/>
        </w:rPr>
        <w:fldChar w:fldCharType="begin"/>
      </w:r>
      <w:r w:rsidR="001F7B6F">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1F7B6F">
        <w:rPr>
          <w:rFonts w:cstheme="minorHAnsi"/>
        </w:rPr>
        <w:fldChar w:fldCharType="separate"/>
      </w:r>
      <w:r w:rsidR="001F7B6F">
        <w:rPr>
          <w:rFonts w:cstheme="minorHAnsi"/>
          <w:noProof/>
        </w:rPr>
        <w:t>(Atwell, Corwin et al. 2018, Soltis, Atwell et al. 2019)</w:t>
      </w:r>
      <w:r w:rsidR="001F7B6F">
        <w:rPr>
          <w:rFonts w:cstheme="minorHAnsi"/>
        </w:rPr>
        <w:fldChar w:fldCharType="end"/>
      </w:r>
      <w:r w:rsidR="00435E39">
        <w:rPr>
          <w:rFonts w:cstheme="minorHAnsi"/>
        </w:rPr>
        <w:t>.</w:t>
      </w:r>
    </w:p>
    <w:p w14:paraId="49392884" w14:textId="20A89B51" w:rsidR="00812EEF" w:rsidRDefault="00435E39" w:rsidP="00410480">
      <w:pPr>
        <w:spacing w:line="480" w:lineRule="auto"/>
        <w:ind w:firstLine="720"/>
        <w:rPr>
          <w:rFonts w:cstheme="minorHAnsi"/>
        </w:rPr>
      </w:pPr>
      <w:r>
        <w:rPr>
          <w:rFonts w:cstheme="minorHAnsi"/>
        </w:rPr>
        <w:lastRenderedPageBreak/>
        <w:t>The genomes of both the host and the pathogen harbor extensive diversity</w:t>
      </w:r>
      <w:r w:rsidR="00A21A4A">
        <w:rPr>
          <w:rFonts w:cstheme="minorHAnsi"/>
        </w:rPr>
        <w:t>, with potential for identifying interactions between the two</w:t>
      </w:r>
      <w:r>
        <w:rPr>
          <w:rFonts w:cstheme="minorHAnsi"/>
        </w:rPr>
        <w:t xml:space="preserve">. </w:t>
      </w:r>
      <w:r w:rsidR="001F5026" w:rsidRPr="0035605C">
        <w:rPr>
          <w:rFonts w:cstheme="minorHAnsi"/>
          <w:i/>
        </w:rPr>
        <w:t xml:space="preserve">B. cinerea </w:t>
      </w:r>
      <w:r w:rsidR="001F5026" w:rsidRPr="0035605C">
        <w:rPr>
          <w:rFonts w:cstheme="minorHAnsi"/>
        </w:rPr>
        <w:t>exhibits highly quantitative virulence</w:t>
      </w:r>
      <w:r w:rsidR="001F5026">
        <w:rPr>
          <w:rFonts w:cstheme="minorHAnsi"/>
        </w:rPr>
        <w:t xml:space="preserve">, facilitated through natural genetic variation </w: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 </w:instrTex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EN.CITE.DATA </w:instrText>
      </w:r>
      <w:r w:rsidR="001F5026">
        <w:rPr>
          <w:rFonts w:cstheme="minorHAnsi"/>
        </w:rPr>
      </w:r>
      <w:r w:rsidR="001F5026">
        <w:rPr>
          <w:rFonts w:cstheme="minorHAnsi"/>
        </w:rPr>
        <w:fldChar w:fldCharType="end"/>
      </w:r>
      <w:r w:rsidR="001F5026">
        <w:rPr>
          <w:rFonts w:cstheme="minorHAnsi"/>
        </w:rPr>
      </w:r>
      <w:r w:rsidR="001F5026">
        <w:rPr>
          <w:rFonts w:cstheme="minorHAnsi"/>
        </w:rPr>
        <w:fldChar w:fldCharType="separate"/>
      </w:r>
      <w:r w:rsidR="001F5026">
        <w:rPr>
          <w:rFonts w:cstheme="minorHAnsi"/>
          <w:noProof/>
        </w:rPr>
        <w:t>(Rowe, Walley et al. 2010, Corwin, Copeland et al. 2016, Zhang, Corwin et al. 2018)</w:t>
      </w:r>
      <w:r w:rsidR="001F5026">
        <w:rPr>
          <w:rFonts w:cstheme="minorHAnsi"/>
        </w:rPr>
        <w:fldChar w:fldCharType="end"/>
      </w:r>
      <w:r w:rsidR="001F5026">
        <w:rPr>
          <w:rFonts w:cstheme="minorHAnsi"/>
        </w:rPr>
        <w:t xml:space="preserve">. </w:t>
      </w:r>
      <w:r w:rsidR="00A21A4A" w:rsidRPr="00A21A4A">
        <w:rPr>
          <w:rFonts w:cstheme="minorHAnsi"/>
          <w:i/>
        </w:rPr>
        <w:t>A. thaliana</w:t>
      </w:r>
      <w:r w:rsidR="00A21A4A">
        <w:rPr>
          <w:rFonts w:cstheme="minorHAnsi"/>
        </w:rPr>
        <w:t xml:space="preserve"> contains natural variation for immune pathways with large effects on defense against </w:t>
      </w:r>
      <w:r w:rsidR="00A21A4A" w:rsidRPr="00A21A4A">
        <w:rPr>
          <w:rFonts w:cstheme="minorHAnsi"/>
          <w:i/>
        </w:rPr>
        <w:t>B. cinerea</w:t>
      </w:r>
      <w:r w:rsidR="00A21A4A">
        <w:rPr>
          <w:rFonts w:cstheme="minorHAnsi"/>
        </w:rPr>
        <w:t xml:space="preserve"> </w:t>
      </w:r>
      <w:r w:rsidR="001F7B6F">
        <w:rPr>
          <w:rFonts w:cstheme="minorHAnsi"/>
        </w:rPr>
        <w:fldChar w:fldCharType="begin"/>
      </w:r>
      <w:r w:rsidR="001F7B6F">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1F7B6F">
        <w:rPr>
          <w:rFonts w:cstheme="minorHAnsi"/>
        </w:rPr>
        <w:fldChar w:fldCharType="separate"/>
      </w:r>
      <w:r w:rsidR="001F7B6F">
        <w:rPr>
          <w:rFonts w:cstheme="minorHAnsi"/>
          <w:noProof/>
        </w:rPr>
        <w:t>(Zhang, Corwin et al. 2017)</w:t>
      </w:r>
      <w:r w:rsidR="001F7B6F">
        <w:rPr>
          <w:rFonts w:cstheme="minorHAnsi"/>
        </w:rPr>
        <w:fldChar w:fldCharType="end"/>
      </w:r>
      <w:r w:rsidR="00A21A4A">
        <w:rPr>
          <w:rFonts w:cstheme="minorHAnsi"/>
        </w:rPr>
        <w:t xml:space="preserve">. </w:t>
      </w:r>
      <w:r w:rsidR="00410480">
        <w:rPr>
          <w:rFonts w:cstheme="minorHAnsi"/>
        </w:rPr>
        <w:t>Interactions between these species</w:t>
      </w:r>
      <w:r w:rsidR="00245B23" w:rsidRPr="0035605C">
        <w:rPr>
          <w:rFonts w:cstheme="minorHAnsi"/>
        </w:rPr>
        <w:t xml:space="preserve"> are well-characterized phenotypically, and we have previous 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w:t>
      </w:r>
      <w:r w:rsidR="00812EEF" w:rsidRPr="0035605C">
        <w:rPr>
          <w:rFonts w:cstheme="minorHAnsi"/>
        </w:rPr>
        <w:t xml:space="preserve">  </w:t>
      </w:r>
    </w:p>
    <w:p w14:paraId="48CA2E61" w14:textId="1DF7BFD9" w:rsidR="00245B23" w:rsidRPr="0035605C" w:rsidRDefault="00812EEF" w:rsidP="001F5026">
      <w:pPr>
        <w:spacing w:line="480" w:lineRule="auto"/>
        <w:ind w:firstLine="720"/>
        <w:rPr>
          <w:rFonts w:cstheme="minorHAnsi"/>
        </w:rPr>
      </w:pPr>
      <w:r w:rsidRPr="0035605C">
        <w:rPr>
          <w:rFonts w:cstheme="minorHAnsi"/>
        </w:rPr>
        <w:t xml:space="preserve">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r w:rsidR="001F5026">
        <w:rPr>
          <w:rFonts w:cstheme="minorHAnsi"/>
        </w:rPr>
        <w:t xml:space="preserve"> </w:t>
      </w:r>
      <w:r w:rsidR="00245B23" w:rsidRPr="0035605C">
        <w:rPr>
          <w:rFonts w:cstheme="minorHAnsi"/>
        </w:rPr>
        <w:t xml:space="preserve">In this study, we ask how genetics within the pathogen may modulate expression variation over the course of infection. We work with the gene expression data from Zhang </w:t>
      </w:r>
      <w:r w:rsidR="00245B23" w:rsidRPr="0035605C">
        <w:rPr>
          <w:rFonts w:cstheme="minorHAnsi"/>
          <w:i/>
        </w:rPr>
        <w:t>et al</w:t>
      </w:r>
      <w:r w:rsidR="00245B23" w:rsidRPr="0035605C">
        <w:rPr>
          <w:rFonts w:cstheme="minorHAnsi"/>
        </w:rPr>
        <w:t xml:space="preserve">., performing genome-wide association (GWA) of variation in individual transcript expression profiles with SNP level variation within the </w:t>
      </w:r>
      <w:r w:rsidR="00245B23" w:rsidRPr="0035605C">
        <w:rPr>
          <w:rFonts w:cstheme="minorHAnsi"/>
          <w:i/>
        </w:rPr>
        <w:t>B. cinerea</w:t>
      </w:r>
      <w:r w:rsidR="00245B23" w:rsidRPr="0035605C">
        <w:rPr>
          <w:rFonts w:cstheme="minorHAnsi"/>
        </w:rPr>
        <w:t xml:space="preserve"> genome when infecting the wildtype host Col-0 </w:t>
      </w:r>
      <w:r w:rsidR="00245B23" w:rsidRPr="0035605C">
        <w:rPr>
          <w:rFonts w:cstheme="minorHAnsi"/>
          <w:i/>
        </w:rPr>
        <w:t>A. thaliana</w:t>
      </w:r>
      <w:r w:rsidR="00245B23" w:rsidRPr="0035605C">
        <w:rPr>
          <w:rFonts w:cstheme="minorHAnsi"/>
        </w:rPr>
        <w:t xml:space="preserve">. This gives us a hypothesis of directionality; any locus in </w:t>
      </w:r>
      <w:r w:rsidR="00245B23" w:rsidRPr="0035605C">
        <w:rPr>
          <w:rFonts w:cstheme="minorHAnsi"/>
          <w:i/>
        </w:rPr>
        <w:t xml:space="preserve">B. cinerea </w:t>
      </w:r>
      <w:r w:rsidR="00245B23"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r w:rsidR="004B49CF">
        <w:rPr>
          <w:rFonts w:cstheme="minorHAnsi"/>
        </w:rPr>
        <w:t>Our 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were largely linked to variation in transcripts in only the host or the pathogen, suggesting a </w:t>
      </w:r>
      <w:proofErr w:type="gramStart"/>
      <w:r w:rsidR="00312A39">
        <w:rPr>
          <w:rFonts w:cstheme="minorHAnsi"/>
        </w:rPr>
        <w:t>fairly independent</w:t>
      </w:r>
      <w:proofErr w:type="gramEnd"/>
      <w:r w:rsidR="00312A39">
        <w:rPr>
          <w:rFonts w:cstheme="minorHAnsi"/>
        </w:rPr>
        <w:t xml:space="preserve">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Expression of several of these hotspot genes positively correlates with lesion size, and their downstream targets include many genetic functions, including some virulence </w:t>
      </w:r>
      <w:r w:rsidR="00345CA0">
        <w:rPr>
          <w:rFonts w:cstheme="minorHAnsi"/>
        </w:rPr>
        <w:lastRenderedPageBreak/>
        <w:t xml:space="preserve">traits.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3769B9AF"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4"/>
      <w:r w:rsidR="00912EE3" w:rsidRPr="0035605C">
        <w:rPr>
          <w:rFonts w:cstheme="minorHAnsi"/>
        </w:rPr>
        <w:t xml:space="preserve">. </w:t>
      </w:r>
      <w:commentRangeStart w:id="5"/>
      <w:ins w:id="6"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7" w:author="Dan Kliebenstein" w:date="2019-02-21T10:46:00Z">
        <w:r w:rsidR="00912EE3">
          <w:rPr>
            <w:rFonts w:cstheme="minorHAnsi"/>
          </w:rPr>
          <w:t xml:space="preserve"> a median of XX SNPs per transcript (Range 1 to </w:t>
        </w:r>
      </w:ins>
      <w:ins w:id="8" w:author="Dan Kliebenstein" w:date="2019-02-21T10:47:00Z">
        <w:r w:rsidR="00912EE3">
          <w:rPr>
            <w:rFonts w:cstheme="minorHAnsi"/>
          </w:rPr>
          <w:t>24</w:t>
        </w:r>
      </w:ins>
      <w:ins w:id="9" w:author="Dan Kliebenstein" w:date="2019-02-21T10:46:00Z">
        <w:r w:rsidR="00912EE3">
          <w:rPr>
            <w:rFonts w:cstheme="minorHAnsi"/>
          </w:rPr>
          <w:t>,</w:t>
        </w:r>
      </w:ins>
      <w:ins w:id="10" w:author="Dan Kliebenstein" w:date="2019-02-21T10:47:00Z">
        <w:r w:rsidR="00912EE3">
          <w:rPr>
            <w:rFonts w:cstheme="minorHAnsi"/>
          </w:rPr>
          <w:t>623</w:t>
        </w:r>
      </w:ins>
      <w:ins w:id="11"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5"/>
      <w:r>
        <w:rPr>
          <w:rStyle w:val="CommentReference"/>
        </w:rPr>
        <w:commentReference w:id="5"/>
      </w:r>
      <w:r w:rsidR="0087068F" w:rsidRPr="0035605C">
        <w:rPr>
          <w:rFonts w:cstheme="minorHAnsi"/>
        </w:rPr>
        <w:t xml:space="preserve">. </w:t>
      </w:r>
      <w:commentRangeStart w:id="12"/>
      <w:commentRangeStart w:id="13"/>
      <w:ins w:id="14" w:author="Dan Kliebenstein" w:date="2019-02-21T10:44:00Z">
        <w:r w:rsidR="00912EE3">
          <w:rPr>
            <w:rFonts w:cstheme="minorHAnsi"/>
          </w:rPr>
          <w:t xml:space="preserve">Further, </w:t>
        </w:r>
      </w:ins>
      <w:ins w:id="15" w:author="Dan Kliebenstein" w:date="2019-02-21T10:50:00Z">
        <w:r w:rsidR="00912EE3">
          <w:rPr>
            <w:rFonts w:cstheme="minorHAnsi"/>
          </w:rPr>
          <w:t>the distribution of p-values for significant SNP</w:t>
        </w:r>
      </w:ins>
      <w:r w:rsidR="00C72EBD">
        <w:rPr>
          <w:rFonts w:cstheme="minorHAnsi"/>
        </w:rPr>
        <w:t>s</w:t>
      </w:r>
      <w:ins w:id="16" w:author="Dan Kliebenstein" w:date="2019-02-21T10:50:00Z">
        <w:r w:rsidR="00912EE3">
          <w:rPr>
            <w:rFonts w:cstheme="minorHAnsi"/>
          </w:rPr>
          <w:t xml:space="preserve"> found little evidence for large effect polymorphisms suggesting </w:t>
        </w:r>
      </w:ins>
      <w:del w:id="17" w:author="Dan Kliebenstein" w:date="2019-02-21T10:45:00Z">
        <w:r w:rsidR="00B44937" w:rsidRPr="0035605C" w:rsidDel="00912EE3">
          <w:rPr>
            <w:rFonts w:cstheme="minorHAnsi"/>
          </w:rPr>
          <w:delText xml:space="preserve">, </w:delText>
        </w:r>
      </w:del>
      <w:del w:id="18"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12"/>
      <w:r w:rsidR="00912EE3">
        <w:rPr>
          <w:rStyle w:val="CommentReference"/>
        </w:rPr>
        <w:commentReference w:id="12"/>
      </w:r>
      <w:commentRangeEnd w:id="4"/>
      <w:commentRangeEnd w:id="13"/>
      <w:r w:rsidR="00E00308">
        <w:rPr>
          <w:rStyle w:val="CommentReference"/>
        </w:rPr>
        <w:commentReference w:id="13"/>
      </w:r>
      <w:r w:rsidR="00055628">
        <w:rPr>
          <w:rStyle w:val="CommentReference"/>
        </w:rPr>
        <w:commentReference w:id="4"/>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w:t>
      </w:r>
      <w:r>
        <w:rPr>
          <w:rFonts w:cstheme="minorHAnsi"/>
        </w:rPr>
        <w:lastRenderedPageBreak/>
        <w:t xml:space="preserve">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ins w:id="19" w:author="Dan Kliebenstein" w:date="2019-02-21T11:01:00Z">
        <w:r>
          <w:rPr>
            <w:rFonts w:cstheme="minorHAnsi"/>
          </w:rPr>
          <w:t xml:space="preserve"> </w:t>
        </w:r>
        <w:commentRangeStart w:id="20"/>
        <w:r>
          <w:rPr>
            <w:rFonts w:cstheme="minorHAnsi"/>
          </w:rPr>
          <w:t xml:space="preserve">However, we did not identify </w:t>
        </w:r>
        <w:proofErr w:type="gramStart"/>
        <w:r>
          <w:rPr>
            <w:rFonts w:cstheme="minorHAnsi"/>
          </w:rPr>
          <w:t>a large number of</w:t>
        </w:r>
        <w:proofErr w:type="gramEnd"/>
        <w:r>
          <w:rPr>
            <w:rFonts w:cstheme="minorHAnsi"/>
          </w:rPr>
          <w:t xml:space="preserve"> outlier p-values as would be expected if there were numerous large</w:t>
        </w:r>
      </w:ins>
      <w:r w:rsidR="00055628">
        <w:rPr>
          <w:rFonts w:cstheme="minorHAnsi"/>
        </w:rPr>
        <w:t>-</w:t>
      </w:r>
      <w:ins w:id="21"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w:t>
      </w:r>
      <w:commentRangeEnd w:id="20"/>
      <w:r w:rsidR="003B4D6A">
        <w:rPr>
          <w:rStyle w:val="CommentReference"/>
        </w:rPr>
        <w:commentReference w:id="20"/>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7F6F686A"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 xml:space="preserve">moving away from the gene of </w:t>
      </w:r>
      <w:r w:rsidR="00DB7D12" w:rsidRPr="0035605C">
        <w:rPr>
          <w:rFonts w:cstheme="minorHAnsi"/>
        </w:rPr>
        <w:lastRenderedPageBreak/>
        <w:t>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2"/>
      <w:commentRangeStart w:id="23"/>
      <w:r w:rsidR="00D16988">
        <w:rPr>
          <w:rFonts w:cstheme="minorHAnsi"/>
        </w:rPr>
        <w:t xml:space="preserve">polymorphisms </w:t>
      </w:r>
      <w:commentRangeEnd w:id="22"/>
      <w:r w:rsidR="00656AC4">
        <w:rPr>
          <w:rStyle w:val="CommentReference"/>
        </w:rPr>
        <w:commentReference w:id="22"/>
      </w:r>
      <w:commentRangeEnd w:id="23"/>
      <w:r w:rsidR="00892324">
        <w:rPr>
          <w:rStyle w:val="CommentReference"/>
        </w:rPr>
        <w:commentReference w:id="23"/>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 xml:space="preserve">a few </w:t>
      </w:r>
      <w:r w:rsidR="00907886">
        <w:rPr>
          <w:rFonts w:cstheme="minorHAnsi"/>
        </w:rPr>
        <w:lastRenderedPageBreak/>
        <w:t>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w:t>
      </w:r>
      <w:r w:rsidR="00280F87">
        <w:rPr>
          <w:rFonts w:cstheme="minorHAnsi"/>
        </w:rPr>
        <w:lastRenderedPageBreak/>
        <w:t>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w:t>
      </w:r>
      <w:r w:rsidR="00202F91" w:rsidRPr="0035605C">
        <w:rPr>
          <w:rFonts w:cstheme="minorHAnsi"/>
          <w:i/>
        </w:rPr>
        <w:lastRenderedPageBreak/>
        <w:t xml:space="preserve">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5425491F" w:rsidR="007E7466" w:rsidRPr="0035605C" w:rsidRDefault="007E7466" w:rsidP="00782740">
      <w:pPr>
        <w:spacing w:line="480" w:lineRule="auto"/>
        <w:rPr>
          <w:rFonts w:cstheme="minorHAnsi"/>
          <w:b/>
        </w:rPr>
      </w:pPr>
      <w:r w:rsidRPr="0035605C">
        <w:rPr>
          <w:rFonts w:cstheme="minorHAnsi"/>
          <w:b/>
        </w:rPr>
        <w:t>Annotation of</w:t>
      </w:r>
      <w:r w:rsidR="00FF05C9">
        <w:rPr>
          <w:rFonts w:cstheme="minorHAnsi"/>
          <w:b/>
        </w:rPr>
        <w:t xml:space="preserve"> eQTL</w:t>
      </w:r>
      <w:r w:rsidRPr="0035605C">
        <w:rPr>
          <w:rFonts w:cstheme="minorHAnsi"/>
          <w:b/>
        </w:rPr>
        <w:t xml:space="preserve"> </w:t>
      </w:r>
      <w:r w:rsidR="00F85ACF" w:rsidRPr="0035605C">
        <w:rPr>
          <w:rFonts w:cstheme="minorHAnsi"/>
          <w:b/>
        </w:rPr>
        <w:t>hot</w:t>
      </w:r>
      <w:r w:rsidR="00FF05C9">
        <w:rPr>
          <w:rFonts w:cstheme="minorHAnsi"/>
          <w:b/>
        </w:rPr>
        <w:t>spot</w:t>
      </w:r>
      <w:r w:rsidR="00F85ACF" w:rsidRPr="0035605C">
        <w:rPr>
          <w:rFonts w:cstheme="minorHAnsi"/>
          <w:b/>
        </w:rPr>
        <w:t>s and targets</w:t>
      </w:r>
    </w:p>
    <w:p w14:paraId="4B3A16B7" w14:textId="6057AABF" w:rsidR="005E5DC0" w:rsidRDefault="00202F91" w:rsidP="005E5DC0">
      <w:pPr>
        <w:spacing w:line="480" w:lineRule="auto"/>
        <w:ind w:firstLine="720"/>
        <w:rPr>
          <w:rFonts w:cstheme="minorHAnsi"/>
        </w:rPr>
      </w:pPr>
      <w:r w:rsidRPr="0035605C">
        <w:rPr>
          <w:rFonts w:cstheme="minorHAnsi"/>
        </w:rPr>
        <w:t>We annotated these hot</w:t>
      </w:r>
      <w:r w:rsidR="00FF05C9">
        <w:rPr>
          <w:rFonts w:cstheme="minorHAnsi"/>
        </w:rPr>
        <w:t>spots</w:t>
      </w:r>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123E77" w:rsidRPr="00123E77">
        <w:rPr>
          <w:rFonts w:cstheme="minorHAnsi"/>
          <w:i/>
        </w:rPr>
        <w:t xml:space="preserve">A. thaliana </w:t>
      </w:r>
      <w:r w:rsidR="00D020F8" w:rsidRPr="0035605C">
        <w:rPr>
          <w:rFonts w:cstheme="minorHAnsi"/>
        </w:rPr>
        <w:t>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From </w:t>
      </w:r>
      <w:r w:rsidR="00D020F8" w:rsidRPr="0035605C">
        <w:rPr>
          <w:rFonts w:cstheme="minorHAnsi"/>
          <w:i/>
        </w:rPr>
        <w:t xml:space="preserve">B. cinerea </w:t>
      </w:r>
      <w:r w:rsidR="00D020F8" w:rsidRPr="0035605C">
        <w:rPr>
          <w:rFonts w:cstheme="minorHAnsi"/>
        </w:rPr>
        <w:t>expression profiles, the 1</w:t>
      </w:r>
      <w:r w:rsidR="007706A4">
        <w:rPr>
          <w:rFonts w:cstheme="minorHAnsi"/>
        </w:rPr>
        <w:t>3</w:t>
      </w:r>
      <w:r w:rsidR="00D020F8" w:rsidRPr="0035605C">
        <w:rPr>
          <w:rFonts w:cstheme="minorHAnsi"/>
        </w:rPr>
        <w:t xml:space="preserve"> 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(Table N1). </w:t>
      </w:r>
    </w:p>
    <w:p w14:paraId="356C9379" w14:textId="0C164AAB" w:rsidR="00451C80" w:rsidRDefault="005E5DC0" w:rsidP="00123E77">
      <w:pPr>
        <w:spacing w:line="480" w:lineRule="auto"/>
        <w:ind w:firstLine="720"/>
        <w:rPr>
          <w:rFonts w:cstheme="minorHAnsi"/>
        </w:rPr>
      </w:pPr>
      <w:r>
        <w:rPr>
          <w:rFonts w:cstheme="minorHAnsi"/>
        </w:rPr>
        <w:t xml:space="preserve">To look for connections to virulence, we examined </w:t>
      </w:r>
      <w:r w:rsidRPr="0035605C">
        <w:rPr>
          <w:rFonts w:cstheme="minorHAnsi"/>
        </w:rPr>
        <w:t xml:space="preserve">links to co-expression networks </w:t>
      </w:r>
      <w:r>
        <w:rPr>
          <w:rFonts w:cstheme="minorHAnsi"/>
        </w:rPr>
        <w:t xml:space="preserve">and lesion size variation </w:t>
      </w:r>
      <w:r w:rsidRPr="0035605C">
        <w:rPr>
          <w:rFonts w:cstheme="minorHAnsi"/>
        </w:rPr>
        <w:t>from previous RNA</w:t>
      </w:r>
      <w:r w:rsidR="00867254">
        <w:rPr>
          <w:rFonts w:cstheme="minorHAnsi"/>
        </w:rPr>
        <w:t>-S</w:t>
      </w:r>
      <w:r w:rsidRPr="0035605C">
        <w:rPr>
          <w:rFonts w:cstheme="minorHAnsi"/>
        </w:rPr>
        <w:t xml:space="preserve">eq </w:t>
      </w:r>
      <w:r>
        <w:rPr>
          <w:rFonts w:cstheme="minorHAnsi"/>
        </w:rPr>
        <w:t>analysis</w:t>
      </w:r>
      <w:r w:rsidRPr="0035605C">
        <w:rPr>
          <w:rFonts w:cstheme="minorHAnsi"/>
        </w:rPr>
        <w:t xml:space="preserve"> of these transcripts</w:t>
      </w:r>
      <w:r>
        <w:rPr>
          <w:rFonts w:cstheme="minorHAnsi"/>
        </w:rPr>
        <w:t xml:space="preserve"> and GWA analysis of these isolates</w:t>
      </w:r>
      <w:r w:rsidRPr="0035605C">
        <w:rPr>
          <w:rFonts w:cstheme="minorHAnsi"/>
        </w:rPr>
        <w:t xml:space="preserve"> </w:t>
      </w:r>
      <w:r w:rsidR="001F7B6F">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(Zhang, Corwin et al. 2017, Atwell, Corwin et al. 2018, Zhang, Corwin et al. 2018)</w:t>
      </w:r>
      <w:r w:rsidR="001F7B6F">
        <w:rPr>
          <w:rFonts w:cstheme="minorHAnsi"/>
        </w:rPr>
        <w:fldChar w:fldCharType="end"/>
      </w:r>
      <w:r>
        <w:rPr>
          <w:rFonts w:cstheme="minorHAnsi"/>
        </w:rPr>
        <w:t xml:space="preserve"> </w:t>
      </w:r>
      <w:r w:rsidRPr="0035605C">
        <w:rPr>
          <w:rFonts w:cstheme="minorHAnsi"/>
        </w:rPr>
        <w:t>(Table X1). eQTL hotspots linked to these co-expression networks could indicate regulatory points for modules of expression variation.</w:t>
      </w:r>
      <w:r w:rsidR="00EF2AC7">
        <w:rPr>
          <w:rFonts w:cstheme="minorHAnsi"/>
        </w:rPr>
        <w:t xml:space="preserve"> </w:t>
      </w:r>
    </w:p>
    <w:p w14:paraId="16223B82" w14:textId="06F9C8FC" w:rsidR="00DE7C55" w:rsidRDefault="000D6131" w:rsidP="00123E77">
      <w:pPr>
        <w:spacing w:line="480" w:lineRule="auto"/>
        <w:ind w:firstLine="720"/>
        <w:rPr>
          <w:rFonts w:cstheme="minorHAnsi"/>
        </w:rPr>
      </w:pPr>
      <w:r w:rsidRPr="0035605C">
        <w:rPr>
          <w:rFonts w:cstheme="minorHAnsi"/>
        </w:rPr>
        <w:t xml:space="preserve">Among the </w:t>
      </w:r>
      <w:r w:rsidR="00123E77">
        <w:rPr>
          <w:rFonts w:cstheme="minorHAnsi"/>
        </w:rPr>
        <w:t>22</w:t>
      </w:r>
      <w:r w:rsidR="00867254">
        <w:rPr>
          <w:rFonts w:cstheme="minorHAnsi"/>
        </w:rPr>
        <w:t xml:space="preserve"> eQTL</w:t>
      </w:r>
      <w:r w:rsidRPr="0035605C">
        <w:rPr>
          <w:rFonts w:cstheme="minorHAnsi"/>
        </w:rPr>
        <w:t xml:space="preserve"> hot</w:t>
      </w:r>
      <w:r w:rsidR="007706A4">
        <w:rPr>
          <w:rFonts w:cstheme="minorHAnsi"/>
        </w:rPr>
        <w:t>spot</w:t>
      </w:r>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r w:rsidR="00123E77">
        <w:rPr>
          <w:rFonts w:cstheme="minorHAnsi"/>
        </w:rPr>
        <w:t>hot</w:t>
      </w:r>
      <w:r w:rsidR="007706A4">
        <w:rPr>
          <w:rFonts w:cstheme="minorHAnsi"/>
        </w:rPr>
        <w:t>spot</w:t>
      </w:r>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hot</w:t>
      </w:r>
      <w:r w:rsidR="007706A4">
        <w:rPr>
          <w:rFonts w:cstheme="minorHAnsi"/>
        </w:rPr>
        <w:t>spot</w:t>
      </w:r>
      <w:r w:rsidR="00123E77">
        <w:rPr>
          <w:rFonts w:cstheme="minorHAnsi"/>
        </w:rPr>
        <w:t xml:space="preserve"> genes </w:t>
      </w:r>
      <w:r w:rsidR="00DF6C59">
        <w:rPr>
          <w:rFonts w:cstheme="minorHAnsi"/>
        </w:rPr>
        <w:t>are strongly positively correlated to</w:t>
      </w:r>
      <w:r w:rsidR="00575BD4" w:rsidRPr="0035605C">
        <w:rPr>
          <w:rFonts w:cstheme="minorHAnsi"/>
        </w:rPr>
        <w:t xml:space="preserve">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1E4CEC">
        <w:rPr>
          <w:rFonts w:cstheme="minorHAnsi"/>
        </w:rPr>
        <w:t xml:space="preserve"> (Table N1) </w:t>
      </w:r>
      <w:r w:rsidR="001F7B6F">
        <w:rPr>
          <w:rFonts w:cstheme="minorHAnsi"/>
        </w:rPr>
        <w:fldChar w:fldCharType="begin"/>
      </w:r>
      <w:r w:rsidR="001F7B6F">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(Zhang, Corwin et al. 2018)</w:t>
      </w:r>
      <w:r w:rsidR="001F7B6F">
        <w:rPr>
          <w:rFonts w:cstheme="minorHAnsi"/>
        </w:rPr>
        <w:fldChar w:fldCharType="end"/>
      </w:r>
      <w:r w:rsidR="00575BD4" w:rsidRPr="0035605C">
        <w:rPr>
          <w:rFonts w:cstheme="minorHAnsi"/>
        </w:rPr>
        <w:t>.</w:t>
      </w:r>
      <w:r w:rsidR="00123E77">
        <w:rPr>
          <w:rFonts w:cstheme="minorHAnsi"/>
        </w:rPr>
        <w:t xml:space="preserve"> </w:t>
      </w:r>
      <w:r w:rsidR="001E4CEC">
        <w:rPr>
          <w:rFonts w:cstheme="minorHAnsi"/>
        </w:rPr>
        <w:t>A fourth</w:t>
      </w:r>
      <w:r w:rsidR="00E80CB1">
        <w:rPr>
          <w:rFonts w:cstheme="minorHAnsi"/>
        </w:rPr>
        <w:t xml:space="preserve"> </w:t>
      </w:r>
      <w:r w:rsidR="00E80CB1" w:rsidRPr="001E4CEC">
        <w:rPr>
          <w:rFonts w:cstheme="minorHAnsi"/>
          <w:i/>
        </w:rPr>
        <w:t>B. cinerea</w:t>
      </w:r>
      <w:r w:rsidR="00E80CB1">
        <w:rPr>
          <w:rFonts w:cstheme="minorHAnsi"/>
        </w:rPr>
        <w:t xml:space="preserve"> hotspot gene is </w:t>
      </w:r>
      <w:r w:rsidR="008E0A23">
        <w:rPr>
          <w:rFonts w:cstheme="minorHAnsi"/>
        </w:rPr>
        <w:t>consistently identified as a top GWA hit controlling lesion size across host genotypes and association methods (Table N1)</w:t>
      </w:r>
      <w:r w:rsidR="000B4CB0">
        <w:rPr>
          <w:rFonts w:cstheme="minorHAnsi"/>
        </w:rPr>
        <w:t xml:space="preserve"> </w:t>
      </w:r>
      <w:r w:rsidR="001F7B6F">
        <w:rPr>
          <w:rFonts w:cstheme="minorHAnsi"/>
        </w:rPr>
        <w:fldChar w:fldCharType="begin"/>
      </w:r>
      <w:r w:rsidR="001F7B6F">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(Atwell, Corwin et al. 2018)</w:t>
      </w:r>
      <w:r w:rsidR="001F7B6F">
        <w:rPr>
          <w:rFonts w:cstheme="minorHAnsi"/>
        </w:rPr>
        <w:fldChar w:fldCharType="end"/>
      </w:r>
      <w:r w:rsidR="008E0A23">
        <w:rPr>
          <w:rFonts w:cstheme="minorHAnsi"/>
        </w:rPr>
        <w:t xml:space="preserve">. </w:t>
      </w:r>
    </w:p>
    <w:p w14:paraId="3B89087B" w14:textId="16C926EA" w:rsidR="007E7466" w:rsidRDefault="001567B8" w:rsidP="00C77FC6">
      <w:pPr>
        <w:spacing w:line="480" w:lineRule="auto"/>
        <w:ind w:firstLine="720"/>
        <w:rPr>
          <w:rFonts w:cstheme="minorHAnsi"/>
        </w:rPr>
      </w:pPr>
      <w:r w:rsidRPr="0035605C">
        <w:rPr>
          <w:rFonts w:cstheme="minorHAnsi"/>
        </w:rPr>
        <w:lastRenderedPageBreak/>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eQTL hot</w:t>
      </w:r>
      <w:r w:rsidR="007706A4">
        <w:rPr>
          <w:rFonts w:cstheme="minorHAnsi"/>
        </w:rPr>
        <w:t>spot</w:t>
      </w:r>
      <w:r w:rsidR="00123E77">
        <w:rPr>
          <w:rFonts w:cstheme="minorHAnsi"/>
        </w:rPr>
        <w:t xml:space="preserve"> genes</w:t>
      </w:r>
      <w:r w:rsidRPr="0035605C">
        <w:rPr>
          <w:rFonts w:cstheme="minorHAnsi"/>
        </w:rPr>
        <w:t xml:space="preserve"> </w:t>
      </w:r>
      <w:r w:rsidR="00C77FC6">
        <w:rPr>
          <w:rFonts w:cstheme="minorHAnsi"/>
        </w:rPr>
        <w:t>targeted genes</w:t>
      </w:r>
      <w:r w:rsidRPr="0035605C">
        <w:rPr>
          <w:rFonts w:cstheme="minorHAnsi"/>
        </w:rPr>
        <w:t xml:space="preserve">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hot</w:t>
      </w:r>
      <w:r w:rsidR="007706A4">
        <w:rPr>
          <w:rFonts w:cstheme="minorHAnsi"/>
        </w:rPr>
        <w:t>spot</w:t>
      </w:r>
      <w:r w:rsidR="00123E77">
        <w:rPr>
          <w:rFonts w:cstheme="minorHAnsi"/>
        </w:rPr>
        <w:t xml:space="preserve"> genes</w:t>
      </w:r>
      <w:r w:rsidRPr="0035605C">
        <w:rPr>
          <w:rFonts w:cstheme="minorHAnsi"/>
        </w:rPr>
        <w:t xml:space="preserve">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w:t>
      </w:r>
      <w:r w:rsidR="00EC1241">
        <w:rPr>
          <w:rFonts w:cstheme="minorHAnsi"/>
        </w:rPr>
        <w:t>W</w:t>
      </w:r>
      <w:r w:rsidRPr="0035605C">
        <w:rPr>
          <w:rFonts w:cstheme="minorHAnsi"/>
        </w:rPr>
        <w:t xml:space="preserve">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r w:rsidR="00C77FC6">
        <w:rPr>
          <w:rFonts w:cstheme="minorHAnsi"/>
        </w:rPr>
        <w:t xml:space="preserve"> </w:t>
      </w:r>
      <w:r w:rsidR="00C77FC6" w:rsidRPr="0035605C">
        <w:rPr>
          <w:rFonts w:cstheme="minorHAnsi"/>
        </w:rPr>
        <w:t xml:space="preserve">Nine of the </w:t>
      </w:r>
      <w:r w:rsidR="00C77FC6" w:rsidRPr="0035605C">
        <w:rPr>
          <w:rFonts w:cstheme="minorHAnsi"/>
          <w:i/>
        </w:rPr>
        <w:t xml:space="preserve">A. thaliana </w:t>
      </w:r>
      <w:r w:rsidR="00C77FC6" w:rsidRPr="0035605C">
        <w:rPr>
          <w:rFonts w:cstheme="minorHAnsi"/>
        </w:rPr>
        <w:t xml:space="preserve">eQTL hotspots </w:t>
      </w:r>
      <w:r w:rsidR="00C77FC6">
        <w:rPr>
          <w:rFonts w:cstheme="minorHAnsi"/>
        </w:rPr>
        <w:t>targeted</w:t>
      </w:r>
      <w:r w:rsidR="00C77FC6" w:rsidRPr="0035605C">
        <w:rPr>
          <w:rFonts w:cstheme="minorHAnsi"/>
        </w:rPr>
        <w:t xml:space="preserve"> genes from two major genotype-dependent </w:t>
      </w:r>
      <w:r w:rsidR="00C77FC6" w:rsidRPr="0035605C">
        <w:rPr>
          <w:rFonts w:cstheme="minorHAnsi"/>
          <w:i/>
        </w:rPr>
        <w:t>A. thaliana</w:t>
      </w:r>
      <w:r w:rsidR="00C77FC6" w:rsidRPr="0035605C">
        <w:rPr>
          <w:rFonts w:cstheme="minorHAnsi"/>
        </w:rPr>
        <w:t xml:space="preserve"> co-expression networks when infected with</w:t>
      </w:r>
      <w:r w:rsidR="00C77FC6" w:rsidRPr="0035605C">
        <w:rPr>
          <w:rFonts w:cstheme="minorHAnsi"/>
          <w:i/>
        </w:rPr>
        <w:t xml:space="preserve"> B. cinerea </w:t>
      </w:r>
      <w:r w:rsidR="00C77FC6" w:rsidRPr="0035605C">
        <w:rPr>
          <w:rFonts w:cstheme="minorHAnsi"/>
        </w:rPr>
        <w:t xml:space="preserve">(Figure N8). These networks contain genes pointing to network function in </w:t>
      </w:r>
      <w:proofErr w:type="spellStart"/>
      <w:r w:rsidR="00C77FC6" w:rsidRPr="0035605C">
        <w:rPr>
          <w:rFonts w:cstheme="minorHAnsi"/>
        </w:rPr>
        <w:t>jasmonate</w:t>
      </w:r>
      <w:proofErr w:type="spellEnd"/>
      <w:r w:rsidR="00C77FC6" w:rsidRPr="0035605C">
        <w:rPr>
          <w:rFonts w:cstheme="minorHAnsi"/>
        </w:rPr>
        <w:t xml:space="preserve"> and salicylic acid signaling processes and camalexin biosynthesis (Network I), or photosynthesis in the host (Network IV).</w:t>
      </w:r>
      <w:r w:rsidR="00C77FC6">
        <w:rPr>
          <w:rFonts w:cstheme="minorHAnsi"/>
        </w:rPr>
        <w:t xml:space="preserve"> </w:t>
      </w:r>
      <w:r w:rsidRPr="0035605C">
        <w:rPr>
          <w:rFonts w:cstheme="minorHAnsi"/>
        </w:rPr>
        <w:t>We observe particularly strong links between 4 of the</w:t>
      </w:r>
      <w:r w:rsidR="00C77FC6">
        <w:rPr>
          <w:rFonts w:cstheme="minorHAnsi"/>
        </w:rPr>
        <w:t xml:space="preserve">se hotspots </w:t>
      </w:r>
      <w:r w:rsidRPr="0035605C">
        <w:rPr>
          <w:rFonts w:cstheme="minorHAnsi"/>
        </w:rPr>
        <w:t xml:space="preserve">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hot</w:t>
      </w:r>
      <w:r w:rsidR="007706A4">
        <w:rPr>
          <w:rFonts w:cstheme="minorHAnsi"/>
        </w:rPr>
        <w:t>spots</w:t>
      </w:r>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5F3FF5D7" w14:textId="08900F3B" w:rsidR="00E5356B" w:rsidRDefault="00DE7C55" w:rsidP="00DE7C55">
      <w:pPr>
        <w:spacing w:line="480" w:lineRule="auto"/>
        <w:ind w:firstLine="720"/>
        <w:rPr>
          <w:rFonts w:cstheme="minorHAnsi"/>
        </w:rPr>
      </w:pPr>
      <w:r w:rsidRPr="0035605C">
        <w:rPr>
          <w:rFonts w:cstheme="minorHAnsi"/>
        </w:rPr>
        <w:t>We examined annotation</w:t>
      </w:r>
      <w:r>
        <w:rPr>
          <w:rFonts w:cstheme="minorHAnsi"/>
        </w:rPr>
        <w:t>s</w:t>
      </w:r>
      <w:r w:rsidRPr="0035605C">
        <w:rPr>
          <w:rFonts w:cstheme="minorHAnsi"/>
        </w:rPr>
        <w:t xml:space="preserve"> of the genes linked to our eQTL hotspots, to hypothesize mechanisms of regulation by these hot</w:t>
      </w:r>
      <w:r>
        <w:rPr>
          <w:rFonts w:cstheme="minorHAnsi"/>
        </w:rPr>
        <w:t>spot</w:t>
      </w:r>
      <w:r w:rsidRPr="0035605C">
        <w:rPr>
          <w:rFonts w:cstheme="minorHAnsi"/>
        </w:rPr>
        <w:t>s. We annotated the genes targeted by these hot</w:t>
      </w:r>
      <w:r>
        <w:rPr>
          <w:rFonts w:cstheme="minorHAnsi"/>
        </w:rPr>
        <w:t>spot</w:t>
      </w:r>
      <w:r w:rsidRPr="0035605C">
        <w:rPr>
          <w:rFonts w:cstheme="minorHAnsi"/>
        </w:rPr>
        <w:t>s with functional information</w:t>
      </w:r>
      <w:r>
        <w:rPr>
          <w:rFonts w:cstheme="minorHAnsi"/>
        </w:rPr>
        <w:t xml:space="preserve">. </w:t>
      </w:r>
      <w:r w:rsidR="007B2B81" w:rsidRPr="0035605C">
        <w:rPr>
          <w:rFonts w:cstheme="minorHAnsi"/>
        </w:rPr>
        <w:t xml:space="preserve">Many of the </w:t>
      </w:r>
      <w:r w:rsidR="007B2B81" w:rsidRPr="0035605C">
        <w:rPr>
          <w:rFonts w:cstheme="minorHAnsi"/>
          <w:i/>
        </w:rPr>
        <w:t>B. cinerea</w:t>
      </w:r>
      <w:r w:rsidR="007B2B81" w:rsidRPr="0035605C">
        <w:rPr>
          <w:rFonts w:cstheme="minorHAnsi"/>
        </w:rPr>
        <w:t xml:space="preserve"> genes targeted by the hot</w:t>
      </w:r>
      <w:r w:rsidR="007B2B81">
        <w:rPr>
          <w:rFonts w:cstheme="minorHAnsi"/>
        </w:rPr>
        <w:t>spots</w:t>
      </w:r>
      <w:r w:rsidR="007B2B81" w:rsidRPr="0035605C">
        <w:rPr>
          <w:rFonts w:cstheme="minorHAnsi"/>
        </w:rPr>
        <w:t xml:space="preserve"> are enzymatic (34% of our list of annotated hot</w:t>
      </w:r>
      <w:r w:rsidR="007B2B81">
        <w:rPr>
          <w:rFonts w:cstheme="minorHAnsi"/>
        </w:rPr>
        <w:t>spot</w:t>
      </w:r>
      <w:r w:rsidR="007B2B81" w:rsidRPr="0035605C">
        <w:rPr>
          <w:rFonts w:cstheme="minorHAnsi"/>
        </w:rPr>
        <w:t xml:space="preserve"> target genes) (Table N2). These genes also include 11 transcription factors and two genes associated with virulence. </w:t>
      </w:r>
      <w:r w:rsidR="00E5356B">
        <w:rPr>
          <w:rFonts w:cstheme="minorHAnsi"/>
        </w:rPr>
        <w:t xml:space="preserve">While we find annotation information suggestive of metabolic interactions between host and pathogen, and known virulence mechanisms, 32% of our hotspot genes and 21% of the downstream targets do not yet have gene ontology (GO) information (Table N1, Table N2). Thus, this study identifies </w:t>
      </w:r>
      <w:r w:rsidR="00EC1241">
        <w:rPr>
          <w:rFonts w:cstheme="minorHAnsi"/>
        </w:rPr>
        <w:t>many</w:t>
      </w:r>
      <w:r w:rsidR="00E5356B">
        <w:rPr>
          <w:rFonts w:cstheme="minorHAnsi"/>
        </w:rPr>
        <w:t xml:space="preserve"> loci potentially involved in novel virulence mechanisms of </w:t>
      </w:r>
      <w:r w:rsidR="00E5356B" w:rsidRPr="00451C80">
        <w:rPr>
          <w:rFonts w:cstheme="minorHAnsi"/>
          <w:i/>
        </w:rPr>
        <w:t>B. cinerea</w:t>
      </w:r>
      <w:r w:rsidR="00E5356B">
        <w:rPr>
          <w:rFonts w:cstheme="minorHAnsi"/>
        </w:rPr>
        <w:t>.</w:t>
      </w:r>
    </w:p>
    <w:p w14:paraId="2694629B" w14:textId="416EF99F" w:rsidR="00E5356B" w:rsidRPr="0035605C" w:rsidRDefault="00E5356B" w:rsidP="00E5356B">
      <w:pPr>
        <w:spacing w:line="480" w:lineRule="auto"/>
        <w:ind w:firstLine="720"/>
        <w:rPr>
          <w:rFonts w:cstheme="minorHAnsi"/>
        </w:rPr>
      </w:pPr>
      <w:r>
        <w:rPr>
          <w:rFonts w:cstheme="minorHAnsi"/>
        </w:rPr>
        <w:lastRenderedPageBreak/>
        <w:t>We looked for functional overrepresentation among the</w:t>
      </w:r>
      <w:r w:rsidRPr="00A678F6">
        <w:rPr>
          <w:rFonts w:cstheme="minorHAnsi"/>
          <w:i/>
        </w:rPr>
        <w:t xml:space="preserve"> A. thaliana </w:t>
      </w:r>
      <w:r>
        <w:rPr>
          <w:rFonts w:cstheme="minorHAnsi"/>
        </w:rPr>
        <w:t xml:space="preserve">genes targeted by hotspots (Table N1, Table N3). Many of the hotspots target genes active in metabolism, particularly primary metabolism including carbohydrate metabolism, nucleic acid metabolism, and amino acid biosynthesis.  Three of the hotspots, including hotspots annotated as two enzymes and a heterokaryon incompatibility locus, show an overrepresentation of photosynthesis-related functions among their targeted genes. Two of the hotspots show many target genes with abiotic stress response functions. Only two of the hotspots are linked to expected plant defense loci, including chitin response and microbe defenses.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24" w:name="_Hlk1554520"/>
      <w:r>
        <w:rPr>
          <w:rFonts w:cstheme="minorHAnsi"/>
          <w:b/>
        </w:rPr>
        <w:t>Dispersed interactions across host and pathogen genomes</w:t>
      </w:r>
    </w:p>
    <w:p w14:paraId="658D1C34" w14:textId="79061360" w:rsidR="005C79A7" w:rsidRDefault="00280DBB" w:rsidP="00B43E06">
      <w:pPr>
        <w:spacing w:line="480" w:lineRule="auto"/>
        <w:ind w:firstLine="720"/>
        <w:rPr>
          <w:rFonts w:cstheme="minorHAnsi"/>
        </w:rPr>
      </w:pPr>
      <w:r>
        <w:rPr>
          <w:rFonts w:cstheme="minorHAnsi"/>
        </w:rPr>
        <w:t xml:space="preserve">We identified </w:t>
      </w:r>
      <w:r w:rsidR="00651A53">
        <w:rPr>
          <w:rFonts w:cstheme="minorHAnsi"/>
        </w:rPr>
        <w:t xml:space="preserve">25 eQTL hotspots dispersed across the genome, with half the chromosomes in the </w:t>
      </w:r>
      <w:r w:rsidR="00651A53">
        <w:rPr>
          <w:rFonts w:cstheme="minorHAnsi"/>
          <w:i/>
        </w:rPr>
        <w:t>B. cinerea</w:t>
      </w:r>
      <w:r w:rsidR="00651A53">
        <w:rPr>
          <w:rFonts w:cstheme="minorHAnsi"/>
        </w:rPr>
        <w:t xml:space="preserve"> genome harboring one or more</w:t>
      </w:r>
      <w:r>
        <w:rPr>
          <w:rFonts w:cstheme="minorHAnsi"/>
        </w:rPr>
        <w:t xml:space="preserve"> </w:t>
      </w:r>
      <w:r w:rsidR="00651A53">
        <w:rPr>
          <w:rFonts w:cstheme="minorHAnsi"/>
        </w:rPr>
        <w:t xml:space="preserve">loci with expression modulation of </w:t>
      </w:r>
      <w:r w:rsidR="00651A53">
        <w:rPr>
          <w:rFonts w:cstheme="minorHAnsi"/>
          <w:i/>
        </w:rPr>
        <w:t xml:space="preserve">A. thaliana </w:t>
      </w:r>
      <w:r w:rsidR="00651A53">
        <w:t xml:space="preserve">genes </w:t>
      </w:r>
      <w:r w:rsidR="00B37523">
        <w:t>spread</w:t>
      </w:r>
      <w:r w:rsidR="00651A53">
        <w:t xml:space="preserve"> across the host genome. </w:t>
      </w:r>
      <w:r w:rsidR="00B43E06">
        <w:t xml:space="preserve">This contrasts with previous studies in cross-species eQTL, in which </w:t>
      </w:r>
      <w:r w:rsidR="00B43E06">
        <w:rPr>
          <w:rFonts w:cstheme="minorHAnsi"/>
        </w:rPr>
        <w:t xml:space="preserve">few cross-species eQTL hotspots (termed Host Expression Modulators) clustered on only a few of the parasite chromosomes (termed </w:t>
      </w:r>
      <w:proofErr w:type="spellStart"/>
      <w:r w:rsidR="00B43E06">
        <w:rPr>
          <w:rFonts w:cstheme="minorHAnsi"/>
        </w:rPr>
        <w:t>i</w:t>
      </w:r>
      <w:proofErr w:type="spellEnd"/>
      <w:r w:rsidR="00B43E06">
        <w:rPr>
          <w:rFonts w:cstheme="minorHAnsi"/>
        </w:rPr>
        <w:t xml:space="preserve">-chromosomes)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r w:rsidR="001F7B6F">
        <w:rPr>
          <w:rFonts w:cstheme="minorHAnsi"/>
        </w:rPr>
        <w:t>Our findings are surprising considering</w:t>
      </w:r>
      <w:r w:rsidR="00B43E06">
        <w:rPr>
          <w:rFonts w:cstheme="minorHAnsi"/>
        </w:rPr>
        <w:t xml:space="preserve"> the two-speed genome model of filamentous pathogen genomics</w:t>
      </w:r>
      <w:r w:rsidR="005C79A7">
        <w:rPr>
          <w:rFonts w:cstheme="minorHAnsi"/>
        </w:rPr>
        <w:t xml:space="preserve">, in which diverse fungal virulence effectors are enriched in regions of the genome containing repetitive sequences and transposable elements </w:t>
      </w:r>
      <w:r w:rsidR="001F7B6F">
        <w:rPr>
          <w:rFonts w:cstheme="minorHAnsi"/>
        </w:rPr>
        <w:fldChar w:fldCharType="begin"/>
      </w:r>
      <w:r w:rsidR="001F7B6F">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1F7B6F">
        <w:rPr>
          <w:rFonts w:cstheme="minorHAnsi"/>
        </w:rPr>
        <w:fldChar w:fldCharType="separate"/>
      </w:r>
      <w:r w:rsidR="001F7B6F">
        <w:rPr>
          <w:rFonts w:cstheme="minorHAnsi"/>
          <w:noProof/>
        </w:rPr>
        <w:t>(Dong, Raffaele et al. 2015)</w:t>
      </w:r>
      <w:r w:rsidR="001F7B6F">
        <w:rPr>
          <w:rFonts w:cstheme="minorHAnsi"/>
        </w:rPr>
        <w:fldChar w:fldCharType="end"/>
      </w:r>
      <w:r w:rsidR="005C79A7">
        <w:rPr>
          <w:rFonts w:cstheme="minorHAnsi"/>
        </w:rPr>
        <w:t xml:space="preserve">. This predicts patterns of virulence loci in small regions of the genome with high mutation rates, and slower evolution in the rest of the genome, with little virulence effect. </w:t>
      </w:r>
      <w:r w:rsidR="005C79A7">
        <w:t xml:space="preserve">Expanding analysis to </w:t>
      </w:r>
      <w:r w:rsidR="005C79A7">
        <w:rPr>
          <w:rFonts w:cstheme="minorHAnsi"/>
        </w:rPr>
        <w:t xml:space="preserve">additional hosts could reveal specific chromosomes with more common, or more concentrated, expression modulation effects, but thus far we have not found evidence of the two-speed genome for </w:t>
      </w:r>
      <w:r w:rsidR="005C79A7" w:rsidRPr="00E372DE">
        <w:rPr>
          <w:rFonts w:cstheme="minorHAnsi"/>
          <w:i/>
        </w:rPr>
        <w:t>B. cinerea</w:t>
      </w:r>
      <w:r w:rsidR="005C79A7">
        <w:rPr>
          <w:rFonts w:cstheme="minorHAnsi"/>
        </w:rPr>
        <w:t xml:space="preserve"> expression modulation on </w:t>
      </w:r>
      <w:r w:rsidR="005C79A7" w:rsidRPr="00E372DE">
        <w:rPr>
          <w:rFonts w:cstheme="minorHAnsi"/>
          <w:i/>
        </w:rPr>
        <w:t>A. thaliana</w:t>
      </w:r>
      <w:r w:rsidR="005C79A7">
        <w:rPr>
          <w:rFonts w:cstheme="minorHAnsi"/>
        </w:rPr>
        <w:t xml:space="preserve">. </w:t>
      </w:r>
    </w:p>
    <w:p w14:paraId="374823AB" w14:textId="6BBC1626" w:rsidR="005C79A7" w:rsidRPr="005C79A7" w:rsidRDefault="005C79A7" w:rsidP="00031EA7">
      <w:pPr>
        <w:spacing w:line="480" w:lineRule="auto"/>
        <w:rPr>
          <w:rFonts w:cstheme="minorHAnsi"/>
        </w:rPr>
      </w:pPr>
      <w:r>
        <w:rPr>
          <w:rFonts w:cstheme="minorHAnsi"/>
        </w:rPr>
        <w:tab/>
        <w:t xml:space="preserve">Further, most of the controlling variation detected in our study is distant from the affected transcripts, </w:t>
      </w:r>
      <w:r w:rsidR="003C54D4">
        <w:rPr>
          <w:rFonts w:cstheme="minorHAnsi"/>
        </w:rPr>
        <w:t>located in</w:t>
      </w:r>
      <w:r>
        <w:rPr>
          <w:rFonts w:cstheme="minorHAnsi"/>
        </w:rPr>
        <w:t xml:space="preserve"> </w:t>
      </w:r>
      <w:r w:rsidRPr="002D12D1">
        <w:rPr>
          <w:rFonts w:cstheme="minorHAnsi"/>
          <w:i/>
        </w:rPr>
        <w:t>trans</w:t>
      </w:r>
      <w:r>
        <w:rPr>
          <w:rFonts w:cstheme="minorHAnsi"/>
        </w:rPr>
        <w:t>-eQTL hot</w:t>
      </w:r>
      <w:r w:rsidR="00E862E5">
        <w:rPr>
          <w:rFonts w:cstheme="minorHAnsi"/>
        </w:rPr>
        <w:t>spot</w:t>
      </w:r>
      <w:r>
        <w:rPr>
          <w:rFonts w:cstheme="minorHAnsi"/>
        </w:rPr>
        <w:t xml:space="preserve">s. Previous co-expression studies in </w:t>
      </w:r>
      <w:r w:rsidRPr="00D369C1">
        <w:rPr>
          <w:rFonts w:cstheme="minorHAnsi"/>
          <w:i/>
        </w:rPr>
        <w:t>B. cinerea</w:t>
      </w:r>
      <w:r>
        <w:rPr>
          <w:rFonts w:cstheme="minorHAnsi"/>
        </w:rPr>
        <w:t xml:space="preserve"> also identified </w:t>
      </w:r>
      <w:r>
        <w:rPr>
          <w:rFonts w:cstheme="minorHAnsi"/>
        </w:rPr>
        <w:lastRenderedPageBreak/>
        <w:t>five major</w:t>
      </w:r>
      <w:r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Pr>
          <w:rFonts w:cstheme="minorHAnsi"/>
        </w:rPr>
        <w:t>co-expression networks with genes dispersed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r w:rsidR="00A333E4">
        <w:rPr>
          <w:rFonts w:cstheme="minorHAnsi"/>
        </w:rPr>
        <w:t>These findings together provide</w:t>
      </w:r>
      <w:r>
        <w:rPr>
          <w:rFonts w:cstheme="minorHAnsi"/>
        </w:rPr>
        <w:t xml:space="preserve"> evidence for </w:t>
      </w:r>
      <w:r w:rsidRPr="00B43E06">
        <w:rPr>
          <w:rFonts w:cstheme="minorHAnsi"/>
          <w:i/>
        </w:rPr>
        <w:t>trans</w:t>
      </w:r>
      <w:r>
        <w:rPr>
          <w:rFonts w:cstheme="minorHAnsi"/>
        </w:rPr>
        <w:t xml:space="preserve">-regulation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w:t>
      </w:r>
      <w:r w:rsidR="00B43E06">
        <w:rPr>
          <w:rFonts w:cstheme="minorHAnsi"/>
        </w:rPr>
        <w:t>,</w:t>
      </w:r>
      <w:r>
        <w:rPr>
          <w:rFonts w:cstheme="minorHAnsi"/>
        </w:rPr>
        <w:t xml:space="preserve"> our</w:t>
      </w:r>
      <w:proofErr w:type="gramEnd"/>
      <w:r>
        <w:rPr>
          <w:rFonts w:cstheme="minorHAnsi"/>
        </w:rPr>
        <w:t xml:space="preserve"> eQTL hotspots contained many genes from the </w:t>
      </w:r>
      <w:r w:rsidRPr="002D12D1">
        <w:rPr>
          <w:rFonts w:cstheme="minorHAnsi"/>
          <w:i/>
        </w:rPr>
        <w:t>trans</w:t>
      </w:r>
      <w:r>
        <w:rPr>
          <w:rFonts w:cstheme="minorHAnsi"/>
        </w:rPr>
        <w:t>-</w:t>
      </w:r>
      <w:r w:rsidR="0045157A">
        <w:rPr>
          <w:rFonts w:cstheme="minorHAnsi"/>
        </w:rPr>
        <w:t>co-</w:t>
      </w:r>
      <w:proofErr w:type="spellStart"/>
      <w:r w:rsidR="0045157A">
        <w:rPr>
          <w:rFonts w:cstheme="minorHAnsi"/>
        </w:rPr>
        <w:t>expresison</w:t>
      </w:r>
      <w:proofErr w:type="spellEnd"/>
      <w:r w:rsidR="0045157A">
        <w:rPr>
          <w:rFonts w:cstheme="minorHAnsi"/>
        </w:rPr>
        <w:t xml:space="preserve"> </w:t>
      </w:r>
      <w:r>
        <w:rPr>
          <w:rFonts w:cstheme="minorHAnsi"/>
        </w:rPr>
        <w:t xml:space="preserve">networks (vesicle/virulence, translation/growth, exocytosis regulation, peptidase) but none of the </w:t>
      </w:r>
      <w:r w:rsidRPr="002D12D1">
        <w:rPr>
          <w:rFonts w:cstheme="minorHAnsi"/>
          <w:i/>
        </w:rPr>
        <w:t>cis</w:t>
      </w:r>
      <w:r>
        <w:rPr>
          <w:rFonts w:cstheme="minorHAnsi"/>
        </w:rPr>
        <w:t>-networks comprised of tandem gene clusters.</w:t>
      </w:r>
    </w:p>
    <w:p w14:paraId="40B18201" w14:textId="6B2EBB11" w:rsidR="00C7382C" w:rsidRDefault="003475CD" w:rsidP="00031EA7">
      <w:pPr>
        <w:spacing w:line="480" w:lineRule="auto"/>
        <w:rPr>
          <w:rFonts w:cstheme="minorHAnsi"/>
          <w:b/>
        </w:rPr>
      </w:pPr>
      <w:r>
        <w:rPr>
          <w:rFonts w:cstheme="minorHAnsi"/>
          <w:b/>
        </w:rPr>
        <w:t>Haplotype diversity and polygenic genetic modulation of expression</w:t>
      </w:r>
    </w:p>
    <w:p w14:paraId="744AEAA3" w14:textId="4096483C" w:rsidR="005C79A7" w:rsidRDefault="005C79A7" w:rsidP="005C79A7">
      <w:pPr>
        <w:spacing w:line="480" w:lineRule="auto"/>
        <w:ind w:firstLine="360"/>
        <w:rPr>
          <w:rFonts w:cstheme="minorHAnsi"/>
        </w:rPr>
      </w:pPr>
      <w:r>
        <w:rPr>
          <w:rFonts w:cstheme="minorHAnsi"/>
        </w:rPr>
        <w:t xml:space="preserve">Both the genome-wide patterns of </w:t>
      </w:r>
      <w:r w:rsidR="00115274">
        <w:rPr>
          <w:rFonts w:cstheme="minorHAnsi"/>
        </w:rPr>
        <w:t xml:space="preserve">eQTL </w:t>
      </w:r>
      <w:r>
        <w:rPr>
          <w:rFonts w:cstheme="minorHAnsi"/>
        </w:rPr>
        <w:t xml:space="preserve">and the network-level focus on haplotype structure and polymorphisms find a signal of SNPs tagging many </w:t>
      </w:r>
      <w:r w:rsidRPr="00287DA2">
        <w:rPr>
          <w:rFonts w:cstheme="minorHAnsi"/>
          <w:i/>
        </w:rPr>
        <w:t>trans</w:t>
      </w:r>
      <w:r>
        <w:rPr>
          <w:rFonts w:cstheme="minorHAnsi"/>
        </w:rPr>
        <w:t>-</w:t>
      </w:r>
      <w:r w:rsidR="00115274">
        <w:rPr>
          <w:rFonts w:cstheme="minorHAnsi"/>
        </w:rPr>
        <w:t>eQTL</w:t>
      </w:r>
      <w:r w:rsidR="00762A1B">
        <w:rPr>
          <w:rFonts w:cstheme="minorHAnsi"/>
        </w:rPr>
        <w:t xml:space="preserve"> </w:t>
      </w:r>
      <w:r>
        <w:rPr>
          <w:rFonts w:cstheme="minorHAnsi"/>
        </w:rPr>
        <w:t xml:space="preserve">and few </w:t>
      </w:r>
      <w:r w:rsidRPr="00287DA2">
        <w:rPr>
          <w:rFonts w:cstheme="minorHAnsi"/>
          <w:i/>
        </w:rPr>
        <w:t>cis</w:t>
      </w:r>
      <w:r>
        <w:rPr>
          <w:rFonts w:cstheme="minorHAnsi"/>
        </w:rPr>
        <w:t>-</w:t>
      </w:r>
      <w:r w:rsidR="00115274">
        <w:rPr>
          <w:rFonts w:cstheme="minorHAnsi"/>
        </w:rPr>
        <w:t>eQTL</w:t>
      </w:r>
      <w:r>
        <w:rPr>
          <w:rFonts w:cstheme="minorHAnsi"/>
        </w:rPr>
        <w:t xml:space="preserve"> in this study. Network-level focus suggests that </w:t>
      </w:r>
      <w:r w:rsidR="002A0B39">
        <w:rPr>
          <w:rFonts w:cstheme="minorHAnsi"/>
        </w:rPr>
        <w:t>some</w:t>
      </w:r>
      <w:r>
        <w:rPr>
          <w:rFonts w:cstheme="minorHAnsi"/>
        </w:rPr>
        <w:t xml:space="preserve"> </w:t>
      </w:r>
      <w:r w:rsidR="002A0B39" w:rsidRPr="002A0B39">
        <w:rPr>
          <w:rFonts w:cstheme="minorHAnsi"/>
          <w:i/>
        </w:rPr>
        <w:t>cis</w:t>
      </w:r>
      <w:r w:rsidR="002A0B39">
        <w:rPr>
          <w:rFonts w:cstheme="minorHAnsi"/>
        </w:rPr>
        <w:t xml:space="preserve">-acting </w:t>
      </w:r>
      <w:r w:rsidR="00986500">
        <w:rPr>
          <w:rFonts w:cstheme="minorHAnsi"/>
        </w:rPr>
        <w:t xml:space="preserve">loss-of-expression polymorphisms </w:t>
      </w:r>
      <w:r w:rsidR="005027C9">
        <w:rPr>
          <w:rFonts w:cstheme="minorHAnsi"/>
        </w:rPr>
        <w:t>would be detectable</w:t>
      </w:r>
      <w:r>
        <w:rPr>
          <w:rFonts w:cstheme="minorHAnsi"/>
        </w:rPr>
        <w:t xml:space="preserve"> through </w:t>
      </w:r>
      <w:r w:rsidR="00B0450E">
        <w:rPr>
          <w:rFonts w:cstheme="minorHAnsi"/>
        </w:rPr>
        <w:t xml:space="preserve">analysis of </w:t>
      </w:r>
      <w:r w:rsidR="00986500">
        <w:rPr>
          <w:rFonts w:cstheme="minorHAnsi"/>
        </w:rPr>
        <w:t>structural variation</w:t>
      </w:r>
      <w:r>
        <w:rPr>
          <w:rFonts w:cstheme="minorHAnsi"/>
        </w:rPr>
        <w:t xml:space="preserve">; future eQTL studies within </w:t>
      </w:r>
      <w:r w:rsidRPr="0081302F">
        <w:rPr>
          <w:rFonts w:cstheme="minorHAnsi"/>
          <w:i/>
        </w:rPr>
        <w:t xml:space="preserve">B. cinerea </w:t>
      </w:r>
      <w:r>
        <w:rPr>
          <w:rFonts w:cstheme="minorHAnsi"/>
        </w:rPr>
        <w:t>would benefit from the use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Pr>
          <w:rFonts w:cstheme="minorHAnsi"/>
        </w:rPr>
        <w:t xml:space="preserve">. </w:t>
      </w:r>
      <w:r w:rsidR="00986500">
        <w:rPr>
          <w:rFonts w:cstheme="minorHAnsi"/>
        </w:rPr>
        <w:t xml:space="preserve">Future studies could incorporate long-read sequencing to better address these questions. </w:t>
      </w:r>
      <w:r>
        <w:rPr>
          <w:rFonts w:cstheme="minorHAnsi"/>
        </w:rPr>
        <w:t xml:space="preserve">However, this lack of detectable </w:t>
      </w:r>
      <w:r>
        <w:rPr>
          <w:rFonts w:cstheme="minorHAnsi"/>
        </w:rPr>
        <w:softHyphen/>
      </w:r>
      <w:r>
        <w:rPr>
          <w:rFonts w:cstheme="minorHAnsi"/>
          <w:i/>
        </w:rPr>
        <w:t>cis</w:t>
      </w:r>
      <w:r>
        <w:rPr>
          <w:rFonts w:cstheme="minorHAnsi"/>
        </w:rPr>
        <w:t>-effect variation also suggests high haplotype diversity</w:t>
      </w:r>
      <w:r w:rsidR="00986500">
        <w:rPr>
          <w:rFonts w:cstheme="minorHAnsi"/>
        </w:rPr>
        <w:t xml:space="preserve">, in which the </w:t>
      </w:r>
      <w:r w:rsidR="00986500" w:rsidRPr="00986500">
        <w:rPr>
          <w:rFonts w:cstheme="minorHAnsi"/>
          <w:i/>
        </w:rPr>
        <w:t>cis</w:t>
      </w:r>
      <w:r w:rsidR="00986500">
        <w:rPr>
          <w:rFonts w:cstheme="minorHAnsi"/>
        </w:rPr>
        <w:t>-acting variation is made up of rare variants that fall below the minor allele cutoff for GWA</w:t>
      </w:r>
      <w:r>
        <w:rPr>
          <w:rFonts w:cstheme="minorHAnsi"/>
        </w:rPr>
        <w:t>.</w:t>
      </w:r>
      <w:r w:rsidR="00986500">
        <w:rPr>
          <w:rFonts w:cstheme="minorHAnsi"/>
        </w:rPr>
        <w:t xml:space="preserve"> </w:t>
      </w:r>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7ACB6DD0" w14:textId="448FEB23" w:rsidR="005C79A7" w:rsidRPr="00684B6A" w:rsidRDefault="005C79A7" w:rsidP="00B47034">
      <w:pPr>
        <w:spacing w:line="480" w:lineRule="auto"/>
        <w:ind w:firstLine="360"/>
        <w:rPr>
          <w:rFonts w:cstheme="minorHAnsi"/>
        </w:rPr>
      </w:pPr>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host expression regulation by the pathogen at the gene level, and at the network level. </w:t>
      </w:r>
      <w:r w:rsidR="00E3118D">
        <w:rPr>
          <w:rFonts w:cstheme="minorHAnsi"/>
        </w:rPr>
        <w:t xml:space="preserve">Pathogen eQTL </w:t>
      </w:r>
      <w:r w:rsidR="00E3118D">
        <w:rPr>
          <w:rFonts w:cstheme="minorHAnsi"/>
        </w:rPr>
        <w:lastRenderedPageBreak/>
        <w:t xml:space="preserve">hotspots have pleiotropic effects on multiple host genes, and multiple host networks. However, each host gene within these networks may be sensitive to a single pathogen eQTL hotspot. </w:t>
      </w:r>
      <w:r w:rsidR="001C7116">
        <w:rPr>
          <w:rFonts w:cstheme="minorHAnsi"/>
        </w:rPr>
        <w:t>Non-hotspot</w:t>
      </w:r>
      <w:r>
        <w:rPr>
          <w:rFonts w:cstheme="minorHAnsi"/>
        </w:rPr>
        <w:t xml:space="preserve"> eQTL may act in a more restricted</w:t>
      </w:r>
      <w:r w:rsidR="001C7116">
        <w:rPr>
          <w:rFonts w:cstheme="minorHAnsi"/>
        </w:rPr>
        <w:t xml:space="preserve"> pleiotropic</w:t>
      </w:r>
      <w:r>
        <w:rPr>
          <w:rFonts w:cstheme="minorHAnsi"/>
        </w:rPr>
        <w:t xml:space="preserve"> manner, to regulate expression of relatively few genes.</w:t>
      </w:r>
      <w:r w:rsidRPr="00AF76CA">
        <w:rPr>
          <w:rFonts w:cstheme="minorHAnsi"/>
        </w:rPr>
        <w:t xml:space="preserve"> </w:t>
      </w:r>
      <w:r>
        <w:rPr>
          <w:rFonts w:cstheme="minorHAnsi"/>
        </w:rPr>
        <w:t xml:space="preserve">This gives us an overarching pattern of polygenic </w:t>
      </w:r>
      <w:r w:rsidR="008F6ECE">
        <w:rPr>
          <w:rFonts w:cstheme="minorHAnsi"/>
        </w:rPr>
        <w:t xml:space="preserve">and pleiotropic </w:t>
      </w:r>
      <w:r>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commentRangeStart w:id="25"/>
      <w:r>
        <w:rPr>
          <w:rFonts w:cstheme="minorHAnsi"/>
          <w:b/>
        </w:rPr>
        <w:t xml:space="preserve">Detection of </w:t>
      </w:r>
      <w:r w:rsidR="00684B6A">
        <w:rPr>
          <w:rFonts w:cstheme="minorHAnsi"/>
          <w:b/>
        </w:rPr>
        <w:t xml:space="preserve">known </w:t>
      </w:r>
      <w:r>
        <w:rPr>
          <w:rFonts w:cstheme="minorHAnsi"/>
          <w:b/>
        </w:rPr>
        <w:t>pathogenicity genes and novel loci</w:t>
      </w:r>
      <w:commentRangeEnd w:id="25"/>
      <w:r w:rsidR="00FB1F8B">
        <w:rPr>
          <w:rStyle w:val="CommentReference"/>
        </w:rPr>
        <w:commentReference w:id="25"/>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77777777"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 xml:space="preserve">s may have direct effects on the transcription machinery (Bcin12g00330, Topoisomerase II-associated protein PAT1; Bcin09g06590, </w:t>
      </w:r>
      <w:proofErr w:type="gramStart"/>
      <w:r w:rsidRPr="00E47ED5">
        <w:rPr>
          <w:rFonts w:cstheme="minorHAnsi"/>
        </w:rPr>
        <w:t>Helicase)(</w:t>
      </w:r>
      <w:proofErr w:type="gramEnd"/>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r>
        <w:rPr>
          <w:rFonts w:cstheme="minorHAnsi"/>
        </w:rPr>
        <w:t xml:space="preserve"> Some loci show clearer links to virulence, including eQTL hotspots whose </w:t>
      </w:r>
      <w:r>
        <w:rPr>
          <w:rFonts w:cstheme="minorHAnsi"/>
        </w:rPr>
        <w:lastRenderedPageBreak/>
        <w:t xml:space="preserve">expression is positively correlated with lesion size, or whose targets include members of major virulence co-expression networks, and genes with known virulence mechanisms. Further, approximately 1/3 of our hotspot loci and 1/5 of the hotspot target genes currently lack gene ontology information (Table N1, Table N2). As such, this study identifies </w:t>
      </w:r>
      <w:proofErr w:type="gramStart"/>
      <w:r>
        <w:rPr>
          <w:rFonts w:cstheme="minorHAnsi"/>
        </w:rPr>
        <w:t>a large number of</w:t>
      </w:r>
      <w:proofErr w:type="gramEnd"/>
      <w:r>
        <w:rPr>
          <w:rFonts w:cstheme="minorHAnsi"/>
        </w:rPr>
        <w:t xml:space="preserve">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p>
    <w:p w14:paraId="0065715C" w14:textId="02B8901F" w:rsidR="00514140" w:rsidRDefault="00514140" w:rsidP="00031EA7">
      <w:pPr>
        <w:spacing w:line="480" w:lineRule="auto"/>
        <w:rPr>
          <w:rFonts w:cstheme="minorHAnsi"/>
          <w:b/>
        </w:rPr>
      </w:pPr>
      <w:r>
        <w:rPr>
          <w:rFonts w:cstheme="minorHAnsi"/>
          <w:b/>
        </w:rPr>
        <w:t>Conclusion</w:t>
      </w:r>
    </w:p>
    <w:p w14:paraId="2CA7093A" w14:textId="3F69E57F" w:rsidR="00720FAF" w:rsidRDefault="00720FAF" w:rsidP="00A20C1B">
      <w:pPr>
        <w:spacing w:line="480" w:lineRule="auto"/>
        <w:ind w:firstLine="720"/>
      </w:pPr>
      <w:r>
        <w:lastRenderedPageBreak/>
        <w:t xml:space="preserve">This study is, to our knowledge, the first to look for genome-wide signatures of expression modulation in a plant-pathogen system. Further, it is one of the first studies of how pathogen genomics regulate pathogen and host expression variation over the course of disease. </w:t>
      </w:r>
    </w:p>
    <w:p w14:paraId="7D7DB65F" w14:textId="58B82D19" w:rsidR="00A20C1B" w:rsidRPr="00A20C1B" w:rsidRDefault="00A20C1B" w:rsidP="00A20C1B">
      <w:pPr>
        <w:spacing w:line="480" w:lineRule="auto"/>
        <w:ind w:firstLine="720"/>
      </w:pPr>
      <w:r>
        <w:t xml:space="preserve">The 25 </w:t>
      </w:r>
      <w:r w:rsidR="00720FAF">
        <w:t xml:space="preserve">eQTL </w:t>
      </w:r>
      <w:r>
        <w:t>hot</w:t>
      </w:r>
      <w:r w:rsidR="00E862E5">
        <w:t>spot</w:t>
      </w:r>
      <w:r>
        <w:t xml:space="preserve">s identified in this study provide potential targets for breeding low-virulence </w:t>
      </w:r>
      <w:r w:rsidRPr="00EB111C">
        <w:rPr>
          <w:i/>
        </w:rPr>
        <w:t>B. cinerea</w:t>
      </w:r>
      <w:r>
        <w:t xml:space="preserve">. These loci may control modular virulence strategies, serving as decision points in the course of </w:t>
      </w:r>
      <w:r w:rsidRPr="00EB111C">
        <w:rPr>
          <w:i/>
        </w:rPr>
        <w:t>B. cinerea</w:t>
      </w:r>
      <w:r>
        <w:t xml:space="preserve"> infection on </w:t>
      </w:r>
      <w:r w:rsidRPr="00EB111C">
        <w:rPr>
          <w:i/>
        </w:rPr>
        <w:t>A. thaliana</w:t>
      </w:r>
      <w:r>
        <w:t xml:space="preserve">. The target genes in plants, and their associated networks, may provide targets for disease resistance in plants. </w:t>
      </w:r>
    </w:p>
    <w:bookmarkEnd w:id="24"/>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w:t>
      </w:r>
      <w:r w:rsidR="00672EEF" w:rsidRPr="0035605C">
        <w:rPr>
          <w:rFonts w:cstheme="minorHAnsi"/>
        </w:rPr>
        <w:lastRenderedPageBreak/>
        <w:t xml:space="preserve">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lastRenderedPageBreak/>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lastRenderedPageBreak/>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xml:space="preserve">. AU p-values are </w:t>
      </w:r>
      <w:r w:rsidRPr="0035605C">
        <w:rPr>
          <w:rFonts w:cstheme="minorHAnsi"/>
        </w:rPr>
        <w:lastRenderedPageBreak/>
        <w:t>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BD14E35" w:rsidR="00FE1D89" w:rsidRPr="0035605C" w:rsidRDefault="00FE1D89" w:rsidP="00FE1D89">
      <w:pPr>
        <w:spacing w:line="480" w:lineRule="auto"/>
        <w:rPr>
          <w:rFonts w:cstheme="minorHAnsi"/>
          <w:b/>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4DF7B5B9"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sidR="006C2ED9">
        <w:rPr>
          <w:rFonts w:cstheme="minorHAnsi"/>
          <w:b/>
        </w:rPr>
        <w:t>spots</w:t>
      </w:r>
      <w:r w:rsidRPr="0035605C">
        <w:rPr>
          <w:rFonts w:cstheme="minorHAnsi"/>
          <w:b/>
        </w:rPr>
        <w:t>.</w:t>
      </w:r>
    </w:p>
    <w:p w14:paraId="3E6AC7A1" w14:textId="6C45C1CD"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sidR="006C2ED9">
        <w:rPr>
          <w:rFonts w:cstheme="minorHAnsi"/>
          <w:b/>
        </w:rPr>
        <w:t>spot</w:t>
      </w:r>
      <w:r w:rsidRPr="0035605C">
        <w:rPr>
          <w:rFonts w:cstheme="minorHAnsi"/>
          <w:b/>
        </w:rPr>
        <w:t xml:space="preserve">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w:t>
      </w:r>
      <w:r w:rsidRPr="0035605C">
        <w:rPr>
          <w:rFonts w:cstheme="minorHAnsi"/>
        </w:rPr>
        <w:lastRenderedPageBreak/>
        <w:t>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lastRenderedPageBreak/>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lastRenderedPageBreak/>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lastRenderedPageBreak/>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27T17:59:00Z" w:initials="NS">
    <w:p w14:paraId="04A677B3" w14:textId="6C8633C8" w:rsidR="005027C9" w:rsidRDefault="005027C9">
      <w:pPr>
        <w:pStyle w:val="CommentText"/>
      </w:pPr>
      <w:r>
        <w:rPr>
          <w:rStyle w:val="CommentReference"/>
        </w:rPr>
        <w:annotationRef/>
      </w:r>
      <w:r>
        <w:t>CITE</w:t>
      </w:r>
    </w:p>
  </w:comment>
  <w:comment w:id="1" w:author="N S" w:date="2019-02-28T14:51:00Z" w:initials="NS">
    <w:p w14:paraId="7722CD11" w14:textId="452F9510" w:rsidR="005027C9" w:rsidRDefault="005027C9">
      <w:pPr>
        <w:pStyle w:val="CommentText"/>
      </w:pPr>
      <w:r>
        <w:rPr>
          <w:rStyle w:val="CommentReference"/>
        </w:rPr>
        <w:annotationRef/>
      </w:r>
      <w:r>
        <w:t>CITE</w:t>
      </w:r>
    </w:p>
  </w:comment>
  <w:comment w:id="2" w:author="N S" w:date="2019-02-27T18:03:00Z" w:initials="NS">
    <w:p w14:paraId="29BB3AA0" w14:textId="23D49ACD" w:rsidR="005027C9" w:rsidRDefault="005027C9">
      <w:pPr>
        <w:pStyle w:val="CommentText"/>
      </w:pPr>
      <w:r>
        <w:rPr>
          <w:rStyle w:val="CommentReference"/>
        </w:rPr>
        <w:annotationRef/>
      </w:r>
      <w:r>
        <w:t>CITE</w:t>
      </w:r>
    </w:p>
  </w:comment>
  <w:comment w:id="3" w:author="N S" w:date="2019-02-27T18:00:00Z" w:initials="NS">
    <w:p w14:paraId="42B93B70" w14:textId="139F3676" w:rsidR="005027C9" w:rsidRDefault="005027C9">
      <w:pPr>
        <w:pStyle w:val="CommentText"/>
      </w:pPr>
      <w:r>
        <w:rPr>
          <w:rStyle w:val="CommentReference"/>
        </w:rPr>
        <w:annotationRef/>
      </w:r>
      <w:r>
        <w:t>CITE</w:t>
      </w:r>
    </w:p>
  </w:comment>
  <w:comment w:id="5" w:author="Dan Kliebenstein" w:date="2019-02-21T10:43:00Z" w:initials="DK">
    <w:p w14:paraId="5F61B9A4" w14:textId="5D9D6053" w:rsidR="005027C9" w:rsidRDefault="005027C9">
      <w:pPr>
        <w:pStyle w:val="CommentText"/>
      </w:pPr>
      <w:r>
        <w:rPr>
          <w:rStyle w:val="CommentReference"/>
        </w:rPr>
        <w:annotationRef/>
      </w:r>
      <w:r>
        <w:t>We should probably report the median and have some form of histogram.</w:t>
      </w:r>
    </w:p>
  </w:comment>
  <w:comment w:id="12" w:author="Dan Kliebenstein" w:date="2019-02-21T10:47:00Z" w:initials="DK">
    <w:p w14:paraId="2A6D10E1" w14:textId="695FF93B" w:rsidR="005027C9" w:rsidRDefault="005027C9">
      <w:pPr>
        <w:pStyle w:val="CommentText"/>
      </w:pPr>
      <w:r>
        <w:rPr>
          <w:rStyle w:val="CommentReference"/>
        </w:rPr>
        <w:annotationRef/>
      </w:r>
      <w:r>
        <w:t>Have you gone through to see if there are any SNPs with crazy p-values?</w:t>
      </w:r>
    </w:p>
  </w:comment>
  <w:comment w:id="13" w:author="N S" w:date="2019-03-01T14:31:00Z" w:initials="NS">
    <w:p w14:paraId="71D40A75" w14:textId="04386232" w:rsidR="00E00308" w:rsidRDefault="00E00308">
      <w:pPr>
        <w:pStyle w:val="CommentText"/>
      </w:pPr>
      <w:r>
        <w:rPr>
          <w:rStyle w:val="CommentReference"/>
        </w:rPr>
        <w:annotationRef/>
      </w:r>
      <w:r>
        <w:t>To-do</w:t>
      </w:r>
    </w:p>
  </w:comment>
  <w:comment w:id="4" w:author="N S" w:date="2019-02-28T09:40:00Z" w:initials="NS">
    <w:p w14:paraId="4FFF0A40" w14:textId="004D156C" w:rsidR="005027C9" w:rsidRDefault="005027C9">
      <w:pPr>
        <w:pStyle w:val="CommentText"/>
      </w:pPr>
      <w:r>
        <w:rPr>
          <w:rStyle w:val="CommentReference"/>
        </w:rPr>
        <w:annotationRef/>
      </w:r>
      <w:r>
        <w:t xml:space="preserve">To-do </w:t>
      </w:r>
    </w:p>
  </w:comment>
  <w:comment w:id="20" w:author="N S" w:date="2019-03-01T14:33:00Z" w:initials="NS">
    <w:p w14:paraId="17306648" w14:textId="5E6F6351" w:rsidR="003B4D6A" w:rsidRDefault="003B4D6A">
      <w:pPr>
        <w:pStyle w:val="CommentText"/>
      </w:pPr>
      <w:r>
        <w:rPr>
          <w:rStyle w:val="CommentReference"/>
        </w:rPr>
        <w:annotationRef/>
      </w:r>
      <w:r>
        <w:t>Review this statement after added analysis above</w:t>
      </w:r>
    </w:p>
  </w:comment>
  <w:comment w:id="22" w:author="Dan Kliebenstein" w:date="2019-02-21T11:22:00Z" w:initials="DK">
    <w:p w14:paraId="1FAC2195" w14:textId="029A5546" w:rsidR="005027C9" w:rsidRDefault="005027C9">
      <w:pPr>
        <w:pStyle w:val="CommentText"/>
      </w:pPr>
      <w:r>
        <w:rPr>
          <w:rStyle w:val="CommentReference"/>
        </w:rPr>
        <w:annotationRef/>
      </w:r>
      <w:r>
        <w:t xml:space="preserve">We should use some other citations on this topic as well. And it was </w:t>
      </w:r>
      <w:proofErr w:type="gramStart"/>
      <w:r>
        <w:t>actually Eva’s</w:t>
      </w:r>
      <w:proofErr w:type="gramEnd"/>
      <w:r>
        <w:t xml:space="preserve"> first GWA that </w:t>
      </w:r>
      <w:proofErr w:type="spellStart"/>
      <w:r>
        <w:t>wnte</w:t>
      </w:r>
      <w:proofErr w:type="spellEnd"/>
      <w:r>
        <w:t xml:space="preserve"> into this most explicitly. I don’t think that these two citations work here.</w:t>
      </w:r>
    </w:p>
  </w:comment>
  <w:comment w:id="23" w:author="N S" w:date="2019-02-28T11:04:00Z" w:initials="NS">
    <w:p w14:paraId="59D1A87C" w14:textId="79580344" w:rsidR="005027C9" w:rsidRDefault="005027C9">
      <w:pPr>
        <w:pStyle w:val="CommentText"/>
      </w:pPr>
      <w:r>
        <w:rPr>
          <w:rStyle w:val="CommentReference"/>
        </w:rPr>
        <w:annotationRef/>
      </w:r>
      <w:r>
        <w:t>Lit search in progress</w:t>
      </w:r>
    </w:p>
  </w:comment>
  <w:comment w:id="25" w:author="N S" w:date="2019-03-03T21:03:00Z" w:initials="NS">
    <w:p w14:paraId="41D1162D" w14:textId="787CD992" w:rsidR="00FB1F8B" w:rsidRDefault="00FB1F8B">
      <w:pPr>
        <w:pStyle w:val="CommentText"/>
      </w:pPr>
      <w:r>
        <w:rPr>
          <w:rStyle w:val="CommentReference"/>
        </w:rPr>
        <w:annotationRef/>
      </w:r>
      <w:r>
        <w:t xml:space="preserve">Add discussion on </w:t>
      </w:r>
      <w:r>
        <w:t>photosynthesis?</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7722CD11" w15:done="0"/>
  <w15:commentEx w15:paraId="29BB3AA0" w15:done="0"/>
  <w15:commentEx w15:paraId="42B93B70" w15:done="0"/>
  <w15:commentEx w15:paraId="5F61B9A4" w15:done="0"/>
  <w15:commentEx w15:paraId="2A6D10E1" w15:done="0"/>
  <w15:commentEx w15:paraId="71D40A75" w15:paraIdParent="2A6D10E1" w15:done="0"/>
  <w15:commentEx w15:paraId="4FFF0A40" w15:done="0"/>
  <w15:commentEx w15:paraId="17306648" w15:done="0"/>
  <w15:commentEx w15:paraId="1FAC2195" w15:done="0"/>
  <w15:commentEx w15:paraId="59D1A87C" w15:paraIdParent="1FAC2195" w15:done="0"/>
  <w15:commentEx w15:paraId="41D11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7722CD11" w16cid:durableId="202273E1"/>
  <w16cid:commentId w16cid:paraId="29BB3AA0" w16cid:durableId="20214F70"/>
  <w16cid:commentId w16cid:paraId="42B93B70" w16cid:durableId="20214EAD"/>
  <w16cid:commentId w16cid:paraId="5F61B9A4" w16cid:durableId="2020D5ED"/>
  <w16cid:commentId w16cid:paraId="2A6D10E1" w16cid:durableId="2020D5EE"/>
  <w16cid:commentId w16cid:paraId="71D40A75" w16cid:durableId="2023C0B6"/>
  <w16cid:commentId w16cid:paraId="4FFF0A40" w16cid:durableId="20222B03"/>
  <w16cid:commentId w16cid:paraId="17306648" w16cid:durableId="2023C143"/>
  <w16cid:commentId w16cid:paraId="1FAC2195" w16cid:durableId="2020D5EF"/>
  <w16cid:commentId w16cid:paraId="59D1A87C" w16cid:durableId="20223ED7"/>
  <w16cid:commentId w16cid:paraId="41D1162D" w16cid:durableId="2026BF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E0C53" w14:textId="77777777" w:rsidR="00B12D2B" w:rsidRDefault="00B12D2B" w:rsidP="00A172A7">
      <w:pPr>
        <w:spacing w:after="0" w:line="240" w:lineRule="auto"/>
      </w:pPr>
      <w:r>
        <w:separator/>
      </w:r>
    </w:p>
  </w:endnote>
  <w:endnote w:type="continuationSeparator" w:id="0">
    <w:p w14:paraId="6D9596D3" w14:textId="77777777" w:rsidR="00B12D2B" w:rsidRDefault="00B12D2B"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B6CB5" w14:textId="77777777" w:rsidR="00B12D2B" w:rsidRDefault="00B12D2B" w:rsidP="00A172A7">
      <w:pPr>
        <w:spacing w:after="0" w:line="240" w:lineRule="auto"/>
      </w:pPr>
      <w:r>
        <w:separator/>
      </w:r>
    </w:p>
  </w:footnote>
  <w:footnote w:type="continuationSeparator" w:id="0">
    <w:p w14:paraId="18C55417" w14:textId="77777777" w:rsidR="00B12D2B" w:rsidRDefault="00B12D2B"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384F"/>
    <w:rsid w:val="00044812"/>
    <w:rsid w:val="00045BD4"/>
    <w:rsid w:val="000506B6"/>
    <w:rsid w:val="000533C6"/>
    <w:rsid w:val="00053975"/>
    <w:rsid w:val="00054493"/>
    <w:rsid w:val="00054571"/>
    <w:rsid w:val="00055628"/>
    <w:rsid w:val="00056FCB"/>
    <w:rsid w:val="00060ACB"/>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2F98"/>
    <w:rsid w:val="000E7AB7"/>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25D3"/>
    <w:rsid w:val="001660CA"/>
    <w:rsid w:val="00170420"/>
    <w:rsid w:val="001713A4"/>
    <w:rsid w:val="001750AD"/>
    <w:rsid w:val="00175983"/>
    <w:rsid w:val="00181C3A"/>
    <w:rsid w:val="001835A7"/>
    <w:rsid w:val="001876FE"/>
    <w:rsid w:val="0019280F"/>
    <w:rsid w:val="00194839"/>
    <w:rsid w:val="00196D1B"/>
    <w:rsid w:val="001A0C27"/>
    <w:rsid w:val="001A6AED"/>
    <w:rsid w:val="001A7FD2"/>
    <w:rsid w:val="001C0419"/>
    <w:rsid w:val="001C0CBE"/>
    <w:rsid w:val="001C6224"/>
    <w:rsid w:val="001C63B0"/>
    <w:rsid w:val="001C68B4"/>
    <w:rsid w:val="001C7116"/>
    <w:rsid w:val="001D4B3B"/>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A0B39"/>
    <w:rsid w:val="002A0BE9"/>
    <w:rsid w:val="002A132B"/>
    <w:rsid w:val="002A3D02"/>
    <w:rsid w:val="002B6D7A"/>
    <w:rsid w:val="002B727A"/>
    <w:rsid w:val="002C1234"/>
    <w:rsid w:val="002C12C1"/>
    <w:rsid w:val="002C678F"/>
    <w:rsid w:val="002E0971"/>
    <w:rsid w:val="002E504A"/>
    <w:rsid w:val="002F598D"/>
    <w:rsid w:val="00301CFF"/>
    <w:rsid w:val="00302E2C"/>
    <w:rsid w:val="00304109"/>
    <w:rsid w:val="003108D6"/>
    <w:rsid w:val="00312A39"/>
    <w:rsid w:val="0031470F"/>
    <w:rsid w:val="003162C7"/>
    <w:rsid w:val="003179ED"/>
    <w:rsid w:val="00322DF2"/>
    <w:rsid w:val="00331B21"/>
    <w:rsid w:val="0033686E"/>
    <w:rsid w:val="00345CA0"/>
    <w:rsid w:val="003475CD"/>
    <w:rsid w:val="00347890"/>
    <w:rsid w:val="003517A5"/>
    <w:rsid w:val="003530BC"/>
    <w:rsid w:val="00355732"/>
    <w:rsid w:val="0035605C"/>
    <w:rsid w:val="003600C6"/>
    <w:rsid w:val="00362950"/>
    <w:rsid w:val="003664DC"/>
    <w:rsid w:val="00367BD7"/>
    <w:rsid w:val="003736B7"/>
    <w:rsid w:val="00381C63"/>
    <w:rsid w:val="00383A56"/>
    <w:rsid w:val="0039103B"/>
    <w:rsid w:val="003945EA"/>
    <w:rsid w:val="00395C25"/>
    <w:rsid w:val="003A0148"/>
    <w:rsid w:val="003A1BDE"/>
    <w:rsid w:val="003A4A64"/>
    <w:rsid w:val="003B3B04"/>
    <w:rsid w:val="003B4D6A"/>
    <w:rsid w:val="003B4E6E"/>
    <w:rsid w:val="003B56EA"/>
    <w:rsid w:val="003C0950"/>
    <w:rsid w:val="003C1434"/>
    <w:rsid w:val="003C54D4"/>
    <w:rsid w:val="003D4CE1"/>
    <w:rsid w:val="003E01B6"/>
    <w:rsid w:val="003E1847"/>
    <w:rsid w:val="003E2E0A"/>
    <w:rsid w:val="003F32EE"/>
    <w:rsid w:val="003F6BDD"/>
    <w:rsid w:val="004010D9"/>
    <w:rsid w:val="00402152"/>
    <w:rsid w:val="00410480"/>
    <w:rsid w:val="0041373C"/>
    <w:rsid w:val="00423648"/>
    <w:rsid w:val="004354E5"/>
    <w:rsid w:val="00435E39"/>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4B9E"/>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746"/>
    <w:rsid w:val="00590C2E"/>
    <w:rsid w:val="005933A2"/>
    <w:rsid w:val="00595141"/>
    <w:rsid w:val="00595665"/>
    <w:rsid w:val="005B2B5E"/>
    <w:rsid w:val="005B68C4"/>
    <w:rsid w:val="005C21BE"/>
    <w:rsid w:val="005C79A7"/>
    <w:rsid w:val="005E5DC0"/>
    <w:rsid w:val="005F39E2"/>
    <w:rsid w:val="005F79A4"/>
    <w:rsid w:val="00602201"/>
    <w:rsid w:val="006110D0"/>
    <w:rsid w:val="00613932"/>
    <w:rsid w:val="00615CF9"/>
    <w:rsid w:val="00616582"/>
    <w:rsid w:val="00622302"/>
    <w:rsid w:val="0064357E"/>
    <w:rsid w:val="00645A1D"/>
    <w:rsid w:val="00651A53"/>
    <w:rsid w:val="00652E76"/>
    <w:rsid w:val="00654E06"/>
    <w:rsid w:val="00654E74"/>
    <w:rsid w:val="00656AC4"/>
    <w:rsid w:val="00663C4A"/>
    <w:rsid w:val="00667AC5"/>
    <w:rsid w:val="00667B2A"/>
    <w:rsid w:val="00672EEF"/>
    <w:rsid w:val="00680CC0"/>
    <w:rsid w:val="00683D60"/>
    <w:rsid w:val="00684B6A"/>
    <w:rsid w:val="00685CE1"/>
    <w:rsid w:val="00686026"/>
    <w:rsid w:val="00686046"/>
    <w:rsid w:val="006908A9"/>
    <w:rsid w:val="00694EF0"/>
    <w:rsid w:val="00695AAD"/>
    <w:rsid w:val="0069676A"/>
    <w:rsid w:val="006A3A53"/>
    <w:rsid w:val="006B2BE6"/>
    <w:rsid w:val="006C1945"/>
    <w:rsid w:val="006C2ED9"/>
    <w:rsid w:val="006C46C0"/>
    <w:rsid w:val="006C6718"/>
    <w:rsid w:val="006D6123"/>
    <w:rsid w:val="006E099F"/>
    <w:rsid w:val="006E4B7B"/>
    <w:rsid w:val="006E4F08"/>
    <w:rsid w:val="006E5FEE"/>
    <w:rsid w:val="006F1436"/>
    <w:rsid w:val="006F702C"/>
    <w:rsid w:val="00700561"/>
    <w:rsid w:val="00705E55"/>
    <w:rsid w:val="007133E8"/>
    <w:rsid w:val="00715FF0"/>
    <w:rsid w:val="00720FAF"/>
    <w:rsid w:val="00721107"/>
    <w:rsid w:val="007216BA"/>
    <w:rsid w:val="00726354"/>
    <w:rsid w:val="00732A06"/>
    <w:rsid w:val="007360E4"/>
    <w:rsid w:val="00740DCA"/>
    <w:rsid w:val="00742465"/>
    <w:rsid w:val="007437B7"/>
    <w:rsid w:val="00751D64"/>
    <w:rsid w:val="00757D43"/>
    <w:rsid w:val="00762A1B"/>
    <w:rsid w:val="007706A4"/>
    <w:rsid w:val="007710F5"/>
    <w:rsid w:val="00780727"/>
    <w:rsid w:val="00782740"/>
    <w:rsid w:val="007837D2"/>
    <w:rsid w:val="0079723D"/>
    <w:rsid w:val="007A19D9"/>
    <w:rsid w:val="007A49C0"/>
    <w:rsid w:val="007A50BA"/>
    <w:rsid w:val="007A5C52"/>
    <w:rsid w:val="007A7EA5"/>
    <w:rsid w:val="007B2B81"/>
    <w:rsid w:val="007B6F5F"/>
    <w:rsid w:val="007C1379"/>
    <w:rsid w:val="007C14AC"/>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33E7"/>
    <w:rsid w:val="008317C6"/>
    <w:rsid w:val="008356B6"/>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5D6"/>
    <w:rsid w:val="008A497C"/>
    <w:rsid w:val="008B351C"/>
    <w:rsid w:val="008B3D51"/>
    <w:rsid w:val="008B54BA"/>
    <w:rsid w:val="008C4A17"/>
    <w:rsid w:val="008C5606"/>
    <w:rsid w:val="008C6356"/>
    <w:rsid w:val="008C6FF7"/>
    <w:rsid w:val="008C760F"/>
    <w:rsid w:val="008E0921"/>
    <w:rsid w:val="008E0A23"/>
    <w:rsid w:val="008E4A56"/>
    <w:rsid w:val="008E7729"/>
    <w:rsid w:val="008F0A74"/>
    <w:rsid w:val="008F1DAD"/>
    <w:rsid w:val="008F4AC6"/>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447B"/>
    <w:rsid w:val="00986500"/>
    <w:rsid w:val="00986E6A"/>
    <w:rsid w:val="00995B3F"/>
    <w:rsid w:val="00996947"/>
    <w:rsid w:val="009A03B5"/>
    <w:rsid w:val="009A49C4"/>
    <w:rsid w:val="009A52B7"/>
    <w:rsid w:val="009A61CD"/>
    <w:rsid w:val="009B7A02"/>
    <w:rsid w:val="009C2F9C"/>
    <w:rsid w:val="009C63BE"/>
    <w:rsid w:val="009C68DA"/>
    <w:rsid w:val="009D066E"/>
    <w:rsid w:val="009D093A"/>
    <w:rsid w:val="009E3609"/>
    <w:rsid w:val="009E4B0F"/>
    <w:rsid w:val="009E4DBA"/>
    <w:rsid w:val="009F1C37"/>
    <w:rsid w:val="009F3CE7"/>
    <w:rsid w:val="009F5BED"/>
    <w:rsid w:val="009F5F0E"/>
    <w:rsid w:val="00A02682"/>
    <w:rsid w:val="00A02816"/>
    <w:rsid w:val="00A02CCD"/>
    <w:rsid w:val="00A06A8B"/>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6CE3"/>
    <w:rsid w:val="00A77220"/>
    <w:rsid w:val="00A7785E"/>
    <w:rsid w:val="00A94D42"/>
    <w:rsid w:val="00A951A2"/>
    <w:rsid w:val="00A95360"/>
    <w:rsid w:val="00AA3B21"/>
    <w:rsid w:val="00AA7054"/>
    <w:rsid w:val="00AB4353"/>
    <w:rsid w:val="00AB5090"/>
    <w:rsid w:val="00AC4C35"/>
    <w:rsid w:val="00AC552A"/>
    <w:rsid w:val="00AC72E0"/>
    <w:rsid w:val="00AE3626"/>
    <w:rsid w:val="00AE61F4"/>
    <w:rsid w:val="00AE658C"/>
    <w:rsid w:val="00AF06B6"/>
    <w:rsid w:val="00AF129A"/>
    <w:rsid w:val="00AF205C"/>
    <w:rsid w:val="00AF423D"/>
    <w:rsid w:val="00B013CD"/>
    <w:rsid w:val="00B033CD"/>
    <w:rsid w:val="00B0427F"/>
    <w:rsid w:val="00B0450E"/>
    <w:rsid w:val="00B07520"/>
    <w:rsid w:val="00B12D2B"/>
    <w:rsid w:val="00B1376A"/>
    <w:rsid w:val="00B13C6C"/>
    <w:rsid w:val="00B22871"/>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A1057"/>
    <w:rsid w:val="00BA3FF8"/>
    <w:rsid w:val="00BA4BCB"/>
    <w:rsid w:val="00BB4253"/>
    <w:rsid w:val="00BB642E"/>
    <w:rsid w:val="00BC11F3"/>
    <w:rsid w:val="00BD10FC"/>
    <w:rsid w:val="00BD4288"/>
    <w:rsid w:val="00BE01EB"/>
    <w:rsid w:val="00BE57D1"/>
    <w:rsid w:val="00BE69F1"/>
    <w:rsid w:val="00BE6F5A"/>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51491"/>
    <w:rsid w:val="00C51FFD"/>
    <w:rsid w:val="00C61B3A"/>
    <w:rsid w:val="00C6247E"/>
    <w:rsid w:val="00C67343"/>
    <w:rsid w:val="00C72EBD"/>
    <w:rsid w:val="00C7382C"/>
    <w:rsid w:val="00C775E8"/>
    <w:rsid w:val="00C77FC6"/>
    <w:rsid w:val="00C83B37"/>
    <w:rsid w:val="00C846DD"/>
    <w:rsid w:val="00CA3D1F"/>
    <w:rsid w:val="00CA45B6"/>
    <w:rsid w:val="00CA5461"/>
    <w:rsid w:val="00CA753C"/>
    <w:rsid w:val="00CB002E"/>
    <w:rsid w:val="00CB22AF"/>
    <w:rsid w:val="00CB5209"/>
    <w:rsid w:val="00CB6959"/>
    <w:rsid w:val="00CB778D"/>
    <w:rsid w:val="00CC07B9"/>
    <w:rsid w:val="00CC1992"/>
    <w:rsid w:val="00CC3DBF"/>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231C9"/>
    <w:rsid w:val="00D23608"/>
    <w:rsid w:val="00D25BE3"/>
    <w:rsid w:val="00D25C58"/>
    <w:rsid w:val="00D27FB9"/>
    <w:rsid w:val="00D319E3"/>
    <w:rsid w:val="00D369C1"/>
    <w:rsid w:val="00D3774F"/>
    <w:rsid w:val="00D41101"/>
    <w:rsid w:val="00D515D8"/>
    <w:rsid w:val="00D55A47"/>
    <w:rsid w:val="00D57299"/>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C2C"/>
    <w:rsid w:val="00ED76BC"/>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828DB"/>
    <w:rsid w:val="00F85ACF"/>
    <w:rsid w:val="00F85CC3"/>
    <w:rsid w:val="00F87749"/>
    <w:rsid w:val="00F93A7E"/>
    <w:rsid w:val="00F964BC"/>
    <w:rsid w:val="00FA1B11"/>
    <w:rsid w:val="00FA26B4"/>
    <w:rsid w:val="00FA56B3"/>
    <w:rsid w:val="00FB08CE"/>
    <w:rsid w:val="00FB1F8B"/>
    <w:rsid w:val="00FC0584"/>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26</Pages>
  <Words>16044</Words>
  <Characters>91452</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138</cp:revision>
  <dcterms:created xsi:type="dcterms:W3CDTF">2019-02-28T03:40:00Z</dcterms:created>
  <dcterms:modified xsi:type="dcterms:W3CDTF">2019-03-04T05:03:00Z</dcterms:modified>
</cp:coreProperties>
</file>