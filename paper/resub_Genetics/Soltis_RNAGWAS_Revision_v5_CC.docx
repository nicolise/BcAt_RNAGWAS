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C3103" w14:textId="1C0B9FA5"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r w:rsidR="00074083" w:rsidRPr="00074083">
        <w:rPr>
          <w:rFonts w:cs="Arial"/>
          <w:shd w:val="clear" w:color="auto" w:fill="FFFFFF"/>
        </w:rPr>
        <w:t xml:space="preserve">Botrytis-Arabidopsis </w:t>
      </w:r>
      <w:proofErr w:type="spellStart"/>
      <w:r w:rsidR="00074083" w:rsidRPr="00074083">
        <w:rPr>
          <w:rFonts w:cs="Arial"/>
          <w:shd w:val="clear" w:color="auto" w:fill="FFFFFF"/>
        </w:rPr>
        <w:t>transcriptome</w:t>
      </w:r>
      <w:proofErr w:type="spellEnd"/>
      <w:r w:rsidR="00074083" w:rsidRPr="00074083">
        <w:rPr>
          <w:rFonts w:cs="Arial"/>
          <w:shd w:val="clear" w:color="auto" w:fill="FFFFFF"/>
        </w:rPr>
        <w:t xml:space="preserve"> </w:t>
      </w:r>
      <w:proofErr w:type="spellStart"/>
      <w:r w:rsidR="00074083" w:rsidRPr="00074083">
        <w:rPr>
          <w:rFonts w:cs="Arial"/>
          <w:shd w:val="clear" w:color="auto" w:fill="FFFFFF"/>
        </w:rPr>
        <w:t>eGWA</w:t>
      </w:r>
      <w:proofErr w:type="spellEnd"/>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w:t>
      </w:r>
      <w:proofErr w:type="spellStart"/>
      <w:r w:rsidRPr="00842D58">
        <w:rPr>
          <w:rFonts w:cs="Arial"/>
          <w:b/>
          <w:lang w:eastAsia="zh-TW"/>
        </w:rPr>
        <w:t>transcriptome</w:t>
      </w:r>
      <w:proofErr w:type="spellEnd"/>
      <w:r w:rsidRPr="00842D58">
        <w:rPr>
          <w:rFonts w:cs="Arial"/>
          <w:b/>
          <w:lang w:eastAsia="zh-TW"/>
        </w:rPr>
        <w:t xml:space="preserv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w:t>
      </w:r>
      <w:proofErr w:type="spellStart"/>
      <w:r w:rsidRPr="00842D58">
        <w:rPr>
          <w:rFonts w:cs="Arial"/>
          <w:b/>
          <w:i/>
          <w:lang w:eastAsia="zh-TW"/>
        </w:rPr>
        <w:t>cinerea</w:t>
      </w:r>
      <w:proofErr w:type="spellEnd"/>
      <w:r w:rsidRPr="00842D58">
        <w:rPr>
          <w:rFonts w:cs="Arial"/>
          <w:b/>
          <w:i/>
          <w:lang w:eastAsia="zh-TW"/>
        </w:rPr>
        <w:t xml:space="preserve"> </w:t>
      </w:r>
      <w:proofErr w:type="spellStart"/>
      <w:r w:rsidRPr="00842D58">
        <w:rPr>
          <w:rFonts w:cs="Arial"/>
          <w:b/>
          <w:lang w:eastAsia="zh-TW"/>
        </w:rPr>
        <w:t>pathosystem</w:t>
      </w:r>
      <w:proofErr w:type="spellEnd"/>
    </w:p>
    <w:p w14:paraId="3A1FC806" w14:textId="7E3C3F92"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xml:space="preserve">, </w:t>
      </w:r>
      <w:ins w:id="0" w:author="Dan Kliebenstein" w:date="2019-09-13T15:05:00Z">
        <w:r w:rsidR="00C07A96">
          <w:rPr>
            <w:rFonts w:cs="Arial"/>
            <w:b/>
            <w:lang w:val="de-DE"/>
          </w:rPr>
          <w:t>Celine Caseys</w:t>
        </w:r>
      </w:ins>
      <w:ins w:id="1" w:author="Dan Kliebenstein" w:date="2019-09-13T15:06:00Z">
        <w:r w:rsidR="00C07A96" w:rsidRPr="00842D58">
          <w:rPr>
            <w:rFonts w:cs="Arial"/>
            <w:b/>
            <w:vertAlign w:val="superscript"/>
          </w:rPr>
          <w:t>1</w:t>
        </w:r>
      </w:ins>
      <w:ins w:id="2" w:author="Dan Kliebenstein" w:date="2019-09-13T15:05:00Z">
        <w:r w:rsidR="00C07A96">
          <w:rPr>
            <w:rFonts w:cs="Arial"/>
            <w:b/>
            <w:lang w:val="de-DE"/>
          </w:rPr>
          <w:t xml:space="preserve">, </w:t>
        </w:r>
      </w:ins>
      <w:r w:rsidRPr="00842D58">
        <w:rPr>
          <w:rFonts w:cs="Arial"/>
          <w:b/>
          <w:lang w:val="de-DE"/>
        </w:rPr>
        <w:t>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 xml:space="preserve">a </w:t>
      </w:r>
      <w:proofErr w:type="spellStart"/>
      <w:r w:rsidRPr="00842D58">
        <w:rPr>
          <w:rFonts w:cs="Arial"/>
          <w:b/>
          <w:lang w:val="de-DE"/>
        </w:rPr>
        <w:t>Atwell</w:t>
      </w:r>
      <w:proofErr w:type="spellEnd"/>
      <w:r w:rsidR="00FE699F" w:rsidRPr="00842D58">
        <w:rPr>
          <w:rFonts w:cs="Arial"/>
          <w:b/>
          <w:vertAlign w:val="superscript"/>
        </w:rPr>
        <w:t>2</w:t>
      </w:r>
      <w:r w:rsidRPr="00842D58">
        <w:rPr>
          <w:rFonts w:cs="Arial"/>
          <w:b/>
          <w:lang w:val="de-DE"/>
        </w:rPr>
        <w:t xml:space="preserve">, </w:t>
      </w:r>
      <w:proofErr w:type="spellStart"/>
      <w:r w:rsidRPr="00842D58">
        <w:rPr>
          <w:rFonts w:cs="Arial"/>
          <w:b/>
          <w:lang w:val="de-DE"/>
        </w:rPr>
        <w:t>and</w:t>
      </w:r>
      <w:proofErr w:type="spellEnd"/>
      <w:r w:rsidRPr="00842D58">
        <w:rPr>
          <w:rFonts w:cs="Arial"/>
          <w:b/>
          <w:lang w:val="de-DE"/>
        </w:rPr>
        <w:t xml:space="preserve"> Daniel J. </w:t>
      </w:r>
      <w:proofErr w:type="spellStart"/>
      <w:ins w:id="3" w:author="Dan Kliebenstein" w:date="2019-09-13T15:06:00Z">
        <w:r w:rsidR="00C07A96" w:rsidRPr="00842D58">
          <w:rPr>
            <w:rFonts w:cs="Arial"/>
            <w:b/>
            <w:lang w:val="de-DE"/>
          </w:rPr>
          <w:t>Kliebenstein</w:t>
        </w:r>
        <w:proofErr w:type="spellEnd"/>
        <w:r w:rsidR="00C07A96">
          <w:rPr>
            <w:rFonts w:cs="Arial"/>
            <w:b/>
            <w:vertAlign w:val="superscript"/>
          </w:rPr>
          <w:t>1,2</w:t>
        </w:r>
      </w:ins>
      <w:r w:rsidR="00FE699F" w:rsidRPr="00842D58">
        <w:rPr>
          <w:rFonts w:cs="Arial"/>
          <w:b/>
          <w:vertAlign w:val="superscript"/>
        </w:rPr>
        <w:t>,5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 xml:space="preserve">Daniel J. </w:t>
      </w:r>
      <w:proofErr w:type="spellStart"/>
      <w:r w:rsidRPr="00842D58">
        <w:rPr>
          <w:rFonts w:ascii="Arial" w:hAnsi="Arial" w:cs="Arial"/>
          <w:lang w:val="de-DE"/>
        </w:rPr>
        <w:t>Kliebenstein</w:t>
      </w:r>
      <w:proofErr w:type="spellEnd"/>
      <w:r w:rsidRPr="00842D58">
        <w:rPr>
          <w:rFonts w:ascii="Arial" w:hAnsi="Arial" w:cs="Arial"/>
          <w:lang w:val="de-DE"/>
        </w:rPr>
        <w:t xml:space="preserve">, Department </w:t>
      </w:r>
      <w:proofErr w:type="spellStart"/>
      <w:r w:rsidRPr="00842D58">
        <w:rPr>
          <w:rFonts w:ascii="Arial" w:hAnsi="Arial" w:cs="Arial"/>
          <w:lang w:val="de-DE"/>
        </w:rPr>
        <w:t>of</w:t>
      </w:r>
      <w:proofErr w:type="spellEnd"/>
      <w:r w:rsidRPr="00842D58">
        <w:rPr>
          <w:rFonts w:ascii="Arial" w:hAnsi="Arial" w:cs="Arial"/>
          <w:lang w:val="de-DE"/>
        </w:rPr>
        <w:t xml:space="preserve"> Plant </w:t>
      </w:r>
      <w:proofErr w:type="spellStart"/>
      <w:r w:rsidRPr="00842D58">
        <w:rPr>
          <w:rFonts w:ascii="Arial" w:hAnsi="Arial" w:cs="Arial"/>
          <w:lang w:val="de-DE"/>
        </w:rPr>
        <w:t>Sciences</w:t>
      </w:r>
      <w:proofErr w:type="spellEnd"/>
      <w:r w:rsidRPr="00842D58">
        <w:rPr>
          <w:rFonts w:ascii="Arial" w:hAnsi="Arial" w:cs="Arial"/>
          <w:lang w:val="de-DE"/>
        </w:rPr>
        <w:t xml:space="preserve">, University </w:t>
      </w:r>
      <w:proofErr w:type="spellStart"/>
      <w:r w:rsidRPr="00842D58">
        <w:rPr>
          <w:rFonts w:ascii="Arial" w:hAnsi="Arial" w:cs="Arial"/>
          <w:lang w:val="de-DE"/>
        </w:rPr>
        <w:t>of</w:t>
      </w:r>
      <w:proofErr w:type="spellEnd"/>
      <w:r w:rsidRPr="00842D58">
        <w:rPr>
          <w:rFonts w:ascii="Arial" w:hAnsi="Arial" w:cs="Arial"/>
          <w:lang w:val="de-DE"/>
        </w:rPr>
        <w:t xml:space="preserve"> </w:t>
      </w:r>
      <w:proofErr w:type="spellStart"/>
      <w:r w:rsidRPr="00842D58">
        <w:rPr>
          <w:rFonts w:ascii="Arial" w:hAnsi="Arial" w:cs="Arial"/>
          <w:lang w:val="de-DE"/>
        </w:rPr>
        <w:t>California</w:t>
      </w:r>
      <w:proofErr w:type="spellEnd"/>
      <w:r w:rsidRPr="00842D58">
        <w:rPr>
          <w:rFonts w:ascii="Arial" w:hAnsi="Arial" w:cs="Arial"/>
          <w:lang w:val="de-DE"/>
        </w:rPr>
        <w:t xml:space="preserve">, Davis, </w:t>
      </w:r>
      <w:proofErr w:type="spellStart"/>
      <w:r w:rsidRPr="00842D58">
        <w:rPr>
          <w:rFonts w:ascii="Arial" w:hAnsi="Arial" w:cs="Arial"/>
          <w:lang w:val="de-DE"/>
        </w:rPr>
        <w:t>One</w:t>
      </w:r>
      <w:proofErr w:type="spellEnd"/>
      <w:r w:rsidRPr="00842D58">
        <w:rPr>
          <w:rFonts w:ascii="Arial" w:hAnsi="Arial" w:cs="Arial"/>
          <w:lang w:val="de-DE"/>
        </w:rPr>
        <w:t xml:space="preserv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6FA4B2F6"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w:t>
      </w:r>
      <w:proofErr w:type="spellStart"/>
      <w:r w:rsidR="009B56C7" w:rsidRPr="00842D58">
        <w:rPr>
          <w:rFonts w:ascii="Arial" w:hAnsi="Arial" w:cs="Arial"/>
        </w:rPr>
        <w:t>transcriptomes</w:t>
      </w:r>
      <w:proofErr w:type="spellEnd"/>
      <w:r w:rsidR="009B56C7" w:rsidRPr="00842D58">
        <w:rPr>
          <w:rFonts w:ascii="Arial" w:hAnsi="Arial" w:cs="Arial"/>
        </w:rPr>
        <w:t xml:space="preserve">,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w:t>
      </w:r>
      <w:ins w:id="4" w:author="Céline" w:date="2019-09-12T10:37:00Z">
        <w:r w:rsidR="00151CC7">
          <w:rPr>
            <w:rFonts w:ascii="Arial" w:hAnsi="Arial" w:cs="Arial"/>
          </w:rPr>
          <w:t>multiple</w:t>
        </w:r>
      </w:ins>
      <w:r w:rsidR="009778C2" w:rsidRPr="00842D58">
        <w:rPr>
          <w:rFonts w:ascii="Arial" w:hAnsi="Arial" w:cs="Arial"/>
        </w:rPr>
        <w:t xml:space="preserve"> plant hosts. </w:t>
      </w:r>
      <w:ins w:id="5" w:author="Céline" w:date="2019-09-12T10:38:00Z">
        <w:r w:rsidR="00151CC7">
          <w:rPr>
            <w:rFonts w:ascii="Arial" w:hAnsi="Arial" w:cs="Arial"/>
          </w:rPr>
          <w:t>In this study</w:t>
        </w:r>
      </w:ins>
      <w:ins w:id="6" w:author="Céline" w:date="2019-09-12T10:58:00Z">
        <w:r w:rsidR="000F1C0C">
          <w:rPr>
            <w:rFonts w:ascii="Arial" w:hAnsi="Arial" w:cs="Arial"/>
          </w:rPr>
          <w:t>,</w:t>
        </w:r>
      </w:ins>
      <w:ins w:id="7" w:author="Céline" w:date="2019-09-12T10:38:00Z">
        <w:r w:rsidR="00151CC7" w:rsidRPr="00151CC7">
          <w:rPr>
            <w:rFonts w:ascii="Arial" w:hAnsi="Arial" w:cs="Arial"/>
          </w:rPr>
          <w:t xml:space="preserve"> </w:t>
        </w:r>
        <w:r w:rsidR="00151CC7" w:rsidRPr="00842D58">
          <w:rPr>
            <w:rFonts w:ascii="Arial" w:hAnsi="Arial" w:cs="Arial"/>
          </w:rPr>
          <w:t xml:space="preserve">we used the </w:t>
        </w:r>
        <w:r w:rsidR="00151CC7" w:rsidRPr="00842D58">
          <w:rPr>
            <w:rFonts w:ascii="Arial" w:hAnsi="Arial" w:cs="Arial"/>
            <w:i/>
          </w:rPr>
          <w:t xml:space="preserve">Botrytis </w:t>
        </w:r>
        <w:proofErr w:type="spellStart"/>
        <w:r w:rsidR="00151CC7" w:rsidRPr="00842D58">
          <w:rPr>
            <w:rFonts w:ascii="Arial" w:hAnsi="Arial" w:cs="Arial"/>
            <w:i/>
          </w:rPr>
          <w:t>cinerea</w:t>
        </w:r>
        <w:proofErr w:type="spellEnd"/>
        <w:r w:rsidR="00151CC7" w:rsidRPr="00842D58">
          <w:rPr>
            <w:rFonts w:ascii="Arial" w:hAnsi="Arial" w:cs="Arial"/>
          </w:rPr>
          <w:t xml:space="preserve"> - </w:t>
        </w:r>
        <w:r w:rsidR="00151CC7" w:rsidRPr="00842D58">
          <w:rPr>
            <w:rFonts w:ascii="Arial" w:hAnsi="Arial" w:cs="Arial"/>
            <w:i/>
          </w:rPr>
          <w:t>Arabidopsis thaliana</w:t>
        </w:r>
        <w:r w:rsidR="00151CC7" w:rsidRPr="00842D58">
          <w:rPr>
            <w:rFonts w:ascii="Arial" w:hAnsi="Arial" w:cs="Arial"/>
          </w:rPr>
          <w:t xml:space="preserve"> </w:t>
        </w:r>
        <w:proofErr w:type="spellStart"/>
        <w:r w:rsidR="00151CC7" w:rsidRPr="00842D58">
          <w:rPr>
            <w:rFonts w:ascii="Arial" w:hAnsi="Arial" w:cs="Arial"/>
          </w:rPr>
          <w:t>pathosystem</w:t>
        </w:r>
        <w:proofErr w:type="spellEnd"/>
        <w:r w:rsidR="00151CC7" w:rsidRPr="00842D58">
          <w:rPr>
            <w:rFonts w:ascii="Arial" w:hAnsi="Arial" w:cs="Arial"/>
          </w:rPr>
          <w:t xml:space="preserve"> </w:t>
        </w:r>
        <w:r w:rsidR="00151CC7">
          <w:rPr>
            <w:rFonts w:ascii="Arial" w:hAnsi="Arial" w:cs="Arial"/>
          </w:rPr>
          <w:t xml:space="preserve">to </w:t>
        </w:r>
      </w:ins>
      <w:ins w:id="8" w:author="Céline" w:date="2019-09-12T10:59:00Z">
        <w:r w:rsidR="000F1C0C">
          <w:rPr>
            <w:rFonts w:ascii="Arial" w:hAnsi="Arial" w:cs="Arial"/>
          </w:rPr>
          <w:t xml:space="preserve">examine </w:t>
        </w:r>
      </w:ins>
      <w:r w:rsidRPr="00842D58">
        <w:rPr>
          <w:rFonts w:ascii="Arial" w:hAnsi="Arial" w:cs="Arial"/>
        </w:rPr>
        <w:t>how</w:t>
      </w:r>
      <w:ins w:id="9" w:author="Céline" w:date="2019-09-12T11:08:00Z">
        <w:r w:rsidR="00521714">
          <w:rPr>
            <w:rFonts w:ascii="Arial" w:hAnsi="Arial" w:cs="Arial"/>
          </w:rPr>
          <w:t xml:space="preserve"> genomic</w:t>
        </w:r>
      </w:ins>
      <w:r w:rsidRPr="00842D58">
        <w:rPr>
          <w:rFonts w:ascii="Arial" w:hAnsi="Arial" w:cs="Arial"/>
        </w:rPr>
        <w:t xml:space="preserve"> variation</w:t>
      </w:r>
      <w:ins w:id="10" w:author="Céline" w:date="2019-09-12T11:08:00Z">
        <w:r w:rsidR="00521714">
          <w:rPr>
            <w:rFonts w:ascii="Arial" w:hAnsi="Arial" w:cs="Arial"/>
          </w:rPr>
          <w:t>s in the pathogen</w:t>
        </w:r>
      </w:ins>
      <w:r w:rsidRPr="00842D58">
        <w:rPr>
          <w:rFonts w:ascii="Arial" w:hAnsi="Arial" w:cs="Arial"/>
        </w:rPr>
        <w:t xml:space="preserve"> influences both </w:t>
      </w:r>
      <w:ins w:id="11" w:author="Céline" w:date="2019-09-12T11:08:00Z">
        <w:r w:rsidR="00521714">
          <w:rPr>
            <w:rFonts w:ascii="Arial" w:hAnsi="Arial" w:cs="Arial"/>
          </w:rPr>
          <w:t>host and pathogen</w:t>
        </w:r>
      </w:ins>
      <w:r w:rsidRPr="00842D58">
        <w:rPr>
          <w:rFonts w:ascii="Arial" w:hAnsi="Arial" w:cs="Arial"/>
        </w:rPr>
        <w:t xml:space="preserve"> </w:t>
      </w:r>
      <w:proofErr w:type="spellStart"/>
      <w:r w:rsidRPr="00842D58">
        <w:rPr>
          <w:rFonts w:ascii="Arial" w:hAnsi="Arial" w:cs="Arial"/>
        </w:rPr>
        <w:t>transcriptomes</w:t>
      </w:r>
      <w:proofErr w:type="spellEnd"/>
      <w:r w:rsidRPr="00842D58">
        <w:rPr>
          <w:rFonts w:ascii="Arial" w:hAnsi="Arial" w:cs="Arial"/>
        </w:rPr>
        <w:t xml:space="preserve">. </w:t>
      </w:r>
      <w:r w:rsidR="009B56C7" w:rsidRPr="00842D58">
        <w:rPr>
          <w:rFonts w:ascii="Arial" w:hAnsi="Arial" w:cs="Arial"/>
        </w:rPr>
        <w:t xml:space="preserve">Using </w:t>
      </w:r>
      <w:ins w:id="12" w:author="Céline" w:date="2019-09-12T11:10:00Z">
        <w:r w:rsidR="00521714">
          <w:rPr>
            <w:rFonts w:ascii="Arial" w:hAnsi="Arial" w:cs="Arial"/>
          </w:rPr>
          <w:t>whole-genome sequencing</w:t>
        </w:r>
      </w:ins>
      <w:ins w:id="13" w:author="Dan Kliebenstein" w:date="2019-09-25T09:32:00Z">
        <w:r w:rsidR="00E20DAA">
          <w:rPr>
            <w:rFonts w:ascii="Arial" w:hAnsi="Arial" w:cs="Arial"/>
          </w:rPr>
          <w:t xml:space="preserve"> derived</w:t>
        </w:r>
      </w:ins>
      <w:ins w:id="14" w:author="Céline" w:date="2019-09-12T11:10:00Z">
        <w:r w:rsidR="00521714">
          <w:rPr>
            <w:rFonts w:ascii="Arial" w:hAnsi="Arial" w:cs="Arial"/>
          </w:rPr>
          <w:t xml:space="preserve"> single nuc</w:t>
        </w:r>
      </w:ins>
      <w:ins w:id="15" w:author="Céline" w:date="2019-09-12T11:11:00Z">
        <w:r w:rsidR="00521714">
          <w:rPr>
            <w:rFonts w:ascii="Arial" w:hAnsi="Arial" w:cs="Arial"/>
          </w:rPr>
          <w:t>l</w:t>
        </w:r>
      </w:ins>
      <w:ins w:id="16" w:author="Céline" w:date="2019-09-12T11:10:00Z">
        <w:r w:rsidR="00521714">
          <w:rPr>
            <w:rFonts w:ascii="Arial" w:hAnsi="Arial" w:cs="Arial"/>
          </w:rPr>
          <w:t>eotide poly</w:t>
        </w:r>
      </w:ins>
      <w:ins w:id="17" w:author="Céline" w:date="2019-09-12T11:11:00Z">
        <w:r w:rsidR="00521714">
          <w:rPr>
            <w:rFonts w:ascii="Arial" w:hAnsi="Arial" w:cs="Arial"/>
          </w:rPr>
          <w:t>m</w:t>
        </w:r>
      </w:ins>
      <w:ins w:id="18" w:author="Céline" w:date="2019-09-12T11:10:00Z">
        <w:r w:rsidR="00521714">
          <w:rPr>
            <w:rFonts w:ascii="Arial" w:hAnsi="Arial" w:cs="Arial"/>
          </w:rPr>
          <w:t>orphisms</w:t>
        </w:r>
      </w:ins>
      <w:ins w:id="19" w:author="Céline" w:date="2019-09-12T11:11:00Z">
        <w:r w:rsidR="00521714">
          <w:rPr>
            <w:rFonts w:ascii="Arial" w:hAnsi="Arial" w:cs="Arial"/>
          </w:rPr>
          <w:t xml:space="preserve"> (SNPs)</w:t>
        </w:r>
      </w:ins>
      <w:ins w:id="20" w:author="Céline" w:date="2019-09-12T11:10:00Z">
        <w:r w:rsidR="00521714">
          <w:rPr>
            <w:rFonts w:ascii="Arial" w:hAnsi="Arial" w:cs="Arial"/>
          </w:rPr>
          <w:t xml:space="preserve"> in </w:t>
        </w:r>
      </w:ins>
      <w:ins w:id="21" w:author="Céline" w:date="2019-09-12T11:11:00Z">
        <w:r w:rsidR="00521714">
          <w:rPr>
            <w:rFonts w:ascii="Arial" w:hAnsi="Arial" w:cs="Arial"/>
          </w:rPr>
          <w:t>a collection of 96</w:t>
        </w:r>
      </w:ins>
      <w:ins w:id="22" w:author="Céline" w:date="2019-09-12T11:12:00Z">
        <w:r w:rsidR="00521714">
          <w:rPr>
            <w:rFonts w:ascii="Arial" w:hAnsi="Arial" w:cs="Arial"/>
          </w:rPr>
          <w:t xml:space="preserve"> </w:t>
        </w:r>
      </w:ins>
      <w:r w:rsidR="009B56C7" w:rsidRPr="00842D58">
        <w:rPr>
          <w:rFonts w:ascii="Arial" w:hAnsi="Arial" w:cs="Arial"/>
          <w:i/>
        </w:rPr>
        <w:t xml:space="preserve">B. </w:t>
      </w:r>
      <w:proofErr w:type="spellStart"/>
      <w:r w:rsidR="009B56C7" w:rsidRPr="00842D58">
        <w:rPr>
          <w:rFonts w:ascii="Arial" w:hAnsi="Arial" w:cs="Arial"/>
          <w:i/>
        </w:rPr>
        <w:t>cinerea</w:t>
      </w:r>
      <w:proofErr w:type="spellEnd"/>
      <w:ins w:id="23" w:author="Céline" w:date="2019-09-12T11:12:00Z">
        <w:r w:rsidR="00521714">
          <w:rPr>
            <w:rFonts w:ascii="Arial" w:hAnsi="Arial" w:cs="Arial"/>
            <w:i/>
          </w:rPr>
          <w:t xml:space="preserve"> </w:t>
        </w:r>
        <w:proofErr w:type="gramStart"/>
        <w:r w:rsidR="00521714" w:rsidRPr="00521714">
          <w:rPr>
            <w:rFonts w:ascii="Arial" w:hAnsi="Arial" w:cs="Arial"/>
            <w:rPrChange w:id="24" w:author="Céline" w:date="2019-09-12T11:12:00Z">
              <w:rPr>
                <w:rFonts w:ascii="Arial" w:hAnsi="Arial" w:cs="Arial"/>
                <w:i/>
              </w:rPr>
            </w:rPrChange>
          </w:rPr>
          <w:t>isolates</w:t>
        </w:r>
      </w:ins>
      <w:r w:rsidR="009B56C7" w:rsidRPr="00842D58">
        <w:rPr>
          <w:rFonts w:ascii="Arial" w:hAnsi="Arial" w:cs="Arial"/>
        </w:rPr>
        <w:t>,</w:t>
      </w:r>
      <w:proofErr w:type="gramEnd"/>
      <w:r w:rsidR="009B56C7" w:rsidRPr="00842D58">
        <w:rPr>
          <w:rFonts w:ascii="Arial" w:hAnsi="Arial" w:cs="Arial"/>
        </w:rPr>
        <w:t xml:space="preserve">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ins w:id="25" w:author="Céline" w:date="2019-09-12T11:01:00Z">
        <w:r w:rsidR="000F1C0C">
          <w:rPr>
            <w:rFonts w:ascii="Arial" w:hAnsi="Arial" w:cs="Arial"/>
          </w:rPr>
          <w:t xml:space="preserve"> in Arabidopsis</w:t>
        </w:r>
      </w:ins>
      <w:ins w:id="26" w:author="Céline" w:date="2019-09-12T11:13:00Z">
        <w:r w:rsidR="00521714">
          <w:rPr>
            <w:rFonts w:ascii="Arial" w:hAnsi="Arial" w:cs="Arial"/>
          </w:rPr>
          <w:t xml:space="preserve"> (host)</w:t>
        </w:r>
      </w:ins>
      <w:r w:rsidR="009778C2" w:rsidRPr="00842D58">
        <w:rPr>
          <w:rFonts w:ascii="Arial" w:hAnsi="Arial" w:cs="Arial"/>
        </w:rPr>
        <w:t xml:space="preserve">,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w:t>
      </w:r>
      <w:proofErr w:type="spellStart"/>
      <w:ins w:id="27" w:author="Céline" w:date="2019-09-12T11:01:00Z">
        <w:r w:rsidR="000F1C0C" w:rsidRPr="000F1C0C">
          <w:rPr>
            <w:rFonts w:ascii="Arial" w:hAnsi="Arial" w:cs="Arial"/>
            <w:i/>
            <w:rPrChange w:id="28" w:author="Céline" w:date="2019-09-12T11:01:00Z">
              <w:rPr>
                <w:rFonts w:ascii="Arial" w:hAnsi="Arial" w:cs="Arial"/>
              </w:rPr>
            </w:rPrChange>
          </w:rPr>
          <w:t>B.cinerea</w:t>
        </w:r>
      </w:ins>
      <w:proofErr w:type="spellEnd"/>
      <w:ins w:id="29" w:author="Céline" w:date="2019-09-12T11:13:00Z">
        <w:r w:rsidR="00521714">
          <w:rPr>
            <w:rFonts w:ascii="Arial" w:hAnsi="Arial" w:cs="Arial"/>
            <w:i/>
          </w:rPr>
          <w:t xml:space="preserve"> </w:t>
        </w:r>
        <w:r w:rsidR="00521714" w:rsidRPr="00521714">
          <w:rPr>
            <w:rFonts w:ascii="Arial" w:hAnsi="Arial" w:cs="Arial"/>
            <w:rPrChange w:id="30" w:author="Céline" w:date="2019-09-12T11:14:00Z">
              <w:rPr>
                <w:rFonts w:ascii="Arial" w:hAnsi="Arial" w:cs="Arial"/>
                <w:i/>
              </w:rPr>
            </w:rPrChange>
          </w:rPr>
          <w:t>(pathogen)</w:t>
        </w:r>
      </w:ins>
      <w:ins w:id="31" w:author="Céline" w:date="2019-09-12T11:01:00Z">
        <w:r w:rsidR="000F1C0C">
          <w:rPr>
            <w:rFonts w:ascii="Arial" w:hAnsi="Arial" w:cs="Arial"/>
          </w:rPr>
          <w:t>.</w:t>
        </w:r>
      </w:ins>
      <w:r w:rsidR="009778C2" w:rsidRPr="00842D58">
        <w:rPr>
          <w:rFonts w:ascii="Arial" w:hAnsi="Arial" w:cs="Arial"/>
        </w:rPr>
        <w:t xml:space="preserve">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w:t>
      </w:r>
      <w:ins w:id="32" w:author="Céline" w:date="2019-09-25T11:23:00Z">
        <w:r w:rsidR="00D3235E">
          <w:rPr>
            <w:rFonts w:ascii="Arial" w:hAnsi="Arial" w:cs="Arial"/>
          </w:rPr>
          <w:t>,</w:t>
        </w:r>
      </w:ins>
      <w:r w:rsidRPr="00842D58">
        <w:rPr>
          <w:rFonts w:ascii="Arial" w:hAnsi="Arial" w:cs="Arial"/>
        </w:rPr>
        <w:t xml:space="preserve"> </w:t>
      </w:r>
      <w:ins w:id="33" w:author="Céline" w:date="2019-09-12T11:01:00Z">
        <w:r w:rsidR="000F1C0C">
          <w:rPr>
            <w:rFonts w:ascii="Arial" w:hAnsi="Arial" w:cs="Arial"/>
          </w:rPr>
          <w:t xml:space="preserve">we </w:t>
        </w:r>
      </w:ins>
      <w:ins w:id="34" w:author="Dan Kliebenstein" w:date="2019-09-25T09:32:00Z">
        <w:r w:rsidR="00E20DAA">
          <w:rPr>
            <w:rFonts w:ascii="Arial" w:hAnsi="Arial" w:cs="Arial"/>
          </w:rPr>
          <w:t>detected</w:t>
        </w:r>
      </w:ins>
      <w:r w:rsidRPr="00842D58">
        <w:rPr>
          <w:rFonts w:ascii="Arial" w:hAnsi="Arial" w:cs="Arial"/>
        </w:rPr>
        <w:t xml:space="preserve"> a relative absence of </w:t>
      </w:r>
      <w:proofErr w:type="spellStart"/>
      <w:r w:rsidRPr="00842D58">
        <w:rPr>
          <w:rFonts w:ascii="Arial" w:hAnsi="Arial" w:cs="Arial"/>
          <w:i/>
        </w:rPr>
        <w:t>cis</w:t>
      </w:r>
      <w:r w:rsidRPr="00842D58">
        <w:rPr>
          <w:rFonts w:ascii="Arial" w:hAnsi="Arial" w:cs="Arial"/>
        </w:rPr>
        <w:t>-eQTL</w:t>
      </w:r>
      <w:proofErr w:type="spellEnd"/>
      <w:r w:rsidRPr="00842D58">
        <w:rPr>
          <w:rFonts w:ascii="Arial" w:hAnsi="Arial" w:cs="Arial"/>
        </w:rPr>
        <w:t xml:space="preserve"> </w:t>
      </w:r>
      <w:ins w:id="35" w:author="Dan Kliebenstein" w:date="2019-08-19T15:08:00Z">
        <w:r w:rsidR="009C7944">
          <w:rPr>
            <w:rFonts w:ascii="Arial" w:hAnsi="Arial" w:cs="Arial"/>
          </w:rPr>
          <w:t>partly</w:t>
        </w:r>
        <w:r w:rsidR="009C7944" w:rsidRPr="00842D58">
          <w:rPr>
            <w:rFonts w:ascii="Arial" w:hAnsi="Arial" w:cs="Arial"/>
          </w:rPr>
          <w:t xml:space="preserve"> </w:t>
        </w:r>
      </w:ins>
      <w:ins w:id="36" w:author="Dan Kliebenstein" w:date="2019-09-25T09:33:00Z">
        <w:r w:rsidR="00E20DAA">
          <w:rPr>
            <w:rFonts w:ascii="Arial" w:hAnsi="Arial" w:cs="Arial"/>
          </w:rPr>
          <w:t>caused</w:t>
        </w:r>
        <w:r w:rsidR="00E20DAA" w:rsidRPr="00842D58">
          <w:rPr>
            <w:rFonts w:ascii="Arial" w:hAnsi="Arial" w:cs="Arial"/>
          </w:rPr>
          <w:t xml:space="preserve"> </w:t>
        </w:r>
      </w:ins>
      <w:r w:rsidRPr="00842D58">
        <w:rPr>
          <w:rFonts w:ascii="Arial" w:hAnsi="Arial" w:cs="Arial"/>
        </w:rPr>
        <w:t xml:space="preserve">by structural variants and allelic heterogeneity </w:t>
      </w:r>
      <w:ins w:id="37" w:author="Dan Kliebenstein" w:date="2019-08-19T15:08:00Z">
        <w:r w:rsidR="009C7944">
          <w:rPr>
            <w:rFonts w:ascii="Arial" w:hAnsi="Arial" w:cs="Arial"/>
          </w:rPr>
          <w:t>hindering their identification</w:t>
        </w:r>
      </w:ins>
      <w:r w:rsidRPr="00842D58">
        <w:rPr>
          <w:rFonts w:ascii="Arial" w:hAnsi="Arial" w:cs="Arial"/>
        </w:rPr>
        <w:t xml:space="preserve">. </w:t>
      </w:r>
      <w:ins w:id="38" w:author="Dan Kliebenstein" w:date="2019-08-19T15:08:00Z">
        <w:r w:rsidR="009C7944">
          <w:rPr>
            <w:rFonts w:ascii="Arial" w:hAnsi="Arial" w:cs="Arial"/>
          </w:rPr>
          <w:t>The identified</w:t>
        </w:r>
      </w:ins>
      <w:r w:rsidR="009778C2" w:rsidRPr="00842D58">
        <w:rPr>
          <w:rFonts w:ascii="Arial" w:hAnsi="Arial" w:cs="Arial"/>
        </w:rPr>
        <w:t xml:space="preserve"> </w:t>
      </w:r>
      <w:r w:rsidR="009778C2" w:rsidRPr="00842D58">
        <w:rPr>
          <w:rFonts w:ascii="Arial" w:hAnsi="Arial" w:cs="Arial"/>
          <w:i/>
        </w:rPr>
        <w:t>trans</w:t>
      </w:r>
      <w:r w:rsidR="009778C2" w:rsidRPr="00842D58">
        <w:rPr>
          <w:rFonts w:ascii="Arial" w:hAnsi="Arial" w:cs="Arial"/>
        </w:rPr>
        <w:t>-</w:t>
      </w:r>
      <w:proofErr w:type="spellStart"/>
      <w:r w:rsidR="009778C2" w:rsidRPr="00842D58">
        <w:rPr>
          <w:rFonts w:ascii="Arial" w:hAnsi="Arial" w:cs="Arial"/>
        </w:rPr>
        <w:t>eQTL</w:t>
      </w:r>
      <w:proofErr w:type="spellEnd"/>
      <w:r w:rsidR="009778C2" w:rsidRPr="00842D58">
        <w:rPr>
          <w:rFonts w:ascii="Arial" w:hAnsi="Arial" w:cs="Arial"/>
        </w:rPr>
        <w:t xml:space="preserve"> </w:t>
      </w:r>
      <w:ins w:id="39" w:author="Dan Kliebenstein" w:date="2019-08-19T15:08:00Z">
        <w:r w:rsidR="009C7944">
          <w:rPr>
            <w:rFonts w:ascii="Arial" w:hAnsi="Arial" w:cs="Arial"/>
          </w:rPr>
          <w:t>could be linked to</w:t>
        </w:r>
        <w:r w:rsidR="009C7944" w:rsidRPr="00842D58">
          <w:rPr>
            <w:rFonts w:ascii="Arial" w:hAnsi="Arial" w:cs="Arial"/>
          </w:rPr>
          <w:t xml:space="preserve"> </w:t>
        </w:r>
      </w:ins>
      <w:proofErr w:type="spellStart"/>
      <w:r w:rsidR="009778C2" w:rsidRPr="00842D58">
        <w:rPr>
          <w:rFonts w:ascii="Arial" w:hAnsi="Arial" w:cs="Arial"/>
        </w:rPr>
        <w:t>eQTL</w:t>
      </w:r>
      <w:proofErr w:type="spellEnd"/>
      <w:r w:rsidR="009778C2" w:rsidRPr="00842D58">
        <w:rPr>
          <w:rFonts w:ascii="Arial" w:hAnsi="Arial" w:cs="Arial"/>
        </w:rPr>
        <w:t xml:space="preserve"> hotspots dispersed across</w:t>
      </w:r>
      <w:ins w:id="40" w:author="Céline" w:date="2019-09-12T11:03:00Z">
        <w:r w:rsidR="000F1C0C">
          <w:rPr>
            <w:rFonts w:ascii="Arial" w:hAnsi="Arial" w:cs="Arial"/>
          </w:rPr>
          <w:t xml:space="preserve"> Botrytis</w:t>
        </w:r>
      </w:ins>
      <w:r w:rsidR="009778C2" w:rsidRPr="00842D58">
        <w:rPr>
          <w:rFonts w:ascii="Arial" w:hAnsi="Arial" w:cs="Arial"/>
        </w:rPr>
        <w:t xml:space="preserve"> genome</w:t>
      </w:r>
      <w:r w:rsidR="009B56C7" w:rsidRPr="00842D58">
        <w:rPr>
          <w:rFonts w:ascii="Arial" w:hAnsi="Arial" w:cs="Arial"/>
        </w:rPr>
        <w:t xml:space="preserve"> </w:t>
      </w:r>
      <w:r w:rsidRPr="00842D58">
        <w:rPr>
          <w:rFonts w:ascii="Arial" w:hAnsi="Arial" w:cs="Arial"/>
        </w:rPr>
        <w:t xml:space="preserve">that altered </w:t>
      </w:r>
      <w:ins w:id="41" w:author="Céline" w:date="2019-09-12T11:03:00Z">
        <w:r w:rsidR="000F1C0C">
          <w:rPr>
            <w:rFonts w:ascii="Arial" w:hAnsi="Arial" w:cs="Arial"/>
          </w:rPr>
          <w:t xml:space="preserve">only Botrytis </w:t>
        </w:r>
      </w:ins>
      <w:r w:rsidRPr="00842D58">
        <w:rPr>
          <w:rFonts w:ascii="Arial" w:hAnsi="Arial" w:cs="Arial"/>
        </w:rPr>
        <w:t xml:space="preserve">transcripts, </w:t>
      </w:r>
      <w:ins w:id="42" w:author="Céline" w:date="2019-09-12T11:04:00Z">
        <w:r w:rsidR="000F1C0C">
          <w:rPr>
            <w:rFonts w:ascii="Arial" w:hAnsi="Arial" w:cs="Arial"/>
          </w:rPr>
          <w:t xml:space="preserve">only </w:t>
        </w:r>
      </w:ins>
      <w:ins w:id="43" w:author="Céline" w:date="2019-09-12T11:03:00Z">
        <w:r w:rsidR="000F1C0C">
          <w:rPr>
            <w:rFonts w:ascii="Arial" w:hAnsi="Arial" w:cs="Arial"/>
          </w:rPr>
          <w:t xml:space="preserve">Arabidopsis </w:t>
        </w:r>
      </w:ins>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w:t>
      </w:r>
      <w:ins w:id="44" w:author="Céline" w:date="2019-09-12T11:04:00Z">
        <w:r w:rsidR="000F1C0C">
          <w:rPr>
            <w:rFonts w:ascii="Arial" w:hAnsi="Arial" w:cs="Arial"/>
          </w:rPr>
          <w:t>transcripts</w:t>
        </w:r>
      </w:ins>
      <w:ins w:id="45" w:author="Dan Kliebenstein" w:date="2019-09-25T09:33:00Z">
        <w:r w:rsidR="00E20DAA">
          <w:rPr>
            <w:rFonts w:ascii="Arial" w:hAnsi="Arial" w:cs="Arial"/>
          </w:rPr>
          <w:t xml:space="preserve"> from both species</w:t>
        </w:r>
      </w:ins>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proofErr w:type="spellStart"/>
      <w:r w:rsidR="009B56C7" w:rsidRPr="00842D58">
        <w:rPr>
          <w:rFonts w:ascii="Arial" w:hAnsi="Arial" w:cs="Arial"/>
        </w:rPr>
        <w:t>eQTL</w:t>
      </w:r>
      <w:proofErr w:type="spellEnd"/>
      <w:r w:rsidR="009B56C7" w:rsidRPr="00842D58">
        <w:rPr>
          <w:rFonts w:ascii="Arial" w:hAnsi="Arial" w:cs="Arial"/>
        </w:rPr>
        <w:t xml:space="preserve">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mechanisms in</w:t>
      </w:r>
      <w:ins w:id="46" w:author="Céline" w:date="2019-09-12T11:04:00Z">
        <w:r w:rsidR="000F1C0C">
          <w:rPr>
            <w:rFonts w:ascii="Arial" w:hAnsi="Arial" w:cs="Arial"/>
          </w:rPr>
          <w:t xml:space="preserve"> this </w:t>
        </w:r>
        <w:proofErr w:type="spellStart"/>
        <w:r w:rsidR="000F1C0C">
          <w:rPr>
            <w:rFonts w:ascii="Arial" w:hAnsi="Arial" w:cs="Arial"/>
          </w:rPr>
          <w:t>pathosystem</w:t>
        </w:r>
      </w:ins>
      <w:proofErr w:type="spellEnd"/>
      <w:r w:rsidR="009778C2" w:rsidRPr="00842D58">
        <w:rPr>
          <w:rFonts w:ascii="Arial" w:hAnsi="Arial" w:cs="Arial"/>
        </w:rPr>
        <w:t xml:space="preserve">.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w:t>
      </w:r>
      <w:proofErr w:type="spellStart"/>
      <w:ins w:id="47" w:author="Céline" w:date="2019-09-12T11:05:00Z">
        <w:r w:rsidR="000F1C0C">
          <w:rPr>
            <w:rFonts w:ascii="Arial" w:hAnsi="Arial" w:cs="Arial"/>
          </w:rPr>
          <w:t>necrotrophic</w:t>
        </w:r>
        <w:proofErr w:type="spellEnd"/>
        <w:r w:rsidR="000F1C0C">
          <w:rPr>
            <w:rFonts w:ascii="Arial" w:hAnsi="Arial" w:cs="Arial"/>
          </w:rPr>
          <w:t xml:space="preserve"> </w:t>
        </w:r>
      </w:ins>
      <w:r w:rsidR="001625D3" w:rsidRPr="00842D58">
        <w:rPr>
          <w:rFonts w:ascii="Arial" w:hAnsi="Arial" w:cs="Arial"/>
        </w:rPr>
        <w:t xml:space="preserve">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co-</w:t>
      </w:r>
      <w:proofErr w:type="spellStart"/>
      <w:r w:rsidR="009B56C7" w:rsidRPr="00842D58">
        <w:rPr>
          <w:rFonts w:ascii="Arial" w:hAnsi="Arial" w:cs="Arial"/>
        </w:rPr>
        <w:t>transcriptome</w:t>
      </w:r>
      <w:proofErr w:type="spellEnd"/>
      <w:r w:rsidR="009B56C7" w:rsidRPr="00842D58">
        <w:rPr>
          <w:rFonts w:ascii="Arial" w:hAnsi="Arial" w:cs="Arial"/>
        </w:rPr>
        <w:t xml:space="preserv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similar to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 xml:space="preserve">Botrytis </w:t>
      </w:r>
      <w:proofErr w:type="spellStart"/>
      <w:r w:rsidR="009B56C7" w:rsidRPr="00842D58">
        <w:rPr>
          <w:rFonts w:ascii="Arial" w:hAnsi="Arial" w:cs="Arial"/>
          <w:i/>
        </w:rPr>
        <w:t>cinerea</w:t>
      </w:r>
      <w:proofErr w:type="spellEnd"/>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582CE32B" w14:textId="77777777" w:rsidR="006D610C" w:rsidRDefault="006D610C">
      <w:pPr>
        <w:rPr>
          <w:ins w:id="48" w:author="N S" w:date="2019-04-22T13:34:00Z"/>
          <w:rFonts w:ascii="Arial" w:hAnsi="Arial" w:cs="Arial"/>
        </w:rPr>
      </w:pPr>
      <w:ins w:id="49" w:author="N S" w:date="2019-04-22T13:34:00Z">
        <w:r>
          <w:rPr>
            <w:rFonts w:ascii="Arial" w:hAnsi="Arial" w:cs="Arial"/>
          </w:rPr>
          <w:br w:type="page"/>
        </w:r>
      </w:ins>
    </w:p>
    <w:p w14:paraId="766C1B24" w14:textId="77777777" w:rsidR="006D610C" w:rsidRDefault="006D610C">
      <w:pPr>
        <w:rPr>
          <w:rFonts w:ascii="Arial" w:hAnsi="Arial" w:cs="Arial"/>
        </w:rPr>
      </w:pPr>
      <w:r>
        <w:rPr>
          <w:rFonts w:ascii="Arial" w:hAnsi="Arial" w:cs="Arial"/>
        </w:rPr>
        <w:lastRenderedPageBreak/>
        <w:t xml:space="preserve">100 Word </w:t>
      </w:r>
      <w:proofErr w:type="gramStart"/>
      <w:r>
        <w:rPr>
          <w:rFonts w:ascii="Arial" w:hAnsi="Arial" w:cs="Arial"/>
        </w:rPr>
        <w:t>Summary</w:t>
      </w:r>
      <w:proofErr w:type="gramEnd"/>
      <w:r>
        <w:rPr>
          <w:rFonts w:ascii="Arial" w:hAnsi="Arial" w:cs="Arial"/>
        </w:rPr>
        <w:t>:</w:t>
      </w:r>
    </w:p>
    <w:p w14:paraId="2836131C" w14:textId="6592314E" w:rsidR="00FE699F" w:rsidRPr="00842D58" w:rsidRDefault="006D610C" w:rsidP="00C06C64">
      <w:pPr>
        <w:spacing w:line="480" w:lineRule="auto"/>
        <w:rPr>
          <w:rFonts w:ascii="Arial" w:hAnsi="Arial" w:cs="Arial"/>
        </w:rPr>
      </w:pPr>
      <w:r w:rsidRPr="00842D58">
        <w:rPr>
          <w:rFonts w:ascii="Arial" w:hAnsi="Arial" w:cs="Arial"/>
        </w:rPr>
        <w:t xml:space="preserve">Disease </w:t>
      </w:r>
      <w:r>
        <w:rPr>
          <w:rFonts w:ascii="Arial" w:hAnsi="Arial" w:cs="Arial"/>
        </w:rPr>
        <w:t>arises</w:t>
      </w:r>
      <w:r w:rsidRPr="00842D58">
        <w:rPr>
          <w:rFonts w:ascii="Arial" w:hAnsi="Arial" w:cs="Arial"/>
        </w:rPr>
        <w:t xml:space="preserve"> from the interaction of host and pathogen genomes. </w:t>
      </w:r>
      <w:r w:rsidR="00DE5227">
        <w:rPr>
          <w:rFonts w:ascii="Arial" w:hAnsi="Arial" w:cs="Arial"/>
        </w:rPr>
        <w:t xml:space="preserve">We </w:t>
      </w:r>
      <w:r w:rsidR="00A5457E">
        <w:rPr>
          <w:rFonts w:ascii="Arial" w:hAnsi="Arial" w:cs="Arial"/>
        </w:rPr>
        <w:t xml:space="preserve">mapped </w:t>
      </w:r>
      <w:proofErr w:type="spellStart"/>
      <w:r w:rsidR="00A5457E">
        <w:rPr>
          <w:rFonts w:ascii="Arial" w:hAnsi="Arial" w:cs="Arial"/>
        </w:rPr>
        <w:t>transcriptome</w:t>
      </w:r>
      <w:proofErr w:type="spellEnd"/>
      <w:r w:rsidR="00A5457E">
        <w:rPr>
          <w:rFonts w:ascii="Arial" w:hAnsi="Arial" w:cs="Arial"/>
        </w:rPr>
        <w:t xml:space="preserve"> variation in the</w:t>
      </w:r>
      <w:r w:rsidR="00DE5227">
        <w:rPr>
          <w:rFonts w:ascii="Arial" w:hAnsi="Arial" w:cs="Arial"/>
        </w:rPr>
        <w:t xml:space="preserve"> </w:t>
      </w:r>
      <w:r w:rsidR="00DE5227" w:rsidRPr="00DE5227">
        <w:rPr>
          <w:rFonts w:ascii="Arial" w:hAnsi="Arial" w:cs="Arial"/>
          <w:i/>
        </w:rPr>
        <w:t xml:space="preserve">Botrytis </w:t>
      </w:r>
      <w:proofErr w:type="spellStart"/>
      <w:r w:rsidR="00DE5227" w:rsidRPr="00DE5227">
        <w:rPr>
          <w:rFonts w:ascii="Arial" w:hAnsi="Arial" w:cs="Arial"/>
          <w:i/>
        </w:rPr>
        <w:t>cinerea</w:t>
      </w:r>
      <w:proofErr w:type="spellEnd"/>
      <w:r w:rsidR="00DE5227" w:rsidRPr="00DE5227">
        <w:rPr>
          <w:rFonts w:ascii="Arial" w:hAnsi="Arial" w:cs="Arial"/>
          <w:i/>
        </w:rPr>
        <w:t xml:space="preserve"> – Arabidopsis thaliana </w:t>
      </w:r>
      <w:proofErr w:type="spellStart"/>
      <w:r w:rsidR="00DE5227">
        <w:rPr>
          <w:rFonts w:ascii="Arial" w:hAnsi="Arial" w:cs="Arial"/>
        </w:rPr>
        <w:t>pathosystem</w:t>
      </w:r>
      <w:proofErr w:type="spellEnd"/>
      <w:r w:rsidR="00DE5227">
        <w:rPr>
          <w:rFonts w:ascii="Arial" w:hAnsi="Arial" w:cs="Arial"/>
        </w:rPr>
        <w:t xml:space="preserve"> to genetic variation in the pathogen. </w:t>
      </w:r>
      <w:r w:rsidRPr="00842D58">
        <w:rPr>
          <w:rFonts w:ascii="Arial" w:hAnsi="Arial" w:cs="Arial"/>
        </w:rPr>
        <w:t xml:space="preserve">We </w:t>
      </w:r>
      <w:ins w:id="50" w:author="Céline" w:date="2019-09-12T11:17:00Z">
        <w:r w:rsidR="00131F84">
          <w:rPr>
            <w:rFonts w:ascii="Arial" w:hAnsi="Arial" w:cs="Arial"/>
          </w:rPr>
          <w:t>used data from a previously published</w:t>
        </w:r>
      </w:ins>
      <w:r w:rsidRPr="00842D58">
        <w:rPr>
          <w:rFonts w:ascii="Arial" w:hAnsi="Arial" w:cs="Arial"/>
        </w:rPr>
        <w:t xml:space="preserve"> co-</w:t>
      </w:r>
      <w:proofErr w:type="spellStart"/>
      <w:r w:rsidRPr="00842D58">
        <w:rPr>
          <w:rFonts w:ascii="Arial" w:hAnsi="Arial" w:cs="Arial"/>
        </w:rPr>
        <w:t>transcriptome</w:t>
      </w:r>
      <w:proofErr w:type="spellEnd"/>
      <w:r w:rsidRPr="00842D58">
        <w:rPr>
          <w:rFonts w:ascii="Arial" w:hAnsi="Arial" w:cs="Arial"/>
        </w:rPr>
        <w:t xml:space="preserve"> </w:t>
      </w:r>
      <w:ins w:id="51" w:author="Céline" w:date="2019-09-12T11:17:00Z">
        <w:r w:rsidR="00131F84">
          <w:rPr>
            <w:rFonts w:ascii="Arial" w:hAnsi="Arial" w:cs="Arial"/>
          </w:rPr>
          <w:t xml:space="preserve">analysis </w:t>
        </w:r>
      </w:ins>
      <w:r w:rsidRPr="00842D58">
        <w:rPr>
          <w:rFonts w:ascii="Arial" w:hAnsi="Arial" w:cs="Arial"/>
        </w:rPr>
        <w:t xml:space="preserve">across 96 </w:t>
      </w:r>
      <w:r w:rsidR="002F147A">
        <w:rPr>
          <w:rFonts w:ascii="Arial" w:hAnsi="Arial" w:cs="Arial"/>
        </w:rPr>
        <w:t xml:space="preserve">diverse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isolates infected on the Arabidopsis </w:t>
      </w:r>
      <w:proofErr w:type="spellStart"/>
      <w:r w:rsidRPr="00842D58">
        <w:rPr>
          <w:rFonts w:ascii="Arial" w:hAnsi="Arial" w:cs="Arial"/>
        </w:rPr>
        <w:t>wildtype</w:t>
      </w:r>
      <w:proofErr w:type="spellEnd"/>
      <w:r w:rsidRPr="00842D58">
        <w:rPr>
          <w:rFonts w:ascii="Arial" w:hAnsi="Arial" w:cs="Arial"/>
        </w:rPr>
        <w:t>, Col-0</w:t>
      </w:r>
      <w:ins w:id="52" w:author="Céline" w:date="2019-09-12T11:18:00Z">
        <w:r w:rsidR="00131F84">
          <w:rPr>
            <w:rFonts w:ascii="Arial" w:hAnsi="Arial" w:cs="Arial"/>
          </w:rPr>
          <w:t xml:space="preserve"> to</w:t>
        </w:r>
      </w:ins>
      <w:r w:rsidRPr="00842D58">
        <w:rPr>
          <w:rFonts w:ascii="Arial" w:hAnsi="Arial" w:cs="Arial"/>
        </w:rPr>
        <w:t xml:space="preserve"> perform genome-wide association (GWA) for</w:t>
      </w:r>
      <w:r w:rsidR="00C06C64">
        <w:rPr>
          <w:rFonts w:ascii="Arial" w:hAnsi="Arial" w:cs="Arial"/>
        </w:rPr>
        <w:t xml:space="preserve"> </w:t>
      </w:r>
      <w:r w:rsidR="002F147A">
        <w:rPr>
          <w:rFonts w:ascii="Arial" w:hAnsi="Arial" w:cs="Arial"/>
        </w:rPr>
        <w:t>thousands of measurable transcripts across the host or pathogen.</w:t>
      </w:r>
      <w:r w:rsidR="00C06C64">
        <w:rPr>
          <w:rFonts w:ascii="Arial" w:hAnsi="Arial" w:cs="Arial"/>
        </w:rPr>
        <w:t xml:space="preserve"> </w:t>
      </w:r>
      <w:ins w:id="53" w:author="Dan Kliebenstein" w:date="2019-08-19T15:09:00Z">
        <w:r w:rsidR="009C7944">
          <w:rPr>
            <w:rFonts w:ascii="Arial" w:hAnsi="Arial" w:cs="Arial"/>
          </w:rPr>
          <w:t>I</w:t>
        </w:r>
      </w:ins>
      <w:r w:rsidRPr="00842D58">
        <w:rPr>
          <w:rFonts w:ascii="Arial" w:hAnsi="Arial" w:cs="Arial"/>
        </w:rPr>
        <w:t xml:space="preserve">dentified </w:t>
      </w:r>
      <w:r w:rsidRPr="00842D58">
        <w:rPr>
          <w:rFonts w:ascii="Arial" w:hAnsi="Arial" w:cs="Arial"/>
          <w:i/>
        </w:rPr>
        <w:t>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in the pathogen </w:t>
      </w:r>
      <w:ins w:id="54" w:author="Dan Kliebenstein" w:date="2019-08-19T15:09:00Z">
        <w:r w:rsidR="009C7944">
          <w:rPr>
            <w:rFonts w:ascii="Arial" w:hAnsi="Arial" w:cs="Arial"/>
          </w:rPr>
          <w:t>linked to</w:t>
        </w:r>
        <w:r w:rsidR="009C7944" w:rsidRPr="00842D58">
          <w:rPr>
            <w:rFonts w:ascii="Arial" w:hAnsi="Arial" w:cs="Arial"/>
          </w:rPr>
          <w:t xml:space="preserve"> </w:t>
        </w:r>
      </w:ins>
      <w:proofErr w:type="spellStart"/>
      <w:r w:rsidRPr="00842D58">
        <w:rPr>
          <w:rFonts w:ascii="Arial" w:hAnsi="Arial" w:cs="Arial"/>
        </w:rPr>
        <w:t>eQTL</w:t>
      </w:r>
      <w:proofErr w:type="spellEnd"/>
      <w:r w:rsidRPr="00842D58">
        <w:rPr>
          <w:rFonts w:ascii="Arial" w:hAnsi="Arial" w:cs="Arial"/>
        </w:rPr>
        <w:t xml:space="preserve"> hotspots dispersed across the pathogen genome</w:t>
      </w:r>
      <w:r w:rsidR="00C06C64">
        <w:rPr>
          <w:rFonts w:ascii="Arial" w:hAnsi="Arial" w:cs="Arial"/>
        </w:rPr>
        <w:t>,</w:t>
      </w:r>
      <w:r w:rsidR="00AA6701">
        <w:rPr>
          <w:rFonts w:ascii="Arial" w:hAnsi="Arial" w:cs="Arial"/>
        </w:rPr>
        <w:t xml:space="preserve"> </w:t>
      </w:r>
      <w:ins w:id="55" w:author="Dan Kliebenstein" w:date="2019-08-16T15:58:00Z">
        <w:r w:rsidR="003B13BD">
          <w:rPr>
            <w:rFonts w:ascii="Arial" w:hAnsi="Arial" w:cs="Arial"/>
          </w:rPr>
          <w:t>influencing</w:t>
        </w:r>
      </w:ins>
      <w:r w:rsidR="00AA6701">
        <w:rPr>
          <w:rFonts w:ascii="Arial" w:hAnsi="Arial" w:cs="Arial"/>
        </w:rPr>
        <w:t xml:space="preserve"> known and novel virulence mechanisms</w:t>
      </w:r>
      <w:r w:rsidRPr="00842D58">
        <w:rPr>
          <w:rFonts w:ascii="Arial" w:hAnsi="Arial" w:cs="Arial"/>
        </w:rPr>
        <w:t xml:space="preserve">. </w:t>
      </w:r>
      <w:r w:rsidR="00C06C64">
        <w:rPr>
          <w:rFonts w:ascii="Arial" w:hAnsi="Arial" w:cs="Arial"/>
        </w:rPr>
        <w:t>The polygenic genetic control of the co-</w:t>
      </w:r>
      <w:proofErr w:type="spellStart"/>
      <w:r w:rsidR="00C06C64">
        <w:rPr>
          <w:rFonts w:ascii="Arial" w:hAnsi="Arial" w:cs="Arial"/>
        </w:rPr>
        <w:t>transcriptome</w:t>
      </w:r>
      <w:proofErr w:type="spellEnd"/>
      <w:r w:rsidR="00C06C64">
        <w:rPr>
          <w:rFonts w:ascii="Arial" w:hAnsi="Arial" w:cs="Arial"/>
        </w:rPr>
        <w:t xml:space="preserve"> mirrors the polygenic virulence of </w:t>
      </w:r>
      <w:r w:rsidR="00C06C64" w:rsidRPr="00C06C64">
        <w:rPr>
          <w:rFonts w:ascii="Arial" w:hAnsi="Arial" w:cs="Arial"/>
          <w:i/>
        </w:rPr>
        <w:t xml:space="preserve">Botrytis </w:t>
      </w:r>
      <w:proofErr w:type="spellStart"/>
      <w:r w:rsidR="00C06C64" w:rsidRPr="00C06C64">
        <w:rPr>
          <w:rFonts w:ascii="Arial" w:hAnsi="Arial" w:cs="Arial"/>
          <w:i/>
        </w:rPr>
        <w:t>cinerea</w:t>
      </w:r>
      <w:proofErr w:type="spellEnd"/>
      <w:r w:rsidR="00C06C64">
        <w:rPr>
          <w:rFonts w:ascii="Arial" w:hAnsi="Arial" w:cs="Arial"/>
        </w:rPr>
        <w:t xml:space="preserve"> on </w:t>
      </w:r>
      <w:r w:rsidR="00C06C64" w:rsidRPr="00C06C64">
        <w:rPr>
          <w:rFonts w:ascii="Arial" w:hAnsi="Arial" w:cs="Arial"/>
          <w:i/>
        </w:rPr>
        <w:t>Arabidopsis thaliana</w:t>
      </w:r>
      <w:r w:rsidR="00C06C64">
        <w:rPr>
          <w:rFonts w:ascii="Arial" w:hAnsi="Arial" w:cs="Arial"/>
        </w:rPr>
        <w:t xml:space="preserve">. </w:t>
      </w:r>
      <w:r w:rsidR="00FE699F"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3A548920" w:rsidR="00301CFF" w:rsidRPr="00842D58" w:rsidRDefault="00466C6D" w:rsidP="009C424B">
      <w:pPr>
        <w:spacing w:line="480" w:lineRule="auto"/>
        <w:ind w:firstLine="720"/>
        <w:rPr>
          <w:rFonts w:ascii="Arial" w:hAnsi="Arial" w:cs="Arial"/>
        </w:rPr>
      </w:pPr>
      <w:r w:rsidRPr="00842D58">
        <w:rPr>
          <w:rFonts w:ascii="Arial" w:hAnsi="Arial" w:cs="Arial"/>
        </w:rPr>
        <w:t xml:space="preserve">Infectious disease </w:t>
      </w:r>
      <w:ins w:id="56" w:author="Céline" w:date="2019-09-12T11:19:00Z">
        <w:r w:rsidR="00131F84">
          <w:rPr>
            <w:rFonts w:ascii="Arial" w:hAnsi="Arial" w:cs="Arial"/>
          </w:rPr>
          <w:t>results from</w:t>
        </w:r>
      </w:ins>
      <w:r w:rsidRPr="00842D58">
        <w:rPr>
          <w:rFonts w:ascii="Arial" w:hAnsi="Arial" w:cs="Arial"/>
        </w:rPr>
        <w:t xml:space="preserve"> an interaction between host and pathogen</w:t>
      </w:r>
      <w:r w:rsidR="00A94FC8" w:rsidRPr="00842D58">
        <w:rPr>
          <w:rFonts w:ascii="Arial" w:hAnsi="Arial" w:cs="Arial"/>
        </w:rPr>
        <w:t xml:space="preserve">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w:t>
      </w:r>
      <w:r w:rsidR="00FC13F0" w:rsidRPr="00842D58">
        <w:rPr>
          <w:rFonts w:ascii="Arial" w:hAnsi="Arial" w:cs="Arial"/>
        </w:rPr>
        <w:t xml:space="preserve">and </w:t>
      </w:r>
      <w:r w:rsidRPr="00842D58">
        <w:rPr>
          <w:rFonts w:ascii="Arial" w:hAnsi="Arial" w:cs="Arial"/>
        </w:rPr>
        <w:t>the pathogen side</w:t>
      </w:r>
      <w:ins w:id="57" w:author="Céline" w:date="2019-09-12T11:20:00Z">
        <w:r w:rsidR="00131F84">
          <w:rPr>
            <w:rFonts w:ascii="Arial" w:hAnsi="Arial" w:cs="Arial"/>
          </w:rPr>
          <w:t>s</w:t>
        </w:r>
      </w:ins>
      <w:r w:rsidRPr="00842D58">
        <w:rPr>
          <w:rFonts w:ascii="Arial" w:hAnsi="Arial" w:cs="Arial"/>
        </w:rPr>
        <w:t xml:space="preserv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UmVjTnVtPjE8L1JlY051bT48RGlzcGxheVRleHQ+KDxzdHlsZSBmYWNlPSJzbWFsbGNhcHMiPkdp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PEVuZE5vdGU+PENpdGU+PEF1dGhvcj5HaXJhbGRvPC9BdXRob3I+PFllYXI+MjAxMzwvWWVhcj48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Giraldo and Valent</w:t>
      </w:r>
      <w:r w:rsidR="00891406">
        <w:rPr>
          <w:rFonts w:ascii="Arial" w:hAnsi="Arial" w:cs="Arial"/>
          <w:noProof/>
        </w:rPr>
        <w:t xml:space="preserve"> 2013; </w:t>
      </w:r>
      <w:r w:rsidR="00891406" w:rsidRPr="00891406">
        <w:rPr>
          <w:rFonts w:ascii="Arial" w:hAnsi="Arial" w:cs="Arial"/>
          <w:smallCaps/>
          <w:noProof/>
        </w:rPr>
        <w:t>Marone</w:t>
      </w:r>
      <w:r w:rsidR="00891406" w:rsidRPr="00891406">
        <w:rPr>
          <w:rFonts w:ascii="Arial" w:hAnsi="Arial" w:cs="Arial"/>
          <w:i/>
          <w:noProof/>
        </w:rPr>
        <w:t xml:space="preserve"> et al.</w:t>
      </w:r>
      <w:r w:rsidR="00891406">
        <w:rPr>
          <w:rFonts w:ascii="Arial" w:hAnsi="Arial" w:cs="Arial"/>
          <w:noProof/>
        </w:rPr>
        <w:t xml:space="preserve"> 2013; </w:t>
      </w:r>
      <w:r w:rsidR="00891406" w:rsidRPr="00891406">
        <w:rPr>
          <w:rFonts w:ascii="Arial" w:hAnsi="Arial" w:cs="Arial"/>
          <w:smallCaps/>
          <w:noProof/>
        </w:rPr>
        <w:t>Meng and Zhang</w:t>
      </w:r>
      <w:r w:rsidR="00891406">
        <w:rPr>
          <w:rFonts w:ascii="Arial" w:hAnsi="Arial" w:cs="Arial"/>
          <w:noProof/>
        </w:rPr>
        <w:t xml:space="preserve"> 2013; </w:t>
      </w:r>
      <w:r w:rsidR="00891406" w:rsidRPr="00891406">
        <w:rPr>
          <w:rFonts w:ascii="Arial" w:hAnsi="Arial" w:cs="Arial"/>
          <w:smallCaps/>
          <w:noProof/>
        </w:rPr>
        <w:t>Cui</w:t>
      </w:r>
      <w:r w:rsidR="00891406" w:rsidRPr="00891406">
        <w:rPr>
          <w:rFonts w:ascii="Arial" w:hAnsi="Arial" w:cs="Arial"/>
          <w:i/>
          <w:noProof/>
        </w:rPr>
        <w:t xml:space="preserve"> et al.</w:t>
      </w:r>
      <w:r w:rsidR="00891406">
        <w:rPr>
          <w:rFonts w:ascii="Arial" w:hAnsi="Arial" w:cs="Arial"/>
          <w:noProof/>
        </w:rPr>
        <w:t xml:space="preserve"> 2015; </w:t>
      </w:r>
      <w:r w:rsidR="00891406" w:rsidRPr="00891406">
        <w:rPr>
          <w:rFonts w:ascii="Arial" w:hAnsi="Arial" w:cs="Arial"/>
          <w:smallCaps/>
          <w:noProof/>
        </w:rPr>
        <w:t>Lo Presti</w:t>
      </w:r>
      <w:r w:rsidR="00891406" w:rsidRPr="00891406">
        <w:rPr>
          <w:rFonts w:ascii="Arial" w:hAnsi="Arial" w:cs="Arial"/>
          <w:i/>
          <w:noProof/>
        </w:rPr>
        <w:t xml:space="preserve"> et al.</w:t>
      </w:r>
      <w:r w:rsidR="00891406">
        <w:rPr>
          <w:rFonts w:ascii="Arial" w:hAnsi="Arial" w:cs="Arial"/>
          <w:noProof/>
        </w:rPr>
        <w:t xml:space="preserve">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In th</w:t>
      </w:r>
      <w:ins w:id="58" w:author="Céline" w:date="2019-09-12T11:34:00Z">
        <w:r w:rsidR="005F13ED">
          <w:rPr>
            <w:rFonts w:ascii="Arial" w:hAnsi="Arial" w:cs="Arial"/>
          </w:rPr>
          <w:t xml:space="preserve">e qualitative </w:t>
        </w:r>
      </w:ins>
      <w:r w:rsidR="00E7776B" w:rsidRPr="00842D58">
        <w:rPr>
          <w:rFonts w:ascii="Arial" w:hAnsi="Arial" w:cs="Arial"/>
        </w:rPr>
        <w:t xml:space="preserve">model, </w:t>
      </w:r>
      <w:r w:rsidR="002B2F22">
        <w:rPr>
          <w:rFonts w:ascii="Arial" w:hAnsi="Arial" w:cs="Arial"/>
        </w:rPr>
        <w:t xml:space="preserve">alternative alleles of </w:t>
      </w:r>
      <w:r w:rsidR="00E7776B" w:rsidRPr="00842D58">
        <w:rPr>
          <w:rFonts w:ascii="Arial" w:hAnsi="Arial" w:cs="Arial"/>
        </w:rPr>
        <w:t xml:space="preserve">the genes create sweeping </w:t>
      </w:r>
      <w:r w:rsidR="00BE222F">
        <w:rPr>
          <w:rFonts w:ascii="Arial" w:hAnsi="Arial" w:cs="Arial"/>
        </w:rPr>
        <w:t xml:space="preserve">differences </w:t>
      </w:r>
      <w:r w:rsidR="00E7776B" w:rsidRPr="00842D58">
        <w:rPr>
          <w:rFonts w:ascii="Arial" w:hAnsi="Arial" w:cs="Arial"/>
        </w:rPr>
        <w:t xml:space="preserve">in the </w:t>
      </w:r>
      <w:proofErr w:type="spellStart"/>
      <w:r w:rsidR="00E7776B" w:rsidRPr="00842D58">
        <w:rPr>
          <w:rFonts w:ascii="Arial" w:hAnsi="Arial" w:cs="Arial"/>
        </w:rPr>
        <w:t>transcriptome</w:t>
      </w:r>
      <w:proofErr w:type="spellEnd"/>
      <w:r w:rsidR="00E7776B" w:rsidRPr="00842D58">
        <w:rPr>
          <w:rFonts w:ascii="Arial" w:hAnsi="Arial" w:cs="Arial"/>
        </w:rPr>
        <w:t xml:space="preserv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both the host and pathogen</w:t>
      </w:r>
      <w:ins w:id="59" w:author="Céline" w:date="2019-09-12T11:34:00Z">
        <w:r w:rsidR="005F13ED">
          <w:rPr>
            <w:rFonts w:ascii="Arial" w:hAnsi="Arial" w:cs="Arial"/>
          </w:rPr>
          <w:t xml:space="preserve"> </w:t>
        </w:r>
        <w:r w:rsidR="005F13ED" w:rsidRPr="00842D58">
          <w:rPr>
            <w:rFonts w:ascii="Arial" w:hAnsi="Arial" w:cs="Arial"/>
          </w:rPr>
          <w:t xml:space="preserve">via </w:t>
        </w:r>
        <w:r w:rsidR="005F13ED">
          <w:rPr>
            <w:rFonts w:ascii="Arial" w:hAnsi="Arial" w:cs="Arial"/>
          </w:rPr>
          <w:t xml:space="preserve">differential </w:t>
        </w:r>
        <w:r w:rsidR="005F13ED" w:rsidRPr="00842D58">
          <w:rPr>
            <w:rFonts w:ascii="Arial" w:hAnsi="Arial" w:cs="Arial"/>
          </w:rPr>
          <w:t>recognition events surrounding their proteins</w:t>
        </w:r>
      </w:ins>
      <w:r w:rsidR="00E7776B" w:rsidRPr="00842D58">
        <w:rPr>
          <w:rFonts w:ascii="Arial" w:hAnsi="Arial" w:cs="Arial"/>
        </w:rPr>
        <w:t xml:space="preserve">. </w:t>
      </w:r>
      <w:r w:rsidR="001D60FF">
        <w:rPr>
          <w:rFonts w:ascii="Arial" w:hAnsi="Arial" w:cs="Arial"/>
        </w:rPr>
        <w:t>However</w:t>
      </w:r>
      <w:r w:rsidR="00742465" w:rsidRPr="00842D58">
        <w:rPr>
          <w:rFonts w:ascii="Arial" w:hAnsi="Arial" w:cs="Arial"/>
        </w:rPr>
        <w:t>, plant-</w:t>
      </w:r>
      <w:ins w:id="60" w:author="Céline" w:date="2019-09-12T11:37:00Z">
        <w:r w:rsidR="00C5726A">
          <w:rPr>
            <w:rFonts w:ascii="Arial" w:hAnsi="Arial" w:cs="Arial"/>
          </w:rPr>
          <w:t>pathogen</w:t>
        </w:r>
      </w:ins>
      <w:r w:rsidR="00FC13F0" w:rsidRPr="00842D58">
        <w:rPr>
          <w:rFonts w:ascii="Arial" w:hAnsi="Arial" w:cs="Arial"/>
        </w:rPr>
        <w:t xml:space="preserv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ZWNOdW0+NjwvUmVjTnVtPjxEaXNwbGF5VGV4dD4oPHN0eWxlIGZhY2U9InNtYWxsY2FwcyI+UG9s
YW5kPC9zdHlsZT48c3R5bGUgZmFjZT0iaXRhbGljIj4gZXQgYWwuPC9zdHlsZT4gMjAwOTsgPHN0
eWxlIGZhY2U9InNtYWxsY2FwcyI+S291IGFuZCBXYW5nPC9zdHlsZT4gMjAxMDsgPHN0eWxlIGZh
Y2U9InNtYWxsY2FwcyI+TGFubm91PC9zdHlsZT4gMjAxMik8L0Rpc3BsYXlUZXh0PjxyZWNvcmQ+
PHJlYy1udW1iZXI+NjwvcmVjLW51bWJlcj48Zm9yZWlnbi1rZXlzPjxrZXkgYXBwPSJFTiIgZGIt
aWQ9InhmcnpyMGV2a3ZyOTAyZTJmdzd4cjAyMXN4dmF2YXA1cnB2eCIgdGltZXN0YW1wPSIxNTY4
NzU5NDMwIj42PC9rZXk+PC9mb3JlaWduLWtleXM+PHJlZi10eXBlIG5hbWU9IkpvdXJuYWwgQXJ0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PFllYXI+MjAxMDwvWWVhcj48UmVjTnVtPjc8L1JlY051bT48cmVjb3JkPjxyZWMtbnVtYmVyPjc8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PEVuZE5vdGU+PENpdGU+PEF1dGhvcj5Qb2xhbmQ8L0F1dGhvcj48WWVhcj4yMDA5PC9ZZWFyPjxS
ZWNOdW0+NjwvUmVjTnVtPjxEaXNwbGF5VGV4dD4oPHN0eWxlIGZhY2U9InNtYWxsY2FwcyI+UG9s
YW5kPC9zdHlsZT48c3R5bGUgZmFjZT0iaXRhbGljIj4gZXQgYWwuPC9zdHlsZT4gMjAwOTsgPHN0
eWxlIGZhY2U9InNtYWxsY2FwcyI+S291IGFuZCBXYW5nPC9zdHlsZT4gMjAxMDsgPHN0eWxlIGZh
Y2U9InNtYWxsY2FwcyI+TGFubm91PC9zdHlsZT4gMjAxMik8L0Rpc3BsYXlUZXh0PjxyZWNvcmQ+
PHJlYy1udW1iZXI+NjwvcmVjLW51bWJlcj48Zm9yZWlnbi1rZXlzPjxrZXkgYXBwPSJFTiIgZGIt
aWQ9InhmcnpyMGV2a3ZyOTAyZTJmdzd4cjAyMXN4dmF2YXA1cnB2eCIgdGltZXN0YW1wPSIxNTY4
NzU5NDMwIj42PC9rZXk+PC9mb3JlaWduLWtleXM+PHJlZi10eXBlIG5hbWU9IkpvdXJuYWwgQXJ0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PFllYXI+MjAxMDwvWWVhcj48UmVjTnVtPjc8L1JlY051bT48cmVjb3JkPjxyZWMtbnVtYmVyPjc8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Poland</w:t>
      </w:r>
      <w:r w:rsidR="00891406" w:rsidRPr="00891406">
        <w:rPr>
          <w:rFonts w:ascii="Arial" w:hAnsi="Arial" w:cs="Arial"/>
          <w:i/>
          <w:noProof/>
        </w:rPr>
        <w:t xml:space="preserve"> et al.</w:t>
      </w:r>
      <w:r w:rsidR="00891406">
        <w:rPr>
          <w:rFonts w:ascii="Arial" w:hAnsi="Arial" w:cs="Arial"/>
          <w:noProof/>
        </w:rPr>
        <w:t xml:space="preserve"> 2009; </w:t>
      </w:r>
      <w:r w:rsidR="00891406" w:rsidRPr="00891406">
        <w:rPr>
          <w:rFonts w:ascii="Arial" w:hAnsi="Arial" w:cs="Arial"/>
          <w:smallCaps/>
          <w:noProof/>
        </w:rPr>
        <w:t>Kou and Wang</w:t>
      </w:r>
      <w:r w:rsidR="00891406">
        <w:rPr>
          <w:rFonts w:ascii="Arial" w:hAnsi="Arial" w:cs="Arial"/>
          <w:noProof/>
        </w:rPr>
        <w:t xml:space="preserve"> 2010; </w:t>
      </w:r>
      <w:r w:rsidR="00891406" w:rsidRPr="00891406">
        <w:rPr>
          <w:rFonts w:ascii="Arial" w:hAnsi="Arial" w:cs="Arial"/>
          <w:smallCaps/>
          <w:noProof/>
        </w:rPr>
        <w:t>Lannou</w:t>
      </w:r>
      <w:r w:rsidR="00891406">
        <w:rPr>
          <w:rFonts w:ascii="Arial" w:hAnsi="Arial" w:cs="Arial"/>
          <w:noProof/>
        </w:rPr>
        <w:t xml:space="preserve">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w:t>
      </w:r>
      <w:ins w:id="61" w:author="Céline" w:date="2019-09-12T11:39:00Z">
        <w:r w:rsidR="00C5726A">
          <w:rPr>
            <w:rFonts w:ascii="Arial" w:hAnsi="Arial" w:cs="Arial"/>
          </w:rPr>
          <w:t>the disease outcome</w:t>
        </w:r>
      </w:ins>
      <w:r w:rsidR="00FF32AD">
        <w:rPr>
          <w:rFonts w:ascii="Arial" w:hAnsi="Arial" w:cs="Arial"/>
        </w:rPr>
        <w:t xml:space="preserv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ZWNOdW0+NjwvUmVjTnVtPjxEaXNwbGF5VGV4dD4oPHN0eWxlIGZhY2U9InNtYWxsY2FwcyI+UG9s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PEVuZE5vdGU+PENpdGU+PEF1dGhvcj5Qb2xhbmQ8L0F1dGhvcj48WWVhcj4yMDA5PC9ZZWFyPjxS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Poland</w:t>
      </w:r>
      <w:r w:rsidR="00891406" w:rsidRPr="00891406">
        <w:rPr>
          <w:rFonts w:ascii="Arial" w:hAnsi="Arial" w:cs="Arial"/>
          <w:i/>
          <w:noProof/>
        </w:rPr>
        <w:t xml:space="preserve"> et al.</w:t>
      </w:r>
      <w:r w:rsidR="00891406">
        <w:rPr>
          <w:rFonts w:ascii="Arial" w:hAnsi="Arial" w:cs="Arial"/>
          <w:noProof/>
        </w:rPr>
        <w:t xml:space="preserve"> 2009; </w:t>
      </w:r>
      <w:r w:rsidR="00891406" w:rsidRPr="00891406">
        <w:rPr>
          <w:rFonts w:ascii="Arial" w:hAnsi="Arial" w:cs="Arial"/>
          <w:smallCaps/>
          <w:noProof/>
        </w:rPr>
        <w:t>Kou and Wang</w:t>
      </w:r>
      <w:r w:rsidR="00891406">
        <w:rPr>
          <w:rFonts w:ascii="Arial" w:hAnsi="Arial" w:cs="Arial"/>
          <w:noProof/>
        </w:rPr>
        <w:t xml:space="preserve"> 2010; </w:t>
      </w:r>
      <w:r w:rsidR="00891406" w:rsidRPr="00891406">
        <w:rPr>
          <w:rFonts w:ascii="Arial" w:hAnsi="Arial" w:cs="Arial"/>
          <w:smallCaps/>
          <w:noProof/>
        </w:rPr>
        <w:t>St. Clair</w:t>
      </w:r>
      <w:r w:rsidR="00891406">
        <w:rPr>
          <w:rFonts w:ascii="Arial" w:hAnsi="Arial" w:cs="Arial"/>
          <w:noProof/>
        </w:rPr>
        <w:t xml:space="preserve"> 2010; </w:t>
      </w:r>
      <w:r w:rsidR="00891406" w:rsidRPr="00891406">
        <w:rPr>
          <w:rFonts w:ascii="Arial" w:hAnsi="Arial" w:cs="Arial"/>
          <w:smallCaps/>
          <w:noProof/>
        </w:rPr>
        <w:t>Roux</w:t>
      </w:r>
      <w:r w:rsidR="00891406" w:rsidRPr="00891406">
        <w:rPr>
          <w:rFonts w:ascii="Arial" w:hAnsi="Arial" w:cs="Arial"/>
          <w:i/>
          <w:noProof/>
        </w:rPr>
        <w:t xml:space="preserve"> et al.</w:t>
      </w:r>
      <w:r w:rsidR="00891406">
        <w:rPr>
          <w:rFonts w:ascii="Arial" w:hAnsi="Arial" w:cs="Arial"/>
          <w:noProof/>
        </w:rPr>
        <w:t xml:space="preserve"> 2014)</w:t>
      </w:r>
      <w:r w:rsidR="001027EC" w:rsidRPr="00842D58">
        <w:rPr>
          <w:rFonts w:ascii="Arial" w:hAnsi="Arial" w:cs="Arial"/>
        </w:rPr>
        <w:fldChar w:fldCharType="end"/>
      </w:r>
      <w:r w:rsidR="00D05FF6" w:rsidRPr="00842D58">
        <w:rPr>
          <w:rFonts w:ascii="Arial" w:hAnsi="Arial" w:cs="Arial"/>
        </w:rPr>
        <w:t xml:space="preserve">.  </w:t>
      </w:r>
      <w:ins w:id="62" w:author="Dan Kliebenstein" w:date="2019-08-19T15:10:00Z">
        <w:r w:rsidR="009C7944">
          <w:rPr>
            <w:rFonts w:ascii="Arial" w:hAnsi="Arial" w:cs="Arial"/>
          </w:rPr>
          <w:t>T</w:t>
        </w:r>
        <w:r w:rsidR="009C7944" w:rsidRPr="00842D58">
          <w:rPr>
            <w:rFonts w:ascii="Arial" w:hAnsi="Arial" w:cs="Arial"/>
          </w:rPr>
          <w:t xml:space="preserve">hese </w:t>
        </w:r>
      </w:ins>
      <w:r w:rsidR="00D05FF6" w:rsidRPr="00842D58">
        <w:rPr>
          <w:rFonts w:ascii="Arial" w:hAnsi="Arial" w:cs="Arial"/>
        </w:rPr>
        <w:t xml:space="preserve">interactions </w:t>
      </w:r>
      <w:ins w:id="63" w:author="Dan Kliebenstein" w:date="2019-08-19T15:10:00Z">
        <w:r w:rsidR="009C7944">
          <w:rPr>
            <w:rFonts w:ascii="Arial" w:hAnsi="Arial" w:cs="Arial"/>
          </w:rPr>
          <w:t>are</w:t>
        </w:r>
        <w:r w:rsidR="009C7944" w:rsidRPr="00842D58">
          <w:rPr>
            <w:rFonts w:ascii="Arial" w:hAnsi="Arial" w:cs="Arial"/>
          </w:rPr>
          <w:t xml:space="preserve"> </w:t>
        </w:r>
      </w:ins>
      <w:r w:rsidR="00D05FF6" w:rsidRPr="00842D58">
        <w:rPr>
          <w:rFonts w:ascii="Arial" w:hAnsi="Arial" w:cs="Arial"/>
        </w:rPr>
        <w:t xml:space="preserve">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diverse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beyond </w:t>
      </w:r>
      <w:ins w:id="64" w:author="Céline" w:date="2019-09-12T11:42:00Z">
        <w:r w:rsidR="00C5726A">
          <w:rPr>
            <w:rFonts w:ascii="Arial" w:hAnsi="Arial" w:cs="Arial"/>
          </w:rPr>
          <w:t xml:space="preserve">host-pathogen </w:t>
        </w:r>
      </w:ins>
      <w:r w:rsidR="004066F5" w:rsidRPr="00842D58">
        <w:rPr>
          <w:rFonts w:ascii="Arial" w:hAnsi="Arial" w:cs="Arial"/>
        </w:rPr>
        <w:t>perception</w:t>
      </w:r>
      <w:ins w:id="65" w:author="Céline" w:date="2019-09-12T11:42:00Z">
        <w:r w:rsidR="00C5726A">
          <w:rPr>
            <w:rFonts w:ascii="Arial" w:hAnsi="Arial" w:cs="Arial"/>
          </w:rPr>
          <w:t xml:space="preserve"> and </w:t>
        </w:r>
      </w:ins>
      <w:ins w:id="66" w:author="Dan Kliebenstein" w:date="2019-09-13T15:07:00Z">
        <w:r w:rsidR="00C07A96">
          <w:rPr>
            <w:rFonts w:ascii="Arial" w:hAnsi="Arial" w:cs="Arial"/>
          </w:rPr>
          <w:t xml:space="preserve">large effect </w:t>
        </w:r>
      </w:ins>
      <w:ins w:id="67" w:author="Céline" w:date="2019-09-12T11:42:00Z">
        <w:r w:rsidR="00C5726A">
          <w:rPr>
            <w:rFonts w:ascii="Arial" w:hAnsi="Arial" w:cs="Arial"/>
          </w:rPr>
          <w:t>arm</w:t>
        </w:r>
      </w:ins>
      <w:ins w:id="68" w:author="Dan Kliebenstein" w:date="2019-09-13T15:08:00Z">
        <w:r w:rsidR="00C07A96">
          <w:rPr>
            <w:rFonts w:ascii="Arial" w:hAnsi="Arial" w:cs="Arial"/>
          </w:rPr>
          <w:t>s</w:t>
        </w:r>
      </w:ins>
      <w:ins w:id="69" w:author="Céline" w:date="2019-09-12T11:42:00Z">
        <w:r w:rsidR="00C5726A">
          <w:rPr>
            <w:rFonts w:ascii="Arial" w:hAnsi="Arial" w:cs="Arial"/>
          </w:rPr>
          <w:t>-race</w:t>
        </w:r>
      </w:ins>
      <w:ins w:id="70" w:author="Dan Kliebenstein" w:date="2019-09-13T15:08:00Z">
        <w:r w:rsidR="00C07A96">
          <w:rPr>
            <w:rFonts w:ascii="Arial" w:hAnsi="Arial" w:cs="Arial"/>
          </w:rPr>
          <w:t xml:space="preserve"> loci</w:t>
        </w:r>
      </w:ins>
      <w:r w:rsidR="004066F5" w:rsidRPr="00842D58">
        <w:rPr>
          <w:rFonts w:ascii="Arial" w:hAnsi="Arial" w:cs="Arial"/>
        </w:rPr>
        <w:t xml:space="preserve"> </w:t>
      </w:r>
      <w:r w:rsidR="00551F6B" w:rsidRPr="00842D58">
        <w:rPr>
          <w:rFonts w:ascii="Arial" w:hAnsi="Arial" w:cs="Arial"/>
        </w:rPr>
        <w:fldChar w:fldCharType="begin">
          <w:fldData xml:space="preserve">PEVuZE5vdGU+PENpdGU+PEF1dGhvcj5HbGF6ZWJyb29rPC9BdXRob3I+PFllYXI+MjAwNTwvWWVh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PFJlY051bT4xMzwvUmVjTnVtPjxyZWNvcmQ+PHJlYy1udW1iZXI+MTM8L3JlYy1udW1iZXI+PGZv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ZXQ8L3NlY29uZGFyeS10aXRsZT48L3RpdGxlcz48cGVyaW9kaWNhbD48ZnVsbC10aXRsZT5QTG9T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PEVuZE5vdGU+PENpdGU+PEF1dGhvcj5HbGF6ZWJyb29rPC9BdXRob3I+PFllYXI+MjAwNTwvWWVh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cnktdGl0bGU+PC90aXRsZXM+PHBlcmlvZGljYWw+PGZ1bGwtdGl0bGU+Q3VycmVudCBvcGluaW9u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EC5B8B">
        <w:rPr>
          <w:rFonts w:ascii="Arial" w:hAnsi="Arial" w:cs="Arial"/>
          <w:noProof/>
        </w:rPr>
        <w:t>(</w:t>
      </w:r>
      <w:r w:rsidR="00EC5B8B" w:rsidRPr="00EC5B8B">
        <w:rPr>
          <w:rFonts w:ascii="Arial" w:hAnsi="Arial" w:cs="Arial"/>
          <w:smallCaps/>
          <w:noProof/>
        </w:rPr>
        <w:t>Glazebrook</w:t>
      </w:r>
      <w:r w:rsidR="00EC5B8B">
        <w:rPr>
          <w:rFonts w:ascii="Arial" w:hAnsi="Arial" w:cs="Arial"/>
          <w:noProof/>
        </w:rPr>
        <w:t xml:space="preserve"> 2005; </w:t>
      </w:r>
      <w:r w:rsidR="00EC5B8B" w:rsidRPr="00EC5B8B">
        <w:rPr>
          <w:rFonts w:ascii="Arial" w:hAnsi="Arial" w:cs="Arial"/>
          <w:smallCaps/>
          <w:noProof/>
        </w:rPr>
        <w:t>Nomura</w:t>
      </w:r>
      <w:r w:rsidR="00EC5B8B" w:rsidRPr="00EC5B8B">
        <w:rPr>
          <w:rFonts w:ascii="Arial" w:hAnsi="Arial" w:cs="Arial"/>
          <w:i/>
          <w:noProof/>
        </w:rPr>
        <w:t xml:space="preserve"> et al.</w:t>
      </w:r>
      <w:r w:rsidR="00EC5B8B">
        <w:rPr>
          <w:rFonts w:ascii="Arial" w:hAnsi="Arial" w:cs="Arial"/>
          <w:noProof/>
        </w:rPr>
        <w:t xml:space="preserve"> 2005; </w:t>
      </w:r>
      <w:r w:rsidR="00EC5B8B" w:rsidRPr="00EC5B8B">
        <w:rPr>
          <w:rFonts w:ascii="Arial" w:hAnsi="Arial" w:cs="Arial"/>
          <w:smallCaps/>
          <w:noProof/>
        </w:rPr>
        <w:t>Goss and Bergelson</w:t>
      </w:r>
      <w:r w:rsidR="00EC5B8B">
        <w:rPr>
          <w:rFonts w:ascii="Arial" w:hAnsi="Arial" w:cs="Arial"/>
          <w:noProof/>
        </w:rPr>
        <w:t xml:space="preserve"> 2006; </w:t>
      </w:r>
      <w:r w:rsidR="00EC5B8B" w:rsidRPr="00EC5B8B">
        <w:rPr>
          <w:rFonts w:ascii="Arial" w:hAnsi="Arial" w:cs="Arial"/>
          <w:smallCaps/>
          <w:noProof/>
        </w:rPr>
        <w:t>Rowe and Kliebenstein</w:t>
      </w:r>
      <w:r w:rsidR="00EC5B8B">
        <w:rPr>
          <w:rFonts w:ascii="Arial" w:hAnsi="Arial" w:cs="Arial"/>
          <w:noProof/>
        </w:rPr>
        <w:t xml:space="preserve"> 2008; </w:t>
      </w:r>
      <w:r w:rsidR="00EC5B8B" w:rsidRPr="00EC5B8B">
        <w:rPr>
          <w:rFonts w:ascii="Arial" w:hAnsi="Arial" w:cs="Arial"/>
          <w:smallCaps/>
          <w:noProof/>
        </w:rPr>
        <w:t>Barrett</w:t>
      </w:r>
      <w:r w:rsidR="00EC5B8B" w:rsidRPr="00EC5B8B">
        <w:rPr>
          <w:rFonts w:ascii="Arial" w:hAnsi="Arial" w:cs="Arial"/>
          <w:i/>
          <w:noProof/>
        </w:rPr>
        <w:t xml:space="preserve"> et al.</w:t>
      </w:r>
      <w:r w:rsidR="00EC5B8B">
        <w:rPr>
          <w:rFonts w:ascii="Arial" w:hAnsi="Arial" w:cs="Arial"/>
          <w:noProof/>
        </w:rPr>
        <w:t xml:space="preserve"> 2009; </w:t>
      </w:r>
      <w:r w:rsidR="00EC5B8B" w:rsidRPr="00EC5B8B">
        <w:rPr>
          <w:rFonts w:ascii="Arial" w:hAnsi="Arial" w:cs="Arial"/>
          <w:smallCaps/>
          <w:noProof/>
        </w:rPr>
        <w:t>Corwin</w:t>
      </w:r>
      <w:r w:rsidR="00EC5B8B" w:rsidRPr="00EC5B8B">
        <w:rPr>
          <w:rFonts w:ascii="Arial" w:hAnsi="Arial" w:cs="Arial"/>
          <w:i/>
          <w:noProof/>
        </w:rPr>
        <w:t xml:space="preserve"> et al.</w:t>
      </w:r>
      <w:r w:rsidR="00EC5B8B">
        <w:rPr>
          <w:rFonts w:ascii="Arial" w:hAnsi="Arial" w:cs="Arial"/>
          <w:noProof/>
        </w:rPr>
        <w:t xml:space="preserve"> 2016a; </w:t>
      </w:r>
      <w:r w:rsidR="00EC5B8B" w:rsidRPr="00EC5B8B">
        <w:rPr>
          <w:rFonts w:ascii="Arial" w:hAnsi="Arial" w:cs="Arial"/>
          <w:smallCaps/>
          <w:noProof/>
        </w:rPr>
        <w:t>Bartoli and Roux</w:t>
      </w:r>
      <w:r w:rsidR="00EC5B8B">
        <w:rPr>
          <w:rFonts w:ascii="Arial" w:hAnsi="Arial" w:cs="Arial"/>
          <w:noProof/>
        </w:rPr>
        <w:t xml:space="preserve"> 2017; </w:t>
      </w:r>
      <w:r w:rsidR="00EC5B8B" w:rsidRPr="00EC5B8B">
        <w:rPr>
          <w:rFonts w:ascii="Arial" w:hAnsi="Arial" w:cs="Arial"/>
          <w:smallCaps/>
          <w:noProof/>
        </w:rPr>
        <w:t>Wu</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Fordyce</w:t>
      </w:r>
      <w:r w:rsidR="00EC5B8B" w:rsidRPr="00EC5B8B">
        <w:rPr>
          <w:rFonts w:ascii="Arial" w:hAnsi="Arial" w:cs="Arial"/>
          <w:i/>
          <w:noProof/>
        </w:rPr>
        <w:t xml:space="preserve"> et al.</w:t>
      </w:r>
      <w:r w:rsidR="00EC5B8B">
        <w:rPr>
          <w:rFonts w:ascii="Arial" w:hAnsi="Arial" w:cs="Arial"/>
          <w:noProof/>
        </w:rPr>
        <w:t xml:space="preserve"> 2018; </w:t>
      </w:r>
      <w:r w:rsidR="00EC5B8B" w:rsidRPr="00EC5B8B">
        <w:rPr>
          <w:rFonts w:ascii="Arial" w:hAnsi="Arial" w:cs="Arial"/>
          <w:smallCaps/>
          <w:noProof/>
        </w:rPr>
        <w:t>Soltis</w:t>
      </w:r>
      <w:r w:rsidR="00EC5B8B" w:rsidRPr="00EC5B8B">
        <w:rPr>
          <w:rFonts w:ascii="Arial" w:hAnsi="Arial" w:cs="Arial"/>
          <w:i/>
          <w:noProof/>
        </w:rPr>
        <w:t xml:space="preserve"> et al.</w:t>
      </w:r>
      <w:r w:rsidR="00EC5B8B">
        <w:rPr>
          <w:rFonts w:ascii="Arial" w:hAnsi="Arial" w:cs="Arial"/>
          <w:noProof/>
        </w:rPr>
        <w:t xml:space="preserve">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interact</w:t>
      </w:r>
      <w:ins w:id="71" w:author="Céline" w:date="2019-09-12T11:43:00Z">
        <w:r w:rsidR="00C5726A">
          <w:rPr>
            <w:rFonts w:ascii="Arial" w:hAnsi="Arial" w:cs="Arial"/>
          </w:rPr>
          <w:t>ions</w:t>
        </w:r>
      </w:ins>
      <w:r w:rsidR="004066F5" w:rsidRPr="00842D58">
        <w:rPr>
          <w:rFonts w:ascii="Arial" w:hAnsi="Arial" w:cs="Arial"/>
        </w:rPr>
        <w:t xml:space="preserve"> alter higher-order phenotypes such as virulence or the </w:t>
      </w:r>
      <w:proofErr w:type="spellStart"/>
      <w:r w:rsidR="004066F5" w:rsidRPr="00842D58">
        <w:rPr>
          <w:rFonts w:ascii="Arial" w:hAnsi="Arial" w:cs="Arial"/>
        </w:rPr>
        <w:t>transcriptome</w:t>
      </w:r>
      <w:proofErr w:type="spellEnd"/>
      <w:r w:rsidR="004066F5" w:rsidRPr="00842D58">
        <w:rPr>
          <w:rFonts w:ascii="Arial" w:hAnsi="Arial" w:cs="Arial"/>
        </w:rPr>
        <w:t xml:space="preserve"> of both species. There is conflicting evidence on the balance of the system</w:t>
      </w:r>
      <w:ins w:id="72" w:author="Céline" w:date="2019-09-25T11:31:00Z">
        <w:r w:rsidR="00D3235E">
          <w:rPr>
            <w:rFonts w:ascii="Arial" w:hAnsi="Arial" w:cs="Arial"/>
          </w:rPr>
          <w:t>.</w:t>
        </w:r>
      </w:ins>
      <w:del w:id="73" w:author="Céline" w:date="2019-09-25T11:31:00Z">
        <w:r w:rsidR="009C424B" w:rsidRPr="00842D58" w:rsidDel="00D3235E">
          <w:rPr>
            <w:rFonts w:ascii="Arial" w:hAnsi="Arial" w:cs="Arial"/>
          </w:rPr>
          <w:delText>,</w:delText>
        </w:r>
      </w:del>
      <w:r w:rsidR="004066F5" w:rsidRPr="00842D58">
        <w:rPr>
          <w:rFonts w:ascii="Arial" w:hAnsi="Arial" w:cs="Arial"/>
        </w:rPr>
        <w:t xml:space="preserve"> </w:t>
      </w:r>
      <w:del w:id="74" w:author="Céline" w:date="2019-09-25T11:31:00Z">
        <w:r w:rsidR="004066F5" w:rsidRPr="00842D58" w:rsidDel="00D3235E">
          <w:rPr>
            <w:rFonts w:ascii="Arial" w:hAnsi="Arial" w:cs="Arial"/>
          </w:rPr>
          <w:delText xml:space="preserve">with </w:delText>
        </w:r>
      </w:del>
      <w:ins w:id="75" w:author="Céline" w:date="2019-09-25T11:31:00Z">
        <w:r w:rsidR="00D3235E">
          <w:rPr>
            <w:rFonts w:ascii="Arial" w:hAnsi="Arial" w:cs="Arial"/>
          </w:rPr>
          <w:t>S</w:t>
        </w:r>
      </w:ins>
      <w:del w:id="76" w:author="Céline" w:date="2019-09-25T11:31:00Z">
        <w:r w:rsidR="004066F5" w:rsidRPr="00842D58" w:rsidDel="00D3235E">
          <w:rPr>
            <w:rFonts w:ascii="Arial" w:hAnsi="Arial" w:cs="Arial"/>
          </w:rPr>
          <w:delText>s</w:delText>
        </w:r>
      </w:del>
      <w:r w:rsidR="004066F5" w:rsidRPr="00842D58">
        <w:rPr>
          <w:rFonts w:ascii="Arial" w:hAnsi="Arial" w:cs="Arial"/>
        </w:rPr>
        <w:t>ome studies</w:t>
      </w:r>
      <w:r w:rsidR="00F06792" w:rsidRPr="00842D58">
        <w:rPr>
          <w:rFonts w:ascii="Arial" w:hAnsi="Arial" w:cs="Arial"/>
        </w:rPr>
        <w:t xml:space="preserve"> and traits</w:t>
      </w:r>
      <w:r w:rsidR="004066F5" w:rsidRPr="00842D58">
        <w:rPr>
          <w:rFonts w:ascii="Arial" w:hAnsi="Arial" w:cs="Arial"/>
        </w:rPr>
        <w:t xml:space="preserve"> </w:t>
      </w:r>
      <w:ins w:id="77" w:author="Dan Kliebenstein" w:date="2019-08-19T15:12:00Z">
        <w:r w:rsidR="00746C9B">
          <w:rPr>
            <w:rFonts w:ascii="Arial" w:hAnsi="Arial" w:cs="Arial"/>
          </w:rPr>
          <w:t>indicat</w:t>
        </w:r>
      </w:ins>
      <w:ins w:id="78" w:author="Céline" w:date="2019-09-25T11:31:00Z">
        <w:r w:rsidR="00D3235E">
          <w:rPr>
            <w:rFonts w:ascii="Arial" w:hAnsi="Arial" w:cs="Arial"/>
          </w:rPr>
          <w:t>e</w:t>
        </w:r>
      </w:ins>
      <w:ins w:id="79" w:author="Dan Kliebenstein" w:date="2019-08-19T15:12:00Z">
        <w:del w:id="80" w:author="Céline" w:date="2019-09-25T11:31:00Z">
          <w:r w:rsidR="00746C9B" w:rsidDel="00D3235E">
            <w:rPr>
              <w:rFonts w:ascii="Arial" w:hAnsi="Arial" w:cs="Arial"/>
            </w:rPr>
            <w:delText>ing</w:delText>
          </w:r>
        </w:del>
        <w:r w:rsidR="00746C9B" w:rsidRPr="00842D58">
          <w:rPr>
            <w:rFonts w:ascii="Arial" w:hAnsi="Arial" w:cs="Arial"/>
          </w:rPr>
          <w:t xml:space="preserve"> </w:t>
        </w:r>
      </w:ins>
      <w:r w:rsidR="004066F5" w:rsidRPr="00842D58">
        <w:rPr>
          <w:rFonts w:ascii="Arial" w:hAnsi="Arial" w:cs="Arial"/>
        </w:rPr>
        <w:t xml:space="preserve">that genetic variation in </w:t>
      </w:r>
      <w:r w:rsidR="00AB2510" w:rsidRPr="00842D58">
        <w:rPr>
          <w:rFonts w:ascii="Arial" w:hAnsi="Arial" w:cs="Arial"/>
        </w:rPr>
        <w:t xml:space="preserve">the pathogen dominates </w:t>
      </w:r>
      <w:ins w:id="81" w:author="Céline" w:date="2019-09-12T11:44:00Z">
        <w:r w:rsidR="00C5726A">
          <w:rPr>
            <w:rFonts w:ascii="Arial" w:hAnsi="Arial" w:cs="Arial"/>
          </w:rPr>
          <w:t xml:space="preserve">the interaction </w:t>
        </w:r>
      </w:ins>
      <w:r w:rsidR="00AB2510" w:rsidRPr="00842D58">
        <w:rPr>
          <w:rFonts w:ascii="Arial" w:hAnsi="Arial" w:cs="Arial"/>
        </w:rPr>
        <w:fldChar w:fldCharType="begin">
          <w:fldData xml:space="preserve">PEVuZE5vdGU+PENpdGU+PEF1dGhvcj5XYW5nPC9BdXRob3I+PFllYXI+MjAxODwvWWVhcj48UmVj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PEVuZE5vdGU+PENpdGU+PEF1dGhvcj5XYW5nPC9BdXRob3I+PFllYXI+MjAxODwvWWVhcj48UmVj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BB3405">
        <w:rPr>
          <w:rFonts w:ascii="Arial" w:hAnsi="Arial" w:cs="Arial"/>
          <w:noProof/>
        </w:rPr>
        <w:t>(</w:t>
      </w:r>
      <w:r w:rsidR="00BB3405" w:rsidRPr="00BB3405">
        <w:rPr>
          <w:rFonts w:ascii="Arial" w:hAnsi="Arial" w:cs="Arial"/>
          <w:smallCaps/>
          <w:noProof/>
        </w:rPr>
        <w:t>Bartha</w:t>
      </w:r>
      <w:r w:rsidR="00BB3405" w:rsidRPr="00BB3405">
        <w:rPr>
          <w:rFonts w:ascii="Arial" w:hAnsi="Arial" w:cs="Arial"/>
          <w:i/>
          <w:noProof/>
        </w:rPr>
        <w:t xml:space="preserve"> et al.</w:t>
      </w:r>
      <w:r w:rsidR="00BB3405">
        <w:rPr>
          <w:rFonts w:ascii="Arial" w:hAnsi="Arial" w:cs="Arial"/>
          <w:noProof/>
        </w:rPr>
        <w:t xml:space="preserve"> 2017; </w:t>
      </w:r>
      <w:r w:rsidR="00BB3405" w:rsidRPr="00BB3405">
        <w:rPr>
          <w:rFonts w:ascii="Arial" w:hAnsi="Arial" w:cs="Arial"/>
          <w:smallCaps/>
          <w:noProof/>
        </w:rPr>
        <w:t>Wang</w:t>
      </w:r>
      <w:r w:rsidR="00BB3405" w:rsidRPr="00BB3405">
        <w:rPr>
          <w:rFonts w:ascii="Arial" w:hAnsi="Arial" w:cs="Arial"/>
          <w:i/>
          <w:noProof/>
        </w:rPr>
        <w:t xml:space="preserve"> et al.</w:t>
      </w:r>
      <w:r w:rsidR="00BB3405">
        <w:rPr>
          <w:rFonts w:ascii="Arial" w:hAnsi="Arial" w:cs="Arial"/>
          <w:noProof/>
        </w:rPr>
        <w:t xml:space="preserve"> 2018a)</w:t>
      </w:r>
      <w:r w:rsidR="00AB2510" w:rsidRPr="00842D58">
        <w:rPr>
          <w:rFonts w:ascii="Arial" w:hAnsi="Arial" w:cs="Arial"/>
        </w:rPr>
        <w:fldChar w:fldCharType="end"/>
      </w:r>
      <w:ins w:id="82" w:author="Céline" w:date="2019-09-25T11:31:00Z">
        <w:r w:rsidR="00D3235E">
          <w:rPr>
            <w:rFonts w:ascii="Arial" w:hAnsi="Arial" w:cs="Arial"/>
          </w:rPr>
          <w:t>.</w:t>
        </w:r>
      </w:ins>
      <w:del w:id="83" w:author="Céline" w:date="2019-09-25T11:31:00Z">
        <w:r w:rsidR="007B02B3" w:rsidRPr="00842D58" w:rsidDel="00D3235E">
          <w:rPr>
            <w:rFonts w:ascii="Arial" w:hAnsi="Arial" w:cs="Arial"/>
          </w:rPr>
          <w:delText>,</w:delText>
        </w:r>
      </w:del>
      <w:r w:rsidR="007B02B3" w:rsidRPr="00842D58">
        <w:rPr>
          <w:rFonts w:ascii="Arial" w:hAnsi="Arial" w:cs="Arial"/>
        </w:rPr>
        <w:t xml:space="preserve"> </w:t>
      </w:r>
      <w:ins w:id="84" w:author="Céline" w:date="2019-09-25T11:32:00Z">
        <w:r w:rsidR="00D3235E">
          <w:rPr>
            <w:rFonts w:ascii="Arial" w:hAnsi="Arial" w:cs="Arial"/>
          </w:rPr>
          <w:t>O</w:t>
        </w:r>
      </w:ins>
      <w:del w:id="85" w:author="Céline" w:date="2019-09-25T11:32:00Z">
        <w:r w:rsidR="004066F5" w:rsidRPr="00842D58" w:rsidDel="00D3235E">
          <w:rPr>
            <w:rFonts w:ascii="Arial" w:hAnsi="Arial" w:cs="Arial"/>
          </w:rPr>
          <w:delText>while o</w:delText>
        </w:r>
      </w:del>
      <w:r w:rsidR="004066F5" w:rsidRPr="00842D58">
        <w:rPr>
          <w:rFonts w:ascii="Arial" w:hAnsi="Arial" w:cs="Arial"/>
        </w:rPr>
        <w:t>ther</w:t>
      </w:r>
      <w:ins w:id="86" w:author="Céline" w:date="2019-09-25T11:32:00Z">
        <w:r w:rsidR="00D3235E">
          <w:rPr>
            <w:rFonts w:ascii="Arial" w:hAnsi="Arial" w:cs="Arial"/>
          </w:rPr>
          <w:t xml:space="preserve"> </w:t>
        </w:r>
      </w:ins>
      <w:r w:rsidR="004066F5" w:rsidRPr="00842D58">
        <w:rPr>
          <w:rFonts w:ascii="Arial" w:hAnsi="Arial" w:cs="Arial"/>
        </w:rPr>
        <w:t>s</w:t>
      </w:r>
      <w:ins w:id="87" w:author="Céline" w:date="2019-09-25T11:32:00Z">
        <w:r w:rsidR="00D3235E">
          <w:rPr>
            <w:rFonts w:ascii="Arial" w:hAnsi="Arial" w:cs="Arial"/>
          </w:rPr>
          <w:t>tudies</w:t>
        </w:r>
      </w:ins>
      <w:r w:rsidR="004066F5" w:rsidRPr="00842D58">
        <w:rPr>
          <w:rFonts w:ascii="Arial" w:hAnsi="Arial" w:cs="Arial"/>
        </w:rPr>
        <w:t xml:space="preserve"> </w:t>
      </w:r>
      <w:ins w:id="88" w:author="Dan Kliebenstein" w:date="2019-08-19T15:12:00Z">
        <w:r w:rsidR="009C7944">
          <w:rPr>
            <w:rFonts w:ascii="Arial" w:hAnsi="Arial" w:cs="Arial"/>
          </w:rPr>
          <w:t>find a</w:t>
        </w:r>
      </w:ins>
      <w:r w:rsidR="007B02B3" w:rsidRPr="00842D58">
        <w:rPr>
          <w:rFonts w:ascii="Arial" w:hAnsi="Arial" w:cs="Arial"/>
        </w:rPr>
        <w:t xml:space="preserve"> balanced contribution of </w:t>
      </w:r>
      <w:r w:rsidR="007B02B3" w:rsidRPr="00842D58">
        <w:rPr>
          <w:rFonts w:ascii="Arial" w:hAnsi="Arial" w:cs="Arial"/>
        </w:rPr>
        <w:lastRenderedPageBreak/>
        <w:t xml:space="preserve">plant and pathogen genetics </w:t>
      </w:r>
      <w:r w:rsidR="00551F6B" w:rsidRPr="00842D58">
        <w:rPr>
          <w:rFonts w:ascii="Arial" w:hAnsi="Arial" w:cs="Arial"/>
        </w:rPr>
        <w:fldChar w:fldCharType="begin">
          <w:fldData xml:space="preserve">PEVuZE5vdGU+PENpdGU+PEF1dGhvcj5Db3J3aW48L0F1dGhvcj48WWVhcj4yMDE2PC9ZZWFyPjxS
ZWNOdW0+MTY8L1JlY051bT48RGlzcGxheVRleHQ+KDxzdHlsZSBmYWNlPSJzbWFsbGNhcHMiPkNv
cndpbjwvc3R5bGU+PHN0eWxlIGZhY2U9Iml0YWxpYyI+IGV0IGFsLjwvc3R5bGU+IDIwMTZhOyA8
c3R5bGUgZmFjZT0ic21hbGxjYXBzIj5Tb2x0aXM8L3N0eWxlPjxzdHlsZSBmYWNlPSJpdGFsaWMi
PiBldCBhbC48L3N0eWxlPiAyMDE5KTwvRGlzcGxheVRleHQ+PHJlY29yZD48cmVjLW51bWJlcj4x
NjwvcmVjLW51bWJlcj48Zm9yZWlnbi1rZXlzPjxrZXkgYXBwPSJFTiIgZGItaWQ9InhmcnpyMGV2
a3ZyOTAyZTJmdzd4cjAyMXN4dmF2YXA1cnB2eCIgdGltZXN0YW1wPSIxNTY4NzU5NDMxIj4xNjwv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ZXJpb2RpY2FsPjxmdWxsLXRpdGxlPlBMb1MgR2VuZXQ8L2Z1bGwtdGl0bGU+PC9wZXJpb2RpY2Fs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PEVuZE5vdGU+PENpdGU+PEF1dGhvcj5Db3J3aW48L0F1dGhvcj48WWVhcj4yMDE2PC9ZZWFyPjxS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3D4897">
        <w:rPr>
          <w:rFonts w:ascii="Arial" w:hAnsi="Arial" w:cs="Arial"/>
          <w:noProof/>
        </w:rPr>
        <w:t>(</w:t>
      </w:r>
      <w:r w:rsidR="003D4897" w:rsidRPr="003D4897">
        <w:rPr>
          <w:rFonts w:ascii="Arial" w:hAnsi="Arial" w:cs="Arial"/>
          <w:smallCaps/>
          <w:noProof/>
        </w:rPr>
        <w:t>Corwin</w:t>
      </w:r>
      <w:r w:rsidR="003D4897" w:rsidRPr="003D4897">
        <w:rPr>
          <w:rFonts w:ascii="Arial" w:hAnsi="Arial" w:cs="Arial"/>
          <w:i/>
          <w:noProof/>
        </w:rPr>
        <w:t xml:space="preserve"> et al.</w:t>
      </w:r>
      <w:r w:rsidR="003D4897">
        <w:rPr>
          <w:rFonts w:ascii="Arial" w:hAnsi="Arial" w:cs="Arial"/>
          <w:noProof/>
        </w:rPr>
        <w:t xml:space="preserve"> 2016a; </w:t>
      </w:r>
      <w:r w:rsidR="003D4897" w:rsidRPr="003D4897">
        <w:rPr>
          <w:rFonts w:ascii="Arial" w:hAnsi="Arial" w:cs="Arial"/>
          <w:smallCaps/>
          <w:noProof/>
        </w:rPr>
        <w:t>Soltis</w:t>
      </w:r>
      <w:r w:rsidR="003D4897" w:rsidRPr="003D4897">
        <w:rPr>
          <w:rFonts w:ascii="Arial" w:hAnsi="Arial" w:cs="Arial"/>
          <w:i/>
          <w:noProof/>
        </w:rPr>
        <w:t xml:space="preserve"> et al.</w:t>
      </w:r>
      <w:r w:rsidR="003D4897">
        <w:rPr>
          <w:rFonts w:ascii="Arial" w:hAnsi="Arial" w:cs="Arial"/>
          <w:noProof/>
        </w:rPr>
        <w:t xml:space="preserve">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w:t>
      </w:r>
      <w:ins w:id="89" w:author="Céline" w:date="2019-09-12T11:46:00Z">
        <w:r w:rsidR="00C5726A">
          <w:rPr>
            <w:rFonts w:ascii="Arial" w:hAnsi="Arial" w:cs="Arial"/>
          </w:rPr>
          <w:t xml:space="preserve"> variations </w:t>
        </w:r>
      </w:ins>
      <w:ins w:id="90" w:author="Céline" w:date="2019-09-12T11:47:00Z">
        <w:r w:rsidR="003F6B2F">
          <w:rPr>
            <w:rFonts w:ascii="Arial" w:hAnsi="Arial" w:cs="Arial"/>
          </w:rPr>
          <w:t>affect</w:t>
        </w:r>
      </w:ins>
      <w:r w:rsidR="00E7776B" w:rsidRPr="00842D58">
        <w:rPr>
          <w:rFonts w:ascii="Arial" w:hAnsi="Arial" w:cs="Arial"/>
        </w:rPr>
        <w:t xml:space="preserve"> the genomic response of both organisms</w:t>
      </w:r>
      <w:r w:rsidR="007B02B3" w:rsidRPr="00842D58">
        <w:rPr>
          <w:rFonts w:ascii="Arial" w:hAnsi="Arial" w:cs="Arial"/>
        </w:rPr>
        <w:t>.</w:t>
      </w:r>
    </w:p>
    <w:p w14:paraId="744D65A9" w14:textId="557C6A0C" w:rsidR="003F6B2F" w:rsidRDefault="004066F5" w:rsidP="003F6B2F">
      <w:pPr>
        <w:spacing w:line="480" w:lineRule="auto"/>
        <w:ind w:firstLine="720"/>
        <w:rPr>
          <w:ins w:id="91" w:author="Céline" w:date="2019-09-12T11:54:00Z"/>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proofErr w:type="spellStart"/>
      <w:r w:rsidR="000F0FFF" w:rsidRPr="00842D58">
        <w:rPr>
          <w:rFonts w:ascii="Arial" w:hAnsi="Arial" w:cs="Arial"/>
        </w:rPr>
        <w:t>transcriptome</w:t>
      </w:r>
      <w:proofErr w:type="spellEnd"/>
      <w:r w:rsidR="000F0FFF" w:rsidRPr="00842D58">
        <w:rPr>
          <w:rFonts w:ascii="Arial" w:hAnsi="Arial" w:cs="Arial"/>
        </w:rPr>
        <w:t xml:space="preserv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w:t>
      </w:r>
      <w:proofErr w:type="spellStart"/>
      <w:r w:rsidR="000F0FFF" w:rsidRPr="00842D58">
        <w:rPr>
          <w:rFonts w:ascii="Arial" w:hAnsi="Arial" w:cs="Arial"/>
        </w:rPr>
        <w:t>transcriptome</w:t>
      </w:r>
      <w:proofErr w:type="spellEnd"/>
      <w:r w:rsidR="000F0FFF" w:rsidRPr="00842D58">
        <w:rPr>
          <w:rFonts w:ascii="Arial" w:hAnsi="Arial" w:cs="Arial"/>
        </w:rPr>
        <w:t xml:space="preserve">. Thus, by measuring the </w:t>
      </w:r>
      <w:proofErr w:type="spellStart"/>
      <w:r w:rsidR="000F0FFF" w:rsidRPr="00842D58">
        <w:rPr>
          <w:rFonts w:ascii="Arial" w:hAnsi="Arial" w:cs="Arial"/>
        </w:rPr>
        <w:t>transcriptome</w:t>
      </w:r>
      <w:proofErr w:type="spellEnd"/>
      <w:r w:rsidR="000F0FFF" w:rsidRPr="00842D58">
        <w:rPr>
          <w:rFonts w:ascii="Arial" w:hAnsi="Arial" w:cs="Arial"/>
        </w:rPr>
        <w:t xml:space="preserv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 xml:space="preserve">s </w:t>
      </w:r>
      <w:proofErr w:type="spellStart"/>
      <w:r w:rsidR="000F0FFF" w:rsidRPr="00842D58">
        <w:rPr>
          <w:rFonts w:ascii="Arial" w:hAnsi="Arial" w:cs="Arial"/>
        </w:rPr>
        <w:t>transcriptome</w:t>
      </w:r>
      <w:proofErr w:type="spellEnd"/>
      <w:r w:rsidR="000F0FFF" w:rsidRPr="00842D58">
        <w:rPr>
          <w:rFonts w:ascii="Arial" w:hAnsi="Arial" w:cs="Arial"/>
        </w:rPr>
        <w:t xml:space="preserve"> and concurrently how the host’s </w:t>
      </w:r>
      <w:proofErr w:type="spellStart"/>
      <w:r w:rsidR="000F0FFF" w:rsidRPr="00842D58">
        <w:rPr>
          <w:rFonts w:ascii="Arial" w:hAnsi="Arial" w:cs="Arial"/>
        </w:rPr>
        <w:t>transcriptome</w:t>
      </w:r>
      <w:proofErr w:type="spellEnd"/>
      <w:r w:rsidR="000F0FFF" w:rsidRPr="00842D58">
        <w:rPr>
          <w:rFonts w:ascii="Arial" w:hAnsi="Arial" w:cs="Arial"/>
        </w:rPr>
        <w:t xml:space="preserv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w:t>
      </w:r>
      <w:proofErr w:type="spellStart"/>
      <w:r w:rsidR="000F0FFF" w:rsidRPr="00842D58">
        <w:rPr>
          <w:rFonts w:ascii="Arial" w:hAnsi="Arial" w:cs="Arial"/>
        </w:rPr>
        <w:t>transcriptome</w:t>
      </w:r>
      <w:proofErr w:type="spellEnd"/>
      <w:r w:rsidR="000F0FFF" w:rsidRPr="00842D58">
        <w:rPr>
          <w:rFonts w:ascii="Arial" w:hAnsi="Arial" w:cs="Arial"/>
        </w:rPr>
        <w:t xml:space="preserve"> in </w:t>
      </w:r>
      <w:proofErr w:type="spellStart"/>
      <w:r w:rsidR="000F0FFF" w:rsidRPr="00842D58">
        <w:rPr>
          <w:rFonts w:ascii="Arial" w:hAnsi="Arial" w:cs="Arial"/>
        </w:rPr>
        <w:t>planta</w:t>
      </w:r>
      <w:proofErr w:type="spellEnd"/>
      <w:r w:rsidR="000F0FFF" w:rsidRPr="00842D58">
        <w:rPr>
          <w:rFonts w:ascii="Arial" w:hAnsi="Arial" w:cs="Arial"/>
        </w:rPr>
        <w:t xml:space="preserve"> in</w:t>
      </w:r>
      <w:ins w:id="92" w:author="Céline" w:date="2019-09-12T11:51:00Z">
        <w:r w:rsidR="003F6B2F">
          <w:rPr>
            <w:rFonts w:ascii="Arial" w:hAnsi="Arial" w:cs="Arial"/>
          </w:rPr>
          <w:t xml:space="preserve"> the</w:t>
        </w:r>
      </w:ins>
      <w:r w:rsidR="000F0FFF" w:rsidRPr="00842D58">
        <w:rPr>
          <w:rFonts w:ascii="Arial" w:hAnsi="Arial" w:cs="Arial"/>
        </w:rPr>
        <w:t xml:space="preserve">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9C2A57">
        <w:rPr>
          <w:rFonts w:ascii="Arial" w:hAnsi="Arial" w:cs="Arial"/>
        </w:rPr>
        <w:t xml:space="preserve"> </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ins w:id="93" w:author="Céline" w:date="2019-09-12T11:51:00Z">
        <w:r w:rsidR="003F6B2F">
          <w:rPr>
            <w:rFonts w:ascii="Arial" w:hAnsi="Arial" w:cs="Arial"/>
            <w:i/>
          </w:rPr>
          <w:t xml:space="preserve"> </w:t>
        </w:r>
        <w:proofErr w:type="spellStart"/>
        <w:r w:rsidR="003F6B2F" w:rsidRPr="003F6B2F">
          <w:rPr>
            <w:rFonts w:ascii="Arial" w:hAnsi="Arial" w:cs="Arial"/>
            <w:rPrChange w:id="94" w:author="Céline" w:date="2019-09-12T11:51:00Z">
              <w:rPr>
                <w:rFonts w:ascii="Arial" w:hAnsi="Arial" w:cs="Arial"/>
                <w:i/>
              </w:rPr>
            </w:rPrChange>
          </w:rPr>
          <w:t>pathosystem</w:t>
        </w:r>
      </w:ins>
      <w:proofErr w:type="spellEnd"/>
      <w:r w:rsidR="005B2D52" w:rsidRPr="00842D58">
        <w:rPr>
          <w:rFonts w:ascii="Arial" w:hAnsi="Arial" w:cs="Arial"/>
        </w:rPr>
        <w:t xml:space="preserve"> </w:t>
      </w:r>
      <w:r w:rsidR="00CE13CF" w:rsidRPr="00842D58">
        <w:rPr>
          <w:rFonts w:ascii="Arial" w:hAnsi="Arial" w:cs="Arial"/>
        </w:rPr>
        <w:t>leading to new hypothes</w:t>
      </w:r>
      <w:r w:rsidR="009C2A57">
        <w:rPr>
          <w:rFonts w:ascii="Arial" w:hAnsi="Arial" w:cs="Arial"/>
        </w:rPr>
        <w:t>e</w:t>
      </w:r>
      <w:r w:rsidR="00CE13CF" w:rsidRPr="00842D58">
        <w:rPr>
          <w:rFonts w:ascii="Arial" w:hAnsi="Arial" w:cs="Arial"/>
        </w:rPr>
        <w:t xml:space="preserve">s about virulence </w:t>
      </w:r>
      <w:r w:rsidR="00070BF2" w:rsidRPr="00842D58">
        <w:rPr>
          <w:rFonts w:ascii="Arial" w:hAnsi="Arial" w:cs="Arial"/>
        </w:rPr>
        <w:fldChar w:fldCharType="begin"/>
      </w:r>
      <w:r w:rsidR="00F77212">
        <w:rPr>
          <w:rFonts w:ascii="Arial" w:hAnsi="Arial" w:cs="Arial"/>
        </w:rPr>
        <w:instrText xml:space="preserve"> ADDIN EN.CITE &lt;EndNote&gt;&lt;Cite&gt;&lt;Author&gt;Nobori&lt;/Author&gt;&lt;Year&gt;2018&lt;/Year&gt;&lt;RecNum&gt;24&lt;/RecNum&gt;&lt;DisplayText&gt;(&lt;style face="smallcaps"&gt;Nobori&lt;/style&gt;&lt;style face="italic"&gt; et al.&lt;/style&gt; 2018)&lt;/DisplayText&gt;&lt;record&gt;&lt;rec-number&gt;24&lt;/rec-number&gt;&lt;foreign-keys&gt;&lt;key app="EN" db-id="xfrzr0evkvr902e2fw7xr021sxvavap5rpvx" timestamp="1568759431"&gt;24&lt;/key&gt;&lt;/foreign-keys&gt;&lt;ref-type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Nobori</w:t>
      </w:r>
      <w:r w:rsidR="00891406" w:rsidRPr="00891406">
        <w:rPr>
          <w:rFonts w:ascii="Arial" w:hAnsi="Arial" w:cs="Arial"/>
          <w:i/>
          <w:noProof/>
        </w:rPr>
        <w:t xml:space="preserve"> et al.</w:t>
      </w:r>
      <w:r w:rsidR="00891406">
        <w:rPr>
          <w:rFonts w:ascii="Arial" w:hAnsi="Arial" w:cs="Arial"/>
          <w:noProof/>
        </w:rPr>
        <w:t xml:space="preserve">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 xml:space="preserve">B. </w:t>
      </w:r>
      <w:proofErr w:type="spellStart"/>
      <w:r w:rsidR="00BA7468" w:rsidRPr="00842D58">
        <w:rPr>
          <w:rFonts w:ascii="Arial" w:hAnsi="Arial" w:cs="Arial"/>
          <w:i/>
        </w:rPr>
        <w:t>cinerea</w:t>
      </w:r>
      <w:proofErr w:type="spellEnd"/>
      <w:r w:rsidR="00BA7468" w:rsidRPr="00842D58">
        <w:rPr>
          <w:rFonts w:ascii="Arial" w:hAnsi="Arial" w:cs="Arial"/>
        </w:rPr>
        <w:t xml:space="preserve"> </w:t>
      </w:r>
      <w:proofErr w:type="spellStart"/>
      <w:ins w:id="95" w:author="Céline" w:date="2019-09-12T11:52:00Z">
        <w:r w:rsidR="003F6B2F">
          <w:rPr>
            <w:rFonts w:ascii="Arial" w:hAnsi="Arial" w:cs="Arial"/>
          </w:rPr>
          <w:t>patho</w:t>
        </w:r>
      </w:ins>
      <w:r w:rsidR="00BA7468" w:rsidRPr="00842D58">
        <w:rPr>
          <w:rFonts w:ascii="Arial" w:hAnsi="Arial" w:cs="Arial"/>
        </w:rPr>
        <w:t>system</w:t>
      </w:r>
      <w:proofErr w:type="spellEnd"/>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he genetic interactions are dominated by complex small-effect loci that display a high degree of interaction between the host and pathogen</w:t>
      </w:r>
      <w:ins w:id="96" w:author="Dan Kliebenstein" w:date="2019-09-13T16:18:00Z">
        <w:r w:rsidR="00291211">
          <w:rPr>
            <w:rFonts w:ascii="Arial" w:hAnsi="Arial" w:cs="Arial"/>
          </w:rPr>
          <w:t xml:space="preserve"> </w:t>
        </w:r>
      </w:ins>
      <w:r w:rsidR="00291211">
        <w:rPr>
          <w:rFonts w:ascii="Arial" w:hAnsi="Arial" w:cs="Arial"/>
        </w:rPr>
        <w:fldChar w:fldCharType="begin">
          <w:fldData xml:space="preserve">PEVuZE5vdGU+PENpdGU+PEF1dGhvcj5EZW5ieTwvQXV0aG9yPjxZZWFyPjIwMDQ8L1llYXI+PFJl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bWJlcj4xLTI8L251bWJlcj48ZGF0ZXM+PHllYXI+MjAwODwveWVhcj48cHViLWRhdGVzPjxkYXRl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PEVuZE5vdGU+PENpdGU+PEF1dGhvcj5EZW5ieTwvQXV0aG9yPjxZZWFyPjIwMDQ8L1llYXI+PFJl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91211">
        <w:rPr>
          <w:rFonts w:ascii="Arial" w:hAnsi="Arial" w:cs="Arial"/>
        </w:rPr>
      </w:r>
      <w:r w:rsidR="00291211">
        <w:rPr>
          <w:rFonts w:ascii="Arial" w:hAnsi="Arial" w:cs="Arial"/>
        </w:rPr>
        <w:fldChar w:fldCharType="separate"/>
      </w:r>
      <w:r w:rsidR="00EC5B8B">
        <w:rPr>
          <w:rFonts w:ascii="Arial" w:hAnsi="Arial" w:cs="Arial"/>
          <w:noProof/>
        </w:rPr>
        <w:t>(</w:t>
      </w:r>
      <w:r w:rsidR="00EC5B8B" w:rsidRPr="00EC5B8B">
        <w:rPr>
          <w:rFonts w:ascii="Arial" w:hAnsi="Arial" w:cs="Arial"/>
          <w:smallCaps/>
          <w:noProof/>
        </w:rPr>
        <w:t>Denby</w:t>
      </w:r>
      <w:r w:rsidR="00EC5B8B" w:rsidRPr="00EC5B8B">
        <w:rPr>
          <w:rFonts w:ascii="Arial" w:hAnsi="Arial" w:cs="Arial"/>
          <w:i/>
          <w:noProof/>
        </w:rPr>
        <w:t xml:space="preserve"> et al.</w:t>
      </w:r>
      <w:r w:rsidR="00EC5B8B">
        <w:rPr>
          <w:rFonts w:ascii="Arial" w:hAnsi="Arial" w:cs="Arial"/>
          <w:noProof/>
        </w:rPr>
        <w:t xml:space="preserve"> 2004b; </w:t>
      </w:r>
      <w:r w:rsidR="00EC5B8B" w:rsidRPr="00EC5B8B">
        <w:rPr>
          <w:rFonts w:ascii="Arial" w:hAnsi="Arial" w:cs="Arial"/>
          <w:smallCaps/>
          <w:noProof/>
        </w:rPr>
        <w:t>Finkers</w:t>
      </w:r>
      <w:r w:rsidR="00EC5B8B" w:rsidRPr="00EC5B8B">
        <w:rPr>
          <w:rFonts w:ascii="Arial" w:hAnsi="Arial" w:cs="Arial"/>
          <w:i/>
          <w:noProof/>
        </w:rPr>
        <w:t xml:space="preserve"> et al.</w:t>
      </w:r>
      <w:r w:rsidR="00EC5B8B">
        <w:rPr>
          <w:rFonts w:ascii="Arial" w:hAnsi="Arial" w:cs="Arial"/>
          <w:noProof/>
        </w:rPr>
        <w:t xml:space="preserve"> 2007; </w:t>
      </w:r>
      <w:r w:rsidR="00EC5B8B" w:rsidRPr="00EC5B8B">
        <w:rPr>
          <w:rFonts w:ascii="Arial" w:hAnsi="Arial" w:cs="Arial"/>
          <w:smallCaps/>
          <w:noProof/>
        </w:rPr>
        <w:t>Finkers</w:t>
      </w:r>
      <w:r w:rsidR="00EC5B8B" w:rsidRPr="00EC5B8B">
        <w:rPr>
          <w:rFonts w:ascii="Arial" w:hAnsi="Arial" w:cs="Arial"/>
          <w:i/>
          <w:noProof/>
        </w:rPr>
        <w:t xml:space="preserve"> et al.</w:t>
      </w:r>
      <w:r w:rsidR="00EC5B8B">
        <w:rPr>
          <w:rFonts w:ascii="Arial" w:hAnsi="Arial" w:cs="Arial"/>
          <w:noProof/>
        </w:rPr>
        <w:t xml:space="preserve"> 2008; </w:t>
      </w:r>
      <w:r w:rsidR="00EC5B8B" w:rsidRPr="00EC5B8B">
        <w:rPr>
          <w:rFonts w:ascii="Arial" w:hAnsi="Arial" w:cs="Arial"/>
          <w:smallCaps/>
          <w:noProof/>
        </w:rPr>
        <w:t>Rowe and Kliebenstein</w:t>
      </w:r>
      <w:r w:rsidR="00EC5B8B">
        <w:rPr>
          <w:rFonts w:ascii="Arial" w:hAnsi="Arial" w:cs="Arial"/>
          <w:noProof/>
        </w:rPr>
        <w:t xml:space="preserve"> 2008; </w:t>
      </w:r>
      <w:r w:rsidR="00EC5B8B" w:rsidRPr="00EC5B8B">
        <w:rPr>
          <w:rFonts w:ascii="Arial" w:hAnsi="Arial" w:cs="Arial"/>
          <w:smallCaps/>
          <w:noProof/>
        </w:rPr>
        <w:t>Anuradha</w:t>
      </w:r>
      <w:r w:rsidR="00EC5B8B" w:rsidRPr="00EC5B8B">
        <w:rPr>
          <w:rFonts w:ascii="Arial" w:hAnsi="Arial" w:cs="Arial"/>
          <w:i/>
          <w:noProof/>
        </w:rPr>
        <w:t xml:space="preserve"> et al.</w:t>
      </w:r>
      <w:r w:rsidR="00EC5B8B">
        <w:rPr>
          <w:rFonts w:ascii="Arial" w:hAnsi="Arial" w:cs="Arial"/>
          <w:noProof/>
        </w:rPr>
        <w:t xml:space="preserve"> 2011; </w:t>
      </w:r>
      <w:r w:rsidR="00EC5B8B" w:rsidRPr="00EC5B8B">
        <w:rPr>
          <w:rFonts w:ascii="Arial" w:hAnsi="Arial" w:cs="Arial"/>
          <w:smallCaps/>
          <w:noProof/>
        </w:rPr>
        <w:t>Fu</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Fordyce</w:t>
      </w:r>
      <w:r w:rsidR="00EC5B8B" w:rsidRPr="00EC5B8B">
        <w:rPr>
          <w:rFonts w:ascii="Arial" w:hAnsi="Arial" w:cs="Arial"/>
          <w:i/>
          <w:noProof/>
        </w:rPr>
        <w:t xml:space="preserve"> et al.</w:t>
      </w:r>
      <w:r w:rsidR="00EC5B8B">
        <w:rPr>
          <w:rFonts w:ascii="Arial" w:hAnsi="Arial" w:cs="Arial"/>
          <w:noProof/>
        </w:rPr>
        <w:t xml:space="preserve"> 2018)</w:t>
      </w:r>
      <w:r w:rsidR="00291211">
        <w:rPr>
          <w:rFonts w:ascii="Arial" w:hAnsi="Arial" w:cs="Arial"/>
        </w:rPr>
        <w:fldChar w:fldCharType="end"/>
      </w:r>
      <w:r w:rsidR="00BA7468" w:rsidRPr="00842D58">
        <w:rPr>
          <w:rFonts w:ascii="Arial" w:hAnsi="Arial" w:cs="Arial"/>
        </w:rPr>
        <w:t>.</w:t>
      </w:r>
      <w:r w:rsidR="00BA7468">
        <w:rPr>
          <w:rFonts w:ascii="Arial" w:hAnsi="Arial" w:cs="Arial"/>
        </w:rPr>
        <w:t xml:space="preserve"> In this </w:t>
      </w:r>
      <w:proofErr w:type="spellStart"/>
      <w:r w:rsidR="00BA7468">
        <w:rPr>
          <w:rFonts w:ascii="Arial" w:hAnsi="Arial" w:cs="Arial"/>
        </w:rPr>
        <w:t>pathosystem</w:t>
      </w:r>
      <w:proofErr w:type="spellEnd"/>
      <w:r w:rsidR="00BA7468">
        <w:rPr>
          <w:rFonts w:ascii="Arial" w:hAnsi="Arial" w:cs="Arial"/>
        </w:rPr>
        <w:t>,</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co-</w:t>
      </w:r>
      <w:proofErr w:type="spellStart"/>
      <w:r w:rsidR="000F0FFF" w:rsidRPr="00842D58">
        <w:rPr>
          <w:rFonts w:ascii="Arial" w:hAnsi="Arial" w:cs="Arial"/>
        </w:rPr>
        <w:t>transcriptome</w:t>
      </w:r>
      <w:proofErr w:type="spellEnd"/>
      <w:r w:rsidR="000F0FFF" w:rsidRPr="00842D58">
        <w:rPr>
          <w:rFonts w:ascii="Arial" w:hAnsi="Arial" w:cs="Arial"/>
        </w:rPr>
        <w:t xml:space="preserve"> </w:t>
      </w:r>
      <w:r w:rsidR="00BA7468">
        <w:rPr>
          <w:rFonts w:ascii="Arial" w:hAnsi="Arial" w:cs="Arial"/>
        </w:rPr>
        <w:t xml:space="preserve">study with simultaneous analysis of </w:t>
      </w:r>
      <w:r w:rsidR="00E57202">
        <w:rPr>
          <w:rFonts w:ascii="Arial" w:hAnsi="Arial" w:cs="Arial"/>
        </w:rPr>
        <w:t xml:space="preserve">the </w:t>
      </w:r>
      <w:del w:id="97" w:author="Céline" w:date="2019-09-25T12:25:00Z">
        <w:r w:rsidR="00BA7468" w:rsidRPr="00842D58" w:rsidDel="00212614">
          <w:rPr>
            <w:rFonts w:ascii="Arial" w:hAnsi="Arial" w:cs="Arial"/>
          </w:rPr>
          <w:delText>host’s</w:delText>
        </w:r>
      </w:del>
      <w:ins w:id="98" w:author="Céline" w:date="2019-09-25T12:25:00Z">
        <w:r w:rsidR="00212614" w:rsidRPr="00842D58">
          <w:rPr>
            <w:rFonts w:ascii="Arial" w:hAnsi="Arial" w:cs="Arial"/>
          </w:rPr>
          <w:t>host</w:t>
        </w:r>
      </w:ins>
      <w:r w:rsidR="00BA7468" w:rsidRPr="00842D58">
        <w:rPr>
          <w:rFonts w:ascii="Arial" w:hAnsi="Arial" w:cs="Arial"/>
        </w:rPr>
        <w:t xml:space="preserve"> and pathogen’s transcripts</w:t>
      </w:r>
      <w:r w:rsidR="00BA7468">
        <w:rPr>
          <w:rFonts w:ascii="Arial" w:hAnsi="Arial" w:cs="Arial"/>
        </w:rPr>
        <w:t xml:space="preserve"> was recently done</w:t>
      </w:r>
      <w:r w:rsidR="000F0FFF" w:rsidRPr="00842D58">
        <w:rPr>
          <w:rFonts w:ascii="Arial" w:hAnsi="Arial" w:cs="Arial"/>
        </w:rPr>
        <w:t xml:space="preserve"> through single</w:t>
      </w:r>
      <w:r w:rsidR="009C2A57">
        <w:rPr>
          <w:rFonts w:ascii="Arial" w:hAnsi="Arial" w:cs="Arial"/>
        </w:rPr>
        <w:t>-</w:t>
      </w:r>
      <w:r w:rsidR="000F0FFF" w:rsidRPr="00842D58">
        <w:rPr>
          <w:rFonts w:ascii="Arial" w:hAnsi="Arial" w:cs="Arial"/>
        </w:rPr>
        <w:t>sample RNA-</w:t>
      </w:r>
      <w:proofErr w:type="spellStart"/>
      <w:r w:rsidR="000F0FFF" w:rsidRPr="00842D58">
        <w:rPr>
          <w:rFonts w:ascii="Arial" w:hAnsi="Arial" w:cs="Arial"/>
        </w:rPr>
        <w:t>Seq</w:t>
      </w:r>
      <w:proofErr w:type="spellEnd"/>
      <w:ins w:id="99" w:author="Dan Kliebenstein" w:date="2019-09-13T16:17:00Z">
        <w:r w:rsidR="00291211">
          <w:rPr>
            <w:rFonts w:ascii="Arial" w:hAnsi="Arial" w:cs="Arial"/>
          </w:rPr>
          <w:t xml:space="preserve"> </w:t>
        </w:r>
      </w:ins>
      <w:r w:rsidR="00291211">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91211">
        <w:rPr>
          <w:rFonts w:ascii="Arial" w:hAnsi="Arial" w:cs="Arial"/>
        </w:rPr>
      </w:r>
      <w:r w:rsidR="00291211">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291211">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w:t>
      </w:r>
      <w:proofErr w:type="spellStart"/>
      <w:r w:rsidR="000F0FFF" w:rsidRPr="00842D58">
        <w:rPr>
          <w:rFonts w:ascii="Arial" w:hAnsi="Arial" w:cs="Arial"/>
        </w:rPr>
        <w:t>transcriptome</w:t>
      </w:r>
      <w:proofErr w:type="spellEnd"/>
      <w:r w:rsidR="000F0FFF" w:rsidRPr="00842D58">
        <w:rPr>
          <w:rFonts w:ascii="Arial" w:hAnsi="Arial" w:cs="Arial"/>
        </w:rPr>
        <w:t xml:space="preserv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ins w:id="100" w:author="Céline" w:date="2019-09-25T11:25:00Z">
        <w:r w:rsidR="00D3235E">
          <w:rPr>
            <w:rFonts w:ascii="Arial" w:hAnsi="Arial" w:cs="Arial"/>
          </w:rPr>
          <w:t>t</w:t>
        </w:r>
      </w:ins>
      <w:ins w:id="101" w:author="Céline" w:date="2019-09-25T11:26:00Z">
        <w:r w:rsidR="00D3235E">
          <w:rPr>
            <w:rFonts w:ascii="Arial" w:hAnsi="Arial" w:cs="Arial"/>
          </w:rPr>
          <w:t xml:space="preserve">he </w:t>
        </w:r>
      </w:ins>
      <w:ins w:id="102" w:author="Céline" w:date="2019-09-25T11:34:00Z">
        <w:r w:rsidR="00D3235E">
          <w:rPr>
            <w:rFonts w:ascii="Arial" w:hAnsi="Arial" w:cs="Arial"/>
          </w:rPr>
          <w:t xml:space="preserve">description </w:t>
        </w:r>
      </w:ins>
      <w:del w:id="103" w:author="Céline" w:date="2019-09-25T11:34:00Z">
        <w:r w:rsidR="00E57202" w:rsidDel="00D3235E">
          <w:rPr>
            <w:rFonts w:ascii="Arial" w:hAnsi="Arial" w:cs="Arial"/>
          </w:rPr>
          <w:delText xml:space="preserve">mapping </w:delText>
        </w:r>
      </w:del>
      <w:r w:rsidR="00E57202">
        <w:rPr>
          <w:rFonts w:ascii="Arial" w:hAnsi="Arial" w:cs="Arial"/>
        </w:rPr>
        <w:t>of</w:t>
      </w:r>
      <w:r w:rsidR="00CE13CF" w:rsidRPr="00842D58">
        <w:rPr>
          <w:rFonts w:ascii="Arial" w:hAnsi="Arial" w:cs="Arial"/>
        </w:rPr>
        <w:t xml:space="preserve"> key virulence networks in the pathogen and resistance responses within the host</w:t>
      </w:r>
      <w:ins w:id="104" w:author="Dan Kliebenstein" w:date="2019-09-13T16:18:00Z">
        <w:r w:rsidR="00291211">
          <w:rPr>
            <w:rFonts w:ascii="Arial" w:hAnsi="Arial" w:cs="Arial"/>
          </w:rPr>
          <w:t xml:space="preserve"> </w:t>
        </w:r>
      </w:ins>
      <w:r w:rsidR="00291211">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91211">
        <w:rPr>
          <w:rFonts w:ascii="Arial" w:hAnsi="Arial" w:cs="Arial"/>
        </w:rPr>
      </w:r>
      <w:r w:rsidR="00291211">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291211">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of transcripts from</w:t>
      </w:r>
      <w:ins w:id="105" w:author="Céline" w:date="2019-09-25T11:34:00Z">
        <w:r w:rsidR="00D3235E">
          <w:rPr>
            <w:rFonts w:ascii="Arial" w:hAnsi="Arial" w:cs="Arial"/>
          </w:rPr>
          <w:t xml:space="preserve"> </w:t>
        </w:r>
      </w:ins>
      <w:del w:id="106" w:author="Céline" w:date="2019-09-25T11:34:00Z">
        <w:r w:rsidR="00642B50" w:rsidDel="00D3235E">
          <w:rPr>
            <w:rFonts w:ascii="Arial" w:hAnsi="Arial" w:cs="Arial"/>
          </w:rPr>
          <w:delText xml:space="preserve"> </w:delText>
        </w:r>
      </w:del>
      <w:ins w:id="107" w:author="Céline" w:date="2019-09-25T12:26:00Z">
        <w:r w:rsidR="00212614" w:rsidRPr="00842D58">
          <w:rPr>
            <w:rFonts w:ascii="Arial" w:hAnsi="Arial" w:cs="Arial"/>
          </w:rPr>
          <w:t>pathogen and host</w:t>
        </w:r>
      </w:ins>
      <w:del w:id="108" w:author="Céline" w:date="2019-09-25T12:26:00Z">
        <w:r w:rsidR="00642B50" w:rsidRPr="00842D58" w:rsidDel="00212614">
          <w:rPr>
            <w:rFonts w:ascii="Arial" w:hAnsi="Arial" w:cs="Arial"/>
          </w:rPr>
          <w:delText>both</w:delText>
        </w:r>
      </w:del>
      <w:r w:rsidR="00642B50" w:rsidRPr="00842D58">
        <w:rPr>
          <w:rFonts w:ascii="Arial" w:hAnsi="Arial" w:cs="Arial"/>
        </w:rPr>
        <w:t xml:space="preserve"> species</w:t>
      </w:r>
      <w:bookmarkStart w:id="109" w:name="_GoBack"/>
      <w:bookmarkEnd w:id="109"/>
      <w:del w:id="110" w:author="Céline" w:date="2019-09-25T12:26:00Z">
        <w:r w:rsidR="00C470C2" w:rsidDel="00212614">
          <w:rPr>
            <w:rFonts w:ascii="Arial" w:hAnsi="Arial" w:cs="Arial"/>
          </w:rPr>
          <w:delText>,</w:delText>
        </w:r>
        <w:r w:rsidR="00AB2510" w:rsidRPr="00842D58" w:rsidDel="00212614">
          <w:rPr>
            <w:rFonts w:ascii="Arial" w:hAnsi="Arial" w:cs="Arial"/>
          </w:rPr>
          <w:delText xml:space="preserve"> pathoge</w:delText>
        </w:r>
        <w:r w:rsidR="00727A19" w:rsidRPr="00842D58" w:rsidDel="00212614">
          <w:rPr>
            <w:rFonts w:ascii="Arial" w:hAnsi="Arial" w:cs="Arial"/>
          </w:rPr>
          <w:delText>n</w:delText>
        </w:r>
        <w:r w:rsidR="00AB2510" w:rsidRPr="00842D58" w:rsidDel="00212614">
          <w:rPr>
            <w:rFonts w:ascii="Arial" w:hAnsi="Arial" w:cs="Arial"/>
          </w:rPr>
          <w:delText xml:space="preserve"> and host</w:delText>
        </w:r>
      </w:del>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w:t>
      </w:r>
      <w:proofErr w:type="spellStart"/>
      <w:r w:rsidR="00642B50" w:rsidRPr="00842D58">
        <w:rPr>
          <w:rFonts w:ascii="Arial" w:hAnsi="Arial" w:cs="Arial"/>
        </w:rPr>
        <w:t>transcriptome</w:t>
      </w:r>
      <w:proofErr w:type="spellEnd"/>
      <w:r w:rsidR="00642B50" w:rsidRPr="00842D58">
        <w:rPr>
          <w:rFonts w:ascii="Arial" w:hAnsi="Arial" w:cs="Arial"/>
        </w:rPr>
        <w:t xml:space="preserve"> interactions</w:t>
      </w:r>
      <w:r w:rsidR="00642B50">
        <w:rPr>
          <w:rFonts w:ascii="Arial" w:hAnsi="Arial" w:cs="Arial"/>
        </w:rPr>
        <w:t>.</w:t>
      </w:r>
    </w:p>
    <w:p w14:paraId="47A6189B" w14:textId="716FEF3E" w:rsidR="000E53BA" w:rsidRDefault="00E57202" w:rsidP="000E53BA">
      <w:pPr>
        <w:spacing w:line="480" w:lineRule="auto"/>
        <w:ind w:firstLine="720"/>
        <w:rPr>
          <w:ins w:id="111" w:author="Céline" w:date="2019-09-12T12:13:00Z"/>
          <w:rFonts w:ascii="Arial" w:hAnsi="Arial" w:cs="Arial"/>
        </w:rPr>
      </w:pPr>
      <w:r w:rsidRPr="00842D58">
        <w:rPr>
          <w:rFonts w:ascii="Arial" w:hAnsi="Arial" w:cs="Arial"/>
        </w:rPr>
        <w:t xml:space="preserve"> </w:t>
      </w:r>
      <w:r w:rsidR="00AB2510" w:rsidRPr="00842D58">
        <w:rPr>
          <w:rFonts w:ascii="Arial" w:hAnsi="Arial" w:cs="Arial"/>
        </w:rPr>
        <w:t>GWA t</w:t>
      </w:r>
      <w:ins w:id="112" w:author="Céline" w:date="2019-09-12T11:54:00Z">
        <w:r w:rsidR="003F6B2F">
          <w:rPr>
            <w:rFonts w:ascii="Arial" w:hAnsi="Arial" w:cs="Arial"/>
          </w:rPr>
          <w:t>hat</w:t>
        </w:r>
      </w:ins>
      <w:r w:rsidR="00AB2510" w:rsidRPr="00842D58">
        <w:rPr>
          <w:rFonts w:ascii="Arial" w:hAnsi="Arial" w:cs="Arial"/>
        </w:rPr>
        <w:t xml:space="preserve"> </w:t>
      </w:r>
      <w:ins w:id="113" w:author="Dan Kliebenstein" w:date="2019-09-13T15:08:00Z">
        <w:r w:rsidR="00C07A96">
          <w:rPr>
            <w:rFonts w:ascii="Arial" w:hAnsi="Arial" w:cs="Arial"/>
          </w:rPr>
          <w:t>identifies</w:t>
        </w:r>
        <w:r w:rsidR="00C07A96" w:rsidRPr="00842D58">
          <w:rPr>
            <w:rFonts w:ascii="Arial" w:hAnsi="Arial" w:cs="Arial"/>
          </w:rPr>
          <w:t xml:space="preserve"> </w:t>
        </w:r>
      </w:ins>
      <w:r w:rsidR="00AB2510" w:rsidRPr="00842D58">
        <w:rPr>
          <w:rFonts w:ascii="Arial" w:hAnsi="Arial" w:cs="Arial"/>
        </w:rPr>
        <w:t xml:space="preserve">expression </w:t>
      </w:r>
      <w:r w:rsidR="00245B23" w:rsidRPr="00842D58">
        <w:rPr>
          <w:rFonts w:ascii="Arial" w:hAnsi="Arial" w:cs="Arial"/>
        </w:rPr>
        <w:t>quantitative trait loci (</w:t>
      </w:r>
      <w:proofErr w:type="spellStart"/>
      <w:r w:rsidR="00245B23" w:rsidRPr="00842D58">
        <w:rPr>
          <w:rFonts w:ascii="Arial" w:hAnsi="Arial" w:cs="Arial"/>
        </w:rPr>
        <w:t>eQTL</w:t>
      </w:r>
      <w:proofErr w:type="spellEnd"/>
      <w:del w:id="114" w:author="Céline" w:date="2019-09-25T11:35:00Z">
        <w:r w:rsidR="00245B23" w:rsidRPr="00842D58" w:rsidDel="00D3235E">
          <w:rPr>
            <w:rFonts w:ascii="Arial" w:hAnsi="Arial" w:cs="Arial"/>
          </w:rPr>
          <w:delText>)</w:delText>
        </w:r>
      </w:del>
      <w:ins w:id="115" w:author="Dan Kliebenstein" w:date="2019-09-13T15:09:00Z">
        <w:r w:rsidR="00C07A96">
          <w:rPr>
            <w:rFonts w:ascii="Arial" w:hAnsi="Arial" w:cs="Arial"/>
          </w:rPr>
          <w:t>,</w:t>
        </w:r>
      </w:ins>
      <w:ins w:id="116" w:author="Céline" w:date="2019-09-12T11:55:00Z">
        <w:r w:rsidR="003F6B2F">
          <w:rPr>
            <w:rFonts w:ascii="Arial" w:hAnsi="Arial" w:cs="Arial"/>
          </w:rPr>
          <w:t xml:space="preserve"> </w:t>
        </w:r>
      </w:ins>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w:t>
      </w:r>
      <w:ins w:id="117" w:author="Céline" w:date="2019-09-12T11:53:00Z">
        <w:r w:rsidR="003F6B2F">
          <w:rPr>
            <w:rFonts w:ascii="Arial" w:hAnsi="Arial" w:cs="Arial"/>
          </w:rPr>
          <w:t>s</w:t>
        </w:r>
      </w:ins>
      <w:r w:rsidR="00245B23" w:rsidRPr="00842D58">
        <w:rPr>
          <w:rFonts w:ascii="Arial" w:hAnsi="Arial" w:cs="Arial"/>
        </w:rPr>
        <w:t xml:space="preserve"> in transcript expression</w:t>
      </w:r>
      <w:ins w:id="118" w:author="Dan Kliebenstein" w:date="2019-09-13T15:09:00Z">
        <w:del w:id="119" w:author="Céline" w:date="2019-09-25T11:35:00Z">
          <w:r w:rsidR="00C07A96" w:rsidDel="00D3235E">
            <w:rPr>
              <w:rFonts w:ascii="Arial" w:hAnsi="Arial" w:cs="Arial"/>
            </w:rPr>
            <w:delText>,</w:delText>
          </w:r>
        </w:del>
      </w:ins>
      <w:ins w:id="120" w:author="Céline" w:date="2019-09-12T11:54:00Z">
        <w:r w:rsidR="00D3235E">
          <w:rPr>
            <w:rFonts w:ascii="Arial" w:hAnsi="Arial" w:cs="Arial"/>
          </w:rPr>
          <w:t xml:space="preserve">) </w:t>
        </w:r>
        <w:r w:rsidR="003F6B2F">
          <w:rPr>
            <w:rFonts w:ascii="Arial" w:hAnsi="Arial" w:cs="Arial"/>
          </w:rPr>
          <w:t>can reveal the</w:t>
        </w:r>
      </w:ins>
      <w:ins w:id="121" w:author="Céline" w:date="2019-09-12T11:56:00Z">
        <w:r w:rsidR="009F7929">
          <w:rPr>
            <w:rFonts w:ascii="Arial" w:hAnsi="Arial" w:cs="Arial"/>
          </w:rPr>
          <w:t xml:space="preserve"> genetic</w:t>
        </w:r>
      </w:ins>
      <w:ins w:id="122" w:author="Céline" w:date="2019-09-12T11:54:00Z">
        <w:r w:rsidR="003F6B2F">
          <w:rPr>
            <w:rFonts w:ascii="Arial" w:hAnsi="Arial" w:cs="Arial"/>
          </w:rPr>
          <w:t xml:space="preserve"> </w:t>
        </w:r>
      </w:ins>
      <w:ins w:id="123" w:author="Céline" w:date="2019-09-12T11:55:00Z">
        <w:r w:rsidR="003F6B2F">
          <w:rPr>
            <w:rFonts w:ascii="Arial" w:hAnsi="Arial" w:cs="Arial"/>
          </w:rPr>
          <w:t>architecture</w:t>
        </w:r>
      </w:ins>
      <w:ins w:id="124" w:author="Céline" w:date="2019-09-12T11:54:00Z">
        <w:r w:rsidR="003F6B2F">
          <w:rPr>
            <w:rFonts w:ascii="Arial" w:hAnsi="Arial" w:cs="Arial"/>
          </w:rPr>
          <w:t xml:space="preserve"> </w:t>
        </w:r>
      </w:ins>
      <w:ins w:id="125" w:author="Céline" w:date="2019-09-12T11:55:00Z">
        <w:r w:rsidR="003F6B2F">
          <w:rPr>
            <w:rFonts w:ascii="Arial" w:hAnsi="Arial" w:cs="Arial"/>
          </w:rPr>
          <w:t xml:space="preserve">behind these </w:t>
        </w:r>
      </w:ins>
      <w:ins w:id="126" w:author="Céline" w:date="2019-09-12T12:42:00Z">
        <w:r w:rsidR="009F7929">
          <w:rPr>
            <w:rFonts w:ascii="Arial" w:hAnsi="Arial" w:cs="Arial"/>
          </w:rPr>
          <w:t>co-</w:t>
        </w:r>
      </w:ins>
      <w:proofErr w:type="spellStart"/>
      <w:ins w:id="127" w:author="Céline" w:date="2019-09-12T11:55:00Z">
        <w:r w:rsidR="009F7929">
          <w:rPr>
            <w:rFonts w:ascii="Arial" w:hAnsi="Arial" w:cs="Arial"/>
          </w:rPr>
          <w:t>transcriptome</w:t>
        </w:r>
        <w:proofErr w:type="spellEnd"/>
        <w:r w:rsidR="009F7929">
          <w:rPr>
            <w:rFonts w:ascii="Arial" w:hAnsi="Arial" w:cs="Arial"/>
          </w:rPr>
          <w:t xml:space="preserve"> interactions</w:t>
        </w:r>
      </w:ins>
      <w:r w:rsidR="00245B23" w:rsidRPr="00842D58">
        <w:rPr>
          <w:rFonts w:ascii="Arial" w:hAnsi="Arial" w:cs="Arial"/>
        </w:rPr>
        <w:t>.</w:t>
      </w:r>
      <w:r w:rsidR="00AB2510" w:rsidRPr="00842D58">
        <w:rPr>
          <w:rFonts w:ascii="Arial" w:hAnsi="Arial" w:cs="Arial"/>
        </w:rPr>
        <w:t xml:space="preserve"> </w:t>
      </w:r>
      <w:ins w:id="128" w:author="Céline" w:date="2019-09-12T11:58:00Z">
        <w:r w:rsidR="00352416">
          <w:rPr>
            <w:rFonts w:ascii="Arial" w:hAnsi="Arial" w:cs="Arial"/>
          </w:rPr>
          <w:t xml:space="preserve">Previous </w:t>
        </w:r>
        <w:proofErr w:type="spellStart"/>
        <w:r w:rsidR="00352416">
          <w:rPr>
            <w:rFonts w:ascii="Arial" w:hAnsi="Arial" w:cs="Arial"/>
          </w:rPr>
          <w:t>eQTL</w:t>
        </w:r>
        <w:proofErr w:type="spellEnd"/>
        <w:r w:rsidR="00352416">
          <w:rPr>
            <w:rFonts w:ascii="Arial" w:hAnsi="Arial" w:cs="Arial"/>
          </w:rPr>
          <w:t xml:space="preserve"> studies revealed that t</w:t>
        </w:r>
      </w:ins>
      <w:r w:rsidR="00AB2510" w:rsidRPr="00842D58">
        <w:rPr>
          <w:rFonts w:ascii="Arial" w:hAnsi="Arial" w:cs="Arial"/>
        </w:rPr>
        <w:t xml:space="preserve">he SNPs that </w:t>
      </w:r>
      <w:r w:rsidR="00CE13CF" w:rsidRPr="00842D58">
        <w:rPr>
          <w:rFonts w:ascii="Arial" w:hAnsi="Arial" w:cs="Arial"/>
        </w:rPr>
        <w:t>cause</w:t>
      </w:r>
      <w:r w:rsidR="00AB2510" w:rsidRPr="00842D58">
        <w:rPr>
          <w:rFonts w:ascii="Arial" w:hAnsi="Arial" w:cs="Arial"/>
        </w:rPr>
        <w:t xml:space="preserve"> differential </w:t>
      </w:r>
      <w:r w:rsidR="00AB2510" w:rsidRPr="00842D58">
        <w:rPr>
          <w:rFonts w:ascii="Arial" w:hAnsi="Arial" w:cs="Arial"/>
        </w:rPr>
        <w:lastRenderedPageBreak/>
        <w:t xml:space="preserve">transcript accumulation </w:t>
      </w:r>
      <w:proofErr w:type="gramStart"/>
      <w:ins w:id="129" w:author="Céline" w:date="2019-09-12T11:58:00Z">
        <w:r w:rsidR="00352416">
          <w:rPr>
            <w:rFonts w:ascii="Arial" w:hAnsi="Arial" w:cs="Arial"/>
          </w:rPr>
          <w:t>can</w:t>
        </w:r>
      </w:ins>
      <w:proofErr w:type="gramEnd"/>
      <w:r w:rsidR="00AB2510" w:rsidRPr="00842D58">
        <w:rPr>
          <w:rFonts w:ascii="Arial" w:hAnsi="Arial" w:cs="Arial"/>
        </w:rPr>
        <w:t xml:space="preserve"> be parsed into </w:t>
      </w:r>
      <w:proofErr w:type="spellStart"/>
      <w:r w:rsidR="00AB2510" w:rsidRPr="00842D58">
        <w:rPr>
          <w:rFonts w:ascii="Arial" w:hAnsi="Arial" w:cs="Arial"/>
          <w:i/>
        </w:rPr>
        <w:t>cis</w:t>
      </w:r>
      <w:proofErr w:type="spellEnd"/>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proofErr w:type="spellStart"/>
      <w:r w:rsidR="00245B23" w:rsidRPr="00842D58">
        <w:rPr>
          <w:rFonts w:ascii="Arial" w:hAnsi="Arial" w:cs="Arial"/>
          <w:i/>
        </w:rPr>
        <w:t>cis</w:t>
      </w:r>
      <w:proofErr w:type="spellEnd"/>
      <w:r w:rsidR="00245B23" w:rsidRPr="00842D58">
        <w:rPr>
          <w:rFonts w:ascii="Arial" w:hAnsi="Arial" w:cs="Arial"/>
        </w:rPr>
        <w:t xml:space="preserve">) </w:t>
      </w:r>
      <w:proofErr w:type="spellStart"/>
      <w:r w:rsidR="00245B23" w:rsidRPr="00842D58">
        <w:rPr>
          <w:rFonts w:ascii="Arial" w:hAnsi="Arial" w:cs="Arial"/>
        </w:rPr>
        <w:t>eQTL</w:t>
      </w:r>
      <w:proofErr w:type="spellEnd"/>
      <w:r w:rsidR="00642B50">
        <w:rPr>
          <w:rFonts w:ascii="Arial" w:hAnsi="Arial" w:cs="Arial"/>
        </w:rPr>
        <w:t xml:space="preserve"> </w:t>
      </w:r>
      <w:proofErr w:type="gramStart"/>
      <w:r w:rsidR="00245B23" w:rsidRPr="00842D58">
        <w:rPr>
          <w:rFonts w:ascii="Arial" w:hAnsi="Arial" w:cs="Arial"/>
        </w:rPr>
        <w:t>indicate</w:t>
      </w:r>
      <w:proofErr w:type="gramEnd"/>
      <w:r w:rsidR="00245B23" w:rsidRPr="00842D58">
        <w:rPr>
          <w:rFonts w:ascii="Arial" w:hAnsi="Arial" w:cs="Arial"/>
        </w:rPr>
        <w:t xml:space="preserv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proofErr w:type="gramStart"/>
      <w:r w:rsidR="00AB2510" w:rsidRPr="00842D58">
        <w:rPr>
          <w:rFonts w:ascii="Arial" w:hAnsi="Arial" w:cs="Arial"/>
          <w:i/>
        </w:rPr>
        <w:t>trans</w:t>
      </w:r>
      <w:proofErr w:type="gramEnd"/>
      <w:r w:rsidR="00AB2510" w:rsidRPr="00842D58">
        <w:rPr>
          <w:rFonts w:ascii="Arial" w:hAnsi="Arial" w:cs="Arial"/>
        </w:rPr>
        <w:t>-</w:t>
      </w:r>
      <w:proofErr w:type="spellStart"/>
      <w:r w:rsidR="00AB2510" w:rsidRPr="00842D58">
        <w:rPr>
          <w:rFonts w:ascii="Arial" w:hAnsi="Arial" w:cs="Arial"/>
        </w:rPr>
        <w:t>eQTL</w:t>
      </w:r>
      <w:proofErr w:type="spellEnd"/>
      <w:r w:rsidR="00AB2510" w:rsidRPr="00842D58">
        <w:rPr>
          <w:rFonts w:ascii="Arial" w:hAnsi="Arial" w:cs="Arial"/>
        </w:rPr>
        <w:t xml:space="preserve"> </w:t>
      </w:r>
      <w:ins w:id="130" w:author="Céline" w:date="2019-09-12T11:59:00Z">
        <w:r w:rsidR="00352416">
          <w:rPr>
            <w:rFonts w:ascii="Arial" w:hAnsi="Arial" w:cs="Arial"/>
          </w:rPr>
          <w:t>reveal</w:t>
        </w:r>
      </w:ins>
      <w:r w:rsidR="00AB2510" w:rsidRPr="00842D58">
        <w:rPr>
          <w:rFonts w:ascii="Arial" w:hAnsi="Arial" w:cs="Arial"/>
        </w:rPr>
        <w:t xml:space="preserve"> SNPs that are acting at a distance</w:t>
      </w:r>
      <w:ins w:id="131" w:author="Céline" w:date="2019-09-12T12:00:00Z">
        <w:r w:rsidR="00352416">
          <w:rPr>
            <w:rFonts w:ascii="Arial" w:hAnsi="Arial" w:cs="Arial"/>
          </w:rPr>
          <w:t xml:space="preserve"> to</w:t>
        </w:r>
      </w:ins>
      <w:r w:rsidR="00AB2510" w:rsidRPr="00842D58">
        <w:rPr>
          <w:rFonts w:ascii="Arial" w:hAnsi="Arial" w:cs="Arial"/>
        </w:rPr>
        <w:t xml:space="preserve">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ins w:id="132" w:author="Céline" w:date="2019-09-12T12:01:00Z">
        <w:r w:rsidR="00352416">
          <w:rPr>
            <w:rFonts w:ascii="Arial" w:hAnsi="Arial" w:cs="Arial"/>
          </w:rPr>
          <w:t>A</w:t>
        </w:r>
      </w:ins>
      <w:r w:rsidR="00AB2510" w:rsidRPr="00842D58">
        <w:rPr>
          <w:rFonts w:ascii="Arial" w:hAnsi="Arial" w:cs="Arial"/>
        </w:rPr>
        <w:t xml:space="preserve">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w:t>
      </w:r>
      <w:proofErr w:type="spellStart"/>
      <w:r w:rsidR="00245B23" w:rsidRPr="00842D58">
        <w:rPr>
          <w:rFonts w:ascii="Arial" w:hAnsi="Arial" w:cs="Arial"/>
        </w:rPr>
        <w:t>eQTL</w:t>
      </w:r>
      <w:proofErr w:type="spellEnd"/>
      <w:r w:rsidR="00AB2510" w:rsidRPr="00842D58">
        <w:rPr>
          <w:rFonts w:ascii="Arial" w:hAnsi="Arial" w:cs="Arial"/>
        </w:rPr>
        <w:t xml:space="preserve"> </w:t>
      </w:r>
      <w:ins w:id="133" w:author="Céline" w:date="2019-09-12T12:01:00Z">
        <w:r w:rsidR="00352416">
          <w:rPr>
            <w:rFonts w:ascii="Arial" w:hAnsi="Arial" w:cs="Arial"/>
          </w:rPr>
          <w:t xml:space="preserve">that </w:t>
        </w:r>
      </w:ins>
      <w:r w:rsidR="00AB2510" w:rsidRPr="00842D58">
        <w:rPr>
          <w:rFonts w:ascii="Arial" w:hAnsi="Arial" w:cs="Arial"/>
        </w:rPr>
        <w:t xml:space="preserve">affects </w:t>
      </w:r>
      <w:r w:rsidR="00FB7175" w:rsidRPr="00842D58">
        <w:rPr>
          <w:rFonts w:ascii="Arial" w:hAnsi="Arial" w:cs="Arial"/>
        </w:rPr>
        <w:t xml:space="preserve">many </w:t>
      </w:r>
      <w:r w:rsidR="00AB2510" w:rsidRPr="00842D58">
        <w:rPr>
          <w:rFonts w:ascii="Arial" w:hAnsi="Arial" w:cs="Arial"/>
        </w:rPr>
        <w:t>transcripts is classified as a hotspot</w:t>
      </w:r>
      <w:ins w:id="134" w:author="Céline" w:date="2019-09-12T12:02:00Z">
        <w:r w:rsidR="00352416">
          <w:rPr>
            <w:rFonts w:ascii="Arial" w:hAnsi="Arial" w:cs="Arial"/>
          </w:rPr>
          <w:t>. Such</w:t>
        </w:r>
      </w:ins>
      <w:r w:rsidR="00AB2510" w:rsidRPr="00842D58">
        <w:rPr>
          <w:rFonts w:ascii="Arial" w:hAnsi="Arial" w:cs="Arial"/>
        </w:rPr>
        <w:t xml:space="preserve"> </w:t>
      </w:r>
      <w:ins w:id="135" w:author="Céline" w:date="2019-09-12T12:02:00Z">
        <w:r w:rsidR="00352416">
          <w:rPr>
            <w:rFonts w:ascii="Arial" w:hAnsi="Arial" w:cs="Arial"/>
          </w:rPr>
          <w:t xml:space="preserve">trans-acting hotspot </w:t>
        </w:r>
      </w:ins>
      <w:r w:rsidR="00AB2510" w:rsidRPr="00842D58">
        <w:rPr>
          <w:rFonts w:ascii="Arial" w:hAnsi="Arial" w:cs="Arial"/>
        </w:rPr>
        <w:t>SNP</w:t>
      </w:r>
      <w:ins w:id="136" w:author="Céline" w:date="2019-09-12T12:02:00Z">
        <w:r w:rsidR="00352416">
          <w:rPr>
            <w:rFonts w:ascii="Arial" w:hAnsi="Arial" w:cs="Arial"/>
          </w:rPr>
          <w:t>s</w:t>
        </w:r>
      </w:ins>
      <w:r w:rsidR="00AB2510" w:rsidRPr="00842D58">
        <w:rPr>
          <w:rFonts w:ascii="Arial" w:hAnsi="Arial" w:cs="Arial"/>
        </w:rPr>
        <w:t xml:space="preserve"> may influence regulatory process</w:t>
      </w:r>
      <w:ins w:id="137" w:author="Céline" w:date="2019-09-12T12:03:00Z">
        <w:r w:rsidR="00352416">
          <w:rPr>
            <w:rFonts w:ascii="Arial" w:hAnsi="Arial" w:cs="Arial"/>
          </w:rPr>
          <w:t>es</w:t>
        </w:r>
      </w:ins>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w:t>
      </w:r>
      <w:r w:rsidR="00AB2510" w:rsidRPr="00842D58">
        <w:rPr>
          <w:rFonts w:ascii="Arial" w:hAnsi="Arial" w:cs="Arial"/>
        </w:rPr>
        <w:t xml:space="preserve"> </w:t>
      </w:r>
      <w:r w:rsidR="00C470C2">
        <w:rPr>
          <w:rFonts w:ascii="Arial" w:hAnsi="Arial" w:cs="Arial"/>
        </w:rPr>
        <w:t>numerous</w:t>
      </w:r>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proofErr w:type="spellStart"/>
      <w:proofErr w:type="gramStart"/>
      <w:r w:rsidR="00654E06" w:rsidRPr="00842D58">
        <w:rPr>
          <w:rFonts w:ascii="Arial" w:hAnsi="Arial" w:cs="Arial"/>
        </w:rPr>
        <w:t>eQTL</w:t>
      </w:r>
      <w:proofErr w:type="spellEnd"/>
      <w:proofErr w:type="gramEnd"/>
      <w:r w:rsidR="00654E06" w:rsidRPr="00842D58">
        <w:rPr>
          <w:rFonts w:ascii="Arial" w:hAnsi="Arial" w:cs="Arial"/>
        </w:rPr>
        <w:t xml:space="preserve">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TnVtPjMyPC9SZWNOdW0+PERpc3BsYXlUZXh0Pig8c3R5bGUgZmFjZT0ic21hbGxjYXBzIj5DaGVu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PEVuZE5vdGU+PENpdGU+PEF1dGhvcj5DaGVuPC9BdXRob3I+PFllYXI+MjAxMDwvWWVhcj48UmVj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Chen</w:t>
      </w:r>
      <w:r w:rsidR="00891406" w:rsidRPr="00891406">
        <w:rPr>
          <w:rFonts w:ascii="Arial" w:hAnsi="Arial" w:cs="Arial"/>
          <w:i/>
          <w:noProof/>
        </w:rPr>
        <w:t xml:space="preserve"> et al.</w:t>
      </w:r>
      <w:r w:rsidR="00891406">
        <w:rPr>
          <w:rFonts w:ascii="Arial" w:hAnsi="Arial" w:cs="Arial"/>
          <w:noProof/>
        </w:rPr>
        <w:t xml:space="preserve"> 2010; </w:t>
      </w:r>
      <w:r w:rsidR="00891406" w:rsidRPr="00891406">
        <w:rPr>
          <w:rFonts w:ascii="Arial" w:hAnsi="Arial" w:cs="Arial"/>
          <w:smallCaps/>
          <w:noProof/>
        </w:rPr>
        <w:t>Hsu and Smith</w:t>
      </w:r>
      <w:r w:rsidR="00891406">
        <w:rPr>
          <w:rFonts w:ascii="Arial" w:hAnsi="Arial" w:cs="Arial"/>
          <w:noProof/>
        </w:rPr>
        <w:t xml:space="preserve"> 2012; </w:t>
      </w:r>
      <w:r w:rsidR="00891406" w:rsidRPr="00891406">
        <w:rPr>
          <w:rFonts w:ascii="Arial" w:hAnsi="Arial" w:cs="Arial"/>
          <w:smallCaps/>
          <w:noProof/>
        </w:rPr>
        <w:t>Zou</w:t>
      </w:r>
      <w:r w:rsidR="00891406" w:rsidRPr="00891406">
        <w:rPr>
          <w:rFonts w:ascii="Arial" w:hAnsi="Arial" w:cs="Arial"/>
          <w:i/>
          <w:noProof/>
        </w:rPr>
        <w:t xml:space="preserve"> et al.</w:t>
      </w:r>
      <w:r w:rsidR="00891406">
        <w:rPr>
          <w:rFonts w:ascii="Arial" w:hAnsi="Arial" w:cs="Arial"/>
          <w:noProof/>
        </w:rPr>
        <w:t xml:space="preserve"> 2012; </w:t>
      </w:r>
      <w:r w:rsidR="00891406" w:rsidRPr="00891406">
        <w:rPr>
          <w:rFonts w:ascii="Arial" w:hAnsi="Arial" w:cs="Arial"/>
          <w:smallCaps/>
          <w:noProof/>
        </w:rPr>
        <w:t>Allen</w:t>
      </w:r>
      <w:r w:rsidR="00891406" w:rsidRPr="00891406">
        <w:rPr>
          <w:rFonts w:ascii="Arial" w:hAnsi="Arial" w:cs="Arial"/>
          <w:i/>
          <w:noProof/>
        </w:rPr>
        <w:t xml:space="preserve"> et al.</w:t>
      </w:r>
      <w:r w:rsidR="00891406">
        <w:rPr>
          <w:rFonts w:ascii="Arial" w:hAnsi="Arial" w:cs="Arial"/>
          <w:noProof/>
        </w:rPr>
        <w:t xml:space="preserve"> 2016; </w:t>
      </w:r>
      <w:r w:rsidR="00891406" w:rsidRPr="00891406">
        <w:rPr>
          <w:rFonts w:ascii="Arial" w:hAnsi="Arial" w:cs="Arial"/>
          <w:smallCaps/>
          <w:noProof/>
        </w:rPr>
        <w:t>Christie</w:t>
      </w:r>
      <w:r w:rsidR="00891406" w:rsidRPr="00891406">
        <w:rPr>
          <w:rFonts w:ascii="Arial" w:hAnsi="Arial" w:cs="Arial"/>
          <w:i/>
          <w:noProof/>
        </w:rPr>
        <w:t xml:space="preserve"> et al.</w:t>
      </w:r>
      <w:r w:rsidR="00891406">
        <w:rPr>
          <w:rFonts w:ascii="Arial" w:hAnsi="Arial" w:cs="Arial"/>
          <w:noProof/>
        </w:rPr>
        <w:t xml:space="preserve">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w:t>
      </w:r>
      <w:proofErr w:type="spellStart"/>
      <w:r w:rsidR="00D171BE" w:rsidRPr="00842D58">
        <w:rPr>
          <w:rFonts w:ascii="Arial" w:hAnsi="Arial" w:cs="Arial"/>
        </w:rPr>
        <w:t>transcriptome</w:t>
      </w:r>
      <w:proofErr w:type="spellEnd"/>
      <w:r w:rsidR="00D171BE" w:rsidRPr="00842D58">
        <w:rPr>
          <w:rFonts w:ascii="Arial" w:hAnsi="Arial" w:cs="Arial"/>
        </w:rPr>
        <w:t xml:space="preserv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fldData xml:space="preserve">PEVuZE5vdGU+PENpdGU+PEF1dGhvcj5HdW88L0F1dGhvcj48WWVhcj4yMDE3PC9ZZWFyPjxSZWNO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PEVuZE5vdGU+PENpdGU+PEF1dGhvcj5HdW88L0F1dGhvcj48WWVhcj4yMDE3PC9ZZWFyPjxSZWNO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45B23" w:rsidRPr="00842D58">
        <w:rPr>
          <w:rFonts w:ascii="Arial" w:hAnsi="Arial" w:cs="Arial"/>
        </w:rPr>
      </w:r>
      <w:r w:rsidR="00245B23"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Saeij</w:t>
      </w:r>
      <w:r w:rsidR="00891406" w:rsidRPr="00891406">
        <w:rPr>
          <w:rFonts w:ascii="Arial" w:hAnsi="Arial" w:cs="Arial"/>
          <w:i/>
          <w:noProof/>
        </w:rPr>
        <w:t xml:space="preserve"> et al.</w:t>
      </w:r>
      <w:r w:rsidR="00891406">
        <w:rPr>
          <w:rFonts w:ascii="Arial" w:hAnsi="Arial" w:cs="Arial"/>
          <w:noProof/>
        </w:rPr>
        <w:t xml:space="preserve"> 2007; </w:t>
      </w:r>
      <w:r w:rsidR="00891406" w:rsidRPr="00891406">
        <w:rPr>
          <w:rFonts w:ascii="Arial" w:hAnsi="Arial" w:cs="Arial"/>
          <w:smallCaps/>
          <w:noProof/>
        </w:rPr>
        <w:t>Wu</w:t>
      </w:r>
      <w:r w:rsidR="00891406" w:rsidRPr="00891406">
        <w:rPr>
          <w:rFonts w:ascii="Arial" w:hAnsi="Arial" w:cs="Arial"/>
          <w:i/>
          <w:noProof/>
        </w:rPr>
        <w:t xml:space="preserve"> et al.</w:t>
      </w:r>
      <w:r w:rsidR="00891406">
        <w:rPr>
          <w:rFonts w:ascii="Arial" w:hAnsi="Arial" w:cs="Arial"/>
          <w:noProof/>
        </w:rPr>
        <w:t xml:space="preserve"> 2015; </w:t>
      </w:r>
      <w:r w:rsidR="00891406" w:rsidRPr="00891406">
        <w:rPr>
          <w:rFonts w:ascii="Arial" w:hAnsi="Arial" w:cs="Arial"/>
          <w:smallCaps/>
          <w:noProof/>
        </w:rPr>
        <w:t>Guo</w:t>
      </w:r>
      <w:r w:rsidR="00891406" w:rsidRPr="00891406">
        <w:rPr>
          <w:rFonts w:ascii="Arial" w:hAnsi="Arial" w:cs="Arial"/>
          <w:i/>
          <w:noProof/>
        </w:rPr>
        <w:t xml:space="preserve"> et al.</w:t>
      </w:r>
      <w:r w:rsidR="00891406">
        <w:rPr>
          <w:rFonts w:ascii="Arial" w:hAnsi="Arial" w:cs="Arial"/>
          <w:noProof/>
        </w:rPr>
        <w:t xml:space="preserve">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 xml:space="preserve">These studies </w:t>
      </w:r>
      <w:ins w:id="138" w:author="Céline" w:date="2019-09-12T12:04:00Z">
        <w:r w:rsidR="00352416">
          <w:rPr>
            <w:rFonts w:ascii="Arial" w:hAnsi="Arial" w:cs="Arial"/>
          </w:rPr>
          <w:t xml:space="preserve">attest </w:t>
        </w:r>
      </w:ins>
      <w:ins w:id="139" w:author="Dan Kliebenstein" w:date="2019-09-13T15:09:00Z">
        <w:r w:rsidR="00C07A96">
          <w:rPr>
            <w:rFonts w:ascii="Arial" w:hAnsi="Arial" w:cs="Arial"/>
          </w:rPr>
          <w:t>to</w:t>
        </w:r>
      </w:ins>
      <w:ins w:id="140" w:author="Céline" w:date="2019-09-12T12:04:00Z">
        <w:r w:rsidR="00352416">
          <w:rPr>
            <w:rFonts w:ascii="Arial" w:hAnsi="Arial" w:cs="Arial"/>
          </w:rPr>
          <w:t xml:space="preserve"> the </w:t>
        </w:r>
      </w:ins>
      <w:ins w:id="141" w:author="Céline" w:date="2019-09-12T12:05:00Z">
        <w:r w:rsidR="00352416">
          <w:rPr>
            <w:rFonts w:ascii="Arial" w:hAnsi="Arial" w:cs="Arial"/>
          </w:rPr>
          <w:t>potential</w:t>
        </w:r>
      </w:ins>
      <w:ins w:id="142" w:author="Céline" w:date="2019-09-12T12:04:00Z">
        <w:r w:rsidR="00352416">
          <w:rPr>
            <w:rFonts w:ascii="Arial" w:hAnsi="Arial" w:cs="Arial"/>
          </w:rPr>
          <w:t xml:space="preserve"> </w:t>
        </w:r>
      </w:ins>
      <w:r w:rsidR="00D171BE" w:rsidRPr="00842D58">
        <w:rPr>
          <w:rFonts w:ascii="Arial" w:hAnsi="Arial" w:cs="Arial"/>
        </w:rPr>
        <w:t>to identify pathogen loci that influence host gene expression</w:t>
      </w:r>
      <w:ins w:id="143" w:author="Céline" w:date="2019-09-12T12:06:00Z">
        <w:r w:rsidR="00352416">
          <w:rPr>
            <w:rFonts w:ascii="Arial" w:hAnsi="Arial" w:cs="Arial"/>
          </w:rPr>
          <w:t>. However</w:t>
        </w:r>
        <w:r w:rsidR="000E53BA">
          <w:rPr>
            <w:rFonts w:ascii="Arial" w:hAnsi="Arial" w:cs="Arial"/>
          </w:rPr>
          <w:t>, previous</w:t>
        </w:r>
        <w:r w:rsidR="00352416">
          <w:rPr>
            <w:rFonts w:ascii="Arial" w:hAnsi="Arial" w:cs="Arial"/>
          </w:rPr>
          <w:t xml:space="preserve"> studies</w:t>
        </w:r>
      </w:ins>
      <w:r w:rsidR="00D171BE" w:rsidRPr="00842D58">
        <w:rPr>
          <w:rFonts w:ascii="Arial" w:hAnsi="Arial" w:cs="Arial"/>
        </w:rPr>
        <w:t xml:space="preserve">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xml:space="preserve">, and thus identify the few polymorphic loci between strains with strongest effects on </w:t>
      </w:r>
      <w:proofErr w:type="spellStart"/>
      <w:r w:rsidR="00424CE5">
        <w:rPr>
          <w:rFonts w:ascii="Arial" w:hAnsi="Arial" w:cs="Arial"/>
        </w:rPr>
        <w:t>transcriptomic</w:t>
      </w:r>
      <w:proofErr w:type="spellEnd"/>
      <w:r w:rsidR="00424CE5">
        <w:rPr>
          <w:rFonts w:ascii="Arial" w:hAnsi="Arial" w:cs="Arial"/>
        </w:rPr>
        <w:t xml:space="preserve"> variation</w:t>
      </w:r>
      <w:r w:rsidR="00D171BE" w:rsidRPr="00842D58">
        <w:rPr>
          <w:rFonts w:ascii="Arial" w:hAnsi="Arial" w:cs="Arial"/>
        </w:rPr>
        <w:t xml:space="preserve"> </w:t>
      </w:r>
      <w:r w:rsidR="00D171BE" w:rsidRPr="00842D58">
        <w:rPr>
          <w:rFonts w:ascii="Arial" w:hAnsi="Arial" w:cs="Arial"/>
        </w:rPr>
        <w:fldChar w:fldCharType="begin">
          <w:fldData xml:space="preserve">PEVuZE5vdGU+PENpdGU+PEF1dGhvcj5XdTwvQXV0aG9yPjxZZWFyPjIwMTU8L1llYXI+PFJlY051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==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PEVuZE5vdGU+PENpdGU+PEF1dGhvcj5XdTwvQXV0aG9yPjxZZWFyPjIwMTU8L1llYXI+PFJlY051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==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D171BE" w:rsidRPr="00842D58">
        <w:rPr>
          <w:rFonts w:ascii="Arial" w:hAnsi="Arial" w:cs="Arial"/>
        </w:rPr>
      </w:r>
      <w:r w:rsidR="00D171BE"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Wu</w:t>
      </w:r>
      <w:r w:rsidR="00891406" w:rsidRPr="00891406">
        <w:rPr>
          <w:rFonts w:ascii="Arial" w:hAnsi="Arial" w:cs="Arial"/>
          <w:i/>
          <w:noProof/>
        </w:rPr>
        <w:t xml:space="preserve"> et al.</w:t>
      </w:r>
      <w:r w:rsidR="00891406">
        <w:rPr>
          <w:rFonts w:ascii="Arial" w:hAnsi="Arial" w:cs="Arial"/>
          <w:noProof/>
        </w:rPr>
        <w:t xml:space="preserve"> 2015; </w:t>
      </w:r>
      <w:r w:rsidR="00891406" w:rsidRPr="00891406">
        <w:rPr>
          <w:rFonts w:ascii="Arial" w:hAnsi="Arial" w:cs="Arial"/>
          <w:smallCaps/>
          <w:noProof/>
        </w:rPr>
        <w:t>Guo</w:t>
      </w:r>
      <w:r w:rsidR="00891406" w:rsidRPr="00891406">
        <w:rPr>
          <w:rFonts w:ascii="Arial" w:hAnsi="Arial" w:cs="Arial"/>
          <w:i/>
          <w:noProof/>
        </w:rPr>
        <w:t xml:space="preserve"> et al.</w:t>
      </w:r>
      <w:r w:rsidR="00891406">
        <w:rPr>
          <w:rFonts w:ascii="Arial" w:hAnsi="Arial" w:cs="Arial"/>
          <w:noProof/>
        </w:rPr>
        <w:t xml:space="preserve"> 2017)</w:t>
      </w:r>
      <w:r w:rsidR="00D171BE" w:rsidRPr="00842D58">
        <w:rPr>
          <w:rFonts w:ascii="Arial" w:hAnsi="Arial" w:cs="Arial"/>
        </w:rPr>
        <w:fldChar w:fldCharType="end"/>
      </w:r>
      <w:r w:rsidR="00D171BE" w:rsidRPr="00842D58">
        <w:rPr>
          <w:rFonts w:ascii="Arial" w:hAnsi="Arial" w:cs="Arial"/>
        </w:rPr>
        <w:t xml:space="preserve">. </w:t>
      </w:r>
    </w:p>
    <w:p w14:paraId="3E3C13D2" w14:textId="095C0DF7" w:rsidR="00157BFF" w:rsidRPr="00842D58" w:rsidDel="000E53BA" w:rsidRDefault="00D171BE" w:rsidP="000E53BA">
      <w:pPr>
        <w:spacing w:line="480" w:lineRule="auto"/>
        <w:ind w:firstLine="720"/>
        <w:rPr>
          <w:del w:id="144" w:author="Céline" w:date="2019-09-12T12:13:00Z"/>
          <w:rFonts w:ascii="Arial" w:hAnsi="Arial" w:cs="Arial"/>
        </w:rPr>
      </w:pPr>
      <w:r w:rsidRPr="00842D58">
        <w:rPr>
          <w:rFonts w:ascii="Arial" w:hAnsi="Arial" w:cs="Arial"/>
        </w:rPr>
        <w:t>Expanding the</w:t>
      </w:r>
      <w:ins w:id="145" w:author="Céline" w:date="2019-09-12T12:09:00Z">
        <w:r w:rsidR="000E53BA">
          <w:rPr>
            <w:rFonts w:ascii="Arial" w:hAnsi="Arial" w:cs="Arial"/>
          </w:rPr>
          <w:t xml:space="preserve"> scope of these studies</w:t>
        </w:r>
      </w:ins>
      <w:ins w:id="146" w:author="Céline" w:date="2019-09-12T12:10:00Z">
        <w:r w:rsidR="006C4C6B">
          <w:rPr>
            <w:rFonts w:ascii="Arial" w:hAnsi="Arial" w:cs="Arial"/>
          </w:rPr>
          <w:t>, we</w:t>
        </w:r>
      </w:ins>
      <w:r w:rsidRPr="00842D58">
        <w:rPr>
          <w:rFonts w:ascii="Arial" w:hAnsi="Arial" w:cs="Arial"/>
        </w:rPr>
        <w:t xml:space="preserve"> </w:t>
      </w:r>
      <w:ins w:id="147" w:author="Céline" w:date="2019-09-12T12:17:00Z">
        <w:r w:rsidR="006C4C6B">
          <w:rPr>
            <w:rFonts w:ascii="Arial" w:hAnsi="Arial" w:cs="Arial"/>
          </w:rPr>
          <w:t>performed</w:t>
        </w:r>
      </w:ins>
      <w:r w:rsidRPr="00842D58">
        <w:rPr>
          <w:rFonts w:ascii="Arial" w:hAnsi="Arial" w:cs="Arial"/>
        </w:rPr>
        <w:t xml:space="preserve"> a co-</w:t>
      </w:r>
      <w:proofErr w:type="spellStart"/>
      <w:r w:rsidRPr="00842D58">
        <w:rPr>
          <w:rFonts w:ascii="Arial" w:hAnsi="Arial" w:cs="Arial"/>
        </w:rPr>
        <w:t>transcriptome</w:t>
      </w:r>
      <w:proofErr w:type="spellEnd"/>
      <w:r w:rsidRPr="00842D58">
        <w:rPr>
          <w:rFonts w:ascii="Arial" w:hAnsi="Arial" w:cs="Arial"/>
        </w:rPr>
        <w:t xml:space="preserve"> analysis where</w:t>
      </w:r>
      <w:r w:rsidR="00062339" w:rsidRPr="00842D58">
        <w:rPr>
          <w:rFonts w:ascii="Arial" w:hAnsi="Arial" w:cs="Arial"/>
        </w:rPr>
        <w:t>in</w:t>
      </w:r>
      <w:r w:rsidRPr="00842D58">
        <w:rPr>
          <w:rFonts w:ascii="Arial" w:hAnsi="Arial" w:cs="Arial"/>
        </w:rPr>
        <w:t xml:space="preserve"> both the </w:t>
      </w:r>
      <w:ins w:id="148" w:author="Céline" w:date="2019-09-12T12:21:00Z">
        <w:r w:rsidR="006C4C6B" w:rsidRPr="00842D58">
          <w:rPr>
            <w:rFonts w:ascii="Arial" w:hAnsi="Arial" w:cs="Arial"/>
          </w:rPr>
          <w:t>wild</w:t>
        </w:r>
      </w:ins>
      <w:ins w:id="149" w:author="Dan Kliebenstein" w:date="2019-09-13T15:10:00Z">
        <w:r w:rsidR="00C07A96">
          <w:rPr>
            <w:rFonts w:ascii="Arial" w:hAnsi="Arial" w:cs="Arial"/>
          </w:rPr>
          <w:t xml:space="preserve"> </w:t>
        </w:r>
      </w:ins>
      <w:ins w:id="150" w:author="Céline" w:date="2019-09-12T12:21:00Z">
        <w:r w:rsidR="006C4C6B" w:rsidRPr="00842D58">
          <w:rPr>
            <w:rFonts w:ascii="Arial" w:hAnsi="Arial" w:cs="Arial"/>
          </w:rPr>
          <w:t xml:space="preserve">type </w:t>
        </w:r>
      </w:ins>
      <w:ins w:id="151" w:author="Dan Kliebenstein" w:date="2019-09-13T15:10:00Z">
        <w:r w:rsidR="00C07A96" w:rsidRPr="00842D58">
          <w:rPr>
            <w:rFonts w:ascii="Arial" w:hAnsi="Arial" w:cs="Arial"/>
            <w:i/>
          </w:rPr>
          <w:t>A. thaliana</w:t>
        </w:r>
        <w:r w:rsidR="00C07A96" w:rsidRPr="00842D58">
          <w:rPr>
            <w:rFonts w:ascii="Arial" w:hAnsi="Arial" w:cs="Arial"/>
          </w:rPr>
          <w:t xml:space="preserve"> </w:t>
        </w:r>
      </w:ins>
      <w:ins w:id="152" w:author="Céline" w:date="2019-09-12T12:21:00Z">
        <w:r w:rsidR="006C4C6B" w:rsidRPr="00842D58">
          <w:rPr>
            <w:rFonts w:ascii="Arial" w:hAnsi="Arial" w:cs="Arial"/>
          </w:rPr>
          <w:t xml:space="preserve">Col-0 </w:t>
        </w:r>
      </w:ins>
      <w:ins w:id="153" w:author="Dan Kliebenstein" w:date="2019-09-13T15:10:00Z">
        <w:r w:rsidR="00C07A96" w:rsidRPr="00842D58">
          <w:rPr>
            <w:rFonts w:ascii="Arial" w:hAnsi="Arial" w:cs="Arial"/>
          </w:rPr>
          <w:t xml:space="preserve">host </w:t>
        </w:r>
      </w:ins>
      <w:r w:rsidRPr="00842D58">
        <w:rPr>
          <w:rFonts w:ascii="Arial" w:hAnsi="Arial" w:cs="Arial"/>
        </w:rPr>
        <w:t xml:space="preserve">and </w:t>
      </w:r>
      <w:ins w:id="154" w:author="Céline" w:date="2019-09-12T12:21:00Z">
        <w:r w:rsidR="006C4C6B" w:rsidRPr="00842D58">
          <w:rPr>
            <w:rFonts w:ascii="Arial" w:hAnsi="Arial" w:cs="Arial"/>
            <w:i/>
          </w:rPr>
          <w:t xml:space="preserve">B. </w:t>
        </w:r>
        <w:proofErr w:type="spellStart"/>
        <w:r w:rsidR="006C4C6B" w:rsidRPr="00842D58">
          <w:rPr>
            <w:rFonts w:ascii="Arial" w:hAnsi="Arial" w:cs="Arial"/>
            <w:i/>
          </w:rPr>
          <w:t>cinerea</w:t>
        </w:r>
      </w:ins>
      <w:proofErr w:type="spellEnd"/>
      <w:ins w:id="155" w:author="Dan Kliebenstein" w:date="2019-09-13T15:10:00Z">
        <w:r w:rsidR="00C07A96">
          <w:rPr>
            <w:rFonts w:ascii="Arial" w:hAnsi="Arial" w:cs="Arial"/>
          </w:rPr>
          <w:t xml:space="preserve"> pathogen</w:t>
        </w:r>
      </w:ins>
      <w:r w:rsidR="00062339" w:rsidRPr="00842D58">
        <w:rPr>
          <w:rFonts w:ascii="Arial" w:hAnsi="Arial" w:cs="Arial"/>
        </w:rPr>
        <w:t xml:space="preserve"> </w:t>
      </w:r>
      <w:proofErr w:type="spellStart"/>
      <w:r w:rsidRPr="00842D58">
        <w:rPr>
          <w:rFonts w:ascii="Arial" w:hAnsi="Arial" w:cs="Arial"/>
        </w:rPr>
        <w:t>transcriptomes</w:t>
      </w:r>
      <w:proofErr w:type="spellEnd"/>
      <w:r w:rsidRPr="00842D58">
        <w:rPr>
          <w:rFonts w:ascii="Arial" w:hAnsi="Arial" w:cs="Arial"/>
        </w:rPr>
        <w:t xml:space="preserve"> are measured using a</w:t>
      </w:r>
      <w:ins w:id="156" w:author="Céline" w:date="2019-09-12T12:21:00Z">
        <w:r w:rsidR="006C4C6B">
          <w:rPr>
            <w:rFonts w:ascii="Arial" w:hAnsi="Arial" w:cs="Arial"/>
          </w:rPr>
          <w:t xml:space="preserve"> diverse</w:t>
        </w:r>
      </w:ins>
      <w:r w:rsidRPr="00842D58">
        <w:rPr>
          <w:rFonts w:ascii="Arial" w:hAnsi="Arial" w:cs="Arial"/>
        </w:rPr>
        <w:t xml:space="preserve"> </w:t>
      </w:r>
      <w:ins w:id="157" w:author="Dan Kliebenstein" w:date="2019-09-13T15:11:00Z">
        <w:r w:rsidR="00C07A96" w:rsidRPr="00842D58">
          <w:rPr>
            <w:rFonts w:ascii="Arial" w:hAnsi="Arial" w:cs="Arial"/>
            <w:i/>
          </w:rPr>
          <w:t xml:space="preserve">B. </w:t>
        </w:r>
        <w:proofErr w:type="spellStart"/>
        <w:r w:rsidR="00C07A96" w:rsidRPr="00842D58">
          <w:rPr>
            <w:rFonts w:ascii="Arial" w:hAnsi="Arial" w:cs="Arial"/>
            <w:i/>
          </w:rPr>
          <w:t>cinerea</w:t>
        </w:r>
        <w:proofErr w:type="spellEnd"/>
        <w:r w:rsidR="00C07A96" w:rsidRPr="00842D58">
          <w:rPr>
            <w:rFonts w:ascii="Arial" w:hAnsi="Arial" w:cs="Arial"/>
          </w:rPr>
          <w:t xml:space="preserve"> </w:t>
        </w:r>
      </w:ins>
      <w:r w:rsidRPr="00842D58">
        <w:rPr>
          <w:rFonts w:ascii="Arial" w:hAnsi="Arial" w:cs="Arial"/>
        </w:rPr>
        <w:t>population</w:t>
      </w:r>
      <w:ins w:id="158" w:author="Dan Kliebenstein" w:date="2019-09-13T16:26:00Z">
        <w:r w:rsidR="00291211">
          <w:rPr>
            <w:rFonts w:ascii="Arial" w:hAnsi="Arial" w:cs="Arial"/>
          </w:rPr>
          <w:t xml:space="preserve"> </w:t>
        </w:r>
      </w:ins>
      <w:r w:rsidR="00291211">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91211">
        <w:rPr>
          <w:rFonts w:ascii="Arial" w:hAnsi="Arial" w:cs="Arial"/>
        </w:rPr>
      </w:r>
      <w:r w:rsidR="00291211">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291211">
        <w:rPr>
          <w:rFonts w:ascii="Arial" w:hAnsi="Arial" w:cs="Arial"/>
        </w:rPr>
        <w:fldChar w:fldCharType="end"/>
      </w:r>
      <w:del w:id="159" w:author="Céline" w:date="2019-09-25T11:27:00Z">
        <w:r w:rsidRPr="00842D58" w:rsidDel="00D3235E">
          <w:rPr>
            <w:rFonts w:ascii="Arial" w:hAnsi="Arial" w:cs="Arial"/>
          </w:rPr>
          <w:delText xml:space="preserve"> </w:delText>
        </w:r>
      </w:del>
      <w:del w:id="160" w:author="Dan Kliebenstein" w:date="2019-09-13T15:11:00Z">
        <w:r w:rsidRPr="00842D58" w:rsidDel="00C07A96">
          <w:rPr>
            <w:rFonts w:ascii="Arial" w:hAnsi="Arial" w:cs="Arial"/>
          </w:rPr>
          <w:delText xml:space="preserve">of </w:delText>
        </w:r>
      </w:del>
      <w:ins w:id="161" w:author="Céline" w:date="2019-09-12T12:22:00Z">
        <w:del w:id="162" w:author="Dan Kliebenstein" w:date="2019-09-13T15:11:00Z">
          <w:r w:rsidR="006C4C6B" w:rsidRPr="00842D58" w:rsidDel="00C07A96">
            <w:rPr>
              <w:rFonts w:ascii="Arial" w:hAnsi="Arial" w:cs="Arial"/>
              <w:i/>
            </w:rPr>
            <w:delText>B. cinerea</w:delText>
          </w:r>
          <w:r w:rsidR="006C4C6B" w:rsidRPr="00842D58" w:rsidDel="00C07A96">
            <w:rPr>
              <w:rFonts w:ascii="Arial" w:hAnsi="Arial" w:cs="Arial"/>
            </w:rPr>
            <w:delText xml:space="preserve"> isolates </w:delText>
          </w:r>
        </w:del>
      </w:ins>
      <w:del w:id="163" w:author="Céline" w:date="2019-09-12T12:22:00Z">
        <w:r w:rsidRPr="00842D58" w:rsidDel="006C4C6B">
          <w:rPr>
            <w:rFonts w:ascii="Arial" w:hAnsi="Arial" w:cs="Arial"/>
          </w:rPr>
          <w:delText>the pathogen</w:delText>
        </w:r>
      </w:del>
      <w:ins w:id="164" w:author="Céline" w:date="2019-09-12T12:13:00Z">
        <w:r w:rsidR="000E53BA">
          <w:rPr>
            <w:rFonts w:ascii="Arial" w:hAnsi="Arial" w:cs="Arial"/>
          </w:rPr>
          <w:t xml:space="preserve">. </w:t>
        </w:r>
      </w:ins>
      <w:del w:id="165" w:author="Céline" w:date="2019-09-12T12:11:00Z">
        <w:r w:rsidR="00424CE5" w:rsidDel="000E53BA">
          <w:rPr>
            <w:rFonts w:ascii="Arial" w:hAnsi="Arial" w:cs="Arial"/>
          </w:rPr>
          <w:delText>, to</w:delText>
        </w:r>
      </w:del>
      <w:del w:id="166" w:author="Céline" w:date="2019-09-12T12:14:00Z">
        <w:r w:rsidR="00424CE5" w:rsidDel="000E53BA">
          <w:rPr>
            <w:rFonts w:ascii="Arial" w:hAnsi="Arial" w:cs="Arial"/>
          </w:rPr>
          <w:delText xml:space="preserve"> identif</w:delText>
        </w:r>
      </w:del>
      <w:del w:id="167" w:author="Céline" w:date="2019-09-12T12:11:00Z">
        <w:r w:rsidR="00424CE5" w:rsidDel="000E53BA">
          <w:rPr>
            <w:rFonts w:ascii="Arial" w:hAnsi="Arial" w:cs="Arial"/>
          </w:rPr>
          <w:delText>y</w:delText>
        </w:r>
      </w:del>
      <w:del w:id="168" w:author="Céline" w:date="2019-09-12T12:14:00Z">
        <w:r w:rsidR="00424CE5" w:rsidDel="000E53BA">
          <w:rPr>
            <w:rFonts w:ascii="Arial" w:hAnsi="Arial" w:cs="Arial"/>
          </w:rPr>
          <w:delText xml:space="preserve"> a broad</w:delText>
        </w:r>
      </w:del>
      <w:del w:id="169" w:author="Céline" w:date="2019-09-12T12:12:00Z">
        <w:r w:rsidR="00424CE5" w:rsidDel="000E53BA">
          <w:rPr>
            <w:rFonts w:ascii="Arial" w:hAnsi="Arial" w:cs="Arial"/>
          </w:rPr>
          <w:delText>er sampling</w:delText>
        </w:r>
      </w:del>
      <w:del w:id="170" w:author="Céline" w:date="2019-09-12T12:14:00Z">
        <w:r w:rsidR="00424CE5" w:rsidDel="000E53BA">
          <w:rPr>
            <w:rFonts w:ascii="Arial" w:hAnsi="Arial" w:cs="Arial"/>
          </w:rPr>
          <w:delText xml:space="preserve"> of the pathogen loci </w:delText>
        </w:r>
        <w:r w:rsidR="00D33CF2" w:rsidDel="000E53BA">
          <w:rPr>
            <w:rFonts w:ascii="Arial" w:hAnsi="Arial" w:cs="Arial"/>
          </w:rPr>
          <w:delText>affecting expression during infection</w:delText>
        </w:r>
      </w:del>
      <w:del w:id="171" w:author="Céline" w:date="2019-09-12T12:12:00Z">
        <w:r w:rsidR="00D33CF2" w:rsidDel="000E53BA">
          <w:rPr>
            <w:rFonts w:ascii="Arial" w:hAnsi="Arial" w:cs="Arial"/>
          </w:rPr>
          <w:delText xml:space="preserve"> of the host</w:delText>
        </w:r>
      </w:del>
      <w:del w:id="172" w:author="Céline" w:date="2019-09-12T12:14:00Z">
        <w:r w:rsidR="002928E8" w:rsidRPr="00842D58" w:rsidDel="000E53BA">
          <w:rPr>
            <w:rFonts w:ascii="Arial" w:hAnsi="Arial" w:cs="Arial"/>
          </w:rPr>
          <w:delText xml:space="preserve">. </w:delText>
        </w:r>
      </w:del>
    </w:p>
    <w:p w14:paraId="48CA2E61" w14:textId="16575C83" w:rsidR="00245B23" w:rsidRPr="00842D58" w:rsidRDefault="00361755" w:rsidP="000E53BA">
      <w:pPr>
        <w:spacing w:line="480" w:lineRule="auto"/>
        <w:ind w:firstLine="720"/>
        <w:rPr>
          <w:rFonts w:ascii="Arial" w:hAnsi="Arial" w:cs="Arial"/>
        </w:rPr>
      </w:pPr>
      <w:del w:id="173" w:author="Céline" w:date="2019-09-12T12:13:00Z">
        <w:r w:rsidRPr="00842D58" w:rsidDel="000E53BA">
          <w:rPr>
            <w:rFonts w:ascii="Arial" w:hAnsi="Arial" w:cs="Arial"/>
          </w:rPr>
          <w:delText>Thus</w:delText>
        </w:r>
      </w:del>
      <w:del w:id="174" w:author="Céline" w:date="2019-09-12T12:14:00Z">
        <w:r w:rsidR="00812EEF" w:rsidRPr="00842D58" w:rsidDel="000E53BA">
          <w:rPr>
            <w:rFonts w:ascii="Arial" w:hAnsi="Arial" w:cs="Arial"/>
          </w:rPr>
          <w:delText xml:space="preserve">, </w:delText>
        </w:r>
      </w:del>
      <w:ins w:id="175" w:author="Céline" w:date="2019-09-12T12:14:00Z">
        <w:r w:rsidR="000E53BA">
          <w:rPr>
            <w:rFonts w:ascii="Arial" w:hAnsi="Arial" w:cs="Arial"/>
          </w:rPr>
          <w:t>W</w:t>
        </w:r>
      </w:ins>
      <w:del w:id="176" w:author="Céline" w:date="2019-09-12T12:14:00Z">
        <w:r w:rsidR="00812EEF" w:rsidRPr="00842D58" w:rsidDel="000E53BA">
          <w:rPr>
            <w:rFonts w:ascii="Arial" w:hAnsi="Arial" w:cs="Arial"/>
          </w:rPr>
          <w:delText>w</w:delText>
        </w:r>
      </w:del>
      <w:r w:rsidR="00812EEF" w:rsidRPr="00842D58">
        <w:rPr>
          <w:rFonts w:ascii="Arial" w:hAnsi="Arial" w:cs="Arial"/>
        </w:rPr>
        <w:t xml:space="preserve">e conducted </w:t>
      </w:r>
      <w:r w:rsidRPr="00842D58">
        <w:rPr>
          <w:rFonts w:ascii="Arial" w:hAnsi="Arial" w:cs="Arial"/>
        </w:rPr>
        <w:t xml:space="preserve">a GWA analysis of </w:t>
      </w:r>
      <w:ins w:id="177" w:author="Céline" w:date="2019-09-12T12:14:00Z">
        <w:r w:rsidR="000E53BA">
          <w:rPr>
            <w:rFonts w:ascii="Arial" w:hAnsi="Arial" w:cs="Arial"/>
          </w:rPr>
          <w:t>both host and pathogen</w:t>
        </w:r>
      </w:ins>
      <w:del w:id="178" w:author="Céline" w:date="2019-09-12T12:14:00Z">
        <w:r w:rsidRPr="00842D58" w:rsidDel="000E53BA">
          <w:rPr>
            <w:rFonts w:ascii="Arial" w:hAnsi="Arial" w:cs="Arial"/>
          </w:rPr>
          <w:delText>the</w:delText>
        </w:r>
      </w:del>
      <w:r w:rsidRPr="00842D58">
        <w:rPr>
          <w:rFonts w:ascii="Arial" w:hAnsi="Arial" w:cs="Arial"/>
        </w:rPr>
        <w:t xml:space="preserve"> </w:t>
      </w:r>
      <w:del w:id="179" w:author="Céline" w:date="2019-09-12T12:14:00Z">
        <w:r w:rsidRPr="00842D58" w:rsidDel="000E53BA">
          <w:rPr>
            <w:rFonts w:ascii="Arial" w:hAnsi="Arial" w:cs="Arial"/>
          </w:rPr>
          <w:delText xml:space="preserve">pathogen and host </w:delText>
        </w:r>
      </w:del>
      <w:proofErr w:type="spellStart"/>
      <w:r w:rsidRPr="00842D58">
        <w:rPr>
          <w:rFonts w:ascii="Arial" w:hAnsi="Arial" w:cs="Arial"/>
        </w:rPr>
        <w:t>transcriptomes</w:t>
      </w:r>
      <w:proofErr w:type="spellEnd"/>
      <w:r w:rsidRPr="00842D58">
        <w:rPr>
          <w:rFonts w:ascii="Arial" w:hAnsi="Arial" w:cs="Arial"/>
        </w:rPr>
        <w:t xml:space="preserve"> to identify </w:t>
      </w:r>
      <w:r w:rsidR="00812EEF" w:rsidRPr="00842D58">
        <w:rPr>
          <w:rFonts w:ascii="Arial" w:hAnsi="Arial" w:cs="Arial"/>
        </w:rPr>
        <w:t xml:space="preserve">loci in </w:t>
      </w:r>
      <w:ins w:id="180" w:author="Dan Kliebenstein" w:date="2019-09-13T15:11:00Z">
        <w:r w:rsidR="00C07A96">
          <w:rPr>
            <w:rFonts w:ascii="Arial" w:hAnsi="Arial" w:cs="Arial"/>
          </w:rPr>
          <w:t xml:space="preserve">the </w:t>
        </w:r>
        <w:r w:rsidR="00C07A96" w:rsidRPr="00C07A96">
          <w:rPr>
            <w:rFonts w:ascii="Arial" w:hAnsi="Arial" w:cs="Arial"/>
            <w:i/>
            <w:rPrChange w:id="181" w:author="Dan Kliebenstein" w:date="2019-09-13T15:11:00Z">
              <w:rPr>
                <w:rFonts w:ascii="Arial" w:hAnsi="Arial" w:cs="Arial"/>
              </w:rPr>
            </w:rPrChange>
          </w:rPr>
          <w:t xml:space="preserve">B. </w:t>
        </w:r>
        <w:proofErr w:type="spellStart"/>
        <w:r w:rsidR="00C07A96" w:rsidRPr="00C07A96">
          <w:rPr>
            <w:rFonts w:ascii="Arial" w:hAnsi="Arial" w:cs="Arial"/>
            <w:i/>
            <w:rPrChange w:id="182" w:author="Dan Kliebenstein" w:date="2019-09-13T15:11:00Z">
              <w:rPr>
                <w:rFonts w:ascii="Arial" w:hAnsi="Arial" w:cs="Arial"/>
              </w:rPr>
            </w:rPrChange>
          </w:rPr>
          <w:t>cinerea</w:t>
        </w:r>
        <w:proofErr w:type="spellEnd"/>
        <w:r w:rsidR="00C07A96">
          <w:rPr>
            <w:rFonts w:ascii="Arial" w:hAnsi="Arial" w:cs="Arial"/>
          </w:rPr>
          <w:t xml:space="preserve"> </w:t>
        </w:r>
      </w:ins>
      <w:del w:id="183" w:author="Céline" w:date="2019-09-12T12:21:00Z">
        <w:r w:rsidR="00812EEF" w:rsidRPr="00E656F2" w:rsidDel="006C4C6B">
          <w:rPr>
            <w:rFonts w:ascii="Arial" w:hAnsi="Arial" w:cs="Arial"/>
            <w:rPrChange w:id="184" w:author="Céline" w:date="2019-09-12T18:07:00Z">
              <w:rPr>
                <w:rFonts w:ascii="Arial" w:hAnsi="Arial" w:cs="Arial"/>
                <w:i/>
              </w:rPr>
            </w:rPrChange>
          </w:rPr>
          <w:delText>B. cinerea</w:delText>
        </w:r>
      </w:del>
      <w:ins w:id="185" w:author="Céline" w:date="2019-09-12T12:15:00Z">
        <w:r w:rsidR="000E53BA" w:rsidRPr="00E656F2">
          <w:rPr>
            <w:rFonts w:ascii="Arial" w:hAnsi="Arial" w:cs="Arial"/>
            <w:rPrChange w:id="186" w:author="Céline" w:date="2019-09-12T18:07:00Z">
              <w:rPr>
                <w:rFonts w:ascii="Arial" w:hAnsi="Arial" w:cs="Arial"/>
                <w:i/>
              </w:rPr>
            </w:rPrChange>
          </w:rPr>
          <w:t>genome</w:t>
        </w:r>
      </w:ins>
      <w:r w:rsidR="00812EEF" w:rsidRPr="00E656F2">
        <w:rPr>
          <w:rFonts w:ascii="Arial" w:hAnsi="Arial" w:cs="Arial"/>
        </w:rPr>
        <w:t xml:space="preserve"> </w:t>
      </w:r>
      <w:r w:rsidR="00812EEF" w:rsidRPr="00842D58">
        <w:rPr>
          <w:rFonts w:ascii="Arial" w:hAnsi="Arial" w:cs="Arial"/>
        </w:rPr>
        <w:t xml:space="preserve">that may </w:t>
      </w:r>
      <w:del w:id="187" w:author="Dan Kliebenstein" w:date="2019-09-13T15:11:00Z">
        <w:r w:rsidR="00812EEF" w:rsidRPr="00842D58" w:rsidDel="00C07A96">
          <w:rPr>
            <w:rFonts w:ascii="Arial" w:hAnsi="Arial" w:cs="Arial"/>
          </w:rPr>
          <w:delText xml:space="preserve">be </w:delText>
        </w:r>
      </w:del>
      <w:ins w:id="188" w:author="Céline" w:date="2019-09-12T12:16:00Z">
        <w:r w:rsidR="000E53BA">
          <w:rPr>
            <w:rFonts w:ascii="Arial" w:hAnsi="Arial" w:cs="Arial"/>
          </w:rPr>
          <w:t xml:space="preserve">affect the </w:t>
        </w:r>
        <w:del w:id="189" w:author="Dan Kliebenstein" w:date="2019-09-13T15:11:00Z">
          <w:r w:rsidR="000E53BA" w:rsidDel="00C07A96">
            <w:rPr>
              <w:rFonts w:ascii="Arial" w:hAnsi="Arial" w:cs="Arial"/>
            </w:rPr>
            <w:delText>disease outcome</w:delText>
          </w:r>
        </w:del>
      </w:ins>
      <w:proofErr w:type="spellStart"/>
      <w:ins w:id="190" w:author="Dan Kliebenstein" w:date="2019-09-13T15:11:00Z">
        <w:r w:rsidR="00C07A96">
          <w:rPr>
            <w:rFonts w:ascii="Arial" w:hAnsi="Arial" w:cs="Arial"/>
          </w:rPr>
          <w:t>transcriptomes</w:t>
        </w:r>
        <w:proofErr w:type="spellEnd"/>
        <w:r w:rsidR="00C07A96">
          <w:rPr>
            <w:rFonts w:ascii="Arial" w:hAnsi="Arial" w:cs="Arial"/>
          </w:rPr>
          <w:t xml:space="preserve"> of either or both organisms</w:t>
        </w:r>
      </w:ins>
      <w:ins w:id="191" w:author="Dan Kliebenstein" w:date="2019-09-13T16:31:00Z">
        <w:r w:rsidR="00DA7119">
          <w:rPr>
            <w:rFonts w:ascii="Arial" w:hAnsi="Arial" w:cs="Arial"/>
          </w:rPr>
          <w:t xml:space="preserve"> </w:t>
        </w:r>
      </w:ins>
      <w:r w:rsidR="00DA7119">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A7119">
        <w:rPr>
          <w:rFonts w:ascii="Arial" w:hAnsi="Arial" w:cs="Arial"/>
        </w:rPr>
      </w:r>
      <w:r w:rsidR="00DA7119">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DA7119">
        <w:rPr>
          <w:rFonts w:ascii="Arial" w:hAnsi="Arial" w:cs="Arial"/>
        </w:rPr>
        <w:fldChar w:fldCharType="end"/>
      </w:r>
      <w:ins w:id="192" w:author="Dan Kliebenstein" w:date="2019-09-13T16:31:00Z">
        <w:r w:rsidR="00DA7119">
          <w:rPr>
            <w:rFonts w:ascii="Arial" w:hAnsi="Arial" w:cs="Arial"/>
          </w:rPr>
          <w:t xml:space="preserve">. </w:t>
        </w:r>
      </w:ins>
      <w:del w:id="193" w:author="Céline" w:date="2019-09-12T12:16:00Z">
        <w:r w:rsidR="00812EEF" w:rsidRPr="00842D58" w:rsidDel="000E53BA">
          <w:rPr>
            <w:rFonts w:ascii="Arial" w:hAnsi="Arial" w:cs="Arial"/>
          </w:rPr>
          <w:delText xml:space="preserve">modulating </w:delText>
        </w:r>
        <w:r w:rsidR="00536AF3" w:rsidDel="000E53BA">
          <w:rPr>
            <w:rFonts w:ascii="Arial" w:hAnsi="Arial" w:cs="Arial"/>
          </w:rPr>
          <w:delText>the</w:delText>
        </w:r>
        <w:r w:rsidR="00536AF3" w:rsidRPr="00842D58" w:rsidDel="000E53BA">
          <w:rPr>
            <w:rFonts w:ascii="Arial" w:hAnsi="Arial" w:cs="Arial"/>
          </w:rPr>
          <w:delText xml:space="preserve"> </w:delText>
        </w:r>
        <w:r w:rsidR="00283064" w:rsidDel="000E53BA">
          <w:rPr>
            <w:rFonts w:ascii="Arial" w:hAnsi="Arial" w:cs="Arial"/>
          </w:rPr>
          <w:delText xml:space="preserve">outcome of the </w:delText>
        </w:r>
        <w:r w:rsidR="00ED79CF" w:rsidRPr="00842D58" w:rsidDel="000E53BA">
          <w:rPr>
            <w:rFonts w:ascii="Arial" w:hAnsi="Arial" w:cs="Arial"/>
          </w:rPr>
          <w:delText>interacti</w:delText>
        </w:r>
        <w:r w:rsidRPr="00842D58" w:rsidDel="000E53BA">
          <w:rPr>
            <w:rFonts w:ascii="Arial" w:hAnsi="Arial" w:cs="Arial"/>
          </w:rPr>
          <w:delText>on</w:delText>
        </w:r>
        <w:r w:rsidR="00536AF3" w:rsidDel="000E53BA">
          <w:rPr>
            <w:rFonts w:ascii="Arial" w:hAnsi="Arial" w:cs="Arial"/>
          </w:rPr>
          <w:delText xml:space="preserve"> between the species</w:delText>
        </w:r>
      </w:del>
      <w:del w:id="194" w:author="Céline" w:date="2019-09-25T11:27:00Z">
        <w:r w:rsidR="00812EEF" w:rsidRPr="00842D58" w:rsidDel="00D3235E">
          <w:rPr>
            <w:rFonts w:ascii="Arial" w:hAnsi="Arial" w:cs="Arial"/>
          </w:rPr>
          <w:delText>.</w:delText>
        </w:r>
        <w:r w:rsidR="001F5026" w:rsidRPr="00842D58" w:rsidDel="00D3235E">
          <w:rPr>
            <w:rFonts w:ascii="Arial" w:hAnsi="Arial" w:cs="Arial"/>
          </w:rPr>
          <w:delText xml:space="preserve"> </w:delText>
        </w:r>
      </w:del>
      <w:del w:id="195" w:author="Céline" w:date="2019-09-12T12:16:00Z">
        <w:r w:rsidRPr="00842D58" w:rsidDel="000E53BA">
          <w:rPr>
            <w:rFonts w:ascii="Arial" w:hAnsi="Arial" w:cs="Arial"/>
          </w:rPr>
          <w:delText xml:space="preserve"> </w:delText>
        </w:r>
      </w:del>
      <w:del w:id="196" w:author="Céline" w:date="2019-09-12T12:22:00Z">
        <w:r w:rsidRPr="00842D58" w:rsidDel="006C4C6B">
          <w:rPr>
            <w:rFonts w:ascii="Arial" w:hAnsi="Arial" w:cs="Arial"/>
          </w:rPr>
          <w:delText>We utilized a previous co-trans</w:delText>
        </w:r>
        <w:r w:rsidR="00ED79CF" w:rsidRPr="00842D58" w:rsidDel="006C4C6B">
          <w:rPr>
            <w:rFonts w:ascii="Arial" w:hAnsi="Arial" w:cs="Arial"/>
          </w:rPr>
          <w:delText>crip</w:delText>
        </w:r>
        <w:r w:rsidRPr="00842D58" w:rsidDel="006C4C6B">
          <w:rPr>
            <w:rFonts w:ascii="Arial" w:hAnsi="Arial" w:cs="Arial"/>
          </w:rPr>
          <w:delText xml:space="preserve">tome dataset of </w:delText>
        </w:r>
        <w:r w:rsidR="00245B23" w:rsidRPr="00842D58" w:rsidDel="006C4C6B">
          <w:rPr>
            <w:rFonts w:ascii="Arial" w:hAnsi="Arial" w:cs="Arial"/>
          </w:rPr>
          <w:delText>variation in individual transcript expression profiles</w:delText>
        </w:r>
        <w:r w:rsidRPr="00842D58" w:rsidDel="006C4C6B">
          <w:rPr>
            <w:rFonts w:ascii="Arial" w:hAnsi="Arial" w:cs="Arial"/>
          </w:rPr>
          <w:delText xml:space="preserve"> of diverse</w:delText>
        </w:r>
        <w:r w:rsidR="00245B23" w:rsidRPr="00842D58" w:rsidDel="006C4C6B">
          <w:rPr>
            <w:rFonts w:ascii="Arial" w:hAnsi="Arial" w:cs="Arial"/>
          </w:rPr>
          <w:delText xml:space="preserve"> </w:delText>
        </w:r>
        <w:r w:rsidRPr="00842D58" w:rsidDel="006C4C6B">
          <w:rPr>
            <w:rFonts w:ascii="Arial" w:hAnsi="Arial" w:cs="Arial"/>
            <w:i/>
          </w:rPr>
          <w:delText>B. cinerea</w:delText>
        </w:r>
        <w:r w:rsidRPr="00842D58" w:rsidDel="006C4C6B">
          <w:rPr>
            <w:rFonts w:ascii="Arial" w:hAnsi="Arial" w:cs="Arial"/>
          </w:rPr>
          <w:delText xml:space="preserve"> isolates infecting the </w:delText>
        </w:r>
      </w:del>
      <w:del w:id="197" w:author="Céline" w:date="2019-09-12T12:21:00Z">
        <w:r w:rsidRPr="00842D58" w:rsidDel="006C4C6B">
          <w:rPr>
            <w:rFonts w:ascii="Arial" w:hAnsi="Arial" w:cs="Arial"/>
          </w:rPr>
          <w:delText xml:space="preserve">wildtype host Col-0 </w:delText>
        </w:r>
        <w:r w:rsidRPr="00842D58" w:rsidDel="006C4C6B">
          <w:rPr>
            <w:rFonts w:ascii="Arial" w:hAnsi="Arial" w:cs="Arial"/>
            <w:i/>
          </w:rPr>
          <w:delText>A. thaliana</w:delText>
        </w:r>
        <w:r w:rsidR="00FC434C" w:rsidRPr="00842D58" w:rsidDel="006C4C6B">
          <w:rPr>
            <w:rFonts w:ascii="Arial" w:hAnsi="Arial" w:cs="Arial"/>
          </w:rPr>
          <w:delText xml:space="preserve"> </w:delText>
        </w:r>
      </w:del>
      <w:del w:id="198" w:author="Dan Kliebenstein" w:date="2019-09-13T16:31:00Z">
        <w:r w:rsidR="00245B23" w:rsidRPr="00842D58" w:rsidDel="00DA7119">
          <w:rPr>
            <w:rFonts w:ascii="Arial" w:hAnsi="Arial" w:cs="Arial"/>
          </w:rPr>
          <w:delText xml:space="preserve">. </w:delText>
        </w:r>
      </w:del>
      <w:r w:rsidR="00CE13CF" w:rsidRPr="00842D58">
        <w:rPr>
          <w:rFonts w:ascii="Arial" w:hAnsi="Arial" w:cs="Arial"/>
        </w:rPr>
        <w:t xml:space="preserve">The genomes of both the host and the pathogen harbor extensive genetic diversity that has been successfully used for </w:t>
      </w:r>
      <w:ins w:id="199" w:author="Céline" w:date="2019-09-12T12:23:00Z">
        <w:r w:rsidR="006C4C6B">
          <w:rPr>
            <w:rFonts w:ascii="Arial" w:hAnsi="Arial" w:cs="Arial"/>
          </w:rPr>
          <w:t xml:space="preserve">genetic mapping </w:t>
        </w:r>
      </w:ins>
      <w:del w:id="200" w:author="Céline" w:date="2019-09-12T12:23:00Z">
        <w:r w:rsidR="00CE13CF" w:rsidRPr="00842D58" w:rsidDel="006C4C6B">
          <w:rPr>
            <w:rFonts w:ascii="Arial" w:hAnsi="Arial" w:cs="Arial"/>
          </w:rPr>
          <w:delText xml:space="preserve">GWA </w:delText>
        </w:r>
      </w:del>
      <w:r w:rsidR="00CE13CF" w:rsidRPr="00842D58">
        <w:rPr>
          <w:rFonts w:ascii="Arial" w:hAnsi="Arial" w:cs="Arial"/>
        </w:rPr>
        <w:t>to identify loci controlling virulence</w:t>
      </w:r>
      <w:ins w:id="201" w:author="Dan Kliebenstein" w:date="2019-08-19T15:13:00Z">
        <w:r w:rsidR="00746C9B">
          <w:rPr>
            <w:rFonts w:ascii="Arial" w:hAnsi="Arial" w:cs="Arial"/>
          </w:rPr>
          <w:t xml:space="preserve"> in combination with </w:t>
        </w:r>
        <w:proofErr w:type="spellStart"/>
        <w:r w:rsidR="00746C9B">
          <w:rPr>
            <w:rFonts w:ascii="Arial" w:hAnsi="Arial" w:cs="Arial"/>
          </w:rPr>
          <w:t>transcriptomics</w:t>
        </w:r>
        <w:proofErr w:type="spellEnd"/>
        <w:r w:rsidR="00746C9B">
          <w:rPr>
            <w:rFonts w:ascii="Arial" w:hAnsi="Arial" w:cs="Arial"/>
          </w:rPr>
          <w:t xml:space="preserve"> and genomics</w:t>
        </w:r>
      </w:ins>
      <w:ins w:id="202" w:author="Dan Kliebenstein" w:date="2019-09-13T16:50:00Z">
        <w:r w:rsidR="00D134BA">
          <w:rPr>
            <w:rFonts w:ascii="Arial" w:hAnsi="Arial" w:cs="Arial"/>
          </w:rPr>
          <w:t xml:space="preserve"> </w:t>
        </w:r>
      </w:ins>
      <w:r w:rsidR="00D134BA">
        <w:rPr>
          <w:rFonts w:ascii="Arial" w:hAnsi="Arial" w:cs="Arial"/>
        </w:rPr>
        <w:fldChar w:fldCharType="begin">
          <w:fldData xml:space="preserve">PEVuZE5vdGU+PENpdGU+PEF1dGhvcj5Tb2x0aXM8L0F1dGhvcj48WWVhcj4yMDE5PC9ZZWFyPjxS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PEVuZE5vdGU+PENpdGU+PEF1dGhvcj5Tb2x0aXM8L0F1dGhvcj48WWVhcj4yMDE5PC9ZZWFyPjxS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134BA">
        <w:rPr>
          <w:rFonts w:ascii="Arial" w:hAnsi="Arial" w:cs="Arial"/>
        </w:rPr>
      </w:r>
      <w:r w:rsidR="00D134BA">
        <w:rPr>
          <w:rFonts w:ascii="Arial" w:hAnsi="Arial" w:cs="Arial"/>
        </w:rPr>
        <w:fldChar w:fldCharType="separate"/>
      </w:r>
      <w:r w:rsidR="00EC5B8B">
        <w:rPr>
          <w:rFonts w:ascii="Arial" w:hAnsi="Arial" w:cs="Arial"/>
          <w:noProof/>
        </w:rPr>
        <w:t>(</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Soltis</w:t>
      </w:r>
      <w:r w:rsidR="00EC5B8B" w:rsidRPr="00EC5B8B">
        <w:rPr>
          <w:rFonts w:ascii="Arial" w:hAnsi="Arial" w:cs="Arial"/>
          <w:i/>
          <w:noProof/>
        </w:rPr>
        <w:t xml:space="preserve"> et al.</w:t>
      </w:r>
      <w:r w:rsidR="00EC5B8B">
        <w:rPr>
          <w:rFonts w:ascii="Arial" w:hAnsi="Arial" w:cs="Arial"/>
          <w:noProof/>
        </w:rPr>
        <w:t xml:space="preserve"> </w:t>
      </w:r>
      <w:r w:rsidR="00EC5B8B">
        <w:rPr>
          <w:rFonts w:ascii="Arial" w:hAnsi="Arial" w:cs="Arial"/>
          <w:noProof/>
        </w:rPr>
        <w:lastRenderedPageBreak/>
        <w:t>2019)</w:t>
      </w:r>
      <w:r w:rsidR="00D134BA">
        <w:rPr>
          <w:rFonts w:ascii="Arial" w:hAnsi="Arial" w:cs="Arial"/>
        </w:rPr>
        <w:fldChar w:fldCharType="end"/>
      </w:r>
      <w:r w:rsidR="00CE13CF" w:rsidRPr="00842D58">
        <w:rPr>
          <w:rFonts w:ascii="Arial" w:hAnsi="Arial" w:cs="Arial"/>
        </w:rPr>
        <w:t xml:space="preserve"> </w:t>
      </w:r>
      <w:del w:id="203" w:author="Dan Kliebenstein" w:date="2019-08-19T15:13:00Z">
        <w:r w:rsidR="00CE13CF" w:rsidRPr="00842D58" w:rsidDel="00746C9B">
          <w:rPr>
            <w:rFonts w:ascii="Arial" w:hAnsi="Arial" w:cs="Arial"/>
          </w:rPr>
          <w:delText xml:space="preserve">. Further, </w:delText>
        </w:r>
      </w:del>
      <w:del w:id="204" w:author="Dan Kliebenstein" w:date="2019-08-19T15:12:00Z">
        <w:r w:rsidR="00CE13CF" w:rsidRPr="00842D58" w:rsidDel="00746C9B">
          <w:rPr>
            <w:rFonts w:ascii="Arial" w:hAnsi="Arial" w:cs="Arial"/>
          </w:rPr>
          <w:delText xml:space="preserve">the </w:delText>
        </w:r>
      </w:del>
      <w:del w:id="205" w:author="Dan Kliebenstein" w:date="2019-08-19T15:13:00Z">
        <w:r w:rsidR="00CE13CF" w:rsidRPr="00842D58" w:rsidDel="00746C9B">
          <w:rPr>
            <w:rFonts w:ascii="Arial" w:hAnsi="Arial" w:cs="Arial"/>
          </w:rPr>
          <w:delText xml:space="preserve">virulence </w:delText>
        </w:r>
      </w:del>
      <w:del w:id="206" w:author="Dan Kliebenstein" w:date="2019-08-19T15:12:00Z">
        <w:r w:rsidR="00CE13CF" w:rsidRPr="00842D58" w:rsidDel="00746C9B">
          <w:rPr>
            <w:rFonts w:ascii="Arial" w:hAnsi="Arial" w:cs="Arial"/>
          </w:rPr>
          <w:delText xml:space="preserve">outcome of the interaction </w:delText>
        </w:r>
      </w:del>
      <w:del w:id="207" w:author="Dan Kliebenstein" w:date="2019-08-19T15:13:00Z">
        <w:r w:rsidR="00CE13CF" w:rsidRPr="00842D58" w:rsidDel="00746C9B">
          <w:rPr>
            <w:rFonts w:ascii="Arial" w:hAnsi="Arial" w:cs="Arial"/>
          </w:rPr>
          <w:delText>is easily measured via high-throughput digital imaging</w:delText>
        </w:r>
        <w:r w:rsidR="0017047D" w:rsidDel="00746C9B">
          <w:rPr>
            <w:rFonts w:ascii="Arial" w:hAnsi="Arial" w:cs="Arial"/>
          </w:rPr>
          <w:delText xml:space="preserve"> and has previously been utilized for studies into the transcriptomic and genomic basis for virulence</w:delText>
        </w:r>
        <w:r w:rsidR="00CE13CF" w:rsidRPr="00842D58" w:rsidDel="00746C9B">
          <w:rPr>
            <w:rFonts w:ascii="Arial" w:hAnsi="Arial" w:cs="Arial"/>
          </w:rPr>
          <w:delText xml:space="preserve"> allowing for a large body of molecular information to underpin any hypothesis generation from GWA </w:delText>
        </w:r>
      </w:del>
      <w:r w:rsidR="00CE13CF" w:rsidRPr="00842D58">
        <w:rPr>
          <w:rFonts w:ascii="Arial" w:hAnsi="Arial" w:cs="Arial"/>
        </w:rPr>
        <w:fldChar w:fldCharType="begin">
          <w:fldData xml:space="preserve">PEVuZE5vdGU+PENpdGU+PEF1dGhvcj5EZW5ieTwvQXV0aG9yPjxZZWFyPjIwMDQ8L1llYXI+PFJl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PEVuZE5vdGU+PENpdGU+PEF1dGhvcj5EZW5ieTwvQXV0aG9yPjxZZWFyPjIwMDQ8L1llYXI+PFJl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EC5B8B">
        <w:rPr>
          <w:rFonts w:ascii="Arial" w:hAnsi="Arial" w:cs="Arial"/>
          <w:noProof/>
        </w:rPr>
        <w:t>(</w:t>
      </w:r>
      <w:r w:rsidR="00EC5B8B" w:rsidRPr="00EC5B8B">
        <w:rPr>
          <w:rFonts w:ascii="Arial" w:hAnsi="Arial" w:cs="Arial"/>
          <w:smallCaps/>
          <w:noProof/>
        </w:rPr>
        <w:t>Denby</w:t>
      </w:r>
      <w:r w:rsidR="00EC5B8B" w:rsidRPr="00EC5B8B">
        <w:rPr>
          <w:rFonts w:ascii="Arial" w:hAnsi="Arial" w:cs="Arial"/>
          <w:i/>
          <w:noProof/>
        </w:rPr>
        <w:t xml:space="preserve"> et al.</w:t>
      </w:r>
      <w:r w:rsidR="00EC5B8B">
        <w:rPr>
          <w:rFonts w:ascii="Arial" w:hAnsi="Arial" w:cs="Arial"/>
          <w:noProof/>
        </w:rPr>
        <w:t xml:space="preserve"> 2004a; </w:t>
      </w:r>
      <w:r w:rsidR="00EC5B8B" w:rsidRPr="00EC5B8B">
        <w:rPr>
          <w:rFonts w:ascii="Arial" w:hAnsi="Arial" w:cs="Arial"/>
          <w:smallCaps/>
          <w:noProof/>
        </w:rPr>
        <w:t>Rowe and Kliebenstein</w:t>
      </w:r>
      <w:r w:rsidR="00EC5B8B">
        <w:rPr>
          <w:rFonts w:ascii="Arial" w:hAnsi="Arial" w:cs="Arial"/>
          <w:noProof/>
        </w:rPr>
        <w:t xml:space="preserve"> 2008; </w:t>
      </w:r>
      <w:r w:rsidR="00EC5B8B" w:rsidRPr="00EC5B8B">
        <w:rPr>
          <w:rFonts w:ascii="Arial" w:hAnsi="Arial" w:cs="Arial"/>
          <w:smallCaps/>
          <w:noProof/>
        </w:rPr>
        <w:t>Dalmais</w:t>
      </w:r>
      <w:r w:rsidR="00EC5B8B" w:rsidRPr="00EC5B8B">
        <w:rPr>
          <w:rFonts w:ascii="Arial" w:hAnsi="Arial" w:cs="Arial"/>
          <w:i/>
          <w:noProof/>
        </w:rPr>
        <w:t xml:space="preserve"> et al.</w:t>
      </w:r>
      <w:r w:rsidR="00EC5B8B">
        <w:rPr>
          <w:rFonts w:ascii="Arial" w:hAnsi="Arial" w:cs="Arial"/>
          <w:noProof/>
        </w:rPr>
        <w:t xml:space="preserve"> 2011; </w:t>
      </w:r>
      <w:r w:rsidR="00EC5B8B" w:rsidRPr="00EC5B8B">
        <w:rPr>
          <w:rFonts w:ascii="Arial" w:hAnsi="Arial" w:cs="Arial"/>
          <w:smallCaps/>
          <w:noProof/>
        </w:rPr>
        <w:t>Schumacher</w:t>
      </w:r>
      <w:r w:rsidR="00EC5B8B" w:rsidRPr="00EC5B8B">
        <w:rPr>
          <w:rFonts w:ascii="Arial" w:hAnsi="Arial" w:cs="Arial"/>
          <w:i/>
          <w:noProof/>
        </w:rPr>
        <w:t xml:space="preserve"> et al.</w:t>
      </w:r>
      <w:r w:rsidR="00EC5B8B">
        <w:rPr>
          <w:rFonts w:ascii="Arial" w:hAnsi="Arial" w:cs="Arial"/>
          <w:noProof/>
        </w:rPr>
        <w:t xml:space="preserve"> 2012;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2017)</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w:t>
      </w:r>
      <w:proofErr w:type="spellStart"/>
      <w:r w:rsidR="00312A39" w:rsidRPr="00842D58">
        <w:rPr>
          <w:rFonts w:ascii="Arial" w:hAnsi="Arial" w:cs="Arial"/>
          <w:i/>
        </w:rPr>
        <w:t>cinerea</w:t>
      </w:r>
      <w:proofErr w:type="spellEnd"/>
      <w:r w:rsidR="00312A39" w:rsidRPr="00842D58">
        <w:rPr>
          <w:rFonts w:ascii="Arial" w:hAnsi="Arial" w:cs="Arial"/>
          <w:i/>
        </w:rPr>
        <w:t xml:space="preserve">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w:t>
      </w:r>
      <w:proofErr w:type="spellStart"/>
      <w:r w:rsidR="00CE13CF" w:rsidRPr="00842D58">
        <w:rPr>
          <w:rFonts w:ascii="Arial" w:hAnsi="Arial" w:cs="Arial"/>
        </w:rPr>
        <w:t>eQTL</w:t>
      </w:r>
      <w:proofErr w:type="spellEnd"/>
      <w:r w:rsidR="00CE13CF" w:rsidRPr="00842D58">
        <w:rPr>
          <w:rFonts w:ascii="Arial" w:hAnsi="Arial" w:cs="Arial"/>
        </w:rPr>
        <w:t xml:space="preserve">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del w:id="208" w:author="Dan Kliebenstein" w:date="2019-08-16T15:58:00Z">
        <w:r w:rsidRPr="00842D58" w:rsidDel="003B13BD">
          <w:rPr>
            <w:rFonts w:ascii="Arial" w:hAnsi="Arial" w:cs="Arial"/>
          </w:rPr>
          <w:delText>linked to</w:delText>
        </w:r>
      </w:del>
      <w:ins w:id="209" w:author="Dan Kliebenstein" w:date="2019-08-16T15:58:00Z">
        <w:r w:rsidR="003B13BD">
          <w:rPr>
            <w:rFonts w:ascii="Arial" w:hAnsi="Arial" w:cs="Arial"/>
          </w:rPr>
          <w:t>associated with</w:t>
        </w:r>
      </w:ins>
      <w:r w:rsidRPr="00842D58">
        <w:rPr>
          <w:rFonts w:ascii="Arial" w:hAnsi="Arial" w:cs="Arial"/>
        </w:rPr>
        <w:t xml:space="preserve"> specific host or pathogen transcript </w:t>
      </w:r>
      <w:r w:rsidR="0017047D">
        <w:rPr>
          <w:rFonts w:ascii="Arial" w:hAnsi="Arial" w:cs="Arial"/>
        </w:rPr>
        <w:t xml:space="preserve">co-expression </w:t>
      </w:r>
      <w:r w:rsidRPr="00842D58">
        <w:rPr>
          <w:rFonts w:ascii="Arial" w:hAnsi="Arial" w:cs="Arial"/>
        </w:rPr>
        <w:t>modules and</w:t>
      </w:r>
      <w:del w:id="210" w:author="Céline" w:date="2019-09-12T12:29:00Z">
        <w:r w:rsidRPr="00842D58" w:rsidDel="000F75A6">
          <w:rPr>
            <w:rFonts w:ascii="Arial" w:hAnsi="Arial" w:cs="Arial"/>
          </w:rPr>
          <w:delText xml:space="preserve"> </w:delText>
        </w:r>
        <w:r w:rsidR="00FC434C" w:rsidRPr="00842D58" w:rsidDel="000F75A6">
          <w:rPr>
            <w:rFonts w:ascii="Arial" w:hAnsi="Arial" w:cs="Arial"/>
          </w:rPr>
          <w:delText>to</w:delText>
        </w:r>
      </w:del>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 xml:space="preserve">s </w:t>
      </w:r>
      <w:proofErr w:type="spellStart"/>
      <w:r w:rsidR="00CE13CF" w:rsidRPr="00842D58">
        <w:rPr>
          <w:rFonts w:ascii="Arial" w:hAnsi="Arial" w:cs="Arial"/>
        </w:rPr>
        <w:t>transcriptome</w:t>
      </w:r>
      <w:proofErr w:type="spellEnd"/>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 xml:space="preserve">B. </w:t>
      </w:r>
      <w:proofErr w:type="spellStart"/>
      <w:r w:rsidR="00312A39" w:rsidRPr="00842D58">
        <w:rPr>
          <w:rFonts w:ascii="Arial" w:hAnsi="Arial" w:cs="Arial"/>
          <w:i/>
        </w:rPr>
        <w:t>cinerea</w:t>
      </w:r>
      <w:proofErr w:type="spellEnd"/>
      <w:r w:rsidR="00312A39" w:rsidRPr="00842D58">
        <w:rPr>
          <w:rFonts w:ascii="Arial" w:hAnsi="Arial" w:cs="Arial"/>
        </w:rPr>
        <w:t xml:space="preserve"> genome. </w:t>
      </w:r>
      <w:del w:id="211" w:author="Dan Kliebenstein" w:date="2019-09-13T15:13:00Z">
        <w:r w:rsidR="00345CA0" w:rsidRPr="00842D58" w:rsidDel="00C07A96">
          <w:rPr>
            <w:rFonts w:ascii="Arial" w:hAnsi="Arial" w:cs="Arial"/>
          </w:rPr>
          <w:delText>Among t</w:delText>
        </w:r>
      </w:del>
      <w:ins w:id="212" w:author="Dan Kliebenstein" w:date="2019-09-13T15:13:00Z">
        <w:r w:rsidR="00C07A96">
          <w:rPr>
            <w:rFonts w:ascii="Arial" w:hAnsi="Arial" w:cs="Arial"/>
          </w:rPr>
          <w:t>All of the</w:t>
        </w:r>
      </w:ins>
      <w:del w:id="213" w:author="Dan Kliebenstein" w:date="2019-09-13T15:13:00Z">
        <w:r w:rsidR="00345CA0" w:rsidRPr="00842D58" w:rsidDel="00C07A96">
          <w:rPr>
            <w:rFonts w:ascii="Arial" w:hAnsi="Arial" w:cs="Arial"/>
          </w:rPr>
          <w:delText>hese</w:delText>
        </w:r>
      </w:del>
      <w:r w:rsidR="00345CA0" w:rsidRPr="00842D58">
        <w:rPr>
          <w:rFonts w:ascii="Arial" w:hAnsi="Arial" w:cs="Arial"/>
        </w:rPr>
        <w:t xml:space="preserve"> hotspot loci</w:t>
      </w:r>
      <w:ins w:id="214" w:author="Dan Kliebenstein" w:date="2019-09-13T15:13:00Z">
        <w:r w:rsidR="00C07A96">
          <w:rPr>
            <w:rFonts w:ascii="Arial" w:hAnsi="Arial" w:cs="Arial"/>
          </w:rPr>
          <w:t xml:space="preserve"> </w:t>
        </w:r>
      </w:ins>
      <w:del w:id="215" w:author="Dan Kliebenstein" w:date="2019-09-13T15:13:00Z">
        <w:r w:rsidR="00345CA0" w:rsidRPr="00842D58" w:rsidDel="00C07A96">
          <w:rPr>
            <w:rFonts w:ascii="Arial" w:hAnsi="Arial" w:cs="Arial"/>
          </w:rPr>
          <w:delText xml:space="preserve">, all </w:delText>
        </w:r>
      </w:del>
      <w:del w:id="216" w:author="Céline" w:date="2019-09-12T12:30:00Z">
        <w:r w:rsidR="00345CA0" w:rsidRPr="00842D58" w:rsidDel="000F75A6">
          <w:rPr>
            <w:rFonts w:ascii="Arial" w:hAnsi="Arial" w:cs="Arial"/>
          </w:rPr>
          <w:delText xml:space="preserve">appeared to </w:delText>
        </w:r>
      </w:del>
      <w:r w:rsidR="00345CA0" w:rsidRPr="00842D58">
        <w:rPr>
          <w:rFonts w:ascii="Arial" w:hAnsi="Arial" w:cs="Arial"/>
        </w:rPr>
        <w:t>tag</w:t>
      </w:r>
      <w:ins w:id="217" w:author="Céline" w:date="2019-09-12T12:30:00Z">
        <w:r w:rsidR="000F75A6">
          <w:rPr>
            <w:rFonts w:ascii="Arial" w:hAnsi="Arial" w:cs="Arial"/>
          </w:rPr>
          <w:t>ged</w:t>
        </w:r>
      </w:ins>
      <w:del w:id="218" w:author="Céline" w:date="2019-09-12T12:31:00Z">
        <w:r w:rsidR="00345CA0" w:rsidRPr="00842D58" w:rsidDel="000F75A6">
          <w:rPr>
            <w:rFonts w:ascii="Arial" w:hAnsi="Arial" w:cs="Arial"/>
          </w:rPr>
          <w:delText xml:space="preserve"> novel</w:delText>
        </w:r>
      </w:del>
      <w:r w:rsidR="00345CA0" w:rsidRPr="00842D58">
        <w:rPr>
          <w:rFonts w:ascii="Arial" w:hAnsi="Arial" w:cs="Arial"/>
        </w:rPr>
        <w:t xml:space="preserve"> genes </w:t>
      </w:r>
      <w:ins w:id="219" w:author="Céline" w:date="2019-09-12T12:32:00Z">
        <w:r w:rsidR="000F75A6">
          <w:rPr>
            <w:rFonts w:ascii="Arial" w:hAnsi="Arial" w:cs="Arial"/>
          </w:rPr>
          <w:t>with no</w:t>
        </w:r>
      </w:ins>
      <w:ins w:id="220" w:author="Céline" w:date="2019-09-12T12:31:00Z">
        <w:r w:rsidR="000F75A6">
          <w:rPr>
            <w:rFonts w:ascii="Arial" w:hAnsi="Arial" w:cs="Arial"/>
          </w:rPr>
          <w:t xml:space="preserve"> </w:t>
        </w:r>
      </w:ins>
      <w:ins w:id="221" w:author="Céline" w:date="2019-09-12T12:32:00Z">
        <w:r w:rsidR="000F75A6">
          <w:rPr>
            <w:rFonts w:ascii="Arial" w:hAnsi="Arial" w:cs="Arial"/>
          </w:rPr>
          <w:t xml:space="preserve">previous </w:t>
        </w:r>
      </w:ins>
      <w:del w:id="222" w:author="Céline" w:date="2019-09-12T12:31:00Z">
        <w:r w:rsidR="00345CA0" w:rsidRPr="00842D58" w:rsidDel="000F75A6">
          <w:rPr>
            <w:rFonts w:ascii="Arial" w:hAnsi="Arial" w:cs="Arial"/>
          </w:rPr>
          <w:delText xml:space="preserve">not previously </w:delText>
        </w:r>
      </w:del>
      <w:ins w:id="223" w:author="Céline" w:date="2019-09-12T12:31:00Z">
        <w:r w:rsidR="000F75A6">
          <w:rPr>
            <w:rFonts w:ascii="Arial" w:hAnsi="Arial" w:cs="Arial"/>
          </w:rPr>
          <w:t xml:space="preserve">association to </w:t>
        </w:r>
      </w:ins>
      <w:del w:id="224" w:author="Céline" w:date="2019-09-12T12:31:00Z">
        <w:r w:rsidR="00345CA0" w:rsidRPr="00842D58" w:rsidDel="000F75A6">
          <w:rPr>
            <w:rFonts w:ascii="Arial" w:hAnsi="Arial" w:cs="Arial"/>
          </w:rPr>
          <w:delText xml:space="preserve">identified as controlling </w:delText>
        </w:r>
      </w:del>
      <w:r w:rsidR="00345CA0" w:rsidRPr="00842D58">
        <w:rPr>
          <w:rFonts w:ascii="Arial" w:hAnsi="Arial" w:cs="Arial"/>
        </w:rPr>
        <w:t xml:space="preserve">plant-pathogen virulence interactions. </w:t>
      </w:r>
      <w:del w:id="225" w:author="Dan Kliebenstein" w:date="2019-09-13T15:13:00Z">
        <w:r w:rsidR="00345CA0" w:rsidRPr="00842D58" w:rsidDel="00C07A96">
          <w:rPr>
            <w:rFonts w:ascii="Arial" w:hAnsi="Arial" w:cs="Arial"/>
          </w:rPr>
          <w:delText>Overall</w:delText>
        </w:r>
      </w:del>
      <w:ins w:id="226" w:author="Dan Kliebenstein" w:date="2019-09-13T15:13:00Z">
        <w:r w:rsidR="00C07A96">
          <w:rPr>
            <w:rFonts w:ascii="Arial" w:hAnsi="Arial" w:cs="Arial"/>
          </w:rPr>
          <w:t>This generates a set of</w:t>
        </w:r>
      </w:ins>
      <w:del w:id="227" w:author="Céline" w:date="2019-09-25T11:39:00Z">
        <w:r w:rsidR="00345CA0" w:rsidRPr="00842D58" w:rsidDel="00D3235E">
          <w:rPr>
            <w:rFonts w:ascii="Arial" w:hAnsi="Arial" w:cs="Arial"/>
          </w:rPr>
          <w:delText>, we identify</w:delText>
        </w:r>
      </w:del>
      <w:r w:rsidR="00345CA0" w:rsidRPr="00842D58">
        <w:rPr>
          <w:rFonts w:ascii="Arial" w:hAnsi="Arial" w:cs="Arial"/>
        </w:rPr>
        <w:t xml:space="preserve"> </w:t>
      </w:r>
      <w:del w:id="228" w:author="Céline" w:date="2019-09-12T12:33:00Z">
        <w:r w:rsidR="00345CA0" w:rsidRPr="00842D58" w:rsidDel="000F75A6">
          <w:rPr>
            <w:rFonts w:ascii="Arial" w:hAnsi="Arial" w:cs="Arial"/>
          </w:rPr>
          <w:delText xml:space="preserve">a mix of </w:delText>
        </w:r>
      </w:del>
      <w:del w:id="229" w:author="Céline" w:date="2019-09-12T12:39:00Z">
        <w:r w:rsidR="00345CA0" w:rsidRPr="00842D58" w:rsidDel="0023703C">
          <w:rPr>
            <w:rFonts w:ascii="Arial" w:hAnsi="Arial" w:cs="Arial"/>
          </w:rPr>
          <w:delText>novel</w:delText>
        </w:r>
      </w:del>
      <w:proofErr w:type="spellStart"/>
      <w:ins w:id="230" w:author="Céline" w:date="2019-09-12T12:35:00Z">
        <w:r w:rsidR="000F75A6" w:rsidRPr="000F75A6">
          <w:rPr>
            <w:rFonts w:ascii="Arial" w:hAnsi="Arial" w:cs="Arial"/>
            <w:i/>
            <w:rPrChange w:id="231" w:author="Céline" w:date="2019-09-12T12:36:00Z">
              <w:rPr>
                <w:rFonts w:ascii="Arial" w:hAnsi="Arial" w:cs="Arial"/>
              </w:rPr>
            </w:rPrChange>
          </w:rPr>
          <w:t>B.cinerea</w:t>
        </w:r>
      </w:ins>
      <w:proofErr w:type="spellEnd"/>
      <w:r w:rsidR="00345CA0" w:rsidRPr="00842D58">
        <w:rPr>
          <w:rFonts w:ascii="Arial" w:hAnsi="Arial" w:cs="Arial"/>
        </w:rPr>
        <w:t xml:space="preserve"> loci </w:t>
      </w:r>
      <w:ins w:id="232" w:author="Céline" w:date="2019-09-12T12:33:00Z">
        <w:r w:rsidR="000F75A6">
          <w:rPr>
            <w:rFonts w:ascii="Arial" w:hAnsi="Arial" w:cs="Arial"/>
          </w:rPr>
          <w:t xml:space="preserve">that </w:t>
        </w:r>
      </w:ins>
      <w:ins w:id="233" w:author="Céline" w:date="2019-09-12T12:36:00Z">
        <w:r w:rsidR="000F75A6">
          <w:rPr>
            <w:rFonts w:ascii="Arial" w:hAnsi="Arial" w:cs="Arial"/>
          </w:rPr>
          <w:t>have</w:t>
        </w:r>
      </w:ins>
      <w:ins w:id="234" w:author="Céline" w:date="2019-09-12T12:37:00Z">
        <w:r w:rsidR="0023703C">
          <w:rPr>
            <w:rFonts w:ascii="Arial" w:hAnsi="Arial" w:cs="Arial"/>
          </w:rPr>
          <w:t xml:space="preserve"> regulato</w:t>
        </w:r>
      </w:ins>
      <w:ins w:id="235" w:author="Céline" w:date="2019-09-12T12:38:00Z">
        <w:r w:rsidR="0023703C">
          <w:rPr>
            <w:rFonts w:ascii="Arial" w:hAnsi="Arial" w:cs="Arial"/>
          </w:rPr>
          <w:t>ry</w:t>
        </w:r>
      </w:ins>
      <w:ins w:id="236" w:author="Céline" w:date="2019-09-12T12:33:00Z">
        <w:r w:rsidR="000F75A6">
          <w:rPr>
            <w:rFonts w:ascii="Arial" w:hAnsi="Arial" w:cs="Arial"/>
          </w:rPr>
          <w:t xml:space="preserve"> </w:t>
        </w:r>
      </w:ins>
      <w:r w:rsidR="00345CA0" w:rsidRPr="00842D58">
        <w:rPr>
          <w:rFonts w:ascii="Arial" w:hAnsi="Arial" w:cs="Arial"/>
        </w:rPr>
        <w:t>potentia</w:t>
      </w:r>
      <w:ins w:id="237" w:author="Céline" w:date="2019-09-12T12:33:00Z">
        <w:r w:rsidR="000F75A6">
          <w:rPr>
            <w:rFonts w:ascii="Arial" w:hAnsi="Arial" w:cs="Arial"/>
          </w:rPr>
          <w:t>l in</w:t>
        </w:r>
      </w:ins>
      <w:del w:id="238" w:author="Céline" w:date="2019-09-12T12:33:00Z">
        <w:r w:rsidR="00345CA0" w:rsidRPr="00842D58" w:rsidDel="000F75A6">
          <w:rPr>
            <w:rFonts w:ascii="Arial" w:hAnsi="Arial" w:cs="Arial"/>
          </w:rPr>
          <w:delText>lly</w:delText>
        </w:r>
      </w:del>
      <w:r w:rsidR="00345CA0" w:rsidRPr="00842D58">
        <w:rPr>
          <w:rFonts w:ascii="Arial" w:hAnsi="Arial" w:cs="Arial"/>
        </w:rPr>
        <w:t xml:space="preserve"> controlling the </w:t>
      </w:r>
      <w:moveToRangeStart w:id="239" w:author="Dan Kliebenstein" w:date="2019-09-13T15:14:00Z" w:name="move19280070"/>
      <w:moveTo w:id="240" w:author="Dan Kliebenstein" w:date="2019-09-13T15:14:00Z">
        <w:r w:rsidR="00C07A96" w:rsidRPr="00842D58">
          <w:rPr>
            <w:rFonts w:ascii="Arial" w:hAnsi="Arial" w:cs="Arial"/>
            <w:i/>
          </w:rPr>
          <w:t>A. thaliana</w:t>
        </w:r>
        <w:r w:rsidR="00C07A96" w:rsidRPr="00842D58">
          <w:rPr>
            <w:rFonts w:ascii="Arial" w:hAnsi="Arial" w:cs="Arial"/>
          </w:rPr>
          <w:t xml:space="preserve"> and </w:t>
        </w:r>
        <w:r w:rsidR="00C07A96" w:rsidRPr="00842D58">
          <w:rPr>
            <w:rFonts w:ascii="Arial" w:hAnsi="Arial" w:cs="Arial"/>
            <w:i/>
          </w:rPr>
          <w:t xml:space="preserve">B. </w:t>
        </w:r>
        <w:proofErr w:type="spellStart"/>
        <w:r w:rsidR="00C07A96" w:rsidRPr="00842D58">
          <w:rPr>
            <w:rFonts w:ascii="Arial" w:hAnsi="Arial" w:cs="Arial"/>
            <w:i/>
          </w:rPr>
          <w:t>cinerea</w:t>
        </w:r>
      </w:moveTo>
      <w:moveToRangeEnd w:id="239"/>
      <w:proofErr w:type="spellEnd"/>
      <w:ins w:id="241" w:author="Dan Kliebenstein" w:date="2019-09-13T15:14:00Z">
        <w:r w:rsidR="00C07A96" w:rsidRPr="00842D58">
          <w:rPr>
            <w:rFonts w:ascii="Arial" w:hAnsi="Arial" w:cs="Arial"/>
          </w:rPr>
          <w:t xml:space="preserve"> </w:t>
        </w:r>
      </w:ins>
      <w:r w:rsidR="00345CA0" w:rsidRPr="00842D58">
        <w:rPr>
          <w:rFonts w:ascii="Arial" w:hAnsi="Arial" w:cs="Arial"/>
        </w:rPr>
        <w:t xml:space="preserve">interaction </w:t>
      </w:r>
      <w:del w:id="242" w:author="Dan Kliebenstein" w:date="2019-09-13T15:14:00Z">
        <w:r w:rsidR="00345CA0" w:rsidRPr="00842D58" w:rsidDel="00C07A96">
          <w:rPr>
            <w:rFonts w:ascii="Arial" w:hAnsi="Arial" w:cs="Arial"/>
          </w:rPr>
          <w:delText xml:space="preserve">of </w:delText>
        </w:r>
      </w:del>
      <w:moveFromRangeStart w:id="243" w:author="Dan Kliebenstein" w:date="2019-09-13T15:14:00Z" w:name="move19280070"/>
      <w:moveFrom w:id="244" w:author="Dan Kliebenstein" w:date="2019-09-13T15:14:00Z">
        <w:r w:rsidR="00345CA0" w:rsidRPr="00842D58" w:rsidDel="00C07A96">
          <w:rPr>
            <w:rFonts w:ascii="Arial" w:hAnsi="Arial" w:cs="Arial"/>
            <w:i/>
          </w:rPr>
          <w:t>A. thaliana</w:t>
        </w:r>
        <w:r w:rsidR="00345CA0" w:rsidRPr="00842D58" w:rsidDel="00C07A96">
          <w:rPr>
            <w:rFonts w:ascii="Arial" w:hAnsi="Arial" w:cs="Arial"/>
          </w:rPr>
          <w:t xml:space="preserve"> and </w:t>
        </w:r>
        <w:r w:rsidR="00345CA0" w:rsidRPr="00842D58" w:rsidDel="00C07A96">
          <w:rPr>
            <w:rFonts w:ascii="Arial" w:hAnsi="Arial" w:cs="Arial"/>
            <w:i/>
          </w:rPr>
          <w:t xml:space="preserve">B. cinerea </w:t>
        </w:r>
      </w:moveFrom>
      <w:moveFromRangeEnd w:id="243"/>
      <w:r w:rsidR="00345CA0" w:rsidRPr="00842D58">
        <w:rPr>
          <w:rFonts w:ascii="Arial" w:hAnsi="Arial" w:cs="Arial"/>
        </w:rPr>
        <w:t>via modulation of gene expression</w:t>
      </w:r>
      <w:ins w:id="245" w:author="Céline" w:date="2019-09-12T12:34:00Z">
        <w:r w:rsidR="000F75A6">
          <w:rPr>
            <w:rFonts w:ascii="Arial" w:hAnsi="Arial" w:cs="Arial"/>
          </w:rPr>
          <w:t xml:space="preserve"> </w:t>
        </w:r>
        <w:del w:id="246" w:author="Dan Kliebenstein" w:date="2019-09-13T15:14:00Z">
          <w:r w:rsidR="000F75A6" w:rsidDel="00C07A96">
            <w:rPr>
              <w:rFonts w:ascii="Arial" w:hAnsi="Arial" w:cs="Arial"/>
            </w:rPr>
            <w:delText xml:space="preserve">and </w:delText>
          </w:r>
        </w:del>
      </w:ins>
      <w:del w:id="247" w:author="Dan Kliebenstein" w:date="2019-09-13T15:14:00Z">
        <w:r w:rsidR="00345CA0" w:rsidRPr="00842D58" w:rsidDel="00C07A96">
          <w:rPr>
            <w:rFonts w:ascii="Arial" w:hAnsi="Arial" w:cs="Arial"/>
          </w:rPr>
          <w:delText xml:space="preserve">, with evidence for </w:delText>
        </w:r>
      </w:del>
      <w:ins w:id="248" w:author="Céline" w:date="2019-09-12T12:39:00Z">
        <w:del w:id="249" w:author="Dan Kliebenstein" w:date="2019-09-13T15:14:00Z">
          <w:r w:rsidR="0023703C" w:rsidDel="00C07A96">
            <w:rPr>
              <w:rFonts w:ascii="Arial" w:hAnsi="Arial" w:cs="Arial"/>
            </w:rPr>
            <w:delText xml:space="preserve">their </w:delText>
          </w:r>
        </w:del>
      </w:ins>
      <w:del w:id="250" w:author="Dan Kliebenstein" w:date="2019-09-13T15:14:00Z">
        <w:r w:rsidR="00345CA0" w:rsidRPr="00842D58" w:rsidDel="00C07A96">
          <w:rPr>
            <w:rFonts w:ascii="Arial" w:hAnsi="Arial" w:cs="Arial"/>
          </w:rPr>
          <w:delText>connections to</w:delText>
        </w:r>
      </w:del>
      <w:ins w:id="251" w:author="Dan Kliebenstein" w:date="2019-09-13T15:14:00Z">
        <w:r w:rsidR="00C07A96">
          <w:rPr>
            <w:rFonts w:ascii="Arial" w:hAnsi="Arial" w:cs="Arial"/>
          </w:rPr>
          <w:t>to influence the lesions outcome</w:t>
        </w:r>
      </w:ins>
      <w:del w:id="252" w:author="Dan Kliebenstein" w:date="2019-09-13T15:14:00Z">
        <w:r w:rsidR="00345CA0" w:rsidRPr="00842D58" w:rsidDel="00C07A96">
          <w:rPr>
            <w:rFonts w:ascii="Arial" w:hAnsi="Arial" w:cs="Arial"/>
          </w:rPr>
          <w:delText xml:space="preserve"> virulence</w:delText>
        </w:r>
      </w:del>
      <w:r w:rsidR="00345CA0" w:rsidRPr="00842D58">
        <w:rPr>
          <w:rFonts w:ascii="Arial" w:hAnsi="Arial" w:cs="Arial"/>
        </w:rPr>
        <w:t>.</w:t>
      </w:r>
      <w:del w:id="253" w:author="Céline" w:date="2019-09-12T12:33:00Z">
        <w:r w:rsidR="00345CA0" w:rsidRPr="00842D58" w:rsidDel="000F75A6">
          <w:rPr>
            <w:rFonts w:ascii="Arial" w:hAnsi="Arial" w:cs="Arial"/>
          </w:rPr>
          <w:delText xml:space="preserve"> </w:delText>
        </w:r>
      </w:del>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proofErr w:type="spellStart"/>
      <w:proofErr w:type="gramStart"/>
      <w:r w:rsidRPr="00842D58">
        <w:rPr>
          <w:rFonts w:ascii="Arial" w:hAnsi="Arial" w:cs="Arial"/>
          <w:b/>
        </w:rPr>
        <w:t>eQTL</w:t>
      </w:r>
      <w:proofErr w:type="spellEnd"/>
      <w:proofErr w:type="gramEnd"/>
      <w:r w:rsidR="00BF56F8" w:rsidRPr="00842D58">
        <w:rPr>
          <w:rFonts w:ascii="Arial" w:hAnsi="Arial" w:cs="Arial"/>
          <w:b/>
        </w:rPr>
        <w:t xml:space="preserve"> indicate polygenic </w:t>
      </w:r>
      <w:proofErr w:type="spellStart"/>
      <w:r w:rsidR="00BF56F8" w:rsidRPr="00842D58">
        <w:rPr>
          <w:rFonts w:ascii="Arial" w:hAnsi="Arial" w:cs="Arial"/>
          <w:b/>
        </w:rPr>
        <w:t>transcriptome</w:t>
      </w:r>
      <w:proofErr w:type="spellEnd"/>
      <w:r w:rsidR="00BF56F8" w:rsidRPr="00842D58">
        <w:rPr>
          <w:rFonts w:ascii="Arial" w:hAnsi="Arial" w:cs="Arial"/>
          <w:b/>
        </w:rPr>
        <w:t xml:space="preserve"> modulation</w:t>
      </w:r>
    </w:p>
    <w:p w14:paraId="6BF5F36F" w14:textId="14C56393" w:rsidR="00EE5901" w:rsidRDefault="00A27DDA" w:rsidP="00B44937">
      <w:pPr>
        <w:spacing w:line="480" w:lineRule="auto"/>
        <w:ind w:firstLine="720"/>
        <w:rPr>
          <w:ins w:id="254" w:author="Dan Kliebenstein" w:date="2019-08-29T15:45:00Z"/>
          <w:rFonts w:ascii="Arial" w:hAnsi="Arial" w:cs="Arial"/>
        </w:rPr>
      </w:pPr>
      <w:r w:rsidRPr="00842D58">
        <w:rPr>
          <w:rFonts w:ascii="Arial" w:hAnsi="Arial" w:cs="Arial"/>
        </w:rPr>
        <w:t xml:space="preserve">To </w:t>
      </w:r>
      <w:del w:id="255" w:author="Dan Kliebenstein" w:date="2019-08-19T15:13:00Z">
        <w:r w:rsidRPr="00842D58" w:rsidDel="00746C9B">
          <w:rPr>
            <w:rFonts w:ascii="Arial" w:hAnsi="Arial" w:cs="Arial"/>
          </w:rPr>
          <w:delText xml:space="preserve">better </w:delText>
        </w:r>
      </w:del>
      <w:r w:rsidRPr="00842D58">
        <w:rPr>
          <w:rFonts w:ascii="Arial" w:hAnsi="Arial" w:cs="Arial"/>
        </w:rPr>
        <w:t xml:space="preserve">understand how natural genetic variation in the pathogen influences both the host and pathogen </w:t>
      </w:r>
      <w:proofErr w:type="spellStart"/>
      <w:r w:rsidRPr="00842D58">
        <w:rPr>
          <w:rFonts w:ascii="Arial" w:hAnsi="Arial" w:cs="Arial"/>
        </w:rPr>
        <w:t>transcriptomes</w:t>
      </w:r>
      <w:proofErr w:type="spellEnd"/>
      <w:r w:rsidRPr="00842D58">
        <w:rPr>
          <w:rFonts w:ascii="Arial" w:hAnsi="Arial" w:cs="Arial"/>
        </w:rPr>
        <w:t xml:space="preserve">,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00B42E25">
        <w:rPr>
          <w:rFonts w:ascii="Arial" w:hAnsi="Arial" w:cs="Arial"/>
        </w:rPr>
        <w:t>each</w:t>
      </w:r>
      <w:r w:rsidRPr="00842D58">
        <w:rPr>
          <w:rFonts w:ascii="Arial" w:hAnsi="Arial" w:cs="Arial"/>
        </w:rPr>
        <w:t xml:space="preserve"> species within the </w:t>
      </w:r>
      <w:r w:rsidR="00952F7C" w:rsidRPr="00842D58">
        <w:rPr>
          <w:rFonts w:ascii="Arial" w:hAnsi="Arial" w:cs="Arial"/>
          <w:i/>
        </w:rPr>
        <w:t xml:space="preserve">B. </w:t>
      </w:r>
      <w:proofErr w:type="spellStart"/>
      <w:r w:rsidR="00952F7C" w:rsidRPr="00842D58">
        <w:rPr>
          <w:rFonts w:ascii="Arial" w:hAnsi="Arial" w:cs="Arial"/>
          <w:i/>
        </w:rPr>
        <w:t>cinerea</w:t>
      </w:r>
      <w:proofErr w:type="spellEnd"/>
      <w:r w:rsidR="00952F7C" w:rsidRPr="00842D58">
        <w:rPr>
          <w:rFonts w:ascii="Arial" w:hAnsi="Arial" w:cs="Arial"/>
          <w:i/>
        </w:rPr>
        <w:t xml:space="preserve">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w:t>
      </w:r>
      <w:proofErr w:type="spellStart"/>
      <w:r w:rsidR="00952F7C" w:rsidRPr="00842D58">
        <w:rPr>
          <w:rFonts w:ascii="Arial" w:hAnsi="Arial" w:cs="Arial"/>
        </w:rPr>
        <w:t>pathosystem</w:t>
      </w:r>
      <w:proofErr w:type="spellEnd"/>
      <w:r w:rsidR="00952F7C" w:rsidRPr="00842D58">
        <w:rPr>
          <w:rFonts w:ascii="Arial" w:hAnsi="Arial" w:cs="Arial"/>
        </w:rPr>
        <w:t xml:space="preserve">. </w:t>
      </w:r>
      <w:r w:rsidRPr="00842D58">
        <w:rPr>
          <w:rFonts w:ascii="Arial" w:hAnsi="Arial" w:cs="Arial"/>
        </w:rPr>
        <w:t xml:space="preserve">This </w:t>
      </w:r>
      <w:ins w:id="256" w:author="Céline" w:date="2019-09-17T15:25:00Z">
        <w:r w:rsidR="0098160B">
          <w:rPr>
            <w:rFonts w:ascii="Arial" w:hAnsi="Arial" w:cs="Arial"/>
          </w:rPr>
          <w:t xml:space="preserve">analysis </w:t>
        </w:r>
      </w:ins>
      <w:r w:rsidRPr="00842D58">
        <w:rPr>
          <w:rFonts w:ascii="Arial" w:hAnsi="Arial" w:cs="Arial"/>
        </w:rPr>
        <w:t xml:space="preserve">incorporated </w:t>
      </w:r>
      <w:r w:rsidR="005B2B5E" w:rsidRPr="00842D58">
        <w:rPr>
          <w:rFonts w:ascii="Arial" w:hAnsi="Arial" w:cs="Arial"/>
        </w:rPr>
        <w:t xml:space="preserve">the </w:t>
      </w:r>
      <w:r w:rsidR="00012302" w:rsidRPr="00842D58">
        <w:rPr>
          <w:rFonts w:ascii="Arial" w:hAnsi="Arial" w:cs="Arial"/>
        </w:rPr>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w:t>
      </w:r>
      <w:proofErr w:type="spellStart"/>
      <w:r w:rsidR="00214E21" w:rsidRPr="00842D58">
        <w:rPr>
          <w:rFonts w:ascii="Arial" w:hAnsi="Arial" w:cs="Arial"/>
          <w:i/>
        </w:rPr>
        <w:t>cinerea</w:t>
      </w:r>
      <w:proofErr w:type="spellEnd"/>
      <w:r w:rsidR="00214E21" w:rsidRPr="00842D58">
        <w:rPr>
          <w:rFonts w:ascii="Arial" w:hAnsi="Arial" w:cs="Arial"/>
          <w:i/>
        </w:rPr>
        <w:t xml:space="preserve">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ins w:id="257" w:author="Céline" w:date="2019-09-12T13:28:00Z">
        <w:r w:rsidR="000637E5" w:rsidRPr="000637E5">
          <w:rPr>
            <w:rFonts w:ascii="Arial" w:hAnsi="Arial" w:cs="Arial"/>
            <w:rPrChange w:id="258" w:author="Céline" w:date="2019-09-12T13:28:00Z">
              <w:rPr>
                <w:rFonts w:ascii="Arial" w:hAnsi="Arial" w:cs="Arial"/>
                <w:i/>
              </w:rPr>
            </w:rPrChange>
          </w:rPr>
          <w:t>mapped</w:t>
        </w:r>
        <w:r w:rsidR="000637E5">
          <w:rPr>
            <w:rFonts w:ascii="Arial" w:hAnsi="Arial" w:cs="Arial"/>
            <w:i/>
          </w:rPr>
          <w:t xml:space="preserve"> </w:t>
        </w:r>
      </w:ins>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 xml:space="preserve">B. </w:t>
      </w:r>
      <w:proofErr w:type="spellStart"/>
      <w:r w:rsidR="004D2A39" w:rsidRPr="00842D58">
        <w:rPr>
          <w:rFonts w:ascii="Arial" w:hAnsi="Arial" w:cs="Arial"/>
          <w:i/>
        </w:rPr>
        <w:t>cinerea</w:t>
      </w:r>
      <w:proofErr w:type="spellEnd"/>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 xml:space="preserve">For each trait, we used a Genome-wide Efficient Mixed Model Association (GEMMA) </w:t>
      </w:r>
      <w:proofErr w:type="spellStart"/>
      <w:ins w:id="259" w:author="Céline" w:date="2019-09-17T15:25:00Z">
        <w:r w:rsidR="0098160B">
          <w:rPr>
            <w:rFonts w:ascii="Arial" w:hAnsi="Arial" w:cs="Arial"/>
          </w:rPr>
          <w:t>univariate</w:t>
        </w:r>
        <w:proofErr w:type="spellEnd"/>
        <w:r w:rsidR="0098160B">
          <w:rPr>
            <w:rFonts w:ascii="Arial" w:hAnsi="Arial" w:cs="Arial"/>
          </w:rPr>
          <w:t xml:space="preserve"> </w:t>
        </w:r>
      </w:ins>
      <w:ins w:id="260" w:author="Céline" w:date="2019-09-17T15:26:00Z">
        <w:r w:rsidR="0098160B">
          <w:rPr>
            <w:rFonts w:ascii="Arial" w:hAnsi="Arial" w:cs="Arial"/>
          </w:rPr>
          <w:t xml:space="preserve">linear mixed </w:t>
        </w:r>
      </w:ins>
      <w:r w:rsidRPr="00842D58">
        <w:rPr>
          <w:rFonts w:ascii="Arial" w:hAnsi="Arial" w:cs="Arial"/>
        </w:rPr>
        <w:t>mode</w:t>
      </w:r>
      <w:r w:rsidR="00536AF3">
        <w:rPr>
          <w:rFonts w:ascii="Arial" w:hAnsi="Arial" w:cs="Arial"/>
        </w:rPr>
        <w:t>l</w:t>
      </w:r>
      <w:r w:rsidRPr="00842D58">
        <w:rPr>
          <w:rFonts w:ascii="Arial" w:hAnsi="Arial" w:cs="Arial"/>
        </w:rPr>
        <w:t xml:space="preserve"> </w:t>
      </w:r>
      <w:ins w:id="261" w:author="Céline" w:date="2019-09-17T15:27:00Z">
        <w:r w:rsidR="0098160B" w:rsidRPr="00842D58">
          <w:rPr>
            <w:rFonts w:ascii="Arial" w:hAnsi="Arial" w:cs="Arial"/>
          </w:rPr>
          <w:fldChar w:fldCharType="begin"/>
        </w:r>
      </w:ins>
      <w:r w:rsidR="00F77212">
        <w:rPr>
          <w:rFonts w:ascii="Arial" w:hAnsi="Arial" w:cs="Arial"/>
        </w:rPr>
        <w:instrText xml:space="preserve"> ADDIN EN.CITE &lt;EndNote&gt;&lt;Cite&gt;&lt;Author&gt;Zhou&lt;/Author&gt;&lt;Year&gt;2012&lt;/Year&gt;&lt;RecNum&gt;42&lt;/RecNum&gt;&lt;DisplayText&gt;(&lt;style face="smallcaps"&gt;Zhou and Stephens&lt;/style&gt; 2012)&lt;/DisplayText&gt;&lt;record&gt;&lt;rec-number&gt;42&lt;/rec-number&gt;&lt;foreign-keys&gt;&lt;key app="EN" db-id="xfrzr0evkvr902e2fw7xr021sxvavap5rpvx" timestamp="1568759431"&gt;42&lt;/key&gt;&lt;/foreign-keys&gt;&lt;ref-type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EndNote&gt;</w:instrText>
      </w:r>
      <w:ins w:id="262" w:author="Céline" w:date="2019-09-17T15:27:00Z">
        <w:r w:rsidR="0098160B" w:rsidRPr="00842D58">
          <w:rPr>
            <w:rFonts w:ascii="Arial" w:hAnsi="Arial" w:cs="Arial"/>
          </w:rPr>
          <w:fldChar w:fldCharType="separate"/>
        </w:r>
        <w:r w:rsidR="0098160B">
          <w:rPr>
            <w:rFonts w:ascii="Arial" w:hAnsi="Arial" w:cs="Arial"/>
            <w:noProof/>
          </w:rPr>
          <w:t>(</w:t>
        </w:r>
        <w:r w:rsidR="0098160B" w:rsidRPr="00D134BA">
          <w:rPr>
            <w:rFonts w:ascii="Arial" w:hAnsi="Arial" w:cs="Arial"/>
            <w:smallCaps/>
            <w:noProof/>
          </w:rPr>
          <w:t>Zhou and Stephens</w:t>
        </w:r>
        <w:r w:rsidR="0098160B">
          <w:rPr>
            <w:rFonts w:ascii="Arial" w:hAnsi="Arial" w:cs="Arial"/>
            <w:noProof/>
          </w:rPr>
          <w:t xml:space="preserve"> 2012)</w:t>
        </w:r>
        <w:r w:rsidR="0098160B" w:rsidRPr="00842D58">
          <w:rPr>
            <w:rFonts w:ascii="Arial" w:hAnsi="Arial" w:cs="Arial"/>
          </w:rPr>
          <w:fldChar w:fldCharType="end"/>
        </w:r>
        <w:r w:rsidR="0098160B">
          <w:rPr>
            <w:rFonts w:ascii="Arial" w:hAnsi="Arial" w:cs="Arial"/>
          </w:rPr>
          <w:t xml:space="preserve"> </w:t>
        </w:r>
      </w:ins>
      <w:r w:rsidRPr="00842D58">
        <w:rPr>
          <w:rFonts w:ascii="Arial" w:hAnsi="Arial" w:cs="Arial"/>
        </w:rPr>
        <w:t>with a</w:t>
      </w:r>
      <w:r w:rsidR="00F10155" w:rsidRPr="00842D58">
        <w:rPr>
          <w:rFonts w:ascii="Arial" w:hAnsi="Arial" w:cs="Arial"/>
        </w:rPr>
        <w:t xml:space="preserve"> previous</w:t>
      </w:r>
      <w:ins w:id="263" w:author="Céline" w:date="2019-09-17T15:26:00Z">
        <w:r w:rsidR="0098160B">
          <w:rPr>
            <w:rFonts w:ascii="Arial" w:hAnsi="Arial" w:cs="Arial"/>
          </w:rPr>
          <w:t>ly described</w:t>
        </w:r>
      </w:ins>
      <w:r w:rsidR="00F10155" w:rsidRPr="00842D58">
        <w:rPr>
          <w:rFonts w:ascii="Arial" w:hAnsi="Arial" w:cs="Arial"/>
        </w:rPr>
        <w:t xml:space="preserve"> </w:t>
      </w:r>
      <w:r w:rsidR="00E57202">
        <w:rPr>
          <w:rFonts w:ascii="Arial" w:hAnsi="Arial" w:cs="Arial"/>
          <w:i/>
        </w:rPr>
        <w:t xml:space="preserve">B. </w:t>
      </w:r>
      <w:proofErr w:type="spellStart"/>
      <w:r w:rsidR="00E57202">
        <w:rPr>
          <w:rFonts w:ascii="Arial" w:hAnsi="Arial" w:cs="Arial"/>
          <w:i/>
        </w:rPr>
        <w:t>cinerea</w:t>
      </w:r>
      <w:proofErr w:type="spellEnd"/>
      <w:r w:rsidR="00E57202">
        <w:rPr>
          <w:rFonts w:ascii="Arial" w:hAnsi="Arial" w:cs="Arial"/>
          <w:i/>
        </w:rPr>
        <w:t xml:space="preserve">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ins w:id="264" w:author="Céline" w:date="2019-09-17T15:28:00Z">
        <w:r w:rsidR="0098160B">
          <w:rPr>
            <w:rFonts w:ascii="Arial" w:hAnsi="Arial" w:cs="Arial"/>
          </w:rPr>
          <w:t xml:space="preserve"> </w:t>
        </w:r>
      </w:ins>
      <w:ins w:id="265" w:author="Céline" w:date="2019-09-17T15:27:00Z">
        <w:r w:rsidR="0098160B">
          <w:rPr>
            <w:rFonts w:ascii="Arial" w:hAnsi="Arial" w:cs="Arial"/>
          </w:rPr>
          <w:t xml:space="preserve"> </w:t>
        </w:r>
      </w:ins>
      <w:r w:rsidR="00F77212">
        <w:rPr>
          <w:rFonts w:ascii="Arial" w:hAnsi="Arial" w:cs="Arial"/>
        </w:rPr>
        <w:fldChar w:fldCharType="begin">
          <w:fldData xml:space="preserve">PEVuZE5vdGU+PENpdGU+PEF1dGhvcj5Tb2x0aXM8L0F1dGhvcj48WWVhcj4yMDE5PC9ZZWFyPjxS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PEVuZE5vdGU+PENpdGU+PEF1dGhvcj5Tb2x0aXM8L0F1dGhvcj48WWVhcj4yMDE5PC9ZZWFyPjxS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F77212">
        <w:rPr>
          <w:rFonts w:ascii="Arial" w:hAnsi="Arial" w:cs="Arial"/>
        </w:rPr>
      </w:r>
      <w:r w:rsidR="00F77212">
        <w:rPr>
          <w:rFonts w:ascii="Arial" w:hAnsi="Arial" w:cs="Arial"/>
        </w:rPr>
        <w:fldChar w:fldCharType="separate"/>
      </w:r>
      <w:r w:rsidR="00F77212">
        <w:rPr>
          <w:rFonts w:ascii="Arial" w:hAnsi="Arial" w:cs="Arial"/>
          <w:noProof/>
        </w:rPr>
        <w:t>(</w:t>
      </w:r>
      <w:r w:rsidR="00F77212" w:rsidRPr="00F77212">
        <w:rPr>
          <w:rFonts w:ascii="Arial" w:hAnsi="Arial" w:cs="Arial"/>
          <w:smallCaps/>
          <w:noProof/>
        </w:rPr>
        <w:t>Atwell</w:t>
      </w:r>
      <w:r w:rsidR="00F77212" w:rsidRPr="00F77212">
        <w:rPr>
          <w:rFonts w:ascii="Arial" w:hAnsi="Arial" w:cs="Arial"/>
          <w:i/>
          <w:noProof/>
        </w:rPr>
        <w:t xml:space="preserve"> et al.</w:t>
      </w:r>
      <w:r w:rsidR="00F77212">
        <w:rPr>
          <w:rFonts w:ascii="Arial" w:hAnsi="Arial" w:cs="Arial"/>
          <w:noProof/>
        </w:rPr>
        <w:t xml:space="preserve"> 2018a; </w:t>
      </w:r>
      <w:r w:rsidR="00F77212" w:rsidRPr="00F77212">
        <w:rPr>
          <w:rFonts w:ascii="Arial" w:hAnsi="Arial" w:cs="Arial"/>
          <w:smallCaps/>
          <w:noProof/>
        </w:rPr>
        <w:t>Soltis</w:t>
      </w:r>
      <w:r w:rsidR="00F77212" w:rsidRPr="00F77212">
        <w:rPr>
          <w:rFonts w:ascii="Arial" w:hAnsi="Arial" w:cs="Arial"/>
          <w:i/>
          <w:noProof/>
        </w:rPr>
        <w:t xml:space="preserve"> et al.</w:t>
      </w:r>
      <w:r w:rsidR="00F77212">
        <w:rPr>
          <w:rFonts w:ascii="Arial" w:hAnsi="Arial" w:cs="Arial"/>
          <w:noProof/>
        </w:rPr>
        <w:t xml:space="preserve"> 2019)</w:t>
      </w:r>
      <w:r w:rsidR="00F77212">
        <w:rPr>
          <w:rFonts w:ascii="Arial" w:hAnsi="Arial" w:cs="Arial"/>
        </w:rPr>
        <w:fldChar w:fldCharType="end"/>
      </w:r>
      <w:ins w:id="266" w:author="Céline" w:date="2019-09-17T15:27:00Z">
        <w:r w:rsidR="00F77212">
          <w:rPr>
            <w:rFonts w:ascii="Arial" w:hAnsi="Arial" w:cs="Arial"/>
          </w:rPr>
          <w:t>.</w:t>
        </w:r>
      </w:ins>
      <w:del w:id="267" w:author="Céline" w:date="2019-09-17T15:27:00Z">
        <w:r w:rsidR="00B8405E" w:rsidRPr="00842D58" w:rsidDel="0098160B">
          <w:rPr>
            <w:rFonts w:ascii="Arial" w:hAnsi="Arial" w:cs="Arial"/>
          </w:rPr>
          <w:delText xml:space="preserve"> </w:delText>
        </w:r>
        <w:r w:rsidR="001F7B6F" w:rsidRPr="00842D58" w:rsidDel="0098160B">
          <w:rPr>
            <w:rFonts w:ascii="Arial" w:hAnsi="Arial" w:cs="Arial"/>
          </w:rPr>
          <w:fldChar w:fldCharType="begin"/>
        </w:r>
        <w:r w:rsidR="00D134BA" w:rsidDel="0098160B">
          <w:rPr>
            <w:rFonts w:ascii="Arial" w:hAnsi="Arial" w:cs="Arial"/>
          </w:rPr>
          <w:delInstrText xml:space="preserve"> ADDIN EN.CITE &lt;EndNote&gt;&lt;Cite&gt;&lt;Author&gt;Zhou&lt;/Author&gt;&lt;Year&gt;2012&lt;/Year&gt;&lt;RecNum&gt;608&lt;/RecNum&gt;&lt;DisplayText&gt;(&lt;style face="smallcaps"&gt;Zhou and Stephens&lt;/style&gt; 2012)&lt;/DisplayText&gt;&lt;record&gt;&lt;rec-number&gt;608&lt;/rec-number&gt;&lt;foreign-keys&gt;&lt;key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EndNote&gt;</w:delInstrText>
        </w:r>
        <w:r w:rsidR="001F7B6F" w:rsidRPr="00842D58" w:rsidDel="0098160B">
          <w:rPr>
            <w:rFonts w:ascii="Arial" w:hAnsi="Arial" w:cs="Arial"/>
          </w:rPr>
          <w:fldChar w:fldCharType="separate"/>
        </w:r>
        <w:r w:rsidR="00D134BA" w:rsidDel="0098160B">
          <w:rPr>
            <w:rFonts w:ascii="Arial" w:hAnsi="Arial" w:cs="Arial"/>
            <w:noProof/>
          </w:rPr>
          <w:delText>(</w:delText>
        </w:r>
        <w:r w:rsidR="00D134BA" w:rsidRPr="00D134BA" w:rsidDel="0098160B">
          <w:rPr>
            <w:rFonts w:ascii="Arial" w:hAnsi="Arial" w:cs="Arial"/>
            <w:smallCaps/>
            <w:noProof/>
          </w:rPr>
          <w:delText>Zhou and Stephens</w:delText>
        </w:r>
        <w:r w:rsidR="00D134BA" w:rsidDel="0098160B">
          <w:rPr>
            <w:rFonts w:ascii="Arial" w:hAnsi="Arial" w:cs="Arial"/>
            <w:noProof/>
          </w:rPr>
          <w:delText xml:space="preserve"> 2012)</w:delText>
        </w:r>
        <w:r w:rsidR="001F7B6F" w:rsidRPr="00842D58" w:rsidDel="0098160B">
          <w:rPr>
            <w:rFonts w:ascii="Arial" w:hAnsi="Arial" w:cs="Arial"/>
          </w:rPr>
          <w:fldChar w:fldCharType="end"/>
        </w:r>
      </w:del>
      <w:del w:id="268" w:author="Céline" w:date="2019-09-17T15:31:00Z">
        <w:r w:rsidR="00C05EAA" w:rsidRPr="00842D58" w:rsidDel="00F77212">
          <w:rPr>
            <w:rFonts w:ascii="Arial" w:hAnsi="Arial" w:cs="Arial"/>
          </w:rPr>
          <w:delText>.</w:delText>
        </w:r>
      </w:del>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w:t>
      </w:r>
      <w:r w:rsidR="004737AB">
        <w:rPr>
          <w:rFonts w:ascii="Arial" w:hAnsi="Arial" w:cs="Arial"/>
          <w:i/>
        </w:rPr>
        <w:t>P</w:t>
      </w:r>
      <w:r w:rsidRPr="00842D58">
        <w:rPr>
          <w:rFonts w:ascii="Arial" w:hAnsi="Arial" w:cs="Arial"/>
        </w:rPr>
        <w:t xml:space="preserve">-value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 xml:space="preserve">B. </w:t>
      </w:r>
      <w:proofErr w:type="spellStart"/>
      <w:r w:rsidR="00C05EAA" w:rsidRPr="00842D58">
        <w:rPr>
          <w:rFonts w:ascii="Arial" w:hAnsi="Arial" w:cs="Arial"/>
          <w:i/>
        </w:rPr>
        <w:t>cinerea</w:t>
      </w:r>
      <w:proofErr w:type="spellEnd"/>
      <w:r w:rsidR="00C05EAA" w:rsidRPr="00842D58">
        <w:rPr>
          <w:rFonts w:ascii="Arial" w:hAnsi="Arial" w:cs="Arial"/>
        </w:rPr>
        <w:t xml:space="preserve"> isolates.</w:t>
      </w:r>
      <w:ins w:id="269" w:author="Dan Kliebenstein" w:date="2019-08-29T15:45:00Z">
        <w:r w:rsidR="00EE5901" w:rsidRPr="00EE5901">
          <w:rPr>
            <w:rFonts w:ascii="Arial" w:hAnsi="Arial" w:cs="Arial"/>
          </w:rPr>
          <w:t xml:space="preserve"> </w:t>
        </w:r>
        <w:r w:rsidR="00EE5901" w:rsidRPr="00842D58">
          <w:rPr>
            <w:rFonts w:ascii="Arial" w:hAnsi="Arial" w:cs="Arial"/>
          </w:rPr>
          <w:t>Given the scale of this dataset</w:t>
        </w:r>
        <w:r w:rsidR="00EE5901">
          <w:rPr>
            <w:rFonts w:ascii="Arial" w:hAnsi="Arial" w:cs="Arial"/>
          </w:rPr>
          <w:t xml:space="preserve"> at 33,214 transcript phenotypes</w:t>
        </w:r>
        <w:r w:rsidR="00EE5901" w:rsidRPr="00842D58">
          <w:rPr>
            <w:rFonts w:ascii="Arial" w:hAnsi="Arial" w:cs="Arial"/>
          </w:rPr>
          <w:t xml:space="preserve">, it was not </w:t>
        </w:r>
      </w:ins>
      <w:ins w:id="270" w:author="Céline" w:date="2019-09-17T15:34:00Z">
        <w:r w:rsidR="00F77212">
          <w:rPr>
            <w:rFonts w:ascii="Arial" w:hAnsi="Arial" w:cs="Arial"/>
          </w:rPr>
          <w:lastRenderedPageBreak/>
          <w:t xml:space="preserve">computationally </w:t>
        </w:r>
      </w:ins>
      <w:ins w:id="271" w:author="Dan Kliebenstein" w:date="2019-08-29T15:45:00Z">
        <w:r w:rsidR="00EE5901" w:rsidRPr="00842D58">
          <w:rPr>
            <w:rFonts w:ascii="Arial" w:hAnsi="Arial" w:cs="Arial"/>
          </w:rPr>
          <w:t xml:space="preserve">viable to estimate empirical significance thresholds for every transcript using </w:t>
        </w:r>
      </w:ins>
      <w:ins w:id="272" w:author="Céline" w:date="2019-09-12T13:29:00Z">
        <w:r w:rsidR="000637E5">
          <w:rPr>
            <w:rFonts w:ascii="Arial" w:hAnsi="Arial" w:cs="Arial"/>
          </w:rPr>
          <w:t xml:space="preserve">at least </w:t>
        </w:r>
      </w:ins>
      <w:ins w:id="273" w:author="Dan Kliebenstein" w:date="2019-08-29T15:45:00Z">
        <w:r w:rsidR="00EE5901" w:rsidRPr="00842D58">
          <w:rPr>
            <w:rFonts w:ascii="Arial" w:hAnsi="Arial" w:cs="Arial"/>
          </w:rPr>
          <w:t xml:space="preserve">1,000 </w:t>
        </w:r>
        <w:del w:id="274" w:author="Céline" w:date="2019-09-12T13:30:00Z">
          <w:r w:rsidR="00EE5901" w:rsidRPr="00842D58" w:rsidDel="000637E5">
            <w:rPr>
              <w:rFonts w:ascii="Arial" w:hAnsi="Arial" w:cs="Arial"/>
            </w:rPr>
            <w:delText xml:space="preserve">or more </w:delText>
          </w:r>
        </w:del>
        <w:r w:rsidR="00EE5901" w:rsidRPr="00842D58">
          <w:rPr>
            <w:rFonts w:ascii="Arial" w:hAnsi="Arial" w:cs="Arial"/>
          </w:rPr>
          <w:t xml:space="preserve">permutations. However, we </w:t>
        </w:r>
        <w:r w:rsidR="00EE5901">
          <w:rPr>
            <w:rFonts w:ascii="Arial" w:hAnsi="Arial" w:cs="Arial"/>
          </w:rPr>
          <w:t>conducted five permutation</w:t>
        </w:r>
      </w:ins>
      <w:ins w:id="275" w:author="Céline" w:date="2019-09-12T13:30:00Z">
        <w:r w:rsidR="000637E5">
          <w:rPr>
            <w:rFonts w:ascii="Arial" w:hAnsi="Arial" w:cs="Arial"/>
          </w:rPr>
          <w:t xml:space="preserve"> test</w:t>
        </w:r>
      </w:ins>
      <w:ins w:id="276" w:author="Céline" w:date="2019-09-17T15:34:00Z">
        <w:r w:rsidR="00F77212">
          <w:rPr>
            <w:rFonts w:ascii="Arial" w:hAnsi="Arial" w:cs="Arial"/>
          </w:rPr>
          <w:t>s</w:t>
        </w:r>
      </w:ins>
      <w:ins w:id="277" w:author="Dan Kliebenstein" w:date="2019-08-29T15:45:00Z">
        <w:del w:id="278" w:author="Céline" w:date="2019-09-12T13:30:00Z">
          <w:r w:rsidR="00EE5901" w:rsidDel="000637E5">
            <w:rPr>
              <w:rFonts w:ascii="Arial" w:hAnsi="Arial" w:cs="Arial"/>
            </w:rPr>
            <w:delText>s</w:delText>
          </w:r>
        </w:del>
        <w:r w:rsidR="00EE5901">
          <w:rPr>
            <w:rFonts w:ascii="Arial" w:hAnsi="Arial" w:cs="Arial"/>
          </w:rPr>
          <w:t xml:space="preserve"> </w:t>
        </w:r>
      </w:ins>
      <w:ins w:id="279" w:author="Céline" w:date="2019-09-17T15:34:00Z">
        <w:r w:rsidR="00F77212">
          <w:rPr>
            <w:rFonts w:ascii="Arial" w:hAnsi="Arial" w:cs="Arial"/>
          </w:rPr>
          <w:t>in which</w:t>
        </w:r>
      </w:ins>
      <w:ins w:id="280" w:author="Dan Kliebenstein" w:date="2019-08-29T15:45:00Z">
        <w:del w:id="281" w:author="Céline" w:date="2019-09-17T15:34:00Z">
          <w:r w:rsidR="00EE5901" w:rsidDel="00F77212">
            <w:rPr>
              <w:rFonts w:ascii="Arial" w:hAnsi="Arial" w:cs="Arial"/>
            </w:rPr>
            <w:delText>where</w:delText>
          </w:r>
        </w:del>
        <w:r w:rsidR="00EE5901">
          <w:rPr>
            <w:rFonts w:ascii="Arial" w:hAnsi="Arial" w:cs="Arial"/>
          </w:rPr>
          <w:t xml:space="preserve"> we randomized the phenotype-genotype associations </w:t>
        </w:r>
        <w:r w:rsidR="00EE5901" w:rsidRPr="00842D58">
          <w:rPr>
            <w:rFonts w:ascii="Arial" w:hAnsi="Arial" w:cs="Arial"/>
          </w:rPr>
          <w:t xml:space="preserve">and repeated GEMMA </w:t>
        </w:r>
        <w:r w:rsidR="00EE5901">
          <w:rPr>
            <w:rFonts w:ascii="Arial" w:hAnsi="Arial" w:cs="Arial"/>
          </w:rPr>
          <w:t xml:space="preserve">across all the traits </w:t>
        </w:r>
        <w:r w:rsidR="00EE5901" w:rsidRPr="00842D58">
          <w:rPr>
            <w:rFonts w:ascii="Arial" w:hAnsi="Arial" w:cs="Arial"/>
          </w:rPr>
          <w:t xml:space="preserve">(individual expression profiles in </w:t>
        </w:r>
        <w:r w:rsidR="00EE5901" w:rsidRPr="00842D58">
          <w:rPr>
            <w:rFonts w:ascii="Arial" w:hAnsi="Arial" w:cs="Arial"/>
            <w:i/>
          </w:rPr>
          <w:t xml:space="preserve">B. </w:t>
        </w:r>
        <w:proofErr w:type="spellStart"/>
        <w:r w:rsidR="00EE5901" w:rsidRPr="00842D58">
          <w:rPr>
            <w:rFonts w:ascii="Arial" w:hAnsi="Arial" w:cs="Arial"/>
            <w:i/>
          </w:rPr>
          <w:t>cinerea</w:t>
        </w:r>
        <w:proofErr w:type="spellEnd"/>
        <w:r w:rsidR="00EE5901" w:rsidRPr="00842D58">
          <w:rPr>
            <w:rFonts w:ascii="Arial" w:hAnsi="Arial" w:cs="Arial"/>
          </w:rPr>
          <w:t xml:space="preserve"> and </w:t>
        </w:r>
        <w:r w:rsidR="00EE5901" w:rsidRPr="00842D58">
          <w:rPr>
            <w:rFonts w:ascii="Arial" w:hAnsi="Arial" w:cs="Arial"/>
            <w:i/>
          </w:rPr>
          <w:t>A. thaliana</w:t>
        </w:r>
        <w:r w:rsidR="00EE5901" w:rsidRPr="00842D58">
          <w:rPr>
            <w:rFonts w:ascii="Arial" w:hAnsi="Arial" w:cs="Arial"/>
          </w:rPr>
          <w:t>)</w:t>
        </w:r>
        <w:r w:rsidR="00EE5901">
          <w:rPr>
            <w:rFonts w:ascii="Arial" w:hAnsi="Arial" w:cs="Arial"/>
          </w:rPr>
          <w:t xml:space="preserve"> </w:t>
        </w:r>
        <w:r w:rsidR="00EE5901" w:rsidRPr="00842D58">
          <w:rPr>
            <w:rFonts w:ascii="Arial" w:hAnsi="Arial" w:cs="Arial"/>
          </w:rPr>
          <w:t xml:space="preserve">to </w:t>
        </w:r>
        <w:r w:rsidR="00EE5901">
          <w:rPr>
            <w:rFonts w:ascii="Arial" w:hAnsi="Arial" w:cs="Arial"/>
          </w:rPr>
          <w:t>query</w:t>
        </w:r>
        <w:r w:rsidR="00EE5901" w:rsidRPr="00842D58">
          <w:rPr>
            <w:rFonts w:ascii="Arial" w:hAnsi="Arial" w:cs="Arial"/>
          </w:rPr>
          <w:t xml:space="preserve"> for potential patterns that may exist randomly.</w:t>
        </w:r>
        <w:r w:rsidR="00EE5901">
          <w:rPr>
            <w:rFonts w:ascii="Arial" w:hAnsi="Arial" w:cs="Arial"/>
          </w:rPr>
          <w:t xml:space="preserve"> Using these permutations, we compiled </w:t>
        </w:r>
      </w:ins>
      <w:ins w:id="282" w:author="Céline" w:date="2019-09-17T15:35:00Z">
        <w:r w:rsidR="00F77212">
          <w:rPr>
            <w:rFonts w:ascii="Arial" w:hAnsi="Arial" w:cs="Arial"/>
          </w:rPr>
          <w:t xml:space="preserve">the </w:t>
        </w:r>
      </w:ins>
      <w:ins w:id="283" w:author="Dan Kliebenstein" w:date="2019-08-29T15:45:00Z">
        <w:r w:rsidR="00EE5901">
          <w:rPr>
            <w:rFonts w:ascii="Arial" w:hAnsi="Arial" w:cs="Arial"/>
          </w:rPr>
          <w:t>top 5% of random p-values from each gene</w:t>
        </w:r>
      </w:ins>
      <w:ins w:id="284" w:author="Dan Kliebenstein" w:date="2019-08-29T15:46:00Z">
        <w:r w:rsidR="00EE5901">
          <w:rPr>
            <w:rFonts w:ascii="Arial" w:hAnsi="Arial" w:cs="Arial"/>
          </w:rPr>
          <w:t xml:space="preserve"> across all the permutations and utilized the median of these values as a conservative genome wide-permutation threshold</w:t>
        </w:r>
      </w:ins>
      <w:ins w:id="285" w:author="Dan Kliebenstein" w:date="2019-08-29T15:59:00Z">
        <w:r w:rsidR="00A70B29">
          <w:rPr>
            <w:rFonts w:ascii="Arial" w:hAnsi="Arial" w:cs="Arial"/>
          </w:rPr>
          <w:t>,</w:t>
        </w:r>
      </w:ins>
      <w:ins w:id="286" w:author="Dan Kliebenstein" w:date="2019-08-29T15:50:00Z">
        <w:r w:rsidR="00EE5901">
          <w:rPr>
            <w:rFonts w:ascii="Arial" w:hAnsi="Arial" w:cs="Arial"/>
          </w:rPr>
          <w:t xml:space="preserve"> </w:t>
        </w:r>
      </w:ins>
      <w:ins w:id="287" w:author="Dan Kliebenstein" w:date="2019-08-29T15:51:00Z">
        <w:r w:rsidR="00EE5901">
          <w:rPr>
            <w:rFonts w:ascii="Arial" w:hAnsi="Arial" w:cs="Arial"/>
          </w:rPr>
          <w:t>1.96e</w:t>
        </w:r>
        <w:r w:rsidR="00EE5901" w:rsidRPr="00EE5901">
          <w:rPr>
            <w:rFonts w:ascii="Arial" w:hAnsi="Arial" w:cs="Arial"/>
            <w:vertAlign w:val="superscript"/>
            <w:rPrChange w:id="288" w:author="Dan Kliebenstein" w:date="2019-08-29T15:51:00Z">
              <w:rPr>
                <w:rFonts w:ascii="Arial" w:hAnsi="Arial" w:cs="Arial"/>
              </w:rPr>
            </w:rPrChange>
          </w:rPr>
          <w:t>-5</w:t>
        </w:r>
      </w:ins>
      <w:ins w:id="289" w:author="Dan Kliebenstein" w:date="2019-08-29T15:50:00Z">
        <w:r w:rsidR="00EE5901">
          <w:rPr>
            <w:rFonts w:ascii="Arial" w:hAnsi="Arial" w:cs="Arial"/>
          </w:rPr>
          <w:t xml:space="preserve"> for the </w:t>
        </w:r>
      </w:ins>
      <w:ins w:id="290" w:author="Dan Kliebenstein" w:date="2019-09-11T14:52:00Z">
        <w:r w:rsidR="008A073C">
          <w:rPr>
            <w:rFonts w:ascii="Arial" w:hAnsi="Arial" w:cs="Arial"/>
            <w:i/>
          </w:rPr>
          <w:t>B.</w:t>
        </w:r>
      </w:ins>
      <w:ins w:id="291" w:author="Dan Kliebenstein" w:date="2019-08-29T15:50:00Z">
        <w:r w:rsidR="00EE5901" w:rsidRPr="00EE5901">
          <w:rPr>
            <w:rFonts w:ascii="Arial" w:hAnsi="Arial" w:cs="Arial"/>
            <w:i/>
            <w:rPrChange w:id="292" w:author="Dan Kliebenstein" w:date="2019-08-29T15:51:00Z">
              <w:rPr>
                <w:rFonts w:ascii="Arial" w:hAnsi="Arial" w:cs="Arial"/>
              </w:rPr>
            </w:rPrChange>
          </w:rPr>
          <w:t xml:space="preserve"> </w:t>
        </w:r>
        <w:proofErr w:type="spellStart"/>
        <w:r w:rsidR="00EE5901" w:rsidRPr="00EE5901">
          <w:rPr>
            <w:rFonts w:ascii="Arial" w:hAnsi="Arial" w:cs="Arial"/>
            <w:i/>
            <w:rPrChange w:id="293" w:author="Dan Kliebenstein" w:date="2019-08-29T15:51:00Z">
              <w:rPr>
                <w:rFonts w:ascii="Arial" w:hAnsi="Arial" w:cs="Arial"/>
              </w:rPr>
            </w:rPrChange>
          </w:rPr>
          <w:t>cinerea</w:t>
        </w:r>
        <w:proofErr w:type="spellEnd"/>
        <w:r w:rsidR="00EE5901">
          <w:rPr>
            <w:rFonts w:ascii="Arial" w:hAnsi="Arial" w:cs="Arial"/>
          </w:rPr>
          <w:t xml:space="preserve"> </w:t>
        </w:r>
        <w:proofErr w:type="spellStart"/>
        <w:r w:rsidR="00EE5901">
          <w:rPr>
            <w:rFonts w:ascii="Arial" w:hAnsi="Arial" w:cs="Arial"/>
          </w:rPr>
          <w:t>transcriptome</w:t>
        </w:r>
        <w:proofErr w:type="spellEnd"/>
        <w:r w:rsidR="00EE5901">
          <w:rPr>
            <w:rFonts w:ascii="Arial" w:hAnsi="Arial" w:cs="Arial"/>
          </w:rPr>
          <w:t xml:space="preserve"> and </w:t>
        </w:r>
      </w:ins>
      <w:ins w:id="294" w:author="Dan Kliebenstein" w:date="2019-08-29T15:51:00Z">
        <w:r w:rsidR="00EE5901">
          <w:rPr>
            <w:rFonts w:ascii="Arial" w:hAnsi="Arial" w:cs="Arial"/>
          </w:rPr>
          <w:t>2.9e</w:t>
        </w:r>
        <w:r w:rsidR="00EE5901" w:rsidRPr="00EE5901">
          <w:rPr>
            <w:rFonts w:ascii="Arial" w:hAnsi="Arial" w:cs="Arial"/>
            <w:vertAlign w:val="superscript"/>
            <w:rPrChange w:id="295" w:author="Dan Kliebenstein" w:date="2019-08-29T15:52:00Z">
              <w:rPr>
                <w:rFonts w:ascii="Arial" w:hAnsi="Arial" w:cs="Arial"/>
              </w:rPr>
            </w:rPrChange>
          </w:rPr>
          <w:t>-5</w:t>
        </w:r>
      </w:ins>
      <w:ins w:id="296" w:author="Dan Kliebenstein" w:date="2019-08-29T15:50:00Z">
        <w:r w:rsidR="00EE5901">
          <w:rPr>
            <w:rFonts w:ascii="Arial" w:hAnsi="Arial" w:cs="Arial"/>
          </w:rPr>
          <w:t xml:space="preserve"> for the </w:t>
        </w:r>
      </w:ins>
      <w:ins w:id="297" w:author="Dan Kliebenstein" w:date="2019-09-11T14:52:00Z">
        <w:r w:rsidR="008A073C">
          <w:rPr>
            <w:rFonts w:ascii="Arial" w:hAnsi="Arial" w:cs="Arial"/>
            <w:i/>
          </w:rPr>
          <w:t>A.</w:t>
        </w:r>
      </w:ins>
      <w:ins w:id="298" w:author="Dan Kliebenstein" w:date="2019-08-29T15:50:00Z">
        <w:r w:rsidR="00EE5901" w:rsidRPr="00EE5901">
          <w:rPr>
            <w:rFonts w:ascii="Arial" w:hAnsi="Arial" w:cs="Arial"/>
            <w:i/>
            <w:rPrChange w:id="299" w:author="Dan Kliebenstein" w:date="2019-08-29T15:52:00Z">
              <w:rPr>
                <w:rFonts w:ascii="Arial" w:hAnsi="Arial" w:cs="Arial"/>
              </w:rPr>
            </w:rPrChange>
          </w:rPr>
          <w:t xml:space="preserve"> thaliana</w:t>
        </w:r>
        <w:r w:rsidR="00EE5901">
          <w:rPr>
            <w:rFonts w:ascii="Arial" w:hAnsi="Arial" w:cs="Arial"/>
          </w:rPr>
          <w:t xml:space="preserve"> </w:t>
        </w:r>
        <w:proofErr w:type="spellStart"/>
        <w:r w:rsidR="00EE5901">
          <w:rPr>
            <w:rFonts w:ascii="Arial" w:hAnsi="Arial" w:cs="Arial"/>
          </w:rPr>
          <w:t>transcriptome</w:t>
        </w:r>
        <w:proofErr w:type="spellEnd"/>
        <w:r w:rsidR="00EE5901">
          <w:rPr>
            <w:rFonts w:ascii="Arial" w:hAnsi="Arial" w:cs="Arial"/>
          </w:rPr>
          <w:t>.</w:t>
        </w:r>
      </w:ins>
      <w:ins w:id="300" w:author="Dan Kliebenstein" w:date="2019-08-29T15:52:00Z">
        <w:r w:rsidR="00EE5901">
          <w:rPr>
            <w:rFonts w:ascii="Arial" w:hAnsi="Arial" w:cs="Arial"/>
          </w:rPr>
          <w:t xml:space="preserve"> </w:t>
        </w:r>
      </w:ins>
      <w:ins w:id="301" w:author="Dan Kliebenstein" w:date="2019-08-29T15:53:00Z">
        <w:r w:rsidR="00A70B29">
          <w:rPr>
            <w:rFonts w:ascii="Arial" w:hAnsi="Arial" w:cs="Arial"/>
          </w:rPr>
          <w:t xml:space="preserve">In </w:t>
        </w:r>
        <w:r w:rsidR="00A70B29" w:rsidRPr="00A70B29">
          <w:rPr>
            <w:rFonts w:ascii="Arial" w:hAnsi="Arial" w:cs="Arial"/>
            <w:i/>
            <w:rPrChange w:id="302" w:author="Dan Kliebenstein" w:date="2019-08-29T15:59:00Z">
              <w:rPr>
                <w:rFonts w:ascii="Arial" w:hAnsi="Arial" w:cs="Arial"/>
              </w:rPr>
            </w:rPrChange>
          </w:rPr>
          <w:t xml:space="preserve">B. </w:t>
        </w:r>
        <w:proofErr w:type="spellStart"/>
        <w:r w:rsidR="00A70B29" w:rsidRPr="00A70B29">
          <w:rPr>
            <w:rFonts w:ascii="Arial" w:hAnsi="Arial" w:cs="Arial"/>
            <w:i/>
            <w:rPrChange w:id="303" w:author="Dan Kliebenstein" w:date="2019-08-29T15:59:00Z">
              <w:rPr>
                <w:rFonts w:ascii="Arial" w:hAnsi="Arial" w:cs="Arial"/>
              </w:rPr>
            </w:rPrChange>
          </w:rPr>
          <w:t>cinerea</w:t>
        </w:r>
        <w:proofErr w:type="spellEnd"/>
        <w:r w:rsidR="00A70B29">
          <w:rPr>
            <w:rFonts w:ascii="Arial" w:hAnsi="Arial" w:cs="Arial"/>
          </w:rPr>
          <w:t>, this threshold</w:t>
        </w:r>
      </w:ins>
      <w:ins w:id="304" w:author="Dan Kliebenstein" w:date="2019-08-29T15:52:00Z">
        <w:r w:rsidR="00EE5901">
          <w:rPr>
            <w:rFonts w:ascii="Arial" w:hAnsi="Arial" w:cs="Arial"/>
          </w:rPr>
          <w:t xml:space="preserve"> identified </w:t>
        </w:r>
      </w:ins>
      <w:ins w:id="305" w:author="Dan Kliebenstein" w:date="2019-08-29T15:53:00Z">
        <w:r w:rsidR="00A70B29">
          <w:rPr>
            <w:rFonts w:ascii="Arial" w:hAnsi="Arial" w:cs="Arial"/>
          </w:rPr>
          <w:t xml:space="preserve">an average of 4756 SNPs </w:t>
        </w:r>
      </w:ins>
      <w:ins w:id="306" w:author="Dan Kliebenstein" w:date="2019-09-11T14:53:00Z">
        <w:r w:rsidR="008A073C">
          <w:rPr>
            <w:rFonts w:ascii="Arial" w:hAnsi="Arial" w:cs="Arial"/>
          </w:rPr>
          <w:t>associated with the expression of</w:t>
        </w:r>
      </w:ins>
      <w:ins w:id="307" w:author="Dan Kliebenstein" w:date="2019-08-29T15:53:00Z">
        <w:r w:rsidR="00A70B29">
          <w:rPr>
            <w:rFonts w:ascii="Arial" w:hAnsi="Arial" w:cs="Arial"/>
          </w:rPr>
          <w:t xml:space="preserve"> 461 </w:t>
        </w:r>
      </w:ins>
      <w:ins w:id="308" w:author="Dan Kliebenstein" w:date="2019-09-11T14:54:00Z">
        <w:r w:rsidR="008A073C">
          <w:rPr>
            <w:rFonts w:ascii="Arial" w:hAnsi="Arial" w:cs="Arial"/>
          </w:rPr>
          <w:t>transcripts</w:t>
        </w:r>
      </w:ins>
      <w:ins w:id="309" w:author="Dan Kliebenstein" w:date="2019-08-29T15:53:00Z">
        <w:r w:rsidR="00A70B29">
          <w:rPr>
            <w:rFonts w:ascii="Arial" w:hAnsi="Arial" w:cs="Arial"/>
          </w:rPr>
          <w:t xml:space="preserve"> (range 3843</w:t>
        </w:r>
      </w:ins>
      <w:ins w:id="310" w:author="Dan Kliebenstein" w:date="2019-09-11T14:54:00Z">
        <w:r w:rsidR="008A073C">
          <w:rPr>
            <w:rFonts w:ascii="Arial" w:hAnsi="Arial" w:cs="Arial"/>
          </w:rPr>
          <w:t xml:space="preserve"> to </w:t>
        </w:r>
      </w:ins>
      <w:ins w:id="311" w:author="Dan Kliebenstein" w:date="2019-08-29T15:53:00Z">
        <w:r w:rsidR="00A70B29">
          <w:rPr>
            <w:rFonts w:ascii="Arial" w:hAnsi="Arial" w:cs="Arial"/>
          </w:rPr>
          <w:t>5584 SNPs and 410</w:t>
        </w:r>
      </w:ins>
      <w:ins w:id="312" w:author="Dan Kliebenstein" w:date="2019-09-11T14:55:00Z">
        <w:r w:rsidR="008A073C">
          <w:rPr>
            <w:rFonts w:ascii="Arial" w:hAnsi="Arial" w:cs="Arial"/>
          </w:rPr>
          <w:t xml:space="preserve"> to </w:t>
        </w:r>
      </w:ins>
      <w:ins w:id="313" w:author="Dan Kliebenstein" w:date="2019-08-29T15:53:00Z">
        <w:r w:rsidR="00A70B29">
          <w:rPr>
            <w:rFonts w:ascii="Arial" w:hAnsi="Arial" w:cs="Arial"/>
          </w:rPr>
          <w:t xml:space="preserve">499 </w:t>
        </w:r>
      </w:ins>
      <w:ins w:id="314" w:author="Dan Kliebenstein" w:date="2019-09-11T14:54:00Z">
        <w:r w:rsidR="008A073C">
          <w:rPr>
            <w:rFonts w:ascii="Arial" w:hAnsi="Arial" w:cs="Arial"/>
          </w:rPr>
          <w:t>transcripts</w:t>
        </w:r>
      </w:ins>
      <w:ins w:id="315" w:author="Dan Kliebenstein" w:date="2019-08-29T15:53:00Z">
        <w:r w:rsidR="00A70B29">
          <w:rPr>
            <w:rFonts w:ascii="Arial" w:hAnsi="Arial" w:cs="Arial"/>
          </w:rPr>
          <w:t>) across the</w:t>
        </w:r>
      </w:ins>
      <w:ins w:id="316" w:author="Dan Kliebenstein" w:date="2019-08-29T15:59:00Z">
        <w:r w:rsidR="00A70B29">
          <w:rPr>
            <w:rFonts w:ascii="Arial" w:hAnsi="Arial" w:cs="Arial"/>
          </w:rPr>
          <w:t xml:space="preserve"> five</w:t>
        </w:r>
      </w:ins>
      <w:ins w:id="317" w:author="Dan Kliebenstein" w:date="2019-08-29T15:53:00Z">
        <w:r w:rsidR="00A70B29">
          <w:rPr>
            <w:rFonts w:ascii="Arial" w:hAnsi="Arial" w:cs="Arial"/>
          </w:rPr>
          <w:t xml:space="preserve"> random permutations.</w:t>
        </w:r>
      </w:ins>
      <w:ins w:id="318" w:author="Dan Kliebenstein" w:date="2019-09-11T14:52:00Z">
        <w:r w:rsidR="008A073C">
          <w:rPr>
            <w:rFonts w:ascii="Arial" w:hAnsi="Arial" w:cs="Arial"/>
          </w:rPr>
          <w:t xml:space="preserve"> In </w:t>
        </w:r>
        <w:r w:rsidR="008A073C">
          <w:rPr>
            <w:rFonts w:ascii="Arial" w:hAnsi="Arial" w:cs="Arial"/>
            <w:i/>
          </w:rPr>
          <w:t>A. thaliana</w:t>
        </w:r>
        <w:r w:rsidR="008A073C">
          <w:rPr>
            <w:rFonts w:ascii="Arial" w:hAnsi="Arial" w:cs="Arial"/>
          </w:rPr>
          <w:t xml:space="preserve">, this threshold identified an average of </w:t>
        </w:r>
      </w:ins>
      <w:ins w:id="319" w:author="Dan Kliebenstein" w:date="2019-09-11T14:56:00Z">
        <w:r w:rsidR="008A073C">
          <w:rPr>
            <w:rFonts w:ascii="Arial" w:hAnsi="Arial" w:cs="Arial"/>
          </w:rPr>
          <w:t>16,446</w:t>
        </w:r>
      </w:ins>
      <w:ins w:id="320" w:author="Dan Kliebenstein" w:date="2019-09-11T14:52:00Z">
        <w:r w:rsidR="008A073C">
          <w:rPr>
            <w:rFonts w:ascii="Arial" w:hAnsi="Arial" w:cs="Arial"/>
          </w:rPr>
          <w:t xml:space="preserve"> SNPs </w:t>
        </w:r>
      </w:ins>
      <w:ins w:id="321" w:author="Dan Kliebenstein" w:date="2019-09-11T14:54:00Z">
        <w:r w:rsidR="008A073C">
          <w:rPr>
            <w:rFonts w:ascii="Arial" w:hAnsi="Arial" w:cs="Arial"/>
          </w:rPr>
          <w:t xml:space="preserve">associated with the expression of </w:t>
        </w:r>
      </w:ins>
      <w:ins w:id="322" w:author="Dan Kliebenstein" w:date="2019-09-11T14:56:00Z">
        <w:r w:rsidR="008A073C">
          <w:rPr>
            <w:rFonts w:ascii="Arial" w:hAnsi="Arial" w:cs="Arial"/>
          </w:rPr>
          <w:t>1,201</w:t>
        </w:r>
      </w:ins>
      <w:ins w:id="323" w:author="Dan Kliebenstein" w:date="2019-09-11T14:52:00Z">
        <w:r w:rsidR="008A073C">
          <w:rPr>
            <w:rFonts w:ascii="Arial" w:hAnsi="Arial" w:cs="Arial"/>
          </w:rPr>
          <w:t xml:space="preserve"> </w:t>
        </w:r>
      </w:ins>
      <w:ins w:id="324" w:author="Dan Kliebenstein" w:date="2019-09-11T14:54:00Z">
        <w:r w:rsidR="008A073C">
          <w:rPr>
            <w:rFonts w:ascii="Arial" w:hAnsi="Arial" w:cs="Arial"/>
          </w:rPr>
          <w:t>transcripts</w:t>
        </w:r>
      </w:ins>
      <w:ins w:id="325" w:author="Dan Kliebenstein" w:date="2019-09-11T14:52:00Z">
        <w:r w:rsidR="008A073C">
          <w:rPr>
            <w:rFonts w:ascii="Arial" w:hAnsi="Arial" w:cs="Arial"/>
          </w:rPr>
          <w:t xml:space="preserve"> (range </w:t>
        </w:r>
      </w:ins>
      <w:ins w:id="326" w:author="Dan Kliebenstein" w:date="2019-09-11T14:54:00Z">
        <w:r w:rsidR="008A073C">
          <w:rPr>
            <w:rFonts w:ascii="Arial" w:hAnsi="Arial" w:cs="Arial"/>
          </w:rPr>
          <w:t xml:space="preserve">13,040 to </w:t>
        </w:r>
      </w:ins>
      <w:ins w:id="327" w:author="Dan Kliebenstein" w:date="2019-09-11T14:55:00Z">
        <w:r w:rsidR="008A073C">
          <w:rPr>
            <w:rFonts w:ascii="Arial" w:hAnsi="Arial" w:cs="Arial"/>
          </w:rPr>
          <w:t>22,359</w:t>
        </w:r>
      </w:ins>
      <w:ins w:id="328" w:author="Dan Kliebenstein" w:date="2019-09-11T14:52:00Z">
        <w:r w:rsidR="008A073C">
          <w:rPr>
            <w:rFonts w:ascii="Arial" w:hAnsi="Arial" w:cs="Arial"/>
          </w:rPr>
          <w:t xml:space="preserve"> SNPs and </w:t>
        </w:r>
      </w:ins>
      <w:ins w:id="329" w:author="Dan Kliebenstein" w:date="2019-09-11T14:55:00Z">
        <w:r w:rsidR="008A073C">
          <w:rPr>
            <w:rFonts w:ascii="Arial" w:hAnsi="Arial" w:cs="Arial"/>
          </w:rPr>
          <w:t>1129 to 1260</w:t>
        </w:r>
      </w:ins>
      <w:ins w:id="330" w:author="Dan Kliebenstein" w:date="2019-09-11T14:52:00Z">
        <w:r w:rsidR="008A073C">
          <w:rPr>
            <w:rFonts w:ascii="Arial" w:hAnsi="Arial" w:cs="Arial"/>
          </w:rPr>
          <w:t xml:space="preserve"> </w:t>
        </w:r>
      </w:ins>
      <w:ins w:id="331" w:author="Dan Kliebenstein" w:date="2019-09-11T14:54:00Z">
        <w:r w:rsidR="008A073C">
          <w:rPr>
            <w:rFonts w:ascii="Arial" w:hAnsi="Arial" w:cs="Arial"/>
          </w:rPr>
          <w:t>transcripts</w:t>
        </w:r>
      </w:ins>
      <w:ins w:id="332" w:author="Dan Kliebenstein" w:date="2019-09-11T14:52:00Z">
        <w:r w:rsidR="008A073C">
          <w:rPr>
            <w:rFonts w:ascii="Arial" w:hAnsi="Arial" w:cs="Arial"/>
          </w:rPr>
          <w:t>) across the five random permutations.</w:t>
        </w:r>
      </w:ins>
    </w:p>
    <w:p w14:paraId="300D11E4" w14:textId="77777777" w:rsidR="00D0627B" w:rsidRDefault="00C05EAA">
      <w:pPr>
        <w:spacing w:line="480" w:lineRule="auto"/>
        <w:rPr>
          <w:ins w:id="333" w:author="Céline" w:date="2019-09-25T11:48:00Z"/>
          <w:rFonts w:ascii="Arial" w:hAnsi="Arial" w:cs="Arial"/>
        </w:rPr>
        <w:pPrChange w:id="334" w:author="Céline" w:date="2019-09-12T14:22:00Z">
          <w:pPr>
            <w:spacing w:line="480" w:lineRule="auto"/>
            <w:ind w:firstLine="720"/>
          </w:pPr>
        </w:pPrChange>
      </w:pPr>
      <w:del w:id="335" w:author="Dan Kliebenstein" w:date="2019-08-29T15:45:00Z">
        <w:r w:rsidRPr="00842D58" w:rsidDel="00EE5901">
          <w:rPr>
            <w:rFonts w:ascii="Arial" w:hAnsi="Arial" w:cs="Arial"/>
          </w:rPr>
          <w:delText xml:space="preserve"> </w:delText>
        </w:r>
      </w:del>
      <w:del w:id="336" w:author="Dan Kliebenstein" w:date="2019-08-29T15:54:00Z">
        <w:r w:rsidR="00912EE3" w:rsidRPr="00842D58" w:rsidDel="00A70B29">
          <w:rPr>
            <w:rFonts w:ascii="Arial" w:hAnsi="Arial" w:cs="Arial"/>
          </w:rPr>
          <w:delText>In total</w:delText>
        </w:r>
      </w:del>
      <w:ins w:id="337" w:author="Dan Kliebenstein" w:date="2019-08-29T15:54:00Z">
        <w:r w:rsidR="00A70B29">
          <w:rPr>
            <w:rFonts w:ascii="Arial" w:hAnsi="Arial" w:cs="Arial"/>
          </w:rPr>
          <w:t xml:space="preserve">Using </w:t>
        </w:r>
        <w:r w:rsidR="00A70B29" w:rsidRPr="00842D58">
          <w:rPr>
            <w:rFonts w:ascii="Arial" w:hAnsi="Arial" w:cs="Arial"/>
          </w:rPr>
          <w:t xml:space="preserve">GEMMA </w:t>
        </w:r>
        <w:r w:rsidR="00A70B29">
          <w:rPr>
            <w:rFonts w:ascii="Arial" w:hAnsi="Arial" w:cs="Arial"/>
          </w:rPr>
          <w:t xml:space="preserve">with these </w:t>
        </w:r>
      </w:ins>
      <w:ins w:id="338" w:author="Céline" w:date="2019-09-12T13:34:00Z">
        <w:r w:rsidR="000637E5">
          <w:rPr>
            <w:rFonts w:ascii="Arial" w:hAnsi="Arial" w:cs="Arial"/>
          </w:rPr>
          <w:t>conservative genome wide-permutation threshold</w:t>
        </w:r>
      </w:ins>
      <w:ins w:id="339" w:author="Dan Kliebenstein" w:date="2019-08-29T15:54:00Z">
        <w:del w:id="340" w:author="Céline" w:date="2019-09-12T13:34:00Z">
          <w:r w:rsidR="00A70B29" w:rsidDel="000637E5">
            <w:rPr>
              <w:rFonts w:ascii="Arial" w:hAnsi="Arial" w:cs="Arial"/>
            </w:rPr>
            <w:delText>threshold</w:delText>
          </w:r>
        </w:del>
        <w:r w:rsidR="00A70B29">
          <w:rPr>
            <w:rFonts w:ascii="Arial" w:hAnsi="Arial" w:cs="Arial"/>
          </w:rPr>
          <w:t xml:space="preserve">s and the real </w:t>
        </w:r>
      </w:ins>
      <w:proofErr w:type="spellStart"/>
      <w:ins w:id="341" w:author="Céline" w:date="2019-09-12T13:34:00Z">
        <w:r w:rsidR="000637E5">
          <w:rPr>
            <w:rFonts w:ascii="Arial" w:hAnsi="Arial" w:cs="Arial"/>
          </w:rPr>
          <w:t>transcriptome</w:t>
        </w:r>
        <w:proofErr w:type="spellEnd"/>
        <w:r w:rsidR="000637E5">
          <w:rPr>
            <w:rFonts w:ascii="Arial" w:hAnsi="Arial" w:cs="Arial"/>
          </w:rPr>
          <w:t xml:space="preserve"> </w:t>
        </w:r>
      </w:ins>
      <w:ins w:id="342" w:author="Dan Kliebenstein" w:date="2019-08-29T15:54:00Z">
        <w:r w:rsidR="00A70B29">
          <w:rPr>
            <w:rFonts w:ascii="Arial" w:hAnsi="Arial" w:cs="Arial"/>
          </w:rPr>
          <w:t>data</w:t>
        </w:r>
      </w:ins>
      <w:ins w:id="343" w:author="Céline" w:date="2019-09-12T13:34:00Z">
        <w:r w:rsidR="000637E5">
          <w:rPr>
            <w:rFonts w:ascii="Arial" w:hAnsi="Arial" w:cs="Arial"/>
          </w:rPr>
          <w:t>sets</w:t>
        </w:r>
      </w:ins>
      <w:del w:id="344" w:author="Céline" w:date="2019-09-12T13:48:00Z">
        <w:r w:rsidR="00912EE3" w:rsidRPr="00842D58" w:rsidDel="00F52F15">
          <w:rPr>
            <w:rFonts w:ascii="Arial" w:hAnsi="Arial" w:cs="Arial"/>
          </w:rPr>
          <w:delText>,</w:delText>
        </w:r>
      </w:del>
      <w:r w:rsidR="00912EE3" w:rsidRPr="00842D58">
        <w:rPr>
          <w:rFonts w:ascii="Arial" w:hAnsi="Arial" w:cs="Arial"/>
        </w:rPr>
        <w:t xml:space="preserve"> </w:t>
      </w:r>
      <w:del w:id="345" w:author="Dan Kliebenstein" w:date="2019-08-29T15:54:00Z">
        <w:r w:rsidR="00494335" w:rsidRPr="00842D58" w:rsidDel="00A70B29">
          <w:rPr>
            <w:rFonts w:ascii="Arial" w:hAnsi="Arial" w:cs="Arial"/>
          </w:rPr>
          <w:delText xml:space="preserve">GEMMA </w:delText>
        </w:r>
      </w:del>
      <w:r w:rsidR="00A07B18">
        <w:rPr>
          <w:rFonts w:ascii="Arial" w:hAnsi="Arial" w:cs="Arial"/>
        </w:rPr>
        <w:t>identified</w:t>
      </w:r>
      <w:r w:rsidR="00912EE3" w:rsidRPr="00842D58">
        <w:rPr>
          <w:rFonts w:ascii="Arial" w:hAnsi="Arial" w:cs="Arial"/>
        </w:rPr>
        <w:t xml:space="preserve"> </w:t>
      </w:r>
      <w:ins w:id="346" w:author="Dan Kliebenstein" w:date="2019-08-29T15:55:00Z">
        <w:r w:rsidR="00A70B29">
          <w:rPr>
            <w:rFonts w:ascii="Arial" w:hAnsi="Arial" w:cs="Arial"/>
          </w:rPr>
          <w:t xml:space="preserve">461,723 </w:t>
        </w:r>
      </w:ins>
      <w:r w:rsidR="00912EE3" w:rsidRPr="00842D58">
        <w:rPr>
          <w:rFonts w:ascii="Arial" w:hAnsi="Arial" w:cs="Arial"/>
          <w:i/>
        </w:rPr>
        <w:t xml:space="preserve">B. </w:t>
      </w:r>
      <w:proofErr w:type="spellStart"/>
      <w:r w:rsidR="00912EE3" w:rsidRPr="00842D58">
        <w:rPr>
          <w:rFonts w:ascii="Arial" w:hAnsi="Arial" w:cs="Arial"/>
          <w:i/>
        </w:rPr>
        <w:t>cinerea</w:t>
      </w:r>
      <w:proofErr w:type="spellEnd"/>
      <w:r w:rsidR="00912EE3" w:rsidRPr="00842D58">
        <w:rPr>
          <w:rFonts w:ascii="Arial" w:hAnsi="Arial" w:cs="Arial"/>
        </w:rPr>
        <w:t xml:space="preserve"> SNPs </w:t>
      </w:r>
      <w:del w:id="347" w:author="Dan Kliebenstein" w:date="2019-08-16T15:58:00Z">
        <w:r w:rsidR="00912EE3" w:rsidRPr="00842D58" w:rsidDel="003B13BD">
          <w:rPr>
            <w:rFonts w:ascii="Arial" w:hAnsi="Arial" w:cs="Arial"/>
          </w:rPr>
          <w:delText xml:space="preserve">linked </w:delText>
        </w:r>
      </w:del>
      <w:ins w:id="348" w:author="Dan Kliebenstein" w:date="2019-08-16T15:58:00Z">
        <w:r w:rsidR="003B13BD">
          <w:rPr>
            <w:rFonts w:ascii="Arial" w:hAnsi="Arial" w:cs="Arial"/>
          </w:rPr>
          <w:t>associated</w:t>
        </w:r>
      </w:ins>
      <w:ins w:id="349" w:author="Dan Kliebenstein" w:date="2019-08-16T15:59:00Z">
        <w:r w:rsidR="003B13BD">
          <w:rPr>
            <w:rFonts w:ascii="Arial" w:hAnsi="Arial" w:cs="Arial"/>
          </w:rPr>
          <w:t xml:space="preserve"> with</w:t>
        </w:r>
      </w:ins>
      <w:del w:id="350" w:author="Dan Kliebenstein" w:date="2019-08-16T15:59:00Z">
        <w:r w:rsidR="00912EE3" w:rsidRPr="00842D58" w:rsidDel="003B13BD">
          <w:rPr>
            <w:rFonts w:ascii="Arial" w:hAnsi="Arial" w:cs="Arial"/>
          </w:rPr>
          <w:delText>to</w:delText>
        </w:r>
      </w:del>
      <w:r w:rsidR="00912EE3" w:rsidRPr="00842D58">
        <w:rPr>
          <w:rFonts w:ascii="Arial" w:hAnsi="Arial" w:cs="Arial"/>
        </w:rPr>
        <w:t xml:space="preserve"> transcriptional variation in </w:t>
      </w:r>
      <w:ins w:id="351" w:author="Dan Kliebenstein" w:date="2019-08-29T15:55:00Z">
        <w:r w:rsidR="00A70B29" w:rsidRPr="00842D58">
          <w:rPr>
            <w:rFonts w:ascii="Arial" w:hAnsi="Arial" w:cs="Arial"/>
          </w:rPr>
          <w:t xml:space="preserve">1,616 </w:t>
        </w:r>
        <w:r w:rsidR="00A70B29" w:rsidRPr="00842D58">
          <w:rPr>
            <w:rFonts w:ascii="Arial" w:hAnsi="Arial" w:cs="Arial"/>
            <w:i/>
          </w:rPr>
          <w:t xml:space="preserve">B. </w:t>
        </w:r>
        <w:proofErr w:type="spellStart"/>
        <w:r w:rsidR="00A70B29" w:rsidRPr="00842D58">
          <w:rPr>
            <w:rFonts w:ascii="Arial" w:hAnsi="Arial" w:cs="Arial"/>
            <w:i/>
          </w:rPr>
          <w:t>cinerea</w:t>
        </w:r>
        <w:proofErr w:type="spellEnd"/>
        <w:r w:rsidR="00A70B29" w:rsidRPr="00842D58">
          <w:rPr>
            <w:rFonts w:ascii="Arial" w:hAnsi="Arial" w:cs="Arial"/>
          </w:rPr>
          <w:t xml:space="preserve"> genes </w:t>
        </w:r>
        <w:r w:rsidR="00A70B29">
          <w:rPr>
            <w:rFonts w:ascii="Arial" w:hAnsi="Arial" w:cs="Arial"/>
          </w:rPr>
          <w:t xml:space="preserve">and </w:t>
        </w:r>
      </w:ins>
      <w:ins w:id="352" w:author="Dan Kliebenstein" w:date="2019-09-11T14:55:00Z">
        <w:r w:rsidR="008A073C">
          <w:rPr>
            <w:rFonts w:ascii="Arial" w:hAnsi="Arial" w:cs="Arial"/>
          </w:rPr>
          <w:t xml:space="preserve">978,693 </w:t>
        </w:r>
      </w:ins>
      <w:ins w:id="353" w:author="Dan Kliebenstein" w:date="2019-08-29T15:55:00Z">
        <w:r w:rsidR="00A70B29">
          <w:rPr>
            <w:rFonts w:ascii="Arial" w:hAnsi="Arial" w:cs="Arial"/>
          </w:rPr>
          <w:t xml:space="preserve">SNPs associated with </w:t>
        </w:r>
      </w:ins>
      <w:r w:rsidR="00912EE3" w:rsidRPr="00842D58">
        <w:rPr>
          <w:rFonts w:ascii="Arial" w:hAnsi="Arial" w:cs="Arial"/>
        </w:rPr>
        <w:t xml:space="preserve">5,213 </w:t>
      </w:r>
      <w:r w:rsidR="00912EE3" w:rsidRPr="00842D58">
        <w:rPr>
          <w:rFonts w:ascii="Arial" w:hAnsi="Arial" w:cs="Arial"/>
          <w:i/>
        </w:rPr>
        <w:t xml:space="preserve">A. thaliana </w:t>
      </w:r>
      <w:r w:rsidR="00912EE3" w:rsidRPr="00842D58">
        <w:rPr>
          <w:rFonts w:ascii="Arial" w:hAnsi="Arial" w:cs="Arial"/>
        </w:rPr>
        <w:t xml:space="preserve">genes </w:t>
      </w:r>
      <w:del w:id="354" w:author="Dan Kliebenstein" w:date="2019-08-29T15:56:00Z">
        <w:r w:rsidR="00912EE3" w:rsidRPr="00842D58" w:rsidDel="00A70B29">
          <w:rPr>
            <w:rFonts w:ascii="Arial" w:hAnsi="Arial" w:cs="Arial"/>
          </w:rPr>
          <w:delText xml:space="preserve">and </w:delText>
        </w:r>
      </w:del>
      <w:del w:id="355" w:author="Dan Kliebenstein" w:date="2019-08-29T15:55:00Z">
        <w:r w:rsidR="00912EE3" w:rsidRPr="00842D58" w:rsidDel="00A70B29">
          <w:rPr>
            <w:rFonts w:ascii="Arial" w:hAnsi="Arial" w:cs="Arial"/>
          </w:rPr>
          <w:delText xml:space="preserve">1,616 </w:delText>
        </w:r>
        <w:r w:rsidR="00912EE3" w:rsidRPr="00842D58" w:rsidDel="00A70B29">
          <w:rPr>
            <w:rFonts w:ascii="Arial" w:hAnsi="Arial" w:cs="Arial"/>
            <w:i/>
          </w:rPr>
          <w:delText>B. cinerea</w:delText>
        </w:r>
        <w:r w:rsidR="00912EE3" w:rsidRPr="00842D58" w:rsidDel="00A70B29">
          <w:rPr>
            <w:rFonts w:ascii="Arial" w:hAnsi="Arial" w:cs="Arial"/>
          </w:rPr>
          <w:delText xml:space="preserve"> genes</w:delText>
        </w:r>
        <w:r w:rsidR="00C9235C" w:rsidRPr="00842D58" w:rsidDel="00A70B29">
          <w:rPr>
            <w:rFonts w:ascii="Arial" w:hAnsi="Arial" w:cs="Arial"/>
          </w:rPr>
          <w:delText xml:space="preserve"> </w:delText>
        </w:r>
      </w:del>
      <w:r w:rsidR="00C9235C" w:rsidRPr="00842D58">
        <w:rPr>
          <w:rFonts w:ascii="Arial" w:hAnsi="Arial" w:cs="Arial"/>
        </w:rPr>
        <w:t>(Figure 1)</w:t>
      </w:r>
      <w:r w:rsidR="00912EE3" w:rsidRPr="00842D58">
        <w:rPr>
          <w:rFonts w:ascii="Arial" w:hAnsi="Arial" w:cs="Arial"/>
        </w:rPr>
        <w:t>.</w:t>
      </w:r>
      <w:ins w:id="356" w:author="Dan Kliebenstein" w:date="2019-08-29T15:56:00Z">
        <w:r w:rsidR="00A70B29">
          <w:rPr>
            <w:rFonts w:ascii="Arial" w:hAnsi="Arial" w:cs="Arial"/>
          </w:rPr>
          <w:t xml:space="preserve"> </w:t>
        </w:r>
      </w:ins>
      <w:ins w:id="357" w:author="Céline" w:date="2019-09-12T14:12:00Z">
        <w:r w:rsidR="005C6164">
          <w:rPr>
            <w:rFonts w:ascii="Arial" w:hAnsi="Arial" w:cs="Arial"/>
          </w:rPr>
          <w:t xml:space="preserve">In comparison to </w:t>
        </w:r>
      </w:ins>
      <w:ins w:id="358" w:author="Dan Kliebenstein" w:date="2019-08-29T15:56:00Z">
        <w:del w:id="359" w:author="Céline" w:date="2019-09-12T14:12:00Z">
          <w:r w:rsidR="00A70B29" w:rsidDel="005C6164">
            <w:rPr>
              <w:rFonts w:ascii="Arial" w:hAnsi="Arial" w:cs="Arial"/>
            </w:rPr>
            <w:delText xml:space="preserve">Using </w:delText>
          </w:r>
        </w:del>
        <w:r w:rsidR="00A70B29">
          <w:rPr>
            <w:rFonts w:ascii="Arial" w:hAnsi="Arial" w:cs="Arial"/>
          </w:rPr>
          <w:t xml:space="preserve">the random permutations, this suggests an alpha error rate </w:t>
        </w:r>
      </w:ins>
      <w:ins w:id="360" w:author="Dan Kliebenstein" w:date="2019-08-29T16:01:00Z">
        <w:r w:rsidR="00547C35">
          <w:rPr>
            <w:rFonts w:ascii="Arial" w:hAnsi="Arial" w:cs="Arial"/>
          </w:rPr>
          <w:t xml:space="preserve">for SNPs </w:t>
        </w:r>
      </w:ins>
      <w:ins w:id="361" w:author="Dan Kliebenstein" w:date="2019-08-29T15:56:00Z">
        <w:r w:rsidR="00A70B29">
          <w:rPr>
            <w:rFonts w:ascii="Arial" w:hAnsi="Arial" w:cs="Arial"/>
          </w:rPr>
          <w:t xml:space="preserve">of approximately </w:t>
        </w:r>
      </w:ins>
      <w:ins w:id="362" w:author="Dan Kliebenstein" w:date="2019-09-11T14:56:00Z">
        <w:r w:rsidR="008A073C">
          <w:rPr>
            <w:rFonts w:ascii="Arial" w:hAnsi="Arial" w:cs="Arial"/>
          </w:rPr>
          <w:t>1</w:t>
        </w:r>
      </w:ins>
      <w:ins w:id="363" w:author="Dan Kliebenstein" w:date="2019-08-29T15:56:00Z">
        <w:r w:rsidR="00A70B29">
          <w:rPr>
            <w:rFonts w:ascii="Arial" w:hAnsi="Arial" w:cs="Arial"/>
          </w:rPr>
          <w:t>% using the</w:t>
        </w:r>
      </w:ins>
      <w:ins w:id="364" w:author="Céline" w:date="2019-09-12T14:13:00Z">
        <w:r w:rsidR="005C6164">
          <w:rPr>
            <w:rFonts w:ascii="Arial" w:hAnsi="Arial" w:cs="Arial"/>
          </w:rPr>
          <w:t xml:space="preserve"> 1.96e</w:t>
        </w:r>
        <w:r w:rsidR="005C6164" w:rsidRPr="003C4F48">
          <w:rPr>
            <w:rFonts w:ascii="Arial" w:hAnsi="Arial" w:cs="Arial"/>
            <w:vertAlign w:val="superscript"/>
          </w:rPr>
          <w:t>-5</w:t>
        </w:r>
        <w:r w:rsidR="005C6164">
          <w:rPr>
            <w:rFonts w:ascii="Arial" w:hAnsi="Arial" w:cs="Arial"/>
          </w:rPr>
          <w:t xml:space="preserve"> </w:t>
        </w:r>
        <w:proofErr w:type="gramStart"/>
        <w:r w:rsidR="005C6164">
          <w:rPr>
            <w:rFonts w:ascii="Arial" w:hAnsi="Arial" w:cs="Arial"/>
          </w:rPr>
          <w:t>th</w:t>
        </w:r>
      </w:ins>
      <w:proofErr w:type="gramEnd"/>
      <w:ins w:id="365" w:author="Dan Kliebenstein" w:date="2019-08-29T15:56:00Z">
        <w:del w:id="366" w:author="Céline" w:date="2019-09-12T14:13:00Z">
          <w:r w:rsidR="00A70B29" w:rsidDel="005C6164">
            <w:rPr>
              <w:rFonts w:ascii="Arial" w:hAnsi="Arial" w:cs="Arial"/>
            </w:rPr>
            <w:delText>se th</w:delText>
          </w:r>
        </w:del>
        <w:r w:rsidR="00A70B29">
          <w:rPr>
            <w:rFonts w:ascii="Arial" w:hAnsi="Arial" w:cs="Arial"/>
          </w:rPr>
          <w:t>reshold</w:t>
        </w:r>
        <w:del w:id="367" w:author="Céline" w:date="2019-09-12T14:13:00Z">
          <w:r w:rsidR="00A70B29" w:rsidDel="005C6164">
            <w:rPr>
              <w:rFonts w:ascii="Arial" w:hAnsi="Arial" w:cs="Arial"/>
            </w:rPr>
            <w:delText>s</w:delText>
          </w:r>
        </w:del>
        <w:r w:rsidR="00A70B29">
          <w:rPr>
            <w:rFonts w:ascii="Arial" w:hAnsi="Arial" w:cs="Arial"/>
          </w:rPr>
          <w:t xml:space="preserve"> for </w:t>
        </w:r>
        <w:r w:rsidR="00A70B29" w:rsidRPr="00A70B29">
          <w:rPr>
            <w:rFonts w:ascii="Arial" w:hAnsi="Arial" w:cs="Arial"/>
            <w:i/>
            <w:rPrChange w:id="368" w:author="Dan Kliebenstein" w:date="2019-08-29T15:58:00Z">
              <w:rPr>
                <w:rFonts w:ascii="Arial" w:hAnsi="Arial" w:cs="Arial"/>
              </w:rPr>
            </w:rPrChange>
          </w:rPr>
          <w:t xml:space="preserve">B. </w:t>
        </w:r>
        <w:proofErr w:type="spellStart"/>
        <w:r w:rsidR="00A70B29" w:rsidRPr="00A70B29">
          <w:rPr>
            <w:rFonts w:ascii="Arial" w:hAnsi="Arial" w:cs="Arial"/>
            <w:i/>
            <w:rPrChange w:id="369" w:author="Dan Kliebenstein" w:date="2019-08-29T15:58:00Z">
              <w:rPr>
                <w:rFonts w:ascii="Arial" w:hAnsi="Arial" w:cs="Arial"/>
              </w:rPr>
            </w:rPrChange>
          </w:rPr>
          <w:t>cinerea</w:t>
        </w:r>
        <w:proofErr w:type="spellEnd"/>
        <w:r w:rsidR="00A70B29">
          <w:rPr>
            <w:rFonts w:ascii="Arial" w:hAnsi="Arial" w:cs="Arial"/>
          </w:rPr>
          <w:t xml:space="preserve"> (4,756 </w:t>
        </w:r>
      </w:ins>
      <w:ins w:id="370" w:author="Dan Kliebenstein" w:date="2019-09-11T14:57:00Z">
        <w:r w:rsidR="008A073C">
          <w:rPr>
            <w:rFonts w:ascii="Arial" w:hAnsi="Arial" w:cs="Arial"/>
          </w:rPr>
          <w:t>permutation</w:t>
        </w:r>
      </w:ins>
      <w:ins w:id="371" w:author="Dan Kliebenstein" w:date="2019-08-29T15:56:00Z">
        <w:r w:rsidR="00A70B29">
          <w:rPr>
            <w:rFonts w:ascii="Arial" w:hAnsi="Arial" w:cs="Arial"/>
          </w:rPr>
          <w:t xml:space="preserve">/461,723 </w:t>
        </w:r>
      </w:ins>
      <w:ins w:id="372" w:author="Dan Kliebenstein" w:date="2019-09-11T14:57:00Z">
        <w:r w:rsidR="008A073C">
          <w:rPr>
            <w:rFonts w:ascii="Arial" w:hAnsi="Arial" w:cs="Arial"/>
          </w:rPr>
          <w:t>empirical</w:t>
        </w:r>
      </w:ins>
      <w:ins w:id="373" w:author="Dan Kliebenstein" w:date="2019-08-29T15:56:00Z">
        <w:r w:rsidR="00A70B29">
          <w:rPr>
            <w:rFonts w:ascii="Arial" w:hAnsi="Arial" w:cs="Arial"/>
          </w:rPr>
          <w:t xml:space="preserve">) and </w:t>
        </w:r>
      </w:ins>
      <w:ins w:id="374" w:author="Dan Kliebenstein" w:date="2019-09-11T14:57:00Z">
        <w:r w:rsidR="008A073C">
          <w:rPr>
            <w:rFonts w:ascii="Arial" w:hAnsi="Arial" w:cs="Arial"/>
          </w:rPr>
          <w:t>1.6%</w:t>
        </w:r>
      </w:ins>
      <w:ins w:id="375" w:author="Céline" w:date="2019-09-12T14:15:00Z">
        <w:r w:rsidR="005C6164">
          <w:rPr>
            <w:rFonts w:ascii="Arial" w:hAnsi="Arial" w:cs="Arial"/>
          </w:rPr>
          <w:t xml:space="preserve"> </w:t>
        </w:r>
      </w:ins>
      <w:ins w:id="376" w:author="Dan Kliebenstein" w:date="2019-09-11T14:57:00Z">
        <w:del w:id="377" w:author="Céline" w:date="2019-09-12T14:15:00Z">
          <w:r w:rsidR="008A073C" w:rsidDel="005C6164">
            <w:rPr>
              <w:rFonts w:ascii="Arial" w:hAnsi="Arial" w:cs="Arial"/>
            </w:rPr>
            <w:delText xml:space="preserve"> </w:delText>
          </w:r>
        </w:del>
      </w:ins>
      <w:ins w:id="378" w:author="Céline" w:date="2019-09-12T14:14:00Z">
        <w:r w:rsidR="005C6164">
          <w:rPr>
            <w:rFonts w:ascii="Arial" w:hAnsi="Arial" w:cs="Arial"/>
          </w:rPr>
          <w:t>using the 2.9e</w:t>
        </w:r>
        <w:r w:rsidR="005C6164" w:rsidRPr="003C4F48">
          <w:rPr>
            <w:rFonts w:ascii="Arial" w:hAnsi="Arial" w:cs="Arial"/>
            <w:vertAlign w:val="superscript"/>
          </w:rPr>
          <w:t>-5</w:t>
        </w:r>
        <w:r w:rsidR="005C6164">
          <w:rPr>
            <w:rFonts w:ascii="Arial" w:hAnsi="Arial" w:cs="Arial"/>
          </w:rPr>
          <w:t xml:space="preserve"> threshold </w:t>
        </w:r>
      </w:ins>
      <w:ins w:id="379" w:author="Dan Kliebenstein" w:date="2019-09-11T14:57:00Z">
        <w:r w:rsidR="008A073C">
          <w:rPr>
            <w:rFonts w:ascii="Arial" w:hAnsi="Arial" w:cs="Arial"/>
          </w:rPr>
          <w:t xml:space="preserve">for </w:t>
        </w:r>
      </w:ins>
      <w:ins w:id="380" w:author="Dan Kliebenstein" w:date="2019-08-29T15:58:00Z">
        <w:r w:rsidR="00A70B29" w:rsidRPr="00A70B29">
          <w:rPr>
            <w:rFonts w:ascii="Arial" w:hAnsi="Arial" w:cs="Arial"/>
            <w:i/>
            <w:rPrChange w:id="381" w:author="Dan Kliebenstein" w:date="2019-08-29T15:58:00Z">
              <w:rPr>
                <w:rFonts w:ascii="Arial" w:hAnsi="Arial" w:cs="Arial"/>
              </w:rPr>
            </w:rPrChange>
          </w:rPr>
          <w:t>A. thaliana</w:t>
        </w:r>
        <w:r w:rsidR="00A70B29">
          <w:rPr>
            <w:rFonts w:ascii="Arial" w:hAnsi="Arial" w:cs="Arial"/>
          </w:rPr>
          <w:t xml:space="preserve"> (</w:t>
        </w:r>
      </w:ins>
      <w:del w:id="382" w:author="Dan Kliebenstein" w:date="2019-08-29T15:56:00Z">
        <w:r w:rsidR="00912EE3" w:rsidRPr="00842D58" w:rsidDel="00A70B29">
          <w:rPr>
            <w:rFonts w:ascii="Arial" w:hAnsi="Arial" w:cs="Arial"/>
          </w:rPr>
          <w:delText xml:space="preserve"> </w:delText>
        </w:r>
      </w:del>
      <w:ins w:id="383" w:author="Dan Kliebenstein" w:date="2019-09-11T14:56:00Z">
        <w:r w:rsidR="008A073C">
          <w:rPr>
            <w:rFonts w:ascii="Arial" w:hAnsi="Arial" w:cs="Arial"/>
          </w:rPr>
          <w:t>16,446</w:t>
        </w:r>
      </w:ins>
      <w:ins w:id="384" w:author="Dan Kliebenstein" w:date="2019-09-11T14:57:00Z">
        <w:r w:rsidR="008A073C">
          <w:rPr>
            <w:rFonts w:ascii="Arial" w:hAnsi="Arial" w:cs="Arial"/>
          </w:rPr>
          <w:t xml:space="preserve"> permutation </w:t>
        </w:r>
      </w:ins>
      <w:ins w:id="385" w:author="Dan Kliebenstein" w:date="2019-08-29T15:58:00Z">
        <w:r w:rsidR="00A70B29">
          <w:rPr>
            <w:rFonts w:ascii="Arial" w:hAnsi="Arial" w:cs="Arial"/>
          </w:rPr>
          <w:t>/</w:t>
        </w:r>
      </w:ins>
      <w:ins w:id="386" w:author="Dan Kliebenstein" w:date="2019-09-11T14:57:00Z">
        <w:r w:rsidR="008A073C">
          <w:rPr>
            <w:rFonts w:ascii="Arial" w:hAnsi="Arial" w:cs="Arial"/>
          </w:rPr>
          <w:t>978</w:t>
        </w:r>
      </w:ins>
      <w:ins w:id="387" w:author="Dan Kliebenstein" w:date="2019-08-29T15:58:00Z">
        <w:r w:rsidR="00A70B29">
          <w:rPr>
            <w:rFonts w:ascii="Arial" w:hAnsi="Arial" w:cs="Arial"/>
          </w:rPr>
          <w:t>,</w:t>
        </w:r>
      </w:ins>
      <w:ins w:id="388" w:author="Dan Kliebenstein" w:date="2019-09-11T14:57:00Z">
        <w:r w:rsidR="008A073C">
          <w:rPr>
            <w:rFonts w:ascii="Arial" w:hAnsi="Arial" w:cs="Arial"/>
          </w:rPr>
          <w:t>693</w:t>
        </w:r>
      </w:ins>
      <w:ins w:id="389" w:author="Dan Kliebenstein" w:date="2019-08-29T15:58:00Z">
        <w:r w:rsidR="00A70B29">
          <w:rPr>
            <w:rFonts w:ascii="Arial" w:hAnsi="Arial" w:cs="Arial"/>
          </w:rPr>
          <w:t xml:space="preserve"> </w:t>
        </w:r>
      </w:ins>
      <w:ins w:id="390" w:author="Dan Kliebenstein" w:date="2019-09-11T14:57:00Z">
        <w:r w:rsidR="008A073C">
          <w:rPr>
            <w:rFonts w:ascii="Arial" w:hAnsi="Arial" w:cs="Arial"/>
          </w:rPr>
          <w:t>empirical</w:t>
        </w:r>
      </w:ins>
      <w:ins w:id="391" w:author="Dan Kliebenstein" w:date="2019-08-29T15:58:00Z">
        <w:r w:rsidR="00A70B29">
          <w:rPr>
            <w:rFonts w:ascii="Arial" w:hAnsi="Arial" w:cs="Arial"/>
          </w:rPr>
          <w:t>).</w:t>
        </w:r>
        <w:r w:rsidR="00A70B29" w:rsidRPr="00842D58">
          <w:rPr>
            <w:rFonts w:ascii="Arial" w:hAnsi="Arial" w:cs="Arial"/>
          </w:rPr>
          <w:t xml:space="preserve"> </w:t>
        </w:r>
      </w:ins>
    </w:p>
    <w:p w14:paraId="2645F7F4" w14:textId="007432F2" w:rsidR="00726354" w:rsidRPr="00842D58" w:rsidDel="00A1173A" w:rsidRDefault="00C667FC" w:rsidP="00A1173A">
      <w:pPr>
        <w:spacing w:line="480" w:lineRule="auto"/>
        <w:ind w:firstLine="720"/>
        <w:rPr>
          <w:del w:id="392" w:author="Céline" w:date="2019-09-12T14:01:00Z"/>
          <w:rFonts w:ascii="Arial" w:hAnsi="Arial" w:cs="Arial"/>
        </w:rPr>
      </w:pPr>
      <w:ins w:id="393" w:author="Céline" w:date="2019-09-12T14:18:00Z">
        <w:r>
          <w:rPr>
            <w:rFonts w:ascii="Arial" w:hAnsi="Arial" w:cs="Arial"/>
          </w:rPr>
          <w:t xml:space="preserve">The range of significant SNPs per transcript is wide with </w:t>
        </w:r>
      </w:ins>
      <w:ins w:id="394" w:author="Céline" w:date="2019-09-12T14:19:00Z">
        <w:r>
          <w:rPr>
            <w:rFonts w:ascii="Arial" w:hAnsi="Arial" w:cs="Arial"/>
          </w:rPr>
          <w:t>0-</w:t>
        </w:r>
      </w:ins>
      <w:ins w:id="395" w:author="Céline" w:date="2019-09-12T14:18:00Z">
        <w:r>
          <w:rPr>
            <w:rFonts w:ascii="Arial" w:hAnsi="Arial" w:cs="Arial"/>
          </w:rPr>
          <w:t xml:space="preserve"> </w:t>
        </w:r>
      </w:ins>
      <w:ins w:id="396" w:author="Céline" w:date="2019-09-12T14:19:00Z">
        <w:r>
          <w:rPr>
            <w:rFonts w:ascii="Arial" w:hAnsi="Arial" w:cs="Arial"/>
          </w:rPr>
          <w:t>16</w:t>
        </w:r>
      </w:ins>
      <w:ins w:id="397" w:author="Céline" w:date="2019-09-12T14:21:00Z">
        <w:r>
          <w:rPr>
            <w:rFonts w:ascii="Arial" w:hAnsi="Arial" w:cs="Arial"/>
          </w:rPr>
          <w:t>,</w:t>
        </w:r>
      </w:ins>
      <w:ins w:id="398" w:author="Céline" w:date="2019-09-12T14:19:00Z">
        <w:r>
          <w:rPr>
            <w:rFonts w:ascii="Arial" w:hAnsi="Arial" w:cs="Arial"/>
          </w:rPr>
          <w:t xml:space="preserve">814 SNPs for </w:t>
        </w:r>
        <w:r w:rsidRPr="00C667FC">
          <w:rPr>
            <w:rFonts w:ascii="Arial" w:hAnsi="Arial" w:cs="Arial"/>
            <w:i/>
            <w:rPrChange w:id="399" w:author="Céline" w:date="2019-09-12T14:20:00Z">
              <w:rPr>
                <w:rFonts w:ascii="Arial" w:hAnsi="Arial" w:cs="Arial"/>
              </w:rPr>
            </w:rPrChange>
          </w:rPr>
          <w:t>B.</w:t>
        </w:r>
      </w:ins>
      <w:ins w:id="400" w:author="Céline" w:date="2019-09-12T14:20:00Z">
        <w:r>
          <w:rPr>
            <w:rFonts w:ascii="Arial" w:hAnsi="Arial" w:cs="Arial"/>
            <w:i/>
          </w:rPr>
          <w:t xml:space="preserve"> </w:t>
        </w:r>
      </w:ins>
      <w:proofErr w:type="spellStart"/>
      <w:ins w:id="401" w:author="Céline" w:date="2019-09-12T14:19:00Z">
        <w:r w:rsidRPr="00C667FC">
          <w:rPr>
            <w:rFonts w:ascii="Arial" w:hAnsi="Arial" w:cs="Arial"/>
            <w:i/>
            <w:rPrChange w:id="402" w:author="Céline" w:date="2019-09-12T14:20:00Z">
              <w:rPr>
                <w:rFonts w:ascii="Arial" w:hAnsi="Arial" w:cs="Arial"/>
              </w:rPr>
            </w:rPrChange>
          </w:rPr>
          <w:t>cinerea</w:t>
        </w:r>
        <w:proofErr w:type="spellEnd"/>
        <w:r>
          <w:rPr>
            <w:rFonts w:ascii="Arial" w:hAnsi="Arial" w:cs="Arial"/>
          </w:rPr>
          <w:t xml:space="preserve"> and 0-</w:t>
        </w:r>
      </w:ins>
      <w:ins w:id="403" w:author="Céline" w:date="2019-09-12T14:20:00Z">
        <w:r>
          <w:rPr>
            <w:rFonts w:ascii="Arial" w:hAnsi="Arial" w:cs="Arial"/>
          </w:rPr>
          <w:t>24</w:t>
        </w:r>
      </w:ins>
      <w:ins w:id="404" w:author="Céline" w:date="2019-09-12T14:21:00Z">
        <w:r>
          <w:rPr>
            <w:rFonts w:ascii="Arial" w:hAnsi="Arial" w:cs="Arial"/>
          </w:rPr>
          <w:t>,</w:t>
        </w:r>
      </w:ins>
      <w:ins w:id="405" w:author="Céline" w:date="2019-09-12T14:20:00Z">
        <w:r>
          <w:rPr>
            <w:rFonts w:ascii="Arial" w:hAnsi="Arial" w:cs="Arial"/>
          </w:rPr>
          <w:t xml:space="preserve">622 SNPs for </w:t>
        </w:r>
        <w:r w:rsidRPr="00C667FC">
          <w:rPr>
            <w:rFonts w:ascii="Arial" w:hAnsi="Arial" w:cs="Arial"/>
            <w:i/>
            <w:rPrChange w:id="406" w:author="Céline" w:date="2019-09-12T14:20:00Z">
              <w:rPr>
                <w:rFonts w:ascii="Arial" w:hAnsi="Arial" w:cs="Arial"/>
              </w:rPr>
            </w:rPrChange>
          </w:rPr>
          <w:t>A. thaliana</w:t>
        </w:r>
        <w:r>
          <w:rPr>
            <w:rFonts w:ascii="Arial" w:hAnsi="Arial" w:cs="Arial"/>
          </w:rPr>
          <w:t>.</w:t>
        </w:r>
      </w:ins>
      <w:ins w:id="407" w:author="Céline" w:date="2019-09-12T14:22:00Z">
        <w:r>
          <w:rPr>
            <w:rFonts w:ascii="Arial" w:hAnsi="Arial" w:cs="Arial"/>
          </w:rPr>
          <w:t xml:space="preserve"> The observation of</w:t>
        </w:r>
      </w:ins>
      <w:moveFromRangeStart w:id="408" w:author="Céline" w:date="2019-09-12T14:22:00Z" w:name="move429917461"/>
      <w:moveFrom w:id="409" w:author="Céline" w:date="2019-09-12T14:22:00Z">
        <w:r w:rsidR="00912EE3" w:rsidRPr="00C667FC" w:rsidDel="00C667FC">
          <w:rPr>
            <w:rFonts w:ascii="Arial" w:hAnsi="Arial" w:cs="Arial"/>
            <w:highlight w:val="darkGray"/>
            <w:rPrChange w:id="410" w:author="Céline" w:date="2019-09-12T14:21:00Z">
              <w:rPr>
                <w:rFonts w:ascii="Arial" w:hAnsi="Arial" w:cs="Arial"/>
              </w:rPr>
            </w:rPrChange>
          </w:rPr>
          <w:t xml:space="preserve">For these genes with significant SNPs, there was a median of </w:t>
        </w:r>
        <w:r w:rsidR="00154735" w:rsidRPr="00C667FC" w:rsidDel="00C667FC">
          <w:rPr>
            <w:rFonts w:ascii="Arial" w:hAnsi="Arial" w:cs="Arial"/>
            <w:highlight w:val="darkGray"/>
            <w:rPrChange w:id="411" w:author="Céline" w:date="2019-09-12T14:21:00Z">
              <w:rPr>
                <w:rFonts w:ascii="Arial" w:hAnsi="Arial" w:cs="Arial"/>
              </w:rPr>
            </w:rPrChange>
          </w:rPr>
          <w:t>10</w:t>
        </w:r>
        <w:r w:rsidR="00197C33" w:rsidRPr="00C667FC" w:rsidDel="00C667FC">
          <w:rPr>
            <w:rFonts w:ascii="Arial" w:hAnsi="Arial" w:cs="Arial"/>
            <w:highlight w:val="darkGray"/>
            <w:rPrChange w:id="412" w:author="Céline" w:date="2019-09-12T14:21:00Z">
              <w:rPr>
                <w:rFonts w:ascii="Arial" w:hAnsi="Arial" w:cs="Arial"/>
              </w:rPr>
            </w:rPrChange>
          </w:rPr>
          <w:t>±25</w:t>
        </w:r>
        <w:r w:rsidR="00912EE3" w:rsidRPr="00C667FC" w:rsidDel="00C667FC">
          <w:rPr>
            <w:rFonts w:ascii="Arial" w:hAnsi="Arial" w:cs="Arial"/>
            <w:highlight w:val="darkGray"/>
            <w:rPrChange w:id="413" w:author="Céline" w:date="2019-09-12T14:21:00Z">
              <w:rPr>
                <w:rFonts w:ascii="Arial" w:hAnsi="Arial" w:cs="Arial"/>
              </w:rPr>
            </w:rPrChange>
          </w:rPr>
          <w:t xml:space="preserve"> SNPs per transcript for </w:t>
        </w:r>
        <w:r w:rsidR="0087068F" w:rsidRPr="00C667FC" w:rsidDel="00C667FC">
          <w:rPr>
            <w:rFonts w:ascii="Arial" w:hAnsi="Arial" w:cs="Arial"/>
            <w:i/>
            <w:highlight w:val="darkGray"/>
            <w:rPrChange w:id="414" w:author="Céline" w:date="2019-09-12T14:21:00Z">
              <w:rPr>
                <w:rFonts w:ascii="Arial" w:hAnsi="Arial" w:cs="Arial"/>
                <w:i/>
              </w:rPr>
            </w:rPrChange>
          </w:rPr>
          <w:t>B. cinerea</w:t>
        </w:r>
        <w:r w:rsidR="0087068F" w:rsidRPr="00C667FC" w:rsidDel="00C667FC">
          <w:rPr>
            <w:rFonts w:ascii="Arial" w:hAnsi="Arial" w:cs="Arial"/>
            <w:highlight w:val="darkGray"/>
            <w:rPrChange w:id="415" w:author="Céline" w:date="2019-09-12T14:21:00Z">
              <w:rPr>
                <w:rFonts w:ascii="Arial" w:hAnsi="Arial" w:cs="Arial"/>
              </w:rPr>
            </w:rPrChange>
          </w:rPr>
          <w:t>, and</w:t>
        </w:r>
        <w:r w:rsidR="00912EE3" w:rsidRPr="00C667FC" w:rsidDel="00C667FC">
          <w:rPr>
            <w:rFonts w:ascii="Arial" w:hAnsi="Arial" w:cs="Arial"/>
            <w:highlight w:val="darkGray"/>
            <w:rPrChange w:id="416" w:author="Céline" w:date="2019-09-12T14:21:00Z">
              <w:rPr>
                <w:rFonts w:ascii="Arial" w:hAnsi="Arial" w:cs="Arial"/>
              </w:rPr>
            </w:rPrChange>
          </w:rPr>
          <w:t xml:space="preserve"> a median of </w:t>
        </w:r>
        <w:r w:rsidR="00A97E4D" w:rsidRPr="00C667FC" w:rsidDel="00C667FC">
          <w:rPr>
            <w:rFonts w:ascii="Arial" w:hAnsi="Arial" w:cs="Arial"/>
            <w:highlight w:val="darkGray"/>
            <w:rPrChange w:id="417" w:author="Céline" w:date="2019-09-12T14:21:00Z">
              <w:rPr>
                <w:rFonts w:ascii="Arial" w:hAnsi="Arial" w:cs="Arial"/>
              </w:rPr>
            </w:rPrChange>
          </w:rPr>
          <w:t>10</w:t>
        </w:r>
        <w:r w:rsidR="00197C33" w:rsidRPr="00C667FC" w:rsidDel="00C667FC">
          <w:rPr>
            <w:rFonts w:ascii="Arial" w:hAnsi="Arial" w:cs="Arial"/>
            <w:highlight w:val="darkGray"/>
            <w:rPrChange w:id="418" w:author="Céline" w:date="2019-09-12T14:21:00Z">
              <w:rPr>
                <w:rFonts w:ascii="Arial" w:hAnsi="Arial" w:cs="Arial"/>
              </w:rPr>
            </w:rPrChange>
          </w:rPr>
          <w:t>±13</w:t>
        </w:r>
        <w:r w:rsidR="00912EE3" w:rsidRPr="00C667FC" w:rsidDel="00C667FC">
          <w:rPr>
            <w:rFonts w:ascii="Arial" w:hAnsi="Arial" w:cs="Arial"/>
            <w:highlight w:val="darkGray"/>
            <w:rPrChange w:id="419" w:author="Céline" w:date="2019-09-12T14:21:00Z">
              <w:rPr>
                <w:rFonts w:ascii="Arial" w:hAnsi="Arial" w:cs="Arial"/>
              </w:rPr>
            </w:rPrChange>
          </w:rPr>
          <w:t xml:space="preserve"> SNPs per transcript</w:t>
        </w:r>
        <w:r w:rsidR="00197C33" w:rsidRPr="00C667FC" w:rsidDel="00C667FC">
          <w:rPr>
            <w:rFonts w:ascii="Arial" w:hAnsi="Arial" w:cs="Arial"/>
            <w:highlight w:val="darkGray"/>
            <w:rPrChange w:id="420" w:author="Céline" w:date="2019-09-12T14:21:00Z">
              <w:rPr>
                <w:rFonts w:ascii="Arial" w:hAnsi="Arial" w:cs="Arial"/>
              </w:rPr>
            </w:rPrChange>
          </w:rPr>
          <w:t xml:space="preserve"> </w:t>
        </w:r>
        <w:r w:rsidR="00A07B18" w:rsidRPr="00C667FC" w:rsidDel="00C667FC">
          <w:rPr>
            <w:rFonts w:ascii="Arial" w:hAnsi="Arial" w:cs="Arial"/>
            <w:highlight w:val="darkGray"/>
            <w:rPrChange w:id="421" w:author="Céline" w:date="2019-09-12T14:21:00Z">
              <w:rPr>
                <w:rFonts w:ascii="Arial" w:hAnsi="Arial" w:cs="Arial"/>
              </w:rPr>
            </w:rPrChange>
          </w:rPr>
          <w:t>among</w:t>
        </w:r>
        <w:r w:rsidR="0087068F" w:rsidRPr="00C667FC" w:rsidDel="00C667FC">
          <w:rPr>
            <w:rFonts w:ascii="Arial" w:hAnsi="Arial" w:cs="Arial"/>
            <w:highlight w:val="darkGray"/>
            <w:rPrChange w:id="422" w:author="Céline" w:date="2019-09-12T14:21:00Z">
              <w:rPr>
                <w:rFonts w:ascii="Arial" w:hAnsi="Arial" w:cs="Arial"/>
              </w:rPr>
            </w:rPrChange>
          </w:rPr>
          <w:t xml:space="preserve"> </w:t>
        </w:r>
        <w:r w:rsidR="0087068F" w:rsidRPr="00C667FC" w:rsidDel="00C667FC">
          <w:rPr>
            <w:rFonts w:ascii="Arial" w:hAnsi="Arial" w:cs="Arial"/>
            <w:i/>
            <w:highlight w:val="darkGray"/>
            <w:rPrChange w:id="423" w:author="Céline" w:date="2019-09-12T14:21:00Z">
              <w:rPr>
                <w:rFonts w:ascii="Arial" w:hAnsi="Arial" w:cs="Arial"/>
                <w:i/>
              </w:rPr>
            </w:rPrChange>
          </w:rPr>
          <w:t>A. thaliana</w:t>
        </w:r>
        <w:r w:rsidR="0087068F" w:rsidRPr="00C667FC" w:rsidDel="00C667FC">
          <w:rPr>
            <w:rFonts w:ascii="Arial" w:hAnsi="Arial" w:cs="Arial"/>
            <w:highlight w:val="darkGray"/>
            <w:rPrChange w:id="424" w:author="Céline" w:date="2019-09-12T14:21:00Z">
              <w:rPr>
                <w:rFonts w:ascii="Arial" w:hAnsi="Arial" w:cs="Arial"/>
              </w:rPr>
            </w:rPrChange>
          </w:rPr>
          <w:t xml:space="preserve"> transcripts</w:t>
        </w:r>
        <w:r w:rsidR="002565CD" w:rsidRPr="00C667FC" w:rsidDel="00C667FC">
          <w:rPr>
            <w:rFonts w:ascii="Arial" w:hAnsi="Arial" w:cs="Arial"/>
            <w:highlight w:val="darkGray"/>
            <w:rPrChange w:id="425" w:author="Céline" w:date="2019-09-12T14:21:00Z">
              <w:rPr>
                <w:rFonts w:ascii="Arial" w:hAnsi="Arial" w:cs="Arial"/>
              </w:rPr>
            </w:rPrChange>
          </w:rPr>
          <w:t xml:space="preserve"> </w:t>
        </w:r>
        <w:r w:rsidR="00B013CD" w:rsidRPr="00C667FC" w:rsidDel="00C667FC">
          <w:rPr>
            <w:rFonts w:ascii="Arial" w:hAnsi="Arial" w:cs="Arial"/>
            <w:highlight w:val="darkGray"/>
            <w:rPrChange w:id="426" w:author="Céline" w:date="2019-09-12T14:21:00Z">
              <w:rPr>
                <w:rFonts w:ascii="Arial" w:hAnsi="Arial" w:cs="Arial"/>
              </w:rPr>
            </w:rPrChange>
          </w:rPr>
          <w:t xml:space="preserve">(Figure </w:t>
        </w:r>
        <w:r w:rsidR="00C9235C" w:rsidRPr="00C667FC" w:rsidDel="00C667FC">
          <w:rPr>
            <w:rFonts w:ascii="Arial" w:hAnsi="Arial" w:cs="Arial"/>
            <w:highlight w:val="darkGray"/>
            <w:rPrChange w:id="427" w:author="Céline" w:date="2019-09-12T14:21:00Z">
              <w:rPr>
                <w:rFonts w:ascii="Arial" w:hAnsi="Arial" w:cs="Arial"/>
              </w:rPr>
            </w:rPrChange>
          </w:rPr>
          <w:t>S</w:t>
        </w:r>
        <w:r w:rsidR="004F087D" w:rsidRPr="00C667FC" w:rsidDel="00C667FC">
          <w:rPr>
            <w:rFonts w:ascii="Arial" w:hAnsi="Arial" w:cs="Arial"/>
            <w:highlight w:val="darkGray"/>
            <w:rPrChange w:id="428" w:author="Céline" w:date="2019-09-12T14:21:00Z">
              <w:rPr>
                <w:rFonts w:ascii="Arial" w:hAnsi="Arial" w:cs="Arial"/>
              </w:rPr>
            </w:rPrChange>
          </w:rPr>
          <w:t>1a, S1b</w:t>
        </w:r>
        <w:r w:rsidR="00B013CD" w:rsidRPr="00C667FC" w:rsidDel="00C667FC">
          <w:rPr>
            <w:rFonts w:ascii="Arial" w:hAnsi="Arial" w:cs="Arial"/>
            <w:highlight w:val="darkGray"/>
            <w:rPrChange w:id="429" w:author="Céline" w:date="2019-09-12T14:21:00Z">
              <w:rPr>
                <w:rFonts w:ascii="Arial" w:hAnsi="Arial" w:cs="Arial"/>
              </w:rPr>
            </w:rPrChange>
          </w:rPr>
          <w:t>)</w:t>
        </w:r>
        <w:r w:rsidR="0087068F" w:rsidRPr="00C667FC" w:rsidDel="00C667FC">
          <w:rPr>
            <w:rFonts w:ascii="Arial" w:hAnsi="Arial" w:cs="Arial"/>
            <w:highlight w:val="darkGray"/>
            <w:rPrChange w:id="430" w:author="Céline" w:date="2019-09-12T14:21:00Z">
              <w:rPr>
                <w:rFonts w:ascii="Arial" w:hAnsi="Arial" w:cs="Arial"/>
              </w:rPr>
            </w:rPrChange>
          </w:rPr>
          <w:t>.</w:t>
        </w:r>
        <w:r w:rsidR="0087068F" w:rsidRPr="00842D58" w:rsidDel="00C667FC">
          <w:rPr>
            <w:rFonts w:ascii="Arial" w:hAnsi="Arial" w:cs="Arial"/>
          </w:rPr>
          <w:t xml:space="preserve"> </w:t>
        </w:r>
      </w:moveFrom>
      <w:moveFromRangeEnd w:id="408"/>
      <w:del w:id="431" w:author="Céline" w:date="2019-09-12T13:55:00Z">
        <w:r w:rsidR="00C259B0" w:rsidDel="00F52F15">
          <w:rPr>
            <w:rFonts w:ascii="Arial" w:hAnsi="Arial" w:cs="Arial"/>
          </w:rPr>
          <w:delText>F</w:delText>
        </w:r>
      </w:del>
      <w:del w:id="432" w:author="Céline" w:date="2019-09-12T14:01:00Z">
        <w:r w:rsidR="00C259B0" w:rsidDel="00A1173A">
          <w:rPr>
            <w:rFonts w:ascii="Arial" w:hAnsi="Arial" w:cs="Arial"/>
          </w:rPr>
          <w:delText xml:space="preserve">iltering the SNP-transcript associations for smallest </w:delText>
        </w:r>
        <w:r w:rsidR="004737AB" w:rsidDel="00A1173A">
          <w:rPr>
            <w:rFonts w:ascii="Arial" w:hAnsi="Arial" w:cs="Arial"/>
            <w:i/>
          </w:rPr>
          <w:delText>P</w:delText>
        </w:r>
        <w:r w:rsidR="00C259B0" w:rsidDel="00A1173A">
          <w:rPr>
            <w:rFonts w:ascii="Arial" w:hAnsi="Arial" w:cs="Arial"/>
          </w:rPr>
          <w:delText>-value</w:delText>
        </w:r>
      </w:del>
      <w:del w:id="433" w:author="Céline" w:date="2019-09-12T13:54:00Z">
        <w:r w:rsidR="00C259B0" w:rsidDel="00F52F15">
          <w:rPr>
            <w:rFonts w:ascii="Arial" w:hAnsi="Arial" w:cs="Arial"/>
          </w:rPr>
          <w:delText xml:space="preserve"> or</w:delText>
        </w:r>
      </w:del>
      <w:del w:id="434" w:author="Céline" w:date="2019-09-12T14:01:00Z">
        <w:r w:rsidR="00C259B0" w:rsidDel="00A1173A">
          <w:rPr>
            <w:rFonts w:ascii="Arial" w:hAnsi="Arial" w:cs="Arial"/>
          </w:rPr>
          <w:delText xml:space="preserve"> largest effect estimate, we </w:delText>
        </w:r>
        <w:r w:rsidR="00987582" w:rsidDel="00A1173A">
          <w:rPr>
            <w:rFonts w:ascii="Arial" w:hAnsi="Arial" w:cs="Arial"/>
          </w:rPr>
          <w:delText xml:space="preserve">detected </w:delText>
        </w:r>
        <w:r w:rsidR="00C259B0" w:rsidDel="00A1173A">
          <w:rPr>
            <w:rFonts w:ascii="Arial" w:hAnsi="Arial" w:cs="Arial"/>
          </w:rPr>
          <w:delText xml:space="preserve">no </w:delText>
        </w:r>
        <w:r w:rsidR="00C259B0" w:rsidRPr="00987582" w:rsidDel="00A1173A">
          <w:rPr>
            <w:rFonts w:ascii="Arial" w:hAnsi="Arial" w:cs="Arial"/>
            <w:i/>
          </w:rPr>
          <w:delText>cis-</w:delText>
        </w:r>
        <w:r w:rsidR="00C259B0" w:rsidDel="00A1173A">
          <w:rPr>
            <w:rFonts w:ascii="Arial" w:hAnsi="Arial" w:cs="Arial"/>
          </w:rPr>
          <w:delText>effect polymorphisms in the top 50 candidates (</w:delText>
        </w:r>
        <w:r w:rsidR="00723E07" w:rsidDel="00A1173A">
          <w:rPr>
            <w:rFonts w:ascii="Arial" w:hAnsi="Arial" w:cs="Arial"/>
          </w:rPr>
          <w:delText>File S4</w:delText>
        </w:r>
        <w:r w:rsidR="00C259B0" w:rsidDel="00A1173A">
          <w:rPr>
            <w:rFonts w:ascii="Arial" w:hAnsi="Arial" w:cs="Arial"/>
          </w:rPr>
          <w:delText xml:space="preserve">). </w:delText>
        </w:r>
        <w:r w:rsidR="00912EE3" w:rsidRPr="00842D58" w:rsidDel="00A1173A">
          <w:rPr>
            <w:rFonts w:ascii="Arial" w:hAnsi="Arial" w:cs="Arial"/>
          </w:rPr>
          <w:delText xml:space="preserve">Further, the distribution of </w:delText>
        </w:r>
        <w:r w:rsidR="004737AB" w:rsidDel="00A1173A">
          <w:rPr>
            <w:rFonts w:ascii="Arial" w:hAnsi="Arial" w:cs="Arial"/>
            <w:i/>
          </w:rPr>
          <w:delText>P</w:delText>
        </w:r>
        <w:r w:rsidR="00912EE3" w:rsidRPr="00842D58" w:rsidDel="00A1173A">
          <w:rPr>
            <w:rFonts w:ascii="Arial" w:hAnsi="Arial" w:cs="Arial"/>
          </w:rPr>
          <w:delText>-values for significant SNP</w:delText>
        </w:r>
        <w:r w:rsidR="00C72EBD" w:rsidRPr="00842D58" w:rsidDel="00A1173A">
          <w:rPr>
            <w:rFonts w:ascii="Arial" w:hAnsi="Arial" w:cs="Arial"/>
          </w:rPr>
          <w:delText>s</w:delText>
        </w:r>
        <w:r w:rsidR="00912EE3" w:rsidRPr="00842D58" w:rsidDel="00A1173A">
          <w:rPr>
            <w:rFonts w:ascii="Arial" w:hAnsi="Arial" w:cs="Arial"/>
          </w:rPr>
          <w:delText xml:space="preserve"> </w:delText>
        </w:r>
        <w:r w:rsidR="00C259B0" w:rsidDel="00A1173A">
          <w:rPr>
            <w:rFonts w:ascii="Arial" w:hAnsi="Arial" w:cs="Arial"/>
          </w:rPr>
          <w:delText>suggest</w:delText>
        </w:r>
        <w:r w:rsidR="00912EE3" w:rsidRPr="00842D58" w:rsidDel="00A1173A">
          <w:rPr>
            <w:rFonts w:ascii="Arial" w:hAnsi="Arial" w:cs="Arial"/>
          </w:rPr>
          <w:delText xml:space="preserve"> </w:delText>
        </w:r>
        <w:r w:rsidR="00B44937" w:rsidRPr="00842D58" w:rsidDel="00A1173A">
          <w:rPr>
            <w:rFonts w:ascii="Arial" w:hAnsi="Arial" w:cs="Arial"/>
          </w:rPr>
          <w:delText>a highly polygenic basis of loci modulating transcriptome variation</w:delText>
        </w:r>
        <w:r w:rsidR="0068388E" w:rsidRPr="00842D58" w:rsidDel="00A1173A">
          <w:rPr>
            <w:rFonts w:ascii="Arial" w:hAnsi="Arial" w:cs="Arial"/>
          </w:rPr>
          <w:delText xml:space="preserve"> (Figure S1</w:delText>
        </w:r>
        <w:r w:rsidR="004F087D" w:rsidRPr="00842D58" w:rsidDel="00A1173A">
          <w:rPr>
            <w:rFonts w:ascii="Arial" w:hAnsi="Arial" w:cs="Arial"/>
          </w:rPr>
          <w:delText>c, S1d</w:delText>
        </w:r>
        <w:r w:rsidR="003D5D50" w:rsidDel="00A1173A">
          <w:rPr>
            <w:rFonts w:ascii="Arial" w:hAnsi="Arial" w:cs="Arial"/>
          </w:rPr>
          <w:delText>, Figure S2</w:delText>
        </w:r>
        <w:r w:rsidR="0068388E" w:rsidRPr="00842D58" w:rsidDel="00A1173A">
          <w:rPr>
            <w:rFonts w:ascii="Arial" w:hAnsi="Arial" w:cs="Arial"/>
          </w:rPr>
          <w:delText>)</w:delText>
        </w:r>
        <w:r w:rsidR="00B44937" w:rsidRPr="00842D58" w:rsidDel="00A1173A">
          <w:rPr>
            <w:rFonts w:ascii="Arial" w:hAnsi="Arial" w:cs="Arial"/>
          </w:rPr>
          <w:delText>.</w:delText>
        </w:r>
      </w:del>
    </w:p>
    <w:p w14:paraId="317C2BA4" w14:textId="4D3585EE" w:rsidR="00EE5901" w:rsidDel="00C667FC" w:rsidRDefault="00912EE3">
      <w:pPr>
        <w:spacing w:line="480" w:lineRule="auto"/>
        <w:rPr>
          <w:ins w:id="435" w:author="Dan Kliebenstein" w:date="2019-08-29T15:44:00Z"/>
          <w:del w:id="436" w:author="Céline" w:date="2019-09-12T14:22:00Z"/>
          <w:rFonts w:ascii="Arial" w:hAnsi="Arial" w:cs="Arial"/>
        </w:rPr>
        <w:pPrChange w:id="437" w:author="Céline" w:date="2019-09-12T14:01:00Z">
          <w:pPr>
            <w:spacing w:line="480" w:lineRule="auto"/>
            <w:ind w:firstLine="720"/>
          </w:pPr>
        </w:pPrChange>
      </w:pPr>
      <w:del w:id="438" w:author="Dan Kliebenstein" w:date="2019-08-29T15:45:00Z">
        <w:r w:rsidRPr="00842D58" w:rsidDel="00EE5901">
          <w:rPr>
            <w:rFonts w:ascii="Arial" w:hAnsi="Arial" w:cs="Arial"/>
          </w:rPr>
          <w:delText>Given the scale of this dataset</w:delText>
        </w:r>
        <w:r w:rsidR="00C02719" w:rsidDel="00EE5901">
          <w:rPr>
            <w:rFonts w:ascii="Arial" w:hAnsi="Arial" w:cs="Arial"/>
          </w:rPr>
          <w:delText xml:space="preserve"> at 33,214 transcript</w:delText>
        </w:r>
        <w:r w:rsidR="00056693" w:rsidDel="00EE5901">
          <w:rPr>
            <w:rFonts w:ascii="Arial" w:hAnsi="Arial" w:cs="Arial"/>
          </w:rPr>
          <w:delText xml:space="preserve"> phenotypes</w:delText>
        </w:r>
        <w:r w:rsidRPr="00842D58" w:rsidDel="00EE5901">
          <w:rPr>
            <w:rFonts w:ascii="Arial" w:hAnsi="Arial" w:cs="Arial"/>
          </w:rPr>
          <w:delText xml:space="preserve">, it was not viable to estimate empirical significance thresholds for </w:delText>
        </w:r>
        <w:r w:rsidR="00C0675E" w:rsidRPr="00842D58" w:rsidDel="00EE5901">
          <w:rPr>
            <w:rFonts w:ascii="Arial" w:hAnsi="Arial" w:cs="Arial"/>
          </w:rPr>
          <w:delText>every</w:delText>
        </w:r>
        <w:r w:rsidRPr="00842D58" w:rsidDel="00EE5901">
          <w:rPr>
            <w:rFonts w:ascii="Arial" w:hAnsi="Arial" w:cs="Arial"/>
          </w:rPr>
          <w:delText xml:space="preserve"> transcript using 1,000 or more permutations. However, we </w:delText>
        </w:r>
      </w:del>
      <w:del w:id="439" w:author="Dan Kliebenstein" w:date="2019-08-19T15:15:00Z">
        <w:r w:rsidRPr="00842D58" w:rsidDel="00746C9B">
          <w:rPr>
            <w:rFonts w:ascii="Arial" w:hAnsi="Arial" w:cs="Arial"/>
          </w:rPr>
          <w:delText xml:space="preserve">permuted the whole dataset across </w:delText>
        </w:r>
        <w:r w:rsidR="00C0675E" w:rsidRPr="00842D58" w:rsidDel="00746C9B">
          <w:rPr>
            <w:rFonts w:ascii="Arial" w:hAnsi="Arial" w:cs="Arial"/>
          </w:rPr>
          <w:delText>each</w:delText>
        </w:r>
        <w:r w:rsidRPr="00842D58" w:rsidDel="00746C9B">
          <w:rPr>
            <w:rFonts w:ascii="Arial" w:hAnsi="Arial" w:cs="Arial"/>
          </w:rPr>
          <w:delText xml:space="preserve"> of the tens of thousands of traits five times </w:delText>
        </w:r>
        <w:r w:rsidR="00C02719" w:rsidDel="00746C9B">
          <w:rPr>
            <w:rFonts w:ascii="Arial" w:hAnsi="Arial" w:cs="Arial"/>
          </w:rPr>
          <w:delText xml:space="preserve">to break all real </w:delText>
        </w:r>
      </w:del>
      <w:del w:id="440" w:author="Dan Kliebenstein" w:date="2019-08-29T15:45:00Z">
        <w:r w:rsidR="00C02719" w:rsidDel="00EE5901">
          <w:rPr>
            <w:rFonts w:ascii="Arial" w:hAnsi="Arial" w:cs="Arial"/>
          </w:rPr>
          <w:delText xml:space="preserve">phenotype-genotype associations </w:delText>
        </w:r>
        <w:r w:rsidRPr="00842D58" w:rsidDel="00EE5901">
          <w:rPr>
            <w:rFonts w:ascii="Arial" w:hAnsi="Arial" w:cs="Arial"/>
          </w:rPr>
          <w:delText xml:space="preserve">and repeated GEMMA </w:delText>
        </w:r>
      </w:del>
      <w:moveToRangeStart w:id="441" w:author="Dan Kliebenstein" w:date="2019-08-19T15:15:00Z" w:name="move17120151"/>
      <w:moveTo w:id="442" w:author="Dan Kliebenstein" w:date="2019-08-19T15:15:00Z">
        <w:del w:id="443" w:author="Dan Kliebenstein" w:date="2019-08-29T15:45:00Z">
          <w:r w:rsidR="00746C9B" w:rsidRPr="00842D58" w:rsidDel="00EE5901">
            <w:rPr>
              <w:rFonts w:ascii="Arial" w:hAnsi="Arial" w:cs="Arial"/>
            </w:rPr>
            <w:delText xml:space="preserve">(individual expression profiles in </w:delText>
          </w:r>
          <w:r w:rsidR="00746C9B" w:rsidRPr="00842D58" w:rsidDel="00EE5901">
            <w:rPr>
              <w:rFonts w:ascii="Arial" w:hAnsi="Arial" w:cs="Arial"/>
              <w:i/>
            </w:rPr>
            <w:delText>B. cinerea</w:delText>
          </w:r>
          <w:r w:rsidR="00746C9B" w:rsidRPr="00842D58" w:rsidDel="00EE5901">
            <w:rPr>
              <w:rFonts w:ascii="Arial" w:hAnsi="Arial" w:cs="Arial"/>
            </w:rPr>
            <w:delText xml:space="preserve"> and </w:delText>
          </w:r>
          <w:r w:rsidR="00746C9B" w:rsidRPr="00842D58" w:rsidDel="00EE5901">
            <w:rPr>
              <w:rFonts w:ascii="Arial" w:hAnsi="Arial" w:cs="Arial"/>
              <w:i/>
            </w:rPr>
            <w:delText>A. thaliana</w:delText>
          </w:r>
          <w:r w:rsidR="00746C9B" w:rsidRPr="00842D58" w:rsidDel="00EE5901">
            <w:rPr>
              <w:rFonts w:ascii="Arial" w:hAnsi="Arial" w:cs="Arial"/>
            </w:rPr>
            <w:delText>)</w:delText>
          </w:r>
        </w:del>
      </w:moveTo>
      <w:moveToRangeEnd w:id="441"/>
      <w:del w:id="444" w:author="Dan Kliebenstein" w:date="2019-08-29T15:45:00Z">
        <w:r w:rsidRPr="00842D58" w:rsidDel="00EE5901">
          <w:rPr>
            <w:rFonts w:ascii="Arial" w:hAnsi="Arial" w:cs="Arial"/>
          </w:rPr>
          <w:delText xml:space="preserve">to </w:delText>
        </w:r>
      </w:del>
      <w:del w:id="445" w:author="Dan Kliebenstein" w:date="2019-08-19T15:15:00Z">
        <w:r w:rsidRPr="00842D58" w:rsidDel="00746C9B">
          <w:rPr>
            <w:rFonts w:ascii="Arial" w:hAnsi="Arial" w:cs="Arial"/>
          </w:rPr>
          <w:delText>get a feel</w:delText>
        </w:r>
      </w:del>
      <w:del w:id="446" w:author="Dan Kliebenstein" w:date="2019-08-29T15:45:00Z">
        <w:r w:rsidRPr="00842D58" w:rsidDel="00EE5901">
          <w:rPr>
            <w:rFonts w:ascii="Arial" w:hAnsi="Arial" w:cs="Arial"/>
          </w:rPr>
          <w:delText xml:space="preserve"> for </w:delText>
        </w:r>
      </w:del>
      <w:del w:id="447" w:author="Dan Kliebenstein" w:date="2019-08-19T15:15:00Z">
        <w:r w:rsidRPr="00842D58" w:rsidDel="00746C9B">
          <w:rPr>
            <w:rFonts w:ascii="Arial" w:hAnsi="Arial" w:cs="Arial"/>
          </w:rPr>
          <w:delText xml:space="preserve">the </w:delText>
        </w:r>
      </w:del>
      <w:del w:id="448" w:author="Dan Kliebenstein" w:date="2019-08-29T15:45:00Z">
        <w:r w:rsidRPr="00842D58" w:rsidDel="00EE5901">
          <w:rPr>
            <w:rFonts w:ascii="Arial" w:hAnsi="Arial" w:cs="Arial"/>
          </w:rPr>
          <w:delText xml:space="preserve">potential </w:delText>
        </w:r>
      </w:del>
      <w:del w:id="449" w:author="Dan Kliebenstein" w:date="2019-08-19T15:15:00Z">
        <w:r w:rsidRPr="00842D58" w:rsidDel="00746C9B">
          <w:rPr>
            <w:rFonts w:ascii="Arial" w:hAnsi="Arial" w:cs="Arial"/>
          </w:rPr>
          <w:delText xml:space="preserve">for </w:delText>
        </w:r>
      </w:del>
      <w:del w:id="450" w:author="Dan Kliebenstein" w:date="2019-08-16T15:37:00Z">
        <w:r w:rsidRPr="00842D58" w:rsidDel="00F27AB9">
          <w:rPr>
            <w:rFonts w:ascii="Arial" w:hAnsi="Arial" w:cs="Arial"/>
          </w:rPr>
          <w:delText xml:space="preserve">dominant </w:delText>
        </w:r>
      </w:del>
      <w:del w:id="451" w:author="Dan Kliebenstein" w:date="2019-08-29T15:45:00Z">
        <w:r w:rsidRPr="00842D58" w:rsidDel="00EE5901">
          <w:rPr>
            <w:rFonts w:ascii="Arial" w:hAnsi="Arial" w:cs="Arial"/>
          </w:rPr>
          <w:delText>patterns that may exist randomly</w:delText>
        </w:r>
      </w:del>
      <w:moveFromRangeStart w:id="452" w:author="Dan Kliebenstein" w:date="2019-08-19T15:15:00Z" w:name="move17120151"/>
      <w:moveFrom w:id="453" w:author="Dan Kliebenstein" w:date="2019-08-19T15:15:00Z">
        <w:del w:id="454" w:author="Dan Kliebenstein" w:date="2019-08-29T15:45:00Z">
          <w:r w:rsidRPr="00842D58" w:rsidDel="00EE5901">
            <w:rPr>
              <w:rFonts w:ascii="Arial" w:hAnsi="Arial" w:cs="Arial"/>
            </w:rPr>
            <w:delText xml:space="preserve"> (individual expression profiles in </w:delText>
          </w:r>
          <w:r w:rsidRPr="00842D58" w:rsidDel="00EE5901">
            <w:rPr>
              <w:rFonts w:ascii="Arial" w:hAnsi="Arial" w:cs="Arial"/>
              <w:i/>
            </w:rPr>
            <w:delText>B. cinerea</w:delText>
          </w:r>
          <w:r w:rsidRPr="00842D58" w:rsidDel="00EE5901">
            <w:rPr>
              <w:rFonts w:ascii="Arial" w:hAnsi="Arial" w:cs="Arial"/>
            </w:rPr>
            <w:delText xml:space="preserve"> and </w:delText>
          </w:r>
          <w:r w:rsidRPr="00842D58" w:rsidDel="00EE5901">
            <w:rPr>
              <w:rFonts w:ascii="Arial" w:hAnsi="Arial" w:cs="Arial"/>
              <w:i/>
            </w:rPr>
            <w:delText>A. thaliana</w:delText>
          </w:r>
          <w:r w:rsidRPr="00842D58" w:rsidDel="00EE5901">
            <w:rPr>
              <w:rFonts w:ascii="Arial" w:hAnsi="Arial" w:cs="Arial"/>
            </w:rPr>
            <w:delText>)</w:delText>
          </w:r>
        </w:del>
      </w:moveFrom>
      <w:moveFromRangeEnd w:id="452"/>
      <w:del w:id="455" w:author="Dan Kliebenstein" w:date="2019-08-29T15:45:00Z">
        <w:r w:rsidRPr="00842D58" w:rsidDel="00EE5901">
          <w:rPr>
            <w:rFonts w:ascii="Arial" w:hAnsi="Arial" w:cs="Arial"/>
          </w:rPr>
          <w:delText>.</w:delText>
        </w:r>
      </w:del>
    </w:p>
    <w:p w14:paraId="1DA672CC" w14:textId="77777777" w:rsidR="00D0627B" w:rsidRDefault="008A073C">
      <w:pPr>
        <w:spacing w:line="480" w:lineRule="auto"/>
        <w:rPr>
          <w:ins w:id="456" w:author="Céline" w:date="2019-09-25T11:49:00Z"/>
          <w:rFonts w:ascii="Arial" w:hAnsi="Arial" w:cs="Arial"/>
        </w:rPr>
        <w:pPrChange w:id="457" w:author="Céline" w:date="2019-09-12T14:49:00Z">
          <w:pPr>
            <w:spacing w:line="480" w:lineRule="auto"/>
            <w:ind w:firstLine="720"/>
          </w:pPr>
        </w:pPrChange>
      </w:pPr>
      <w:ins w:id="458" w:author="Dan Kliebenstein" w:date="2019-09-11T14:58:00Z">
        <w:del w:id="459" w:author="Céline" w:date="2019-09-12T14:22:00Z">
          <w:r w:rsidDel="00C667FC">
            <w:rPr>
              <w:rFonts w:ascii="Arial" w:hAnsi="Arial" w:cs="Arial"/>
            </w:rPr>
            <w:delText>S</w:delText>
          </w:r>
        </w:del>
      </w:ins>
      <w:ins w:id="460" w:author="Dan Kliebenstein" w:date="2019-08-29T16:07:00Z">
        <w:del w:id="461" w:author="Céline" w:date="2019-09-12T14:21:00Z">
          <w:r w:rsidR="00C20DFD" w:rsidDel="00C667FC">
            <w:rPr>
              <w:rFonts w:ascii="Arial" w:hAnsi="Arial" w:cs="Arial"/>
            </w:rPr>
            <w:delText>ome</w:delText>
          </w:r>
        </w:del>
        <w:r w:rsidR="00C20DFD">
          <w:rPr>
            <w:rFonts w:ascii="Arial" w:hAnsi="Arial" w:cs="Arial"/>
          </w:rPr>
          <w:t xml:space="preserve"> </w:t>
        </w:r>
      </w:ins>
      <w:proofErr w:type="gramStart"/>
      <w:ins w:id="462" w:author="Céline" w:date="2019-09-17T15:37:00Z">
        <w:r w:rsidR="00F77212">
          <w:rPr>
            <w:rFonts w:ascii="Arial" w:hAnsi="Arial" w:cs="Arial"/>
          </w:rPr>
          <w:t>t</w:t>
        </w:r>
      </w:ins>
      <w:proofErr w:type="gramEnd"/>
      <w:ins w:id="463" w:author="Dan Kliebenstein" w:date="2019-09-11T15:09:00Z">
        <w:del w:id="464" w:author="Céline" w:date="2019-09-17T15:37:00Z">
          <w:r w:rsidR="00F77212" w:rsidDel="00F77212">
            <w:rPr>
              <w:rFonts w:ascii="Arial" w:hAnsi="Arial" w:cs="Arial"/>
            </w:rPr>
            <w:delText>T</w:delText>
          </w:r>
        </w:del>
        <w:r w:rsidR="00BB3405">
          <w:rPr>
            <w:rFonts w:ascii="Arial" w:hAnsi="Arial" w:cs="Arial"/>
          </w:rPr>
          <w:t>ranscript</w:t>
        </w:r>
      </w:ins>
      <w:ins w:id="465" w:author="Céline" w:date="2019-09-17T15:37:00Z">
        <w:r w:rsidR="00F77212">
          <w:rPr>
            <w:rFonts w:ascii="Arial" w:hAnsi="Arial" w:cs="Arial"/>
          </w:rPr>
          <w:t xml:space="preserve"> variation</w:t>
        </w:r>
      </w:ins>
      <w:ins w:id="466" w:author="Dan Kliebenstein" w:date="2019-09-11T15:09:00Z">
        <w:r w:rsidR="00BB3405">
          <w:rPr>
            <w:rFonts w:ascii="Arial" w:hAnsi="Arial" w:cs="Arial"/>
          </w:rPr>
          <w:t xml:space="preserve"> associate</w:t>
        </w:r>
      </w:ins>
      <w:ins w:id="467" w:author="Céline" w:date="2019-09-12T14:23:00Z">
        <w:r w:rsidR="00C667FC">
          <w:rPr>
            <w:rFonts w:ascii="Arial" w:hAnsi="Arial" w:cs="Arial"/>
          </w:rPr>
          <w:t xml:space="preserve">d </w:t>
        </w:r>
      </w:ins>
      <w:ins w:id="468" w:author="Dan Kliebenstein" w:date="2019-09-11T15:09:00Z">
        <w:del w:id="469" w:author="Céline" w:date="2019-09-12T14:23:00Z">
          <w:r w:rsidR="00BB3405" w:rsidDel="00C667FC">
            <w:rPr>
              <w:rFonts w:ascii="Arial" w:hAnsi="Arial" w:cs="Arial"/>
            </w:rPr>
            <w:delText xml:space="preserve"> </w:delText>
          </w:r>
        </w:del>
        <w:r w:rsidR="00BB3405">
          <w:rPr>
            <w:rFonts w:ascii="Arial" w:hAnsi="Arial" w:cs="Arial"/>
          </w:rPr>
          <w:t>with a</w:t>
        </w:r>
      </w:ins>
      <w:ins w:id="470" w:author="Dan Kliebenstein" w:date="2019-08-29T16:07:00Z">
        <w:r w:rsidR="00C20DFD">
          <w:rPr>
            <w:rFonts w:ascii="Arial" w:hAnsi="Arial" w:cs="Arial"/>
          </w:rPr>
          <w:t xml:space="preserve"> large number of significant SNPs</w:t>
        </w:r>
        <w:del w:id="471" w:author="Céline" w:date="2019-09-12T14:23:00Z">
          <w:r w:rsidR="00C20DFD" w:rsidDel="00C667FC">
            <w:rPr>
              <w:rFonts w:ascii="Arial" w:hAnsi="Arial" w:cs="Arial"/>
            </w:rPr>
            <w:delText xml:space="preserve"> </w:delText>
          </w:r>
        </w:del>
      </w:ins>
      <w:ins w:id="472" w:author="Dan Kliebenstein" w:date="2019-09-11T14:58:00Z">
        <w:del w:id="473" w:author="Céline" w:date="2019-09-12T14:23:00Z">
          <w:r w:rsidDel="00C667FC">
            <w:rPr>
              <w:rFonts w:ascii="Arial" w:hAnsi="Arial" w:cs="Arial"/>
            </w:rPr>
            <w:delText>which</w:delText>
          </w:r>
        </w:del>
        <w:r>
          <w:rPr>
            <w:rFonts w:ascii="Arial" w:hAnsi="Arial" w:cs="Arial"/>
          </w:rPr>
          <w:t xml:space="preserve"> </w:t>
        </w:r>
      </w:ins>
      <w:ins w:id="474" w:author="Dan Kliebenstein" w:date="2019-09-25T10:01:00Z">
        <w:r w:rsidR="00F60B34">
          <w:rPr>
            <w:rFonts w:ascii="Arial" w:hAnsi="Arial" w:cs="Arial"/>
          </w:rPr>
          <w:t>has been seen in</w:t>
        </w:r>
      </w:ins>
      <w:ins w:id="475" w:author="Céline" w:date="2019-09-12T14:23:00Z">
        <w:del w:id="476" w:author="Dan Kliebenstein" w:date="2019-09-25T10:01:00Z">
          <w:r w:rsidR="00C667FC" w:rsidDel="00F60B34">
            <w:rPr>
              <w:rFonts w:ascii="Arial" w:hAnsi="Arial" w:cs="Arial"/>
            </w:rPr>
            <w:delText>to</w:delText>
          </w:r>
        </w:del>
        <w:r w:rsidR="00C667FC">
          <w:rPr>
            <w:rFonts w:ascii="Arial" w:hAnsi="Arial" w:cs="Arial"/>
          </w:rPr>
          <w:t xml:space="preserve"> </w:t>
        </w:r>
        <w:del w:id="477" w:author="Dan Kliebenstein" w:date="2019-09-13T15:17:00Z">
          <w:r w:rsidR="00C667FC" w:rsidDel="00100A76">
            <w:rPr>
              <w:rFonts w:ascii="Arial" w:hAnsi="Arial" w:cs="Arial"/>
            </w:rPr>
            <w:delText xml:space="preserve">observation in </w:delText>
          </w:r>
        </w:del>
        <w:r w:rsidR="00C667FC">
          <w:rPr>
            <w:rFonts w:ascii="Arial" w:hAnsi="Arial" w:cs="Arial"/>
          </w:rPr>
          <w:t xml:space="preserve">other </w:t>
        </w:r>
      </w:ins>
      <w:ins w:id="478" w:author="Dan Kliebenstein" w:date="2019-09-11T14:58:00Z">
        <w:del w:id="479" w:author="Céline" w:date="2019-09-12T14:23:00Z">
          <w:r w:rsidDel="00C667FC">
            <w:rPr>
              <w:rFonts w:ascii="Arial" w:hAnsi="Arial" w:cs="Arial"/>
            </w:rPr>
            <w:delText xml:space="preserve">to what has been found with </w:delText>
          </w:r>
        </w:del>
        <w:proofErr w:type="spellStart"/>
        <w:r>
          <w:rPr>
            <w:rFonts w:ascii="Arial" w:hAnsi="Arial" w:cs="Arial"/>
          </w:rPr>
          <w:t>eQTL</w:t>
        </w:r>
        <w:proofErr w:type="spellEnd"/>
        <w:r>
          <w:rPr>
            <w:rFonts w:ascii="Arial" w:hAnsi="Arial" w:cs="Arial"/>
          </w:rPr>
          <w:t xml:space="preserve"> analys</w:t>
        </w:r>
      </w:ins>
      <w:ins w:id="480" w:author="Céline" w:date="2019-09-12T14:23:00Z">
        <w:r w:rsidR="00C667FC">
          <w:rPr>
            <w:rFonts w:ascii="Arial" w:hAnsi="Arial" w:cs="Arial"/>
          </w:rPr>
          <w:t>e</w:t>
        </w:r>
      </w:ins>
      <w:ins w:id="481" w:author="Dan Kliebenstein" w:date="2019-09-11T14:58:00Z">
        <w:del w:id="482" w:author="Céline" w:date="2019-09-12T14:23:00Z">
          <w:r w:rsidDel="00C667FC">
            <w:rPr>
              <w:rFonts w:ascii="Arial" w:hAnsi="Arial" w:cs="Arial"/>
            </w:rPr>
            <w:delText>i</w:delText>
          </w:r>
        </w:del>
        <w:r>
          <w:rPr>
            <w:rFonts w:ascii="Arial" w:hAnsi="Arial" w:cs="Arial"/>
          </w:rPr>
          <w:t>s</w:t>
        </w:r>
      </w:ins>
      <w:ins w:id="483" w:author="Dan Kliebenstein" w:date="2019-09-13T15:19:00Z">
        <w:r w:rsidR="00100A76">
          <w:rPr>
            <w:rFonts w:ascii="Arial" w:hAnsi="Arial" w:cs="Arial"/>
          </w:rPr>
          <w:t xml:space="preserve"> (Figure S1)</w:t>
        </w:r>
      </w:ins>
      <w:ins w:id="484" w:author="Dan Kliebenstein" w:date="2019-09-11T15:03:00Z">
        <w:r w:rsidR="00BB3405">
          <w:rPr>
            <w:rFonts w:ascii="Arial" w:hAnsi="Arial" w:cs="Arial"/>
          </w:rPr>
          <w:t xml:space="preserve"> </w:t>
        </w:r>
      </w:ins>
      <w:r>
        <w:rPr>
          <w:rFonts w:ascii="Arial" w:hAnsi="Arial" w:cs="Arial"/>
        </w:rPr>
        <w:fldChar w:fldCharType="begin">
          <w:fldData xml:space="preserve">PEVuZE5vdGU+PENpdGU+PEF1dGhvcj5XZXN0PC9BdXRob3I+PFllYXI+MjAwNzwvWWVhcj48UmVj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PEVuZE5vdGU+PENpdGU+PEF1dGhvcj5XZXN0PC9BdXRob3I+PFllYXI+MjAwNzwvWWVhcj48UmVj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Pr>
          <w:rFonts w:ascii="Arial" w:hAnsi="Arial" w:cs="Arial"/>
        </w:rPr>
      </w:r>
      <w:r>
        <w:rPr>
          <w:rFonts w:ascii="Arial" w:hAnsi="Arial" w:cs="Arial"/>
        </w:rPr>
        <w:fldChar w:fldCharType="separate"/>
      </w:r>
      <w:r w:rsidR="00BB3405">
        <w:rPr>
          <w:rFonts w:ascii="Arial" w:hAnsi="Arial" w:cs="Arial"/>
          <w:noProof/>
        </w:rPr>
        <w:t>(</w:t>
      </w:r>
      <w:r w:rsidR="00BB3405" w:rsidRPr="00BB3405">
        <w:rPr>
          <w:rFonts w:ascii="Arial" w:hAnsi="Arial" w:cs="Arial"/>
          <w:smallCaps/>
          <w:noProof/>
        </w:rPr>
        <w:t>West</w:t>
      </w:r>
      <w:r w:rsidR="00BB3405" w:rsidRPr="00BB3405">
        <w:rPr>
          <w:rFonts w:ascii="Arial" w:hAnsi="Arial" w:cs="Arial"/>
          <w:i/>
          <w:noProof/>
        </w:rPr>
        <w:t xml:space="preserve"> et al.</w:t>
      </w:r>
      <w:r w:rsidR="00BB3405">
        <w:rPr>
          <w:rFonts w:ascii="Arial" w:hAnsi="Arial" w:cs="Arial"/>
          <w:noProof/>
        </w:rPr>
        <w:t xml:space="preserve"> 2007; </w:t>
      </w:r>
      <w:r w:rsidR="00BB3405" w:rsidRPr="00BB3405">
        <w:rPr>
          <w:rFonts w:ascii="Arial" w:hAnsi="Arial" w:cs="Arial"/>
          <w:smallCaps/>
          <w:noProof/>
        </w:rPr>
        <w:t>Wang</w:t>
      </w:r>
      <w:r w:rsidR="00BB3405" w:rsidRPr="00BB3405">
        <w:rPr>
          <w:rFonts w:ascii="Arial" w:hAnsi="Arial" w:cs="Arial"/>
          <w:i/>
          <w:noProof/>
        </w:rPr>
        <w:t xml:space="preserve"> et al.</w:t>
      </w:r>
      <w:r w:rsidR="00BB3405">
        <w:rPr>
          <w:rFonts w:ascii="Arial" w:hAnsi="Arial" w:cs="Arial"/>
          <w:noProof/>
        </w:rPr>
        <w:t xml:space="preserve"> 2018b)</w:t>
      </w:r>
      <w:r>
        <w:rPr>
          <w:rFonts w:ascii="Arial" w:hAnsi="Arial" w:cs="Arial"/>
        </w:rPr>
        <w:fldChar w:fldCharType="end"/>
      </w:r>
      <w:ins w:id="485" w:author="Dan Kliebenstein" w:date="2019-09-11T14:58:00Z">
        <w:r>
          <w:rPr>
            <w:rFonts w:ascii="Arial" w:hAnsi="Arial" w:cs="Arial"/>
          </w:rPr>
          <w:t>.</w:t>
        </w:r>
      </w:ins>
      <w:ins w:id="486" w:author="Dan Kliebenstein" w:date="2019-09-11T15:09:00Z">
        <w:r w:rsidR="00A3528E">
          <w:rPr>
            <w:rFonts w:ascii="Arial" w:hAnsi="Arial" w:cs="Arial"/>
          </w:rPr>
          <w:t xml:space="preserve"> </w:t>
        </w:r>
      </w:ins>
      <w:ins w:id="487" w:author="Céline" w:date="2019-09-12T14:31:00Z">
        <w:r w:rsidR="003754FC">
          <w:rPr>
            <w:rFonts w:ascii="Arial" w:hAnsi="Arial" w:cs="Arial"/>
          </w:rPr>
          <w:t>Given the wide-range of significant SNPs per transcript</w:t>
        </w:r>
      </w:ins>
      <w:ins w:id="488" w:author="Dan Kliebenstein" w:date="2019-09-13T15:17:00Z">
        <w:r w:rsidR="00100A76">
          <w:rPr>
            <w:rFonts w:ascii="Arial" w:hAnsi="Arial" w:cs="Arial"/>
          </w:rPr>
          <w:t xml:space="preserve"> and how it could shape the analysis</w:t>
        </w:r>
      </w:ins>
      <w:ins w:id="489" w:author="Dan Kliebenstein" w:date="2019-09-11T15:10:00Z">
        <w:del w:id="490" w:author="Céline" w:date="2019-09-12T14:31:00Z">
          <w:r w:rsidR="00A3528E" w:rsidDel="003754FC">
            <w:rPr>
              <w:rFonts w:ascii="Arial" w:hAnsi="Arial" w:cs="Arial"/>
            </w:rPr>
            <w:delText>As nearly all genes have a significant genetic component</w:delText>
          </w:r>
        </w:del>
        <w:r w:rsidR="00A3528E">
          <w:rPr>
            <w:rFonts w:ascii="Arial" w:hAnsi="Arial" w:cs="Arial"/>
          </w:rPr>
          <w:t>,</w:t>
        </w:r>
      </w:ins>
      <w:ins w:id="491" w:author="Dan Kliebenstein" w:date="2019-08-29T16:07:00Z">
        <w:r w:rsidR="00C20DFD">
          <w:rPr>
            <w:rFonts w:ascii="Arial" w:hAnsi="Arial" w:cs="Arial"/>
          </w:rPr>
          <w:t xml:space="preserve"> we </w:t>
        </w:r>
        <w:del w:id="492" w:author="Céline" w:date="2019-09-17T15:37:00Z">
          <w:r w:rsidR="00C20DFD" w:rsidDel="00F77212">
            <w:rPr>
              <w:rFonts w:ascii="Arial" w:hAnsi="Arial" w:cs="Arial"/>
            </w:rPr>
            <w:delText xml:space="preserve">wanted to </w:delText>
          </w:r>
        </w:del>
        <w:r w:rsidR="00C20DFD">
          <w:rPr>
            <w:rFonts w:ascii="Arial" w:hAnsi="Arial" w:cs="Arial"/>
          </w:rPr>
          <w:t>assess</w:t>
        </w:r>
      </w:ins>
      <w:ins w:id="493" w:author="Céline" w:date="2019-09-17T15:37:00Z">
        <w:r w:rsidR="00F77212">
          <w:rPr>
            <w:rFonts w:ascii="Arial" w:hAnsi="Arial" w:cs="Arial"/>
          </w:rPr>
          <w:t>ed</w:t>
        </w:r>
      </w:ins>
      <w:ins w:id="494" w:author="Dan Kliebenstein" w:date="2019-08-29T16:07:00Z">
        <w:r w:rsidR="00C20DFD">
          <w:rPr>
            <w:rFonts w:ascii="Arial" w:hAnsi="Arial" w:cs="Arial"/>
          </w:rPr>
          <w:t xml:space="preserve"> </w:t>
        </w:r>
      </w:ins>
      <w:ins w:id="495" w:author="Céline" w:date="2019-09-17T15:38:00Z">
        <w:r w:rsidR="00F77212">
          <w:rPr>
            <w:rFonts w:ascii="Arial" w:hAnsi="Arial" w:cs="Arial"/>
          </w:rPr>
          <w:t xml:space="preserve">the definition provided by </w:t>
        </w:r>
      </w:ins>
      <w:ins w:id="496" w:author="Dan Kliebenstein" w:date="2019-08-29T16:07:00Z">
        <w:del w:id="497" w:author="Céline" w:date="2019-09-17T15:38:00Z">
          <w:r w:rsidR="00C20DFD" w:rsidDel="00F77212">
            <w:rPr>
              <w:rFonts w:ascii="Arial" w:hAnsi="Arial" w:cs="Arial"/>
            </w:rPr>
            <w:delText xml:space="preserve">if it would be </w:delText>
          </w:r>
        </w:del>
        <w:del w:id="498" w:author="Céline" w:date="2019-09-17T15:39:00Z">
          <w:r w:rsidR="00C20DFD" w:rsidDel="00F77212">
            <w:rPr>
              <w:rFonts w:ascii="Arial" w:hAnsi="Arial" w:cs="Arial"/>
            </w:rPr>
            <w:delText>possible</w:delText>
          </w:r>
        </w:del>
      </w:ins>
      <w:ins w:id="499" w:author="Céline" w:date="2019-09-17T15:39:00Z">
        <w:r w:rsidR="00F77212">
          <w:rPr>
            <w:rFonts w:ascii="Arial" w:hAnsi="Arial" w:cs="Arial"/>
          </w:rPr>
          <w:t xml:space="preserve">analysis </w:t>
        </w:r>
      </w:ins>
      <w:ins w:id="500" w:author="Dan Kliebenstein" w:date="2019-08-29T16:07:00Z">
        <w:del w:id="501" w:author="Céline" w:date="2019-09-17T15:39:00Z">
          <w:r w:rsidR="00C20DFD" w:rsidDel="00F77212">
            <w:rPr>
              <w:rFonts w:ascii="Arial" w:hAnsi="Arial" w:cs="Arial"/>
            </w:rPr>
            <w:delText xml:space="preserve"> </w:delText>
          </w:r>
        </w:del>
      </w:ins>
      <w:ins w:id="502" w:author="Céline" w:date="2019-09-17T15:38:00Z">
        <w:r w:rsidR="00F77212">
          <w:rPr>
            <w:rFonts w:ascii="Arial" w:hAnsi="Arial" w:cs="Arial"/>
          </w:rPr>
          <w:t xml:space="preserve">of </w:t>
        </w:r>
      </w:ins>
      <w:ins w:id="503" w:author="Dan Kliebenstein" w:date="2019-08-29T16:07:00Z">
        <w:del w:id="504" w:author="Céline" w:date="2019-09-17T15:38:00Z">
          <w:r w:rsidR="00C20DFD" w:rsidDel="00F77212">
            <w:rPr>
              <w:rFonts w:ascii="Arial" w:hAnsi="Arial" w:cs="Arial"/>
            </w:rPr>
            <w:delText xml:space="preserve">to utilize </w:delText>
          </w:r>
        </w:del>
        <w:r w:rsidR="00C20DFD">
          <w:rPr>
            <w:rFonts w:ascii="Arial" w:hAnsi="Arial" w:cs="Arial"/>
          </w:rPr>
          <w:t>the top SNP per gene</w:t>
        </w:r>
      </w:ins>
      <w:ins w:id="505" w:author="Céline" w:date="2019-09-17T15:51:00Z">
        <w:r w:rsidR="004F774D">
          <w:rPr>
            <w:rFonts w:ascii="Arial" w:hAnsi="Arial" w:cs="Arial"/>
          </w:rPr>
          <w:t xml:space="preserve"> (SNP with lowest </w:t>
        </w:r>
        <w:r w:rsidR="004F774D" w:rsidRPr="003C4F48">
          <w:rPr>
            <w:rFonts w:ascii="Arial" w:hAnsi="Arial" w:cs="Arial"/>
            <w:i/>
          </w:rPr>
          <w:t>P</w:t>
        </w:r>
        <w:r w:rsidR="004F774D">
          <w:rPr>
            <w:rFonts w:ascii="Arial" w:hAnsi="Arial" w:cs="Arial"/>
          </w:rPr>
          <w:t>-value)</w:t>
        </w:r>
        <w:r w:rsidR="004F774D" w:rsidRPr="00842D58">
          <w:rPr>
            <w:rFonts w:ascii="Arial" w:hAnsi="Arial" w:cs="Arial"/>
          </w:rPr>
          <w:t xml:space="preserve"> </w:t>
        </w:r>
      </w:ins>
      <w:ins w:id="506" w:author="Dan Kliebenstein" w:date="2019-08-29T16:07:00Z">
        <w:del w:id="507" w:author="Céline" w:date="2019-09-17T15:51:00Z">
          <w:r w:rsidR="00C20DFD" w:rsidDel="004F774D">
            <w:rPr>
              <w:rFonts w:ascii="Arial" w:hAnsi="Arial" w:cs="Arial"/>
            </w:rPr>
            <w:delText xml:space="preserve"> </w:delText>
          </w:r>
        </w:del>
        <w:r w:rsidR="00C20DFD">
          <w:rPr>
            <w:rFonts w:ascii="Arial" w:hAnsi="Arial" w:cs="Arial"/>
          </w:rPr>
          <w:t>to survey genomic patterns. We thus tested</w:t>
        </w:r>
      </w:ins>
      <w:del w:id="508" w:author="Dan Kliebenstein" w:date="2019-08-29T15:44:00Z">
        <w:r w:rsidR="00912EE3" w:rsidRPr="00842D58" w:rsidDel="00EE5901">
          <w:rPr>
            <w:rFonts w:ascii="Arial" w:hAnsi="Arial" w:cs="Arial"/>
          </w:rPr>
          <w:delText xml:space="preserve"> </w:delText>
        </w:r>
      </w:del>
      <w:ins w:id="509" w:author="Dan Kliebenstein" w:date="2019-08-29T16:02:00Z">
        <w:r w:rsidR="00547C35">
          <w:rPr>
            <w:rFonts w:ascii="Arial" w:hAnsi="Arial" w:cs="Arial"/>
          </w:rPr>
          <w:t xml:space="preserve"> how conservative our threshold was</w:t>
        </w:r>
      </w:ins>
      <w:ins w:id="510" w:author="Dan Kliebenstein" w:date="2019-08-29T16:08:00Z">
        <w:r w:rsidR="00C20DFD">
          <w:rPr>
            <w:rFonts w:ascii="Arial" w:hAnsi="Arial" w:cs="Arial"/>
          </w:rPr>
          <w:t xml:space="preserve"> by comparing</w:t>
        </w:r>
      </w:ins>
      <w:del w:id="511" w:author="Dan Kliebenstein" w:date="2019-08-29T16:02:00Z">
        <w:r w:rsidR="00912EE3" w:rsidRPr="00842D58" w:rsidDel="00547C35">
          <w:rPr>
            <w:rFonts w:ascii="Arial" w:hAnsi="Arial" w:cs="Arial"/>
          </w:rPr>
          <w:delText xml:space="preserve">We </w:delText>
        </w:r>
      </w:del>
      <w:del w:id="512" w:author="Dan Kliebenstein" w:date="2019-08-29T16:08:00Z">
        <w:r w:rsidR="00912EE3" w:rsidRPr="00842D58" w:rsidDel="00C20DFD">
          <w:rPr>
            <w:rFonts w:ascii="Arial" w:hAnsi="Arial" w:cs="Arial"/>
          </w:rPr>
          <w:delText>then compared</w:delText>
        </w:r>
      </w:del>
      <w:r w:rsidR="00912EE3" w:rsidRPr="00842D58">
        <w:rPr>
          <w:rFonts w:ascii="Arial" w:hAnsi="Arial" w:cs="Arial"/>
        </w:rPr>
        <w:t xml:space="preserve"> </w:t>
      </w:r>
      <w:r w:rsidR="00912EE3" w:rsidRPr="00842D58">
        <w:rPr>
          <w:rFonts w:ascii="Arial" w:hAnsi="Arial" w:cs="Arial"/>
        </w:rPr>
        <w:lastRenderedPageBreak/>
        <w:t xml:space="preserve">the permuted minimum </w:t>
      </w:r>
      <w:del w:id="513" w:author="Dan Kliebenstein" w:date="2019-08-19T15:16:00Z">
        <w:r w:rsidR="004737AB" w:rsidDel="00746C9B">
          <w:rPr>
            <w:rFonts w:ascii="Arial" w:hAnsi="Arial" w:cs="Arial"/>
            <w:i/>
          </w:rPr>
          <w:delText>P</w:delText>
        </w:r>
        <w:r w:rsidR="00912EE3" w:rsidRPr="00842D58" w:rsidDel="00746C9B">
          <w:rPr>
            <w:rFonts w:ascii="Arial" w:hAnsi="Arial" w:cs="Arial"/>
          </w:rPr>
          <w:delText xml:space="preserve">-value per transcript across all SNPs </w:delText>
        </w:r>
      </w:del>
      <w:r w:rsidR="00912EE3" w:rsidRPr="00842D58">
        <w:rPr>
          <w:rFonts w:ascii="Arial" w:hAnsi="Arial" w:cs="Arial"/>
        </w:rPr>
        <w:t xml:space="preserve">to the </w:t>
      </w:r>
      <w:ins w:id="514" w:author="Dan Kliebenstein" w:date="2019-08-19T15:16:00Z">
        <w:r w:rsidR="00746C9B">
          <w:rPr>
            <w:rFonts w:ascii="Arial" w:hAnsi="Arial" w:cs="Arial"/>
          </w:rPr>
          <w:t xml:space="preserve">empirical </w:t>
        </w:r>
      </w:ins>
      <w:ins w:id="515" w:author="Dan Kliebenstein" w:date="2019-08-29T16:03:00Z">
        <w:r w:rsidR="00C20DFD">
          <w:rPr>
            <w:rFonts w:ascii="Arial" w:hAnsi="Arial" w:cs="Arial"/>
          </w:rPr>
          <w:t xml:space="preserve">minimum </w:t>
        </w:r>
      </w:ins>
      <w:ins w:id="516" w:author="Dan Kliebenstein" w:date="2019-08-19T15:16:00Z">
        <w:r w:rsidR="00746C9B">
          <w:rPr>
            <w:rFonts w:ascii="Arial" w:hAnsi="Arial" w:cs="Arial"/>
            <w:i/>
          </w:rPr>
          <w:t>P</w:t>
        </w:r>
        <w:r w:rsidR="00746C9B" w:rsidRPr="00842D58">
          <w:rPr>
            <w:rFonts w:ascii="Arial" w:hAnsi="Arial" w:cs="Arial"/>
          </w:rPr>
          <w:t xml:space="preserve">-value across all SNPs per </w:t>
        </w:r>
      </w:ins>
      <w:ins w:id="517" w:author="Dan Kliebenstein" w:date="2019-08-29T16:03:00Z">
        <w:r w:rsidR="00C20DFD">
          <w:rPr>
            <w:rFonts w:ascii="Arial" w:hAnsi="Arial" w:cs="Arial"/>
          </w:rPr>
          <w:t xml:space="preserve">individual </w:t>
        </w:r>
      </w:ins>
      <w:ins w:id="518" w:author="Dan Kliebenstein" w:date="2019-09-13T15:17:00Z">
        <w:r w:rsidR="00100A76" w:rsidRPr="00842D58">
          <w:rPr>
            <w:rFonts w:ascii="Arial" w:hAnsi="Arial" w:cs="Arial"/>
          </w:rPr>
          <w:t>transcript</w:t>
        </w:r>
      </w:ins>
      <w:del w:id="519" w:author="Dan Kliebenstein" w:date="2019-08-19T15:16:00Z">
        <w:r w:rsidR="00912EE3" w:rsidRPr="00842D58" w:rsidDel="00746C9B">
          <w:rPr>
            <w:rFonts w:ascii="Arial" w:hAnsi="Arial" w:cs="Arial"/>
          </w:rPr>
          <w:delText xml:space="preserve">data obtained from </w:delText>
        </w:r>
        <w:r w:rsidR="00550020" w:rsidRPr="00842D58" w:rsidDel="00746C9B">
          <w:rPr>
            <w:rFonts w:ascii="Arial" w:hAnsi="Arial" w:cs="Arial"/>
          </w:rPr>
          <w:delText>real traits</w:delText>
        </w:r>
      </w:del>
      <w:r w:rsidR="00550020" w:rsidRPr="00842D58">
        <w:rPr>
          <w:rFonts w:ascii="Arial" w:hAnsi="Arial" w:cs="Arial"/>
        </w:rPr>
        <w:t>. This showed that</w:t>
      </w:r>
      <w:r w:rsidR="00CC07B9" w:rsidRPr="00842D58">
        <w:rPr>
          <w:rFonts w:ascii="Arial" w:hAnsi="Arial" w:cs="Arial"/>
        </w:rPr>
        <w:t xml:space="preserve"> the</w:t>
      </w:r>
      <w:ins w:id="520" w:author="Dan Kliebenstein" w:date="2019-08-19T15:16:00Z">
        <w:r w:rsidR="00746C9B">
          <w:rPr>
            <w:rFonts w:ascii="Arial" w:hAnsi="Arial" w:cs="Arial"/>
          </w:rPr>
          <w:t xml:space="preserve"> empirical</w:t>
        </w:r>
      </w:ins>
      <w:r w:rsidR="00CC07B9" w:rsidRPr="00842D58">
        <w:rPr>
          <w:rFonts w:ascii="Arial" w:hAnsi="Arial" w:cs="Arial"/>
        </w:rPr>
        <w:t xml:space="preserve"> </w:t>
      </w:r>
      <w:del w:id="521" w:author="Dan Kliebenstein" w:date="2019-08-29T16:04:00Z">
        <w:r w:rsidR="00CC07B9" w:rsidRPr="00842D58" w:rsidDel="00C20DFD">
          <w:rPr>
            <w:rFonts w:ascii="Arial" w:hAnsi="Arial" w:cs="Arial"/>
          </w:rPr>
          <w:delText xml:space="preserve">top </w:delText>
        </w:r>
      </w:del>
      <w:ins w:id="522" w:author="Dan Kliebenstein" w:date="2019-08-29T16:04:00Z">
        <w:r w:rsidR="00C20DFD">
          <w:rPr>
            <w:rFonts w:ascii="Arial" w:hAnsi="Arial" w:cs="Arial"/>
          </w:rPr>
          <w:t>minimum</w:t>
        </w:r>
        <w:r w:rsidR="00C20DFD" w:rsidRPr="00842D58">
          <w:rPr>
            <w:rFonts w:ascii="Arial" w:hAnsi="Arial" w:cs="Arial"/>
          </w:rPr>
          <w:t xml:space="preserve"> </w:t>
        </w:r>
      </w:ins>
      <w:r w:rsidR="00726354" w:rsidRPr="00842D58">
        <w:rPr>
          <w:rFonts w:ascii="Arial" w:hAnsi="Arial" w:cs="Arial"/>
        </w:rPr>
        <w:t xml:space="preserve">SNP per trait </w:t>
      </w:r>
      <w:r w:rsidR="00550020" w:rsidRPr="00842D58">
        <w:rPr>
          <w:rFonts w:ascii="Arial" w:hAnsi="Arial" w:cs="Arial"/>
        </w:rPr>
        <w:t xml:space="preserve">for </w:t>
      </w:r>
      <w:del w:id="523" w:author="Dan Kliebenstein" w:date="2019-08-29T16:05:00Z">
        <w:r w:rsidR="00CC07B9" w:rsidRPr="00842D58" w:rsidDel="00C20DFD">
          <w:rPr>
            <w:rFonts w:ascii="Arial" w:hAnsi="Arial" w:cs="Arial"/>
          </w:rPr>
          <w:delText xml:space="preserve">most </w:delText>
        </w:r>
      </w:del>
      <w:ins w:id="524" w:author="Dan Kliebenstein" w:date="2019-08-29T16:05:00Z">
        <w:r w:rsidR="00C20DFD">
          <w:rPr>
            <w:rFonts w:ascii="Arial" w:hAnsi="Arial" w:cs="Arial"/>
          </w:rPr>
          <w:t xml:space="preserve">69% of the </w:t>
        </w:r>
        <w:r w:rsidR="00C20DFD" w:rsidRPr="00C20DFD">
          <w:rPr>
            <w:rFonts w:ascii="Arial" w:hAnsi="Arial" w:cs="Arial"/>
            <w:i/>
            <w:rPrChange w:id="525" w:author="Dan Kliebenstein" w:date="2019-08-29T16:06:00Z">
              <w:rPr>
                <w:rFonts w:ascii="Arial" w:hAnsi="Arial" w:cs="Arial"/>
              </w:rPr>
            </w:rPrChange>
          </w:rPr>
          <w:t xml:space="preserve">B. </w:t>
        </w:r>
        <w:proofErr w:type="spellStart"/>
        <w:r w:rsidR="00C20DFD" w:rsidRPr="00C20DFD">
          <w:rPr>
            <w:rFonts w:ascii="Arial" w:hAnsi="Arial" w:cs="Arial"/>
            <w:i/>
            <w:rPrChange w:id="526" w:author="Dan Kliebenstein" w:date="2019-08-29T16:06:00Z">
              <w:rPr>
                <w:rFonts w:ascii="Arial" w:hAnsi="Arial" w:cs="Arial"/>
              </w:rPr>
            </w:rPrChange>
          </w:rPr>
          <w:t>cinerea</w:t>
        </w:r>
        <w:proofErr w:type="spellEnd"/>
        <w:r w:rsidR="00C20DFD">
          <w:rPr>
            <w:rFonts w:ascii="Arial" w:hAnsi="Arial" w:cs="Arial"/>
          </w:rPr>
          <w:t xml:space="preserve"> transcripts and for 58% of the </w:t>
        </w:r>
        <w:r w:rsidR="00C20DFD" w:rsidRPr="00C20DFD">
          <w:rPr>
            <w:rFonts w:ascii="Arial" w:hAnsi="Arial" w:cs="Arial"/>
            <w:i/>
            <w:rPrChange w:id="527" w:author="Dan Kliebenstein" w:date="2019-08-29T16:06:00Z">
              <w:rPr>
                <w:rFonts w:ascii="Arial" w:hAnsi="Arial" w:cs="Arial"/>
              </w:rPr>
            </w:rPrChange>
          </w:rPr>
          <w:t>A. thaliana</w:t>
        </w:r>
        <w:r w:rsidR="00C20DFD">
          <w:rPr>
            <w:rFonts w:ascii="Arial" w:hAnsi="Arial" w:cs="Arial"/>
          </w:rPr>
          <w:t xml:space="preserve"> transcripts is lower than</w:t>
        </w:r>
      </w:ins>
      <w:ins w:id="528" w:author="Dan Kliebenstein" w:date="2019-08-29T16:11:00Z">
        <w:r w:rsidR="00C20DFD">
          <w:rPr>
            <w:rFonts w:ascii="Arial" w:hAnsi="Arial" w:cs="Arial"/>
          </w:rPr>
          <w:t xml:space="preserve"> transcripts</w:t>
        </w:r>
      </w:ins>
      <w:ins w:id="529" w:author="Dan Kliebenstein" w:date="2019-08-29T16:05:00Z">
        <w:r w:rsidR="00C20DFD">
          <w:rPr>
            <w:rFonts w:ascii="Arial" w:hAnsi="Arial" w:cs="Arial"/>
          </w:rPr>
          <w:t xml:space="preserve"> minimum permuted SNP across all five permutations</w:t>
        </w:r>
      </w:ins>
      <w:ins w:id="530" w:author="Dan Kliebenstein" w:date="2019-08-29T16:06:00Z">
        <w:r w:rsidR="00C20DFD">
          <w:rPr>
            <w:rFonts w:ascii="Arial" w:hAnsi="Arial" w:cs="Arial"/>
          </w:rPr>
          <w:t>.</w:t>
        </w:r>
        <w:del w:id="531" w:author="Céline" w:date="2019-09-12T14:35:00Z">
          <w:r w:rsidR="00C20DFD" w:rsidDel="003754FC">
            <w:rPr>
              <w:rFonts w:ascii="Arial" w:hAnsi="Arial" w:cs="Arial"/>
            </w:rPr>
            <w:delText xml:space="preserve"> </w:delText>
          </w:r>
        </w:del>
      </w:ins>
      <w:del w:id="532" w:author="Dan Kliebenstein" w:date="2019-08-29T16:06:00Z">
        <w:r w:rsidR="00CC07B9" w:rsidRPr="00842D58" w:rsidDel="00C20DFD">
          <w:rPr>
            <w:rFonts w:ascii="Arial" w:hAnsi="Arial" w:cs="Arial"/>
          </w:rPr>
          <w:delText xml:space="preserve">genes show a stronger association in our observed data than across any of the 5 permutations. In </w:delText>
        </w:r>
        <w:r w:rsidR="00CC07B9" w:rsidRPr="00842D58" w:rsidDel="00C20DFD">
          <w:rPr>
            <w:rFonts w:ascii="Arial" w:hAnsi="Arial" w:cs="Arial"/>
            <w:i/>
          </w:rPr>
          <w:delText>B. cinerea</w:delText>
        </w:r>
        <w:r w:rsidR="00CC07B9" w:rsidRPr="00842D58" w:rsidDel="00C20DFD">
          <w:rPr>
            <w:rFonts w:ascii="Arial" w:hAnsi="Arial" w:cs="Arial"/>
          </w:rPr>
          <w:delText xml:space="preserve">, the observed </w:delText>
        </w:r>
        <w:r w:rsidR="004737AB" w:rsidDel="00C20DFD">
          <w:rPr>
            <w:rFonts w:ascii="Arial" w:hAnsi="Arial" w:cs="Arial"/>
            <w:i/>
          </w:rPr>
          <w:delText>P</w:delText>
        </w:r>
        <w:r w:rsidR="00CC07B9" w:rsidRPr="00842D58" w:rsidDel="00C20DFD">
          <w:rPr>
            <w:rFonts w:ascii="Arial" w:hAnsi="Arial" w:cs="Arial"/>
          </w:rPr>
          <w:delText>-value is lower for 69% of genes</w:delText>
        </w:r>
        <w:r w:rsidR="00CB6A01" w:rsidDel="00C20DFD">
          <w:rPr>
            <w:rFonts w:ascii="Arial" w:hAnsi="Arial" w:cs="Arial"/>
          </w:rPr>
          <w:delText xml:space="preserve">, much more than the expected 17% due to random </w:delText>
        </w:r>
      </w:del>
      <w:del w:id="533" w:author="Dan Kliebenstein" w:date="2019-08-19T15:14:00Z">
        <w:r w:rsidR="00CB6A01" w:rsidDel="00746C9B">
          <w:rPr>
            <w:rFonts w:ascii="Arial" w:hAnsi="Arial" w:cs="Arial"/>
          </w:rPr>
          <w:delText>chance</w:delText>
        </w:r>
        <w:r w:rsidR="00CC07B9" w:rsidRPr="00842D58" w:rsidDel="00746C9B">
          <w:rPr>
            <w:rFonts w:ascii="Arial" w:hAnsi="Arial" w:cs="Arial"/>
          </w:rPr>
          <w:delText>,</w:delText>
        </w:r>
      </w:del>
      <w:del w:id="534" w:author="Dan Kliebenstein" w:date="2019-08-29T16:06:00Z">
        <w:r w:rsidR="00CC07B9" w:rsidRPr="00842D58" w:rsidDel="00C20DFD">
          <w:rPr>
            <w:rFonts w:ascii="Arial" w:hAnsi="Arial" w:cs="Arial"/>
          </w:rPr>
          <w:delText xml:space="preserve"> and in </w:delText>
        </w:r>
        <w:r w:rsidR="00CC07B9" w:rsidRPr="00842D58" w:rsidDel="00C20DFD">
          <w:rPr>
            <w:rFonts w:ascii="Arial" w:hAnsi="Arial" w:cs="Arial"/>
            <w:i/>
          </w:rPr>
          <w:delText>A. thaliana</w:delText>
        </w:r>
        <w:r w:rsidR="00CC07B9" w:rsidRPr="00842D58" w:rsidDel="00C20DFD">
          <w:rPr>
            <w:rFonts w:ascii="Arial" w:hAnsi="Arial" w:cs="Arial"/>
          </w:rPr>
          <w:delText xml:space="preserve"> the observed </w:delText>
        </w:r>
        <w:r w:rsidR="004737AB" w:rsidDel="00C20DFD">
          <w:rPr>
            <w:rFonts w:ascii="Arial" w:hAnsi="Arial" w:cs="Arial"/>
            <w:i/>
          </w:rPr>
          <w:delText>P</w:delText>
        </w:r>
        <w:r w:rsidR="00CC07B9" w:rsidRPr="00842D58" w:rsidDel="00C20DFD">
          <w:rPr>
            <w:rFonts w:ascii="Arial" w:hAnsi="Arial" w:cs="Arial"/>
          </w:rPr>
          <w:delText xml:space="preserve">-value is lower for 58% of genes. </w:delText>
        </w:r>
      </w:del>
      <w:del w:id="535" w:author="Dan Kliebenstein" w:date="2019-08-29T16:08:00Z">
        <w:r w:rsidR="00CC07B9" w:rsidRPr="00842D58" w:rsidDel="00C20DFD">
          <w:rPr>
            <w:rFonts w:ascii="Arial" w:hAnsi="Arial" w:cs="Arial"/>
          </w:rPr>
          <w:delText>Thus,</w:delText>
        </w:r>
        <w:r w:rsidR="00550020" w:rsidRPr="00842D58" w:rsidDel="00C20DFD">
          <w:rPr>
            <w:rFonts w:ascii="Arial" w:hAnsi="Arial" w:cs="Arial"/>
          </w:rPr>
          <w:delText xml:space="preserve"> to develop genomic</w:delText>
        </w:r>
        <w:r w:rsidR="006B4E0E" w:rsidDel="00C20DFD">
          <w:rPr>
            <w:rFonts w:ascii="Arial" w:hAnsi="Arial" w:cs="Arial"/>
          </w:rPr>
          <w:delText xml:space="preserve"> summary</w:delText>
        </w:r>
        <w:r w:rsidR="00550020" w:rsidRPr="00842D58" w:rsidDel="00C20DFD">
          <w:rPr>
            <w:rFonts w:ascii="Arial" w:hAnsi="Arial" w:cs="Arial"/>
          </w:rPr>
          <w:delText xml:space="preserve"> images of the results</w:delText>
        </w:r>
      </w:del>
      <w:ins w:id="536" w:author="Dan Kliebenstein" w:date="2019-08-29T16:08:00Z">
        <w:r w:rsidR="00C20DFD">
          <w:rPr>
            <w:rFonts w:ascii="Arial" w:hAnsi="Arial" w:cs="Arial"/>
          </w:rPr>
          <w:t xml:space="preserve"> This </w:t>
        </w:r>
      </w:ins>
      <w:ins w:id="537" w:author="Dan Kliebenstein" w:date="2019-08-29T16:09:00Z">
        <w:r w:rsidR="00C20DFD">
          <w:rPr>
            <w:rFonts w:ascii="Arial" w:hAnsi="Arial" w:cs="Arial"/>
          </w:rPr>
          <w:t>indicates</w:t>
        </w:r>
      </w:ins>
      <w:ins w:id="538" w:author="Dan Kliebenstein" w:date="2019-08-29T16:08:00Z">
        <w:r w:rsidR="00C20DFD">
          <w:rPr>
            <w:rFonts w:ascii="Arial" w:hAnsi="Arial" w:cs="Arial"/>
          </w:rPr>
          <w:t xml:space="preserve"> </w:t>
        </w:r>
      </w:ins>
      <w:ins w:id="539" w:author="Dan Kliebenstein" w:date="2019-08-29T16:09:00Z">
        <w:r w:rsidR="00C20DFD">
          <w:rPr>
            <w:rFonts w:ascii="Arial" w:hAnsi="Arial" w:cs="Arial"/>
          </w:rPr>
          <w:t xml:space="preserve">that using the most significant SNP per transcript will have </w:t>
        </w:r>
      </w:ins>
      <w:ins w:id="540" w:author="Dan Kliebenstein" w:date="2019-09-11T15:11:00Z">
        <w:r w:rsidR="00A3528E">
          <w:rPr>
            <w:rFonts w:ascii="Arial" w:hAnsi="Arial" w:cs="Arial"/>
          </w:rPr>
          <w:t xml:space="preserve">a </w:t>
        </w:r>
      </w:ins>
      <w:ins w:id="541" w:author="Dan Kliebenstein" w:date="2019-08-29T16:09:00Z">
        <w:r w:rsidR="00C20DFD">
          <w:rPr>
            <w:rFonts w:ascii="Arial" w:hAnsi="Arial" w:cs="Arial"/>
          </w:rPr>
          <w:t>sufficient signal to noise ratio to identify over-arching patterns</w:t>
        </w:r>
      </w:ins>
      <w:ins w:id="542" w:author="Céline" w:date="2019-09-12T14:35:00Z">
        <w:r w:rsidR="003754FC">
          <w:rPr>
            <w:rFonts w:ascii="Arial" w:hAnsi="Arial" w:cs="Arial"/>
          </w:rPr>
          <w:t xml:space="preserve">. </w:t>
        </w:r>
      </w:ins>
    </w:p>
    <w:p w14:paraId="03143759" w14:textId="158ECEE8" w:rsidR="00C667FC" w:rsidDel="00100A76" w:rsidRDefault="003754FC" w:rsidP="00C667FC">
      <w:pPr>
        <w:spacing w:line="480" w:lineRule="auto"/>
        <w:rPr>
          <w:del w:id="543" w:author="Dan Kliebenstein" w:date="2019-09-13T15:19:00Z"/>
          <w:rFonts w:ascii="Arial" w:hAnsi="Arial" w:cs="Arial"/>
        </w:rPr>
      </w:pPr>
      <w:ins w:id="544" w:author="Céline" w:date="2019-09-12T14:35:00Z">
        <w:r>
          <w:rPr>
            <w:rFonts w:ascii="Arial" w:hAnsi="Arial" w:cs="Arial"/>
          </w:rPr>
          <w:t xml:space="preserve">Therefore, </w:t>
        </w:r>
      </w:ins>
      <w:ins w:id="545" w:author="Dan Kliebenstein" w:date="2019-08-29T16:09:00Z">
        <w:del w:id="546" w:author="Céline" w:date="2019-09-12T14:35:00Z">
          <w:r w:rsidR="00C20DFD" w:rsidDel="003754FC">
            <w:rPr>
              <w:rFonts w:ascii="Arial" w:hAnsi="Arial" w:cs="Arial"/>
            </w:rPr>
            <w:delText xml:space="preserve"> and as such</w:delText>
          </w:r>
        </w:del>
      </w:ins>
      <w:del w:id="547" w:author="Céline" w:date="2019-09-12T14:35:00Z">
        <w:r w:rsidR="00550020" w:rsidRPr="00842D58" w:rsidDel="003754FC">
          <w:rPr>
            <w:rFonts w:ascii="Arial" w:hAnsi="Arial" w:cs="Arial"/>
          </w:rPr>
          <w:delText xml:space="preserve">, </w:delText>
        </w:r>
      </w:del>
      <w:r w:rsidR="00550020" w:rsidRPr="00842D58">
        <w:rPr>
          <w:rFonts w:ascii="Arial" w:hAnsi="Arial" w:cs="Arial"/>
        </w:rPr>
        <w:t xml:space="preserve">we focused on the top </w:t>
      </w:r>
      <w:r w:rsidR="00893CB4">
        <w:rPr>
          <w:rFonts w:ascii="Arial" w:hAnsi="Arial" w:cs="Arial"/>
        </w:rPr>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w:t>
      </w:r>
      <w:ins w:id="548" w:author="Céline" w:date="2019-09-17T15:47:00Z">
        <w:r w:rsidR="00CF088D">
          <w:rPr>
            <w:rFonts w:ascii="Arial" w:hAnsi="Arial" w:cs="Arial"/>
          </w:rPr>
          <w:t>i</w:t>
        </w:r>
      </w:ins>
      <w:del w:id="549" w:author="Céline" w:date="2019-09-17T15:47:00Z">
        <w:r w:rsidR="00CC07B9" w:rsidRPr="00842D58" w:rsidDel="00CF088D">
          <w:rPr>
            <w:rFonts w:ascii="Arial" w:hAnsi="Arial" w:cs="Arial"/>
          </w:rPr>
          <w:delText>i</w:delText>
        </w:r>
      </w:del>
      <w:r w:rsidR="00CC07B9" w:rsidRPr="00842D58">
        <w:rPr>
          <w:rFonts w:ascii="Arial" w:hAnsi="Arial" w:cs="Arial"/>
        </w:rPr>
        <w:t>s.</w:t>
      </w:r>
      <w:r w:rsidR="00AE1CD8">
        <w:rPr>
          <w:rFonts w:ascii="Arial" w:hAnsi="Arial" w:cs="Arial"/>
        </w:rPr>
        <w:t xml:space="preserve"> This </w:t>
      </w:r>
      <w:del w:id="550" w:author="Céline" w:date="2019-09-17T15:43:00Z">
        <w:r w:rsidR="00AE1CD8" w:rsidDel="00CF088D">
          <w:rPr>
            <w:rFonts w:ascii="Arial" w:hAnsi="Arial" w:cs="Arial"/>
          </w:rPr>
          <w:delText xml:space="preserve">allows us to </w:delText>
        </w:r>
      </w:del>
      <w:ins w:id="551" w:author="Céline" w:date="2019-09-17T15:43:00Z">
        <w:r w:rsidR="00CF088D">
          <w:rPr>
            <w:rFonts w:ascii="Arial" w:hAnsi="Arial" w:cs="Arial"/>
          </w:rPr>
          <w:t>restrictive analysis</w:t>
        </w:r>
      </w:ins>
      <w:del w:id="552" w:author="Céline" w:date="2019-09-17T15:43:00Z">
        <w:r w:rsidR="00AE1CD8" w:rsidDel="00CF088D">
          <w:rPr>
            <w:rFonts w:ascii="Arial" w:hAnsi="Arial" w:cs="Arial"/>
          </w:rPr>
          <w:delText>focus</w:delText>
        </w:r>
      </w:del>
      <w:ins w:id="553" w:author="Céline" w:date="2019-09-17T15:43:00Z">
        <w:r w:rsidR="00CF088D">
          <w:rPr>
            <w:rFonts w:ascii="Arial" w:hAnsi="Arial" w:cs="Arial"/>
          </w:rPr>
          <w:t xml:space="preserve"> </w:t>
        </w:r>
      </w:ins>
      <w:del w:id="554" w:author="Céline" w:date="2019-09-17T15:43:00Z">
        <w:r w:rsidR="00AE1CD8" w:rsidDel="00CF088D">
          <w:rPr>
            <w:rFonts w:ascii="Arial" w:hAnsi="Arial" w:cs="Arial"/>
          </w:rPr>
          <w:delText xml:space="preserve"> </w:delText>
        </w:r>
      </w:del>
      <w:r w:rsidR="00AE1CD8">
        <w:rPr>
          <w:rFonts w:ascii="Arial" w:hAnsi="Arial" w:cs="Arial"/>
        </w:rPr>
        <w:t>on SNPs that are</w:t>
      </w:r>
      <w:ins w:id="555" w:author="Céline" w:date="2019-09-17T15:43:00Z">
        <w:r w:rsidR="00CF088D">
          <w:rPr>
            <w:rFonts w:ascii="Arial" w:hAnsi="Arial" w:cs="Arial"/>
          </w:rPr>
          <w:t xml:space="preserve"> most</w:t>
        </w:r>
      </w:ins>
      <w:del w:id="556" w:author="Céline" w:date="2019-09-17T15:44:00Z">
        <w:r w:rsidR="00AE1CD8" w:rsidDel="00CF088D">
          <w:rPr>
            <w:rFonts w:ascii="Arial" w:hAnsi="Arial" w:cs="Arial"/>
          </w:rPr>
          <w:delText xml:space="preserve"> hig</w:delText>
        </w:r>
      </w:del>
      <w:del w:id="557" w:author="Céline" w:date="2019-09-17T15:43:00Z">
        <w:r w:rsidR="00AE1CD8" w:rsidDel="00CF088D">
          <w:rPr>
            <w:rFonts w:ascii="Arial" w:hAnsi="Arial" w:cs="Arial"/>
          </w:rPr>
          <w:delText>hly</w:delText>
        </w:r>
      </w:del>
      <w:r w:rsidR="00AE1CD8">
        <w:rPr>
          <w:rFonts w:ascii="Arial" w:hAnsi="Arial" w:cs="Arial"/>
        </w:rPr>
        <w:t xml:space="preserve"> likely </w:t>
      </w:r>
      <w:r w:rsidR="008E19C2">
        <w:rPr>
          <w:rFonts w:ascii="Arial" w:hAnsi="Arial" w:cs="Arial"/>
        </w:rPr>
        <w:t xml:space="preserve">to be </w:t>
      </w:r>
      <w:r w:rsidR="00AE1CD8">
        <w:rPr>
          <w:rFonts w:ascii="Arial" w:hAnsi="Arial" w:cs="Arial"/>
        </w:rPr>
        <w:t xml:space="preserve">associated with the </w:t>
      </w:r>
      <w:ins w:id="558" w:author="Céline" w:date="2019-09-17T15:44:00Z">
        <w:r w:rsidR="00CF088D">
          <w:rPr>
            <w:rFonts w:ascii="Arial" w:hAnsi="Arial" w:cs="Arial"/>
          </w:rPr>
          <w:t>gene expression</w:t>
        </w:r>
      </w:ins>
      <w:del w:id="559" w:author="Céline" w:date="2019-09-17T15:44:00Z">
        <w:r w:rsidR="00AE1CD8" w:rsidDel="00CF088D">
          <w:rPr>
            <w:rFonts w:ascii="Arial" w:hAnsi="Arial" w:cs="Arial"/>
          </w:rPr>
          <w:delText>trait</w:delText>
        </w:r>
      </w:del>
      <w:ins w:id="560" w:author="Dan Kliebenstein" w:date="2019-08-29T16:10:00Z">
        <w:del w:id="561" w:author="Céline" w:date="2019-09-17T15:44:00Z">
          <w:r w:rsidR="00C20DFD" w:rsidDel="00CF088D">
            <w:rPr>
              <w:rFonts w:ascii="Arial" w:hAnsi="Arial" w:cs="Arial"/>
            </w:rPr>
            <w:delText xml:space="preserve"> and to</w:delText>
          </w:r>
        </w:del>
        <w:r w:rsidR="00C20DFD">
          <w:rPr>
            <w:rFonts w:ascii="Arial" w:hAnsi="Arial" w:cs="Arial"/>
          </w:rPr>
          <w:t xml:space="preserve"> account</w:t>
        </w:r>
      </w:ins>
      <w:ins w:id="562" w:author="Céline" w:date="2019-09-17T15:44:00Z">
        <w:r w:rsidR="00CF088D">
          <w:rPr>
            <w:rFonts w:ascii="Arial" w:hAnsi="Arial" w:cs="Arial"/>
          </w:rPr>
          <w:t>s</w:t>
        </w:r>
      </w:ins>
      <w:ins w:id="563" w:author="Dan Kliebenstein" w:date="2019-08-29T16:10:00Z">
        <w:r w:rsidR="00C20DFD">
          <w:rPr>
            <w:rFonts w:ascii="Arial" w:hAnsi="Arial" w:cs="Arial"/>
          </w:rPr>
          <w:t xml:space="preserve"> for the fact that nearly every transcript has a highly significant heritability ascribed to the </w:t>
        </w:r>
        <w:r w:rsidR="00C20DFD" w:rsidRPr="00C20DFD">
          <w:rPr>
            <w:rFonts w:ascii="Arial" w:hAnsi="Arial" w:cs="Arial"/>
            <w:i/>
            <w:rPrChange w:id="564" w:author="Dan Kliebenstein" w:date="2019-08-29T16:10:00Z">
              <w:rPr>
                <w:rFonts w:ascii="Arial" w:hAnsi="Arial" w:cs="Arial"/>
              </w:rPr>
            </w:rPrChange>
          </w:rPr>
          <w:t xml:space="preserve">B. </w:t>
        </w:r>
        <w:proofErr w:type="spellStart"/>
        <w:r w:rsidR="00C20DFD" w:rsidRPr="00C20DFD">
          <w:rPr>
            <w:rFonts w:ascii="Arial" w:hAnsi="Arial" w:cs="Arial"/>
            <w:i/>
            <w:rPrChange w:id="565" w:author="Dan Kliebenstein" w:date="2019-08-29T16:10:00Z">
              <w:rPr>
                <w:rFonts w:ascii="Arial" w:hAnsi="Arial" w:cs="Arial"/>
              </w:rPr>
            </w:rPrChange>
          </w:rPr>
          <w:t>cinerea</w:t>
        </w:r>
        <w:proofErr w:type="spellEnd"/>
        <w:r w:rsidR="00C20DFD">
          <w:rPr>
            <w:rFonts w:ascii="Arial" w:hAnsi="Arial" w:cs="Arial"/>
          </w:rPr>
          <w:t xml:space="preserve"> genome </w:t>
        </w:r>
      </w:ins>
      <w:ins w:id="566" w:author="Dan Kliebenstein" w:date="2019-09-13T16:27:00Z">
        <w:r w:rsidR="00291211">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cmQ+PC9DaXRlPjxDaXRlPjxBdXRob3I+Wmhhbmc8L0F1dGhvcj48WWVhcj4yMDE5PC9ZZWFyPjxS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</w:fldData>
          </w:fldChar>
        </w:r>
      </w:ins>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cmQ+PC9DaXRlPjxDaXRlPjxBdXRob3I+Wmhhbmc8L0F1dGhvcj48WWVhcj4yMDE5PC9ZZWFyPjxS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ins w:id="567" w:author="Dan Kliebenstein" w:date="2019-09-13T16:27:00Z">
        <w:r w:rsidR="00291211">
          <w:rPr>
            <w:rFonts w:ascii="Arial" w:hAnsi="Arial" w:cs="Arial"/>
          </w:rPr>
        </w:r>
        <w:r w:rsidR="00291211">
          <w:rPr>
            <w:rFonts w:ascii="Arial" w:hAnsi="Arial" w:cs="Arial"/>
          </w:rPr>
          <w:fldChar w:fldCharType="separate"/>
        </w:r>
      </w:ins>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ins w:id="568" w:author="Dan Kliebenstein" w:date="2019-09-13T16:27:00Z">
        <w:r w:rsidR="00291211">
          <w:rPr>
            <w:rFonts w:ascii="Arial" w:hAnsi="Arial" w:cs="Arial"/>
          </w:rPr>
          <w:fldChar w:fldCharType="end"/>
        </w:r>
      </w:ins>
      <w:r w:rsidR="00AE1CD8">
        <w:rPr>
          <w:rFonts w:ascii="Arial" w:hAnsi="Arial" w:cs="Arial"/>
        </w:rPr>
        <w:t xml:space="preserve">. To account for the </w:t>
      </w:r>
      <w:ins w:id="569" w:author="Céline" w:date="2019-09-12T14:38:00Z">
        <w:r w:rsidR="00C3157B">
          <w:rPr>
            <w:rFonts w:ascii="Arial" w:hAnsi="Arial" w:cs="Arial"/>
          </w:rPr>
          <w:t xml:space="preserve">potentially </w:t>
        </w:r>
        <w:r>
          <w:rPr>
            <w:rFonts w:ascii="Arial" w:hAnsi="Arial" w:cs="Arial"/>
          </w:rPr>
          <w:t xml:space="preserve">low resolution </w:t>
        </w:r>
      </w:ins>
      <w:ins w:id="570" w:author="Céline" w:date="2019-09-12T14:39:00Z">
        <w:r w:rsidR="00C3157B">
          <w:rPr>
            <w:rFonts w:ascii="Arial" w:hAnsi="Arial" w:cs="Arial"/>
          </w:rPr>
          <w:t xml:space="preserve">in genomic signal </w:t>
        </w:r>
      </w:ins>
      <w:ins w:id="571" w:author="Céline" w:date="2019-09-12T14:38:00Z">
        <w:r w:rsidR="00C3157B">
          <w:rPr>
            <w:rFonts w:ascii="Arial" w:hAnsi="Arial" w:cs="Arial"/>
          </w:rPr>
          <w:t xml:space="preserve">encompassed by </w:t>
        </w:r>
      </w:ins>
      <w:del w:id="572" w:author="Céline" w:date="2019-09-12T14:38:00Z">
        <w:r w:rsidR="00AE1CD8" w:rsidDel="00C3157B">
          <w:rPr>
            <w:rFonts w:ascii="Arial" w:hAnsi="Arial" w:cs="Arial"/>
          </w:rPr>
          <w:delText xml:space="preserve">potential that </w:delText>
        </w:r>
      </w:del>
      <w:r w:rsidR="00AE1CD8">
        <w:rPr>
          <w:rFonts w:ascii="Arial" w:hAnsi="Arial" w:cs="Arial"/>
        </w:rPr>
        <w:t xml:space="preserve">the </w:t>
      </w:r>
      <w:ins w:id="573" w:author="Céline" w:date="2019-09-12T14:36:00Z">
        <w:r>
          <w:rPr>
            <w:rFonts w:ascii="Arial" w:hAnsi="Arial" w:cs="Arial"/>
          </w:rPr>
          <w:t xml:space="preserve">single </w:t>
        </w:r>
      </w:ins>
      <w:r w:rsidR="00AE1CD8">
        <w:rPr>
          <w:rFonts w:ascii="Arial" w:hAnsi="Arial" w:cs="Arial"/>
        </w:rPr>
        <w:t>top SNP</w:t>
      </w:r>
      <w:del w:id="574" w:author="Céline" w:date="2019-09-12T14:39:00Z">
        <w:r w:rsidR="00AE1CD8" w:rsidDel="00C3157B">
          <w:rPr>
            <w:rFonts w:ascii="Arial" w:hAnsi="Arial" w:cs="Arial"/>
          </w:rPr>
          <w:delText xml:space="preserve"> may not fully encompass the genomic signal</w:delText>
        </w:r>
      </w:del>
      <w:r w:rsidR="00AE1CD8">
        <w:rPr>
          <w:rFonts w:ascii="Arial" w:hAnsi="Arial" w:cs="Arial"/>
        </w:rPr>
        <w:t>, we also assessed any general pattern using the top 10 SNPs.</w:t>
      </w:r>
      <w:moveToRangeStart w:id="575" w:author="Céline" w:date="2019-09-12T14:22:00Z" w:name="move429917461"/>
      <w:moveTo w:id="576" w:author="Céline" w:date="2019-09-12T14:22:00Z">
        <w:del w:id="577" w:author="Dan Kliebenstein" w:date="2019-09-13T15:19:00Z">
          <w:r w:rsidR="00C667FC" w:rsidRPr="003C4F48" w:rsidDel="00100A76">
            <w:rPr>
              <w:rFonts w:ascii="Arial" w:hAnsi="Arial" w:cs="Arial"/>
              <w:highlight w:val="darkGray"/>
            </w:rPr>
            <w:delText xml:space="preserve">For these genes with significant SNPs, there was a median of 10±25 SNPs per transcript for </w:delText>
          </w:r>
          <w:r w:rsidR="00C667FC" w:rsidRPr="003C4F48" w:rsidDel="00100A76">
            <w:rPr>
              <w:rFonts w:ascii="Arial" w:hAnsi="Arial" w:cs="Arial"/>
              <w:i/>
              <w:highlight w:val="darkGray"/>
            </w:rPr>
            <w:delText>B. cinerea</w:delText>
          </w:r>
          <w:r w:rsidR="00C667FC" w:rsidRPr="003C4F48" w:rsidDel="00100A76">
            <w:rPr>
              <w:rFonts w:ascii="Arial" w:hAnsi="Arial" w:cs="Arial"/>
              <w:highlight w:val="darkGray"/>
            </w:rPr>
            <w:delText xml:space="preserve">, and a median of 10±13 SNPs per transcript among </w:delText>
          </w:r>
          <w:r w:rsidR="00C667FC" w:rsidRPr="003C4F48" w:rsidDel="00100A76">
            <w:rPr>
              <w:rFonts w:ascii="Arial" w:hAnsi="Arial" w:cs="Arial"/>
              <w:i/>
              <w:highlight w:val="darkGray"/>
            </w:rPr>
            <w:delText>A. thaliana</w:delText>
          </w:r>
          <w:r w:rsidR="00C667FC" w:rsidRPr="003C4F48" w:rsidDel="00100A76">
            <w:rPr>
              <w:rFonts w:ascii="Arial" w:hAnsi="Arial" w:cs="Arial"/>
              <w:highlight w:val="darkGray"/>
            </w:rPr>
            <w:delText xml:space="preserve"> transcripts (Figure S1a, S1b).</w:delText>
          </w:r>
          <w:r w:rsidR="00C667FC" w:rsidRPr="00842D58" w:rsidDel="00100A76">
            <w:rPr>
              <w:rFonts w:ascii="Arial" w:hAnsi="Arial" w:cs="Arial"/>
            </w:rPr>
            <w:delText xml:space="preserve"> </w:delText>
          </w:r>
        </w:del>
      </w:moveTo>
    </w:p>
    <w:moveToRangeEnd w:id="575"/>
    <w:p w14:paraId="7FC993E9" w14:textId="77777777" w:rsidR="00C667FC" w:rsidRPr="00842D58" w:rsidRDefault="00C667FC">
      <w:pPr>
        <w:spacing w:line="480" w:lineRule="auto"/>
        <w:rPr>
          <w:rFonts w:ascii="Arial" w:hAnsi="Arial" w:cs="Arial"/>
        </w:rPr>
        <w:pPrChange w:id="578" w:author="Céline" w:date="2019-09-12T14:49:00Z">
          <w:pPr>
            <w:spacing w:line="480" w:lineRule="auto"/>
            <w:ind w:firstLine="720"/>
          </w:pPr>
        </w:pPrChange>
      </w:pPr>
    </w:p>
    <w:p w14:paraId="216DB24F" w14:textId="06E0BEBA"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w:t>
      </w:r>
      <w:ins w:id="579" w:author="Dan Kliebenstein" w:date="2019-08-16T15:52:00Z">
        <w:r w:rsidR="001B127B">
          <w:rPr>
            <w:rFonts w:ascii="Arial" w:hAnsi="Arial" w:cs="Arial"/>
            <w:b/>
            <w:sz w:val="22"/>
            <w:szCs w:val="22"/>
          </w:rPr>
          <w:t>ob</w:t>
        </w:r>
      </w:ins>
      <w:ins w:id="580" w:author="Céline" w:date="2019-09-12T14:49:00Z">
        <w:r w:rsidR="001819E0">
          <w:rPr>
            <w:rFonts w:ascii="Arial" w:hAnsi="Arial" w:cs="Arial"/>
            <w:b/>
            <w:sz w:val="22"/>
            <w:szCs w:val="22"/>
          </w:rPr>
          <w:t>served</w:t>
        </w:r>
      </w:ins>
      <w:ins w:id="581" w:author="Dan Kliebenstein" w:date="2019-08-16T15:52:00Z">
        <w:del w:id="582" w:author="Céline" w:date="2019-09-12T14:48:00Z">
          <w:r w:rsidR="001B127B" w:rsidDel="001819E0">
            <w:rPr>
              <w:rFonts w:ascii="Arial" w:hAnsi="Arial" w:cs="Arial"/>
              <w:b/>
              <w:sz w:val="22"/>
              <w:szCs w:val="22"/>
            </w:rPr>
            <w:delText>vious</w:delText>
          </w:r>
        </w:del>
        <w:r w:rsidR="001B127B">
          <w:rPr>
            <w:rFonts w:ascii="Arial" w:hAnsi="Arial" w:cs="Arial"/>
            <w:b/>
            <w:sz w:val="22"/>
            <w:szCs w:val="22"/>
          </w:rPr>
          <w:t xml:space="preserve"> </w:t>
        </w:r>
      </w:ins>
      <w:proofErr w:type="spellStart"/>
      <w:r w:rsidRPr="00842D58">
        <w:rPr>
          <w:rFonts w:ascii="Arial" w:hAnsi="Arial" w:cs="Arial"/>
          <w:b/>
          <w:sz w:val="22"/>
          <w:szCs w:val="22"/>
        </w:rPr>
        <w:t>transcriptome</w:t>
      </w:r>
      <w:proofErr w:type="spellEnd"/>
      <w:r w:rsidRPr="00842D58">
        <w:rPr>
          <w:rFonts w:ascii="Arial" w:hAnsi="Arial" w:cs="Arial"/>
          <w:b/>
          <w:sz w:val="22"/>
          <w:szCs w:val="22"/>
        </w:rPr>
        <w:t xml:space="preserve"> </w:t>
      </w:r>
      <w:proofErr w:type="spellStart"/>
      <w:r w:rsidRPr="00842D58">
        <w:rPr>
          <w:rFonts w:ascii="Arial" w:hAnsi="Arial" w:cs="Arial"/>
          <w:b/>
          <w:sz w:val="22"/>
          <w:szCs w:val="22"/>
        </w:rPr>
        <w:t>cis</w:t>
      </w:r>
      <w:proofErr w:type="spellEnd"/>
      <w:r w:rsidRPr="00842D58">
        <w:rPr>
          <w:rFonts w:ascii="Arial" w:hAnsi="Arial" w:cs="Arial"/>
          <w:b/>
          <w:sz w:val="22"/>
          <w:szCs w:val="22"/>
        </w:rPr>
        <w:t xml:space="preserve">-effect </w:t>
      </w:r>
      <w:del w:id="583" w:author="Dan Kliebenstein" w:date="2019-08-16T15:52:00Z">
        <w:r w:rsidRPr="00842D58" w:rsidDel="001B127B">
          <w:rPr>
            <w:rFonts w:ascii="Arial" w:hAnsi="Arial" w:cs="Arial"/>
            <w:b/>
            <w:sz w:val="22"/>
            <w:szCs w:val="22"/>
          </w:rPr>
          <w:delText xml:space="preserve">dominance </w:delText>
        </w:r>
      </w:del>
    </w:p>
    <w:p w14:paraId="3826BF69" w14:textId="398B7A54" w:rsidR="00C3157B" w:rsidRPr="00842D58" w:rsidRDefault="00550020" w:rsidP="00C3157B">
      <w:pPr>
        <w:spacing w:line="480" w:lineRule="auto"/>
        <w:ind w:firstLine="720"/>
        <w:rPr>
          <w:rFonts w:ascii="Arial" w:hAnsi="Arial" w:cs="Arial"/>
        </w:rPr>
      </w:pPr>
      <w:r w:rsidRPr="00842D58">
        <w:rPr>
          <w:rFonts w:ascii="Arial" w:hAnsi="Arial" w:cs="Arial"/>
        </w:rPr>
        <w:t xml:space="preserve">A hallmark of </w:t>
      </w:r>
      <w:ins w:id="584" w:author="Céline" w:date="2019-09-12T14:51:00Z">
        <w:r w:rsidR="001819E0">
          <w:rPr>
            <w:rFonts w:ascii="Arial" w:hAnsi="Arial" w:cs="Arial"/>
          </w:rPr>
          <w:t xml:space="preserve">within species </w:t>
        </w:r>
      </w:ins>
      <w:proofErr w:type="spellStart"/>
      <w:r w:rsidR="008E7729" w:rsidRPr="00842D58">
        <w:rPr>
          <w:rFonts w:ascii="Arial" w:hAnsi="Arial" w:cs="Arial"/>
        </w:rPr>
        <w:t>eQTL</w:t>
      </w:r>
      <w:proofErr w:type="spellEnd"/>
      <w:r w:rsidR="008E7729" w:rsidRPr="00842D58">
        <w:rPr>
          <w:rFonts w:ascii="Arial" w:hAnsi="Arial" w:cs="Arial"/>
        </w:rPr>
        <w:t xml:space="preserve">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is the occurrence of</w:t>
      </w:r>
      <w:ins w:id="585" w:author="Dan Kliebenstein" w:date="2019-08-19T15:20:00Z">
        <w:r w:rsidR="00746C9B">
          <w:rPr>
            <w:rFonts w:ascii="Arial" w:hAnsi="Arial" w:cs="Arial"/>
          </w:rPr>
          <w:t xml:space="preserve"> </w:t>
        </w:r>
        <w:proofErr w:type="spellStart"/>
        <w:r w:rsidR="00746C9B">
          <w:rPr>
            <w:rFonts w:ascii="Arial" w:hAnsi="Arial" w:cs="Arial"/>
          </w:rPr>
          <w:t>cis</w:t>
        </w:r>
        <w:proofErr w:type="spellEnd"/>
        <w:r w:rsidR="00746C9B">
          <w:rPr>
            <w:rFonts w:ascii="Arial" w:hAnsi="Arial" w:cs="Arial"/>
          </w:rPr>
          <w:t>-diagonal</w:t>
        </w:r>
      </w:ins>
      <w:ins w:id="586" w:author="Céline" w:date="2019-09-17T15:49:00Z">
        <w:r w:rsidR="00CF088D">
          <w:rPr>
            <w:rFonts w:ascii="Arial" w:hAnsi="Arial" w:cs="Arial"/>
          </w:rPr>
          <w:t>s</w:t>
        </w:r>
      </w:ins>
      <w:ins w:id="587" w:author="Dan Kliebenstein" w:date="2019-08-19T15:20:00Z">
        <w:del w:id="588" w:author="Céline" w:date="2019-09-17T15:49:00Z">
          <w:r w:rsidR="00746C9B" w:rsidDel="00CF088D">
            <w:rPr>
              <w:rFonts w:ascii="Arial" w:hAnsi="Arial" w:cs="Arial"/>
            </w:rPr>
            <w:delText xml:space="preserve"> </w:delText>
          </w:r>
        </w:del>
      </w:ins>
      <w:r w:rsidRPr="00842D58">
        <w:rPr>
          <w:rFonts w:ascii="Arial" w:hAnsi="Arial" w:cs="Arial"/>
        </w:rPr>
        <w:t xml:space="preserve"> </w:t>
      </w:r>
      <w:del w:id="589" w:author="Dan Kliebenstein" w:date="2019-08-19T15:22:00Z">
        <w:r w:rsidRPr="00842D58" w:rsidDel="00746C9B">
          <w:rPr>
            <w:rFonts w:ascii="Arial" w:hAnsi="Arial" w:cs="Arial"/>
          </w:rPr>
          <w:delText xml:space="preserve">large-effect loci </w:delText>
        </w:r>
        <w:r w:rsidR="008E7729" w:rsidRPr="00842D58" w:rsidDel="00746C9B">
          <w:rPr>
            <w:rFonts w:ascii="Arial" w:hAnsi="Arial" w:cs="Arial"/>
          </w:rPr>
          <w:delText xml:space="preserve">that map to the gene itself, i.e. </w:delText>
        </w:r>
        <w:r w:rsidR="008E7729" w:rsidRPr="00842D58" w:rsidDel="00746C9B">
          <w:rPr>
            <w:rFonts w:ascii="Arial" w:hAnsi="Arial" w:cs="Arial"/>
            <w:i/>
          </w:rPr>
          <w:delText>cis-</w:delText>
        </w:r>
        <w:r w:rsidR="008E7729" w:rsidRPr="00842D58" w:rsidDel="00746C9B">
          <w:rPr>
            <w:rFonts w:ascii="Arial" w:hAnsi="Arial" w:cs="Arial"/>
          </w:rPr>
          <w:delText xml:space="preserve">eQTL </w:delText>
        </w:r>
        <w:r w:rsidR="00E00308" w:rsidRPr="00842D58" w:rsidDel="00746C9B">
          <w:rPr>
            <w:rFonts w:ascii="Arial" w:hAnsi="Arial" w:cs="Arial"/>
          </w:rPr>
          <w:delText xml:space="preserve">or </w:delText>
        </w:r>
        <w:r w:rsidR="00E00308" w:rsidRPr="00842D58" w:rsidDel="00746C9B">
          <w:rPr>
            <w:rFonts w:ascii="Arial" w:hAnsi="Arial" w:cs="Arial"/>
            <w:i/>
          </w:rPr>
          <w:delText>cis</w:delText>
        </w:r>
        <w:r w:rsidR="00E00308" w:rsidRPr="00842D58" w:rsidDel="00746C9B">
          <w:rPr>
            <w:rFonts w:ascii="Arial" w:hAnsi="Arial" w:cs="Arial"/>
          </w:rPr>
          <w:delText xml:space="preserve">-SNPs </w:delText>
        </w:r>
      </w:del>
      <w:r w:rsidR="00E00308" w:rsidRPr="00842D58">
        <w:rPr>
          <w:rFonts w:ascii="Arial" w:hAnsi="Arial" w:cs="Arial"/>
        </w:rPr>
        <w:fldChar w:fldCharType="begin">
          <w:fldData xml:space="preserve">PEVuZE5vdGU+PENpdGU+PEF1dGhvcj5CcmVtPC9BdXRob3I+PFllYXI+MjAwMjwvWWVhcj48UmVj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U2NoYWR0PC9BdXRob3I+PFllYXI+MjAwMzwvWWVhcj48UmVjTnVtPjQ2PC9SZWNOdW0+PHJlY29y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PEVuZE5vdGU+PENpdGU+PEF1dGhvcj5CcmVtPC9BdXRob3I+PFllYXI+MjAwMjwvWWVhcj48UmVj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U2NoYWR0PC9BdXRob3I+PFllYXI+MjAwMzwvWWVhcj48UmVjTnVtPjQ2PC9SZWNOdW0+PHJlY29y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Brem</w:t>
      </w:r>
      <w:r w:rsidR="00891406" w:rsidRPr="00891406">
        <w:rPr>
          <w:rFonts w:ascii="Arial" w:hAnsi="Arial" w:cs="Arial"/>
          <w:i/>
          <w:noProof/>
        </w:rPr>
        <w:t xml:space="preserve"> et al.</w:t>
      </w:r>
      <w:r w:rsidR="00891406">
        <w:rPr>
          <w:rFonts w:ascii="Arial" w:hAnsi="Arial" w:cs="Arial"/>
          <w:noProof/>
        </w:rPr>
        <w:t xml:space="preserve"> 2002; </w:t>
      </w:r>
      <w:r w:rsidR="00891406" w:rsidRPr="00891406">
        <w:rPr>
          <w:rFonts w:ascii="Arial" w:hAnsi="Arial" w:cs="Arial"/>
          <w:smallCaps/>
          <w:noProof/>
        </w:rPr>
        <w:t>Schadt</w:t>
      </w:r>
      <w:r w:rsidR="00891406" w:rsidRPr="00891406">
        <w:rPr>
          <w:rFonts w:ascii="Arial" w:hAnsi="Arial" w:cs="Arial"/>
          <w:i/>
          <w:noProof/>
        </w:rPr>
        <w:t xml:space="preserve"> et al.</w:t>
      </w:r>
      <w:r w:rsidR="00891406">
        <w:rPr>
          <w:rFonts w:ascii="Arial" w:hAnsi="Arial" w:cs="Arial"/>
          <w:noProof/>
        </w:rPr>
        <w:t xml:space="preserve"> 2003; </w:t>
      </w:r>
      <w:r w:rsidR="00891406" w:rsidRPr="00891406">
        <w:rPr>
          <w:rFonts w:ascii="Arial" w:hAnsi="Arial" w:cs="Arial"/>
          <w:smallCaps/>
          <w:noProof/>
        </w:rPr>
        <w:t>Monks</w:t>
      </w:r>
      <w:r w:rsidR="00891406" w:rsidRPr="00891406">
        <w:rPr>
          <w:rFonts w:ascii="Arial" w:hAnsi="Arial" w:cs="Arial"/>
          <w:i/>
          <w:noProof/>
        </w:rPr>
        <w:t xml:space="preserve"> et al.</w:t>
      </w:r>
      <w:r w:rsidR="00891406">
        <w:rPr>
          <w:rFonts w:ascii="Arial" w:hAnsi="Arial" w:cs="Arial"/>
          <w:noProof/>
        </w:rPr>
        <w:t xml:space="preserve"> 2004; </w:t>
      </w:r>
      <w:r w:rsidR="00891406" w:rsidRPr="00891406">
        <w:rPr>
          <w:rFonts w:ascii="Arial" w:hAnsi="Arial" w:cs="Arial"/>
          <w:smallCaps/>
          <w:noProof/>
        </w:rPr>
        <w:t>Keurentjes</w:t>
      </w:r>
      <w:r w:rsidR="00891406" w:rsidRPr="00891406">
        <w:rPr>
          <w:rFonts w:ascii="Arial" w:hAnsi="Arial" w:cs="Arial"/>
          <w:i/>
          <w:noProof/>
        </w:rPr>
        <w:t xml:space="preserve"> et al.</w:t>
      </w:r>
      <w:r w:rsidR="00891406">
        <w:rPr>
          <w:rFonts w:ascii="Arial" w:hAnsi="Arial" w:cs="Arial"/>
          <w:noProof/>
        </w:rPr>
        <w:t xml:space="preserve"> 2007; </w:t>
      </w:r>
      <w:r w:rsidR="00891406" w:rsidRPr="00891406">
        <w:rPr>
          <w:rFonts w:ascii="Arial" w:hAnsi="Arial" w:cs="Arial"/>
          <w:smallCaps/>
          <w:noProof/>
        </w:rPr>
        <w:t>West</w:t>
      </w:r>
      <w:r w:rsidR="00891406" w:rsidRPr="00891406">
        <w:rPr>
          <w:rFonts w:ascii="Arial" w:hAnsi="Arial" w:cs="Arial"/>
          <w:i/>
          <w:noProof/>
        </w:rPr>
        <w:t xml:space="preserve"> et al.</w:t>
      </w:r>
      <w:r w:rsidR="00891406">
        <w:rPr>
          <w:rFonts w:ascii="Arial" w:hAnsi="Arial" w:cs="Arial"/>
          <w:noProof/>
        </w:rPr>
        <w:t xml:space="preserve"> 2007; </w:t>
      </w:r>
      <w:r w:rsidR="00891406" w:rsidRPr="00891406">
        <w:rPr>
          <w:rFonts w:ascii="Arial" w:hAnsi="Arial" w:cs="Arial"/>
          <w:smallCaps/>
          <w:noProof/>
        </w:rPr>
        <w:t>Zou</w:t>
      </w:r>
      <w:r w:rsidR="00891406" w:rsidRPr="00891406">
        <w:rPr>
          <w:rFonts w:ascii="Arial" w:hAnsi="Arial" w:cs="Arial"/>
          <w:i/>
          <w:noProof/>
        </w:rPr>
        <w:t xml:space="preserve"> et al.</w:t>
      </w:r>
      <w:r w:rsidR="00891406">
        <w:rPr>
          <w:rFonts w:ascii="Arial" w:hAnsi="Arial" w:cs="Arial"/>
          <w:noProof/>
        </w:rPr>
        <w:t xml:space="preserve">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ins w:id="590" w:author="Dan Kliebenstein" w:date="2019-08-19T15:20:00Z">
        <w:r w:rsidR="00746C9B">
          <w:rPr>
            <w:rFonts w:ascii="Arial" w:hAnsi="Arial" w:cs="Arial"/>
          </w:rPr>
          <w:t xml:space="preserve">This </w:t>
        </w:r>
      </w:ins>
      <w:ins w:id="591" w:author="Dan Kliebenstein" w:date="2019-08-19T15:21:00Z">
        <w:r w:rsidR="00746C9B">
          <w:rPr>
            <w:rFonts w:ascii="Arial" w:hAnsi="Arial" w:cs="Arial"/>
          </w:rPr>
          <w:t>occurs because</w:t>
        </w:r>
      </w:ins>
      <w:ins w:id="592" w:author="Dan Kliebenstein" w:date="2019-08-19T15:20:00Z">
        <w:r w:rsidR="00746C9B">
          <w:rPr>
            <w:rFonts w:ascii="Arial" w:hAnsi="Arial" w:cs="Arial"/>
          </w:rPr>
          <w:t xml:space="preserve"> polymorphisms </w:t>
        </w:r>
      </w:ins>
      <w:ins w:id="593" w:author="Céline" w:date="2019-09-12T14:43:00Z">
        <w:del w:id="594" w:author="Dan Kliebenstein" w:date="2019-09-25T10:03:00Z">
          <w:r w:rsidR="00C3157B" w:rsidDel="005C1944">
            <w:rPr>
              <w:rFonts w:ascii="Arial" w:hAnsi="Arial" w:cs="Arial"/>
            </w:rPr>
            <w:delText>local</w:delText>
          </w:r>
        </w:del>
      </w:ins>
      <w:ins w:id="595" w:author="Dan Kliebenstein" w:date="2019-09-25T10:03:00Z">
        <w:r w:rsidR="005C1944">
          <w:rPr>
            <w:rFonts w:ascii="Arial" w:hAnsi="Arial" w:cs="Arial"/>
          </w:rPr>
          <w:t>proximal</w:t>
        </w:r>
      </w:ins>
      <w:ins w:id="596" w:author="Céline" w:date="2019-09-12T14:43:00Z">
        <w:r w:rsidR="00C3157B">
          <w:rPr>
            <w:rFonts w:ascii="Arial" w:hAnsi="Arial" w:cs="Arial"/>
          </w:rPr>
          <w:t xml:space="preserve"> to </w:t>
        </w:r>
      </w:ins>
      <w:ins w:id="597" w:author="Dan Kliebenstein" w:date="2019-08-19T15:20:00Z">
        <w:del w:id="598" w:author="Céline" w:date="2019-09-12T14:43:00Z">
          <w:r w:rsidR="00746C9B" w:rsidDel="00C3157B">
            <w:rPr>
              <w:rFonts w:ascii="Arial" w:hAnsi="Arial" w:cs="Arial"/>
            </w:rPr>
            <w:delText xml:space="preserve">within </w:delText>
          </w:r>
        </w:del>
        <w:r w:rsidR="00746C9B">
          <w:rPr>
            <w:rFonts w:ascii="Arial" w:hAnsi="Arial" w:cs="Arial"/>
          </w:rPr>
          <w:t>the gene</w:t>
        </w:r>
      </w:ins>
      <w:ins w:id="599" w:author="Dan Kliebenstein" w:date="2019-08-19T15:22:00Z">
        <w:r w:rsidR="00746C9B">
          <w:rPr>
            <w:rFonts w:ascii="Arial" w:hAnsi="Arial" w:cs="Arial"/>
          </w:rPr>
          <w:t>,</w:t>
        </w:r>
        <w:r w:rsidR="00746C9B" w:rsidRPr="00746C9B">
          <w:rPr>
            <w:rFonts w:ascii="Arial" w:hAnsi="Arial" w:cs="Arial"/>
            <w:i/>
          </w:rPr>
          <w:t xml:space="preserve"> </w:t>
        </w:r>
        <w:proofErr w:type="spellStart"/>
        <w:r w:rsidR="00746C9B" w:rsidRPr="00842D58">
          <w:rPr>
            <w:rFonts w:ascii="Arial" w:hAnsi="Arial" w:cs="Arial"/>
            <w:i/>
          </w:rPr>
          <w:t>cis-</w:t>
        </w:r>
        <w:r w:rsidR="00746C9B" w:rsidRPr="00842D58">
          <w:rPr>
            <w:rFonts w:ascii="Arial" w:hAnsi="Arial" w:cs="Arial"/>
          </w:rPr>
          <w:t>eQTL</w:t>
        </w:r>
        <w:proofErr w:type="spellEnd"/>
        <w:r w:rsidR="00746C9B" w:rsidRPr="00842D58">
          <w:rPr>
            <w:rFonts w:ascii="Arial" w:hAnsi="Arial" w:cs="Arial"/>
          </w:rPr>
          <w:t xml:space="preserve"> or </w:t>
        </w:r>
        <w:proofErr w:type="spellStart"/>
        <w:r w:rsidR="00746C9B" w:rsidRPr="00842D58">
          <w:rPr>
            <w:rFonts w:ascii="Arial" w:hAnsi="Arial" w:cs="Arial"/>
            <w:i/>
          </w:rPr>
          <w:t>cis</w:t>
        </w:r>
        <w:proofErr w:type="spellEnd"/>
        <w:r w:rsidR="00746C9B" w:rsidRPr="00842D58">
          <w:rPr>
            <w:rFonts w:ascii="Arial" w:hAnsi="Arial" w:cs="Arial"/>
          </w:rPr>
          <w:t>-SNPs</w:t>
        </w:r>
        <w:r w:rsidR="00746C9B">
          <w:rPr>
            <w:rFonts w:ascii="Arial" w:hAnsi="Arial" w:cs="Arial"/>
          </w:rPr>
          <w:t xml:space="preserve">, </w:t>
        </w:r>
      </w:ins>
      <w:ins w:id="600" w:author="Dan Kliebenstein" w:date="2019-09-25T10:03:00Z">
        <w:r w:rsidR="005C1944">
          <w:rPr>
            <w:rFonts w:ascii="Arial" w:hAnsi="Arial" w:cs="Arial"/>
          </w:rPr>
          <w:t xml:space="preserve">frequently </w:t>
        </w:r>
      </w:ins>
      <w:ins w:id="601" w:author="Dan Kliebenstein" w:date="2019-08-19T15:22:00Z">
        <w:r w:rsidR="00746C9B">
          <w:rPr>
            <w:rFonts w:ascii="Arial" w:hAnsi="Arial" w:cs="Arial"/>
          </w:rPr>
          <w:t>have</w:t>
        </w:r>
      </w:ins>
      <w:ins w:id="602" w:author="Dan Kliebenstein" w:date="2019-08-19T15:20:00Z">
        <w:r w:rsidR="00746C9B">
          <w:rPr>
            <w:rFonts w:ascii="Arial" w:hAnsi="Arial" w:cs="Arial"/>
          </w:rPr>
          <w:t xml:space="preserve"> large-effects on the transcripts accumulation measured as either </w:t>
        </w:r>
      </w:ins>
      <w:ins w:id="603" w:author="Dan Kliebenstein" w:date="2019-09-13T15:20:00Z">
        <w:r w:rsidR="00100A76">
          <w:rPr>
            <w:rFonts w:ascii="Arial" w:hAnsi="Arial" w:cs="Arial"/>
          </w:rPr>
          <w:t xml:space="preserve">fraction of </w:t>
        </w:r>
      </w:ins>
      <w:ins w:id="604" w:author="Dan Kliebenstein" w:date="2019-08-19T15:21:00Z">
        <w:r w:rsidR="00746C9B">
          <w:rPr>
            <w:rFonts w:ascii="Arial" w:hAnsi="Arial" w:cs="Arial"/>
          </w:rPr>
          <w:t xml:space="preserve">population </w:t>
        </w:r>
      </w:ins>
      <w:ins w:id="605" w:author="Dan Kliebenstein" w:date="2019-09-13T15:20:00Z">
        <w:r w:rsidR="00100A76">
          <w:rPr>
            <w:rFonts w:ascii="Arial" w:hAnsi="Arial" w:cs="Arial"/>
          </w:rPr>
          <w:t>variance</w:t>
        </w:r>
      </w:ins>
      <w:ins w:id="606" w:author="Dan Kliebenstein" w:date="2019-08-19T15:20:00Z">
        <w:r w:rsidR="00746C9B">
          <w:rPr>
            <w:rFonts w:ascii="Arial" w:hAnsi="Arial" w:cs="Arial"/>
          </w:rPr>
          <w:t xml:space="preserve"> or allele</w:t>
        </w:r>
      </w:ins>
      <w:ins w:id="607" w:author="Dan Kliebenstein" w:date="2019-09-13T15:21:00Z">
        <w:r w:rsidR="00100A76">
          <w:rPr>
            <w:rFonts w:ascii="Arial" w:hAnsi="Arial" w:cs="Arial"/>
          </w:rPr>
          <w:t xml:space="preserve"> substitution</w:t>
        </w:r>
      </w:ins>
      <w:ins w:id="608" w:author="Dan Kliebenstein" w:date="2019-08-19T15:20:00Z">
        <w:r w:rsidR="00746C9B">
          <w:rPr>
            <w:rFonts w:ascii="Arial" w:hAnsi="Arial" w:cs="Arial"/>
          </w:rPr>
          <w:t xml:space="preserve"> effects. </w:t>
        </w:r>
      </w:ins>
      <w:r w:rsidR="008E7729" w:rsidRPr="00842D58">
        <w:rPr>
          <w:rFonts w:ascii="Arial" w:hAnsi="Arial" w:cs="Arial"/>
        </w:rPr>
        <w:t xml:space="preserve">To test </w:t>
      </w:r>
      <w:ins w:id="609" w:author="Céline" w:date="2019-08-26T19:29:00Z">
        <w:r w:rsidR="0003403D">
          <w:rPr>
            <w:rFonts w:ascii="Arial" w:hAnsi="Arial" w:cs="Arial"/>
          </w:rPr>
          <w:t xml:space="preserve">whether </w:t>
        </w:r>
      </w:ins>
      <w:del w:id="610" w:author="Dan Kliebenstein" w:date="2019-08-19T15:22:00Z">
        <w:r w:rsidR="008E7729" w:rsidRPr="00842D58" w:rsidDel="00194AB0">
          <w:rPr>
            <w:rFonts w:ascii="Arial" w:hAnsi="Arial" w:cs="Arial"/>
          </w:rPr>
          <w:delText>if the</w:delText>
        </w:r>
      </w:del>
      <w:ins w:id="611" w:author="Dan Kliebenstein" w:date="2019-08-19T15:22:00Z">
        <w:r w:rsidR="00194AB0">
          <w:rPr>
            <w:rFonts w:ascii="Arial" w:hAnsi="Arial" w:cs="Arial"/>
          </w:rPr>
          <w:t xml:space="preserve">our analysis identifies a similar </w:t>
        </w:r>
        <w:proofErr w:type="spellStart"/>
        <w:r w:rsidR="00194AB0" w:rsidRPr="00194AB0">
          <w:rPr>
            <w:rFonts w:ascii="Arial" w:hAnsi="Arial" w:cs="Arial"/>
            <w:i/>
            <w:rPrChange w:id="612" w:author="Dan Kliebenstein" w:date="2019-08-19T15:23:00Z">
              <w:rPr>
                <w:rFonts w:ascii="Arial" w:hAnsi="Arial" w:cs="Arial"/>
              </w:rPr>
            </w:rPrChange>
          </w:rPr>
          <w:t>cis</w:t>
        </w:r>
        <w:proofErr w:type="spellEnd"/>
        <w:r w:rsidR="00194AB0">
          <w:rPr>
            <w:rFonts w:ascii="Arial" w:hAnsi="Arial" w:cs="Arial"/>
          </w:rPr>
          <w:t>-diagonal in the</w:t>
        </w:r>
      </w:ins>
      <w:r w:rsidR="008E7729" w:rsidRPr="00842D58">
        <w:rPr>
          <w:rFonts w:ascii="Arial" w:hAnsi="Arial" w:cs="Arial"/>
        </w:rPr>
        <w:t xml:space="preserve"> </w:t>
      </w:r>
      <w:r w:rsidR="00D90417" w:rsidRPr="00842D58">
        <w:rPr>
          <w:rFonts w:ascii="Arial" w:hAnsi="Arial" w:cs="Arial"/>
          <w:i/>
        </w:rPr>
        <w:t xml:space="preserve">B. </w:t>
      </w:r>
      <w:proofErr w:type="spellStart"/>
      <w:r w:rsidR="00D90417" w:rsidRPr="00842D58">
        <w:rPr>
          <w:rFonts w:ascii="Arial" w:hAnsi="Arial" w:cs="Arial"/>
          <w:i/>
        </w:rPr>
        <w:t>cinerea</w:t>
      </w:r>
      <w:proofErr w:type="spellEnd"/>
      <w:r w:rsidR="008E7729" w:rsidRPr="00842D58">
        <w:rPr>
          <w:rFonts w:ascii="Arial" w:hAnsi="Arial" w:cs="Arial"/>
        </w:rPr>
        <w:t xml:space="preserve"> </w:t>
      </w:r>
      <w:proofErr w:type="spellStart"/>
      <w:r w:rsidR="008E7729" w:rsidRPr="00842D58">
        <w:rPr>
          <w:rFonts w:ascii="Arial" w:hAnsi="Arial" w:cs="Arial"/>
        </w:rPr>
        <w:t>transcriptome</w:t>
      </w:r>
      <w:proofErr w:type="spellEnd"/>
      <w:del w:id="613" w:author="Dan Kliebenstein" w:date="2019-08-19T15:22:00Z">
        <w:r w:rsidR="008E7729" w:rsidRPr="00842D58" w:rsidDel="00194AB0">
          <w:rPr>
            <w:rFonts w:ascii="Arial" w:hAnsi="Arial" w:cs="Arial"/>
          </w:rPr>
          <w:delText xml:space="preserve"> shows a similar </w:delText>
        </w:r>
        <w:r w:rsidR="008E7729" w:rsidRPr="00842D58" w:rsidDel="00194AB0">
          <w:rPr>
            <w:rFonts w:ascii="Arial" w:hAnsi="Arial" w:cs="Arial"/>
            <w:i/>
          </w:rPr>
          <w:delText>cis-</w:delText>
        </w:r>
        <w:r w:rsidR="008E7729" w:rsidRPr="00842D58" w:rsidDel="00194AB0">
          <w:rPr>
            <w:rFonts w:ascii="Arial" w:hAnsi="Arial" w:cs="Arial"/>
          </w:rPr>
          <w:delText xml:space="preserve">eQTL </w:delText>
        </w:r>
        <w:r w:rsidRPr="00842D58" w:rsidDel="00194AB0">
          <w:rPr>
            <w:rFonts w:ascii="Arial" w:hAnsi="Arial" w:cs="Arial"/>
          </w:rPr>
          <w:delText>pattern</w:delText>
        </w:r>
      </w:del>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s genomic position against the top</w:t>
      </w:r>
      <w:del w:id="614" w:author="Céline" w:date="2019-09-17T15:51:00Z">
        <w:r w:rsidRPr="00842D58" w:rsidDel="004F774D">
          <w:rPr>
            <w:rFonts w:ascii="Arial" w:hAnsi="Arial" w:cs="Arial"/>
          </w:rPr>
          <w:delText xml:space="preserve"> GWA</w:delText>
        </w:r>
      </w:del>
      <w:r w:rsidRPr="00842D58">
        <w:rPr>
          <w:rFonts w:ascii="Arial" w:hAnsi="Arial" w:cs="Arial"/>
        </w:rPr>
        <w:t xml:space="preserve"> SNP</w:t>
      </w:r>
      <w:ins w:id="615" w:author="Dan Kliebenstein" w:date="2019-08-19T15:23:00Z">
        <w:r w:rsidR="00194AB0">
          <w:rPr>
            <w:rFonts w:ascii="Arial" w:hAnsi="Arial" w:cs="Arial"/>
          </w:rPr>
          <w:t xml:space="preserve"> </w:t>
        </w:r>
        <w:del w:id="616" w:author="Céline" w:date="2019-09-17T15:50:00Z">
          <w:r w:rsidR="00194AB0" w:rsidDel="004F774D">
            <w:rPr>
              <w:rFonts w:ascii="Arial" w:hAnsi="Arial" w:cs="Arial"/>
            </w:rPr>
            <w:delText xml:space="preserve">(SNP with lowest </w:delText>
          </w:r>
          <w:r w:rsidR="00194AB0" w:rsidRPr="00194AB0" w:rsidDel="004F774D">
            <w:rPr>
              <w:rFonts w:ascii="Arial" w:hAnsi="Arial" w:cs="Arial"/>
              <w:i/>
              <w:rPrChange w:id="617" w:author="Dan Kliebenstein" w:date="2019-08-19T15:23:00Z">
                <w:rPr>
                  <w:rFonts w:ascii="Arial" w:hAnsi="Arial" w:cs="Arial"/>
                </w:rPr>
              </w:rPrChange>
            </w:rPr>
            <w:delText>P</w:delText>
          </w:r>
          <w:r w:rsidR="00194AB0" w:rsidDel="004F774D">
            <w:rPr>
              <w:rFonts w:ascii="Arial" w:hAnsi="Arial" w:cs="Arial"/>
            </w:rPr>
            <w:delText>-value)</w:delText>
          </w:r>
        </w:del>
      </w:ins>
      <w:del w:id="618" w:author="Céline" w:date="2019-09-17T15:50:00Z">
        <w:r w:rsidRPr="00842D58" w:rsidDel="004F774D">
          <w:rPr>
            <w:rFonts w:ascii="Arial" w:hAnsi="Arial" w:cs="Arial"/>
          </w:rPr>
          <w:delText xml:space="preserve"> </w:delText>
        </w:r>
      </w:del>
      <w:r w:rsidRPr="00842D58">
        <w:rPr>
          <w:rFonts w:ascii="Arial" w:hAnsi="Arial" w:cs="Arial"/>
        </w:rPr>
        <w:t xml:space="preserve">for all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transcripts</w:t>
      </w:r>
      <w:r w:rsidR="008E7729" w:rsidRPr="00842D58">
        <w:rPr>
          <w:rFonts w:ascii="Arial" w:hAnsi="Arial" w:cs="Arial"/>
        </w:rPr>
        <w:t xml:space="preserve">. </w:t>
      </w:r>
      <w:del w:id="619" w:author="Dan Kliebenstein" w:date="2019-08-19T15:23:00Z">
        <w:r w:rsidR="008E7729" w:rsidRPr="00842D58" w:rsidDel="00194AB0">
          <w:rPr>
            <w:rFonts w:ascii="Arial" w:hAnsi="Arial" w:cs="Arial"/>
          </w:rPr>
          <w:delText>W</w:delText>
        </w:r>
        <w:r w:rsidR="009A49C4" w:rsidRPr="00842D58" w:rsidDel="00194AB0">
          <w:rPr>
            <w:rFonts w:ascii="Arial" w:hAnsi="Arial" w:cs="Arial"/>
          </w:rPr>
          <w:delText xml:space="preserve">e first focused on the single top SNP hit per transcript, with the lowest </w:delText>
        </w:r>
        <w:r w:rsidR="004737AB" w:rsidDel="00194AB0">
          <w:rPr>
            <w:rFonts w:ascii="Arial" w:hAnsi="Arial" w:cs="Arial"/>
            <w:i/>
          </w:rPr>
          <w:delText>P</w:delText>
        </w:r>
        <w:r w:rsidR="009A49C4" w:rsidRPr="00842D58" w:rsidDel="00194AB0">
          <w:rPr>
            <w:rFonts w:ascii="Arial" w:hAnsi="Arial" w:cs="Arial"/>
          </w:rPr>
          <w:delText xml:space="preserve">-value </w:delText>
        </w:r>
        <w:r w:rsidR="00E72725" w:rsidDel="00194AB0">
          <w:rPr>
            <w:rFonts w:ascii="Arial" w:hAnsi="Arial" w:cs="Arial"/>
          </w:rPr>
          <w:delText xml:space="preserve">(strongest evidence </w:delText>
        </w:r>
        <w:r w:rsidR="009A49C4" w:rsidRPr="00842D58" w:rsidDel="00194AB0">
          <w:rPr>
            <w:rFonts w:ascii="Arial" w:hAnsi="Arial" w:cs="Arial"/>
          </w:rPr>
          <w:delText>of effect on expression</w:delText>
        </w:r>
        <w:r w:rsidR="00E72725" w:rsidDel="00194AB0">
          <w:rPr>
            <w:rFonts w:ascii="Arial" w:hAnsi="Arial" w:cs="Arial"/>
          </w:rPr>
          <w:delText>)</w:delText>
        </w:r>
        <w:r w:rsidR="009A49C4" w:rsidRPr="00842D58" w:rsidDel="00194AB0">
          <w:rPr>
            <w:rFonts w:ascii="Arial" w:hAnsi="Arial" w:cs="Arial"/>
          </w:rPr>
          <w:delText xml:space="preserve"> in the gene of interest. </w:delText>
        </w:r>
      </w:del>
      <w:ins w:id="620" w:author="Dan Kliebenstein" w:date="2019-08-19T15:23:00Z">
        <w:del w:id="621" w:author="Céline" w:date="2019-09-17T15:51:00Z">
          <w:r w:rsidR="00194AB0" w:rsidDel="004F774D">
            <w:rPr>
              <w:rFonts w:ascii="Arial" w:hAnsi="Arial" w:cs="Arial"/>
            </w:rPr>
            <w:delText xml:space="preserve"> </w:delText>
          </w:r>
        </w:del>
      </w:ins>
      <w:ins w:id="622" w:author="Céline" w:date="2019-09-17T15:53:00Z">
        <w:r w:rsidR="004F774D">
          <w:rPr>
            <w:rFonts w:ascii="Arial" w:hAnsi="Arial" w:cs="Arial"/>
          </w:rPr>
          <w:t xml:space="preserve">As </w:t>
        </w:r>
      </w:ins>
      <w:ins w:id="623" w:author="Dan Kliebenstein" w:date="2019-08-19T15:23:00Z">
        <w:del w:id="624" w:author="Céline" w:date="2019-09-17T15:53:00Z">
          <w:r w:rsidR="00194AB0" w:rsidDel="004F774D">
            <w:rPr>
              <w:rFonts w:ascii="Arial" w:hAnsi="Arial" w:cs="Arial"/>
            </w:rPr>
            <w:delText xml:space="preserve">Given that </w:delText>
          </w:r>
        </w:del>
      </w:ins>
      <w:ins w:id="625" w:author="Dan Kliebenstein" w:date="2019-09-11T15:12:00Z">
        <w:del w:id="626" w:author="Céline" w:date="2019-09-17T15:53:00Z">
          <w:r w:rsidR="00A3528E" w:rsidDel="004F774D">
            <w:rPr>
              <w:rFonts w:ascii="Arial" w:hAnsi="Arial" w:cs="Arial"/>
            </w:rPr>
            <w:delText>a</w:delText>
          </w:r>
        </w:del>
      </w:ins>
      <w:ins w:id="627" w:author="Dan Kliebenstein" w:date="2019-08-19T15:23:00Z">
        <w:del w:id="628" w:author="Céline" w:date="2019-09-17T15:53:00Z">
          <w:r w:rsidR="00194AB0" w:rsidDel="004F774D">
            <w:rPr>
              <w:rFonts w:ascii="Arial" w:hAnsi="Arial" w:cs="Arial"/>
            </w:rPr>
            <w:delText xml:space="preserve"> </w:delText>
          </w:r>
        </w:del>
        <w:proofErr w:type="spellStart"/>
        <w:r w:rsidR="00194AB0">
          <w:rPr>
            <w:rFonts w:ascii="Arial" w:hAnsi="Arial" w:cs="Arial"/>
          </w:rPr>
          <w:t>cis</w:t>
        </w:r>
        <w:proofErr w:type="spellEnd"/>
        <w:r w:rsidR="00194AB0">
          <w:rPr>
            <w:rFonts w:ascii="Arial" w:hAnsi="Arial" w:cs="Arial"/>
          </w:rPr>
          <w:t>-diagonal</w:t>
        </w:r>
      </w:ins>
      <w:ins w:id="629" w:author="Céline" w:date="2019-09-17T15:53:00Z">
        <w:r w:rsidR="004F774D">
          <w:rPr>
            <w:rFonts w:ascii="Arial" w:hAnsi="Arial" w:cs="Arial"/>
          </w:rPr>
          <w:t>s</w:t>
        </w:r>
      </w:ins>
      <w:ins w:id="630" w:author="Dan Kliebenstein" w:date="2019-08-19T15:23:00Z">
        <w:r w:rsidR="00194AB0">
          <w:rPr>
            <w:rFonts w:ascii="Arial" w:hAnsi="Arial" w:cs="Arial"/>
          </w:rPr>
          <w:t xml:space="preserve"> </w:t>
        </w:r>
      </w:ins>
      <w:ins w:id="631" w:author="Céline" w:date="2019-09-17T15:53:00Z">
        <w:r w:rsidR="004F774D">
          <w:rPr>
            <w:rFonts w:ascii="Arial" w:hAnsi="Arial" w:cs="Arial"/>
          </w:rPr>
          <w:t>are</w:t>
        </w:r>
      </w:ins>
      <w:ins w:id="632" w:author="Dan Kliebenstein" w:date="2019-09-11T15:12:00Z">
        <w:del w:id="633" w:author="Céline" w:date="2019-09-17T15:53:00Z">
          <w:r w:rsidR="00A3528E" w:rsidDel="004F774D">
            <w:rPr>
              <w:rFonts w:ascii="Arial" w:hAnsi="Arial" w:cs="Arial"/>
            </w:rPr>
            <w:delText>is</w:delText>
          </w:r>
        </w:del>
      </w:ins>
      <w:ins w:id="634" w:author="Céline" w:date="2019-09-17T15:53:00Z">
        <w:r w:rsidR="004F774D">
          <w:rPr>
            <w:rFonts w:ascii="Arial" w:hAnsi="Arial" w:cs="Arial"/>
          </w:rPr>
          <w:t xml:space="preserve"> generally</w:t>
        </w:r>
      </w:ins>
      <w:ins w:id="635" w:author="Dan Kliebenstein" w:date="2019-09-11T15:12:00Z">
        <w:del w:id="636" w:author="Céline" w:date="2019-09-17T15:53:00Z">
          <w:r w:rsidR="00A3528E" w:rsidDel="004F774D">
            <w:rPr>
              <w:rFonts w:ascii="Arial" w:hAnsi="Arial" w:cs="Arial"/>
            </w:rPr>
            <w:delText xml:space="preserve"> predicted to</w:delText>
          </w:r>
        </w:del>
      </w:ins>
      <w:ins w:id="637" w:author="Dan Kliebenstein" w:date="2019-08-19T15:23:00Z">
        <w:del w:id="638" w:author="Céline" w:date="2019-09-17T15:53:00Z">
          <w:r w:rsidR="00194AB0" w:rsidDel="004F774D">
            <w:rPr>
              <w:rFonts w:ascii="Arial" w:hAnsi="Arial" w:cs="Arial"/>
            </w:rPr>
            <w:delText xml:space="preserve"> be</w:delText>
          </w:r>
        </w:del>
        <w:r w:rsidR="00194AB0">
          <w:rPr>
            <w:rFonts w:ascii="Arial" w:hAnsi="Arial" w:cs="Arial"/>
          </w:rPr>
          <w:t xml:space="preserve"> </w:t>
        </w:r>
      </w:ins>
      <w:ins w:id="639" w:author="Céline" w:date="2019-09-17T15:52:00Z">
        <w:r w:rsidR="004F774D">
          <w:rPr>
            <w:rFonts w:ascii="Arial" w:hAnsi="Arial" w:cs="Arial"/>
          </w:rPr>
          <w:t xml:space="preserve">enriched in </w:t>
        </w:r>
      </w:ins>
      <w:ins w:id="640" w:author="Dan Kliebenstein" w:date="2019-09-11T15:12:00Z">
        <w:del w:id="641" w:author="Céline" w:date="2019-09-17T15:52:00Z">
          <w:r w:rsidR="00A3528E" w:rsidDel="004F774D">
            <w:rPr>
              <w:rFonts w:ascii="Arial" w:hAnsi="Arial" w:cs="Arial"/>
            </w:rPr>
            <w:delText xml:space="preserve">populated by </w:delText>
          </w:r>
        </w:del>
      </w:ins>
      <w:ins w:id="642" w:author="Dan Kliebenstein" w:date="2019-08-19T15:23:00Z">
        <w:r w:rsidR="00194AB0">
          <w:rPr>
            <w:rFonts w:ascii="Arial" w:hAnsi="Arial" w:cs="Arial"/>
          </w:rPr>
          <w:t>SNP</w:t>
        </w:r>
      </w:ins>
      <w:ins w:id="643" w:author="Dan Kliebenstein" w:date="2019-08-19T15:24:00Z">
        <w:r w:rsidR="00194AB0">
          <w:rPr>
            <w:rFonts w:ascii="Arial" w:hAnsi="Arial" w:cs="Arial"/>
          </w:rPr>
          <w:t>s</w:t>
        </w:r>
      </w:ins>
      <w:ins w:id="644" w:author="Dan Kliebenstein" w:date="2019-08-19T15:23:00Z">
        <w:r w:rsidR="00194AB0">
          <w:rPr>
            <w:rFonts w:ascii="Arial" w:hAnsi="Arial" w:cs="Arial"/>
          </w:rPr>
          <w:t xml:space="preserve"> </w:t>
        </w:r>
      </w:ins>
      <w:ins w:id="645" w:author="Céline" w:date="2019-09-17T15:52:00Z">
        <w:r w:rsidR="004F774D">
          <w:rPr>
            <w:rFonts w:ascii="Arial" w:hAnsi="Arial" w:cs="Arial"/>
          </w:rPr>
          <w:t>with</w:t>
        </w:r>
      </w:ins>
      <w:ins w:id="646" w:author="Dan Kliebenstein" w:date="2019-08-19T15:23:00Z">
        <w:del w:id="647" w:author="Céline" w:date="2019-09-17T15:52:00Z">
          <w:r w:rsidR="00194AB0" w:rsidDel="004F774D">
            <w:rPr>
              <w:rFonts w:ascii="Arial" w:hAnsi="Arial" w:cs="Arial"/>
            </w:rPr>
            <w:delText>having</w:delText>
          </w:r>
        </w:del>
        <w:r w:rsidR="00194AB0">
          <w:rPr>
            <w:rFonts w:ascii="Arial" w:hAnsi="Arial" w:cs="Arial"/>
          </w:rPr>
          <w:t xml:space="preserve"> the largest effects</w:t>
        </w:r>
      </w:ins>
      <w:ins w:id="648" w:author="Dan Kliebenstein" w:date="2019-08-19T15:24:00Z">
        <w:r w:rsidR="00194AB0">
          <w:rPr>
            <w:rFonts w:ascii="Arial" w:hAnsi="Arial" w:cs="Arial"/>
          </w:rPr>
          <w:t xml:space="preserve"> on transcript abundance</w:t>
        </w:r>
      </w:ins>
      <w:ins w:id="649" w:author="Dan Kliebenstein" w:date="2019-08-19T15:23:00Z">
        <w:r w:rsidR="00194AB0">
          <w:rPr>
            <w:rFonts w:ascii="Arial" w:hAnsi="Arial" w:cs="Arial"/>
          </w:rPr>
          <w:t xml:space="preserve">, the top GWA SNP should identify this diagonal assuming there </w:t>
        </w:r>
      </w:ins>
      <w:ins w:id="650" w:author="Céline" w:date="2019-09-17T15:54:00Z">
        <w:del w:id="651" w:author="Dan Kliebenstein" w:date="2019-09-25T10:04:00Z">
          <w:r w:rsidR="004F774D" w:rsidDel="005C1944">
            <w:rPr>
              <w:rFonts w:ascii="Arial" w:hAnsi="Arial" w:cs="Arial"/>
            </w:rPr>
            <w:delText>we</w:delText>
          </w:r>
        </w:del>
      </w:ins>
      <w:ins w:id="652" w:author="Dan Kliebenstein" w:date="2019-09-25T10:04:00Z">
        <w:r w:rsidR="005C1944">
          <w:rPr>
            <w:rFonts w:ascii="Arial" w:hAnsi="Arial" w:cs="Arial"/>
          </w:rPr>
          <w:t>are</w:t>
        </w:r>
      </w:ins>
      <w:ins w:id="653" w:author="Dan Kliebenstein" w:date="2019-08-19T15:23:00Z">
        <w:r w:rsidR="00194AB0">
          <w:rPr>
            <w:rFonts w:ascii="Arial" w:hAnsi="Arial" w:cs="Arial"/>
          </w:rPr>
          <w:t xml:space="preserve"> no </w:t>
        </w:r>
      </w:ins>
      <w:ins w:id="654" w:author="Dan Kliebenstein" w:date="2019-09-11T15:12:00Z">
        <w:r w:rsidR="00A3528E">
          <w:rPr>
            <w:rFonts w:ascii="Arial" w:hAnsi="Arial" w:cs="Arial"/>
          </w:rPr>
          <w:t>intervening technical or biological</w:t>
        </w:r>
      </w:ins>
      <w:ins w:id="655" w:author="Dan Kliebenstein" w:date="2019-08-19T15:23:00Z">
        <w:r w:rsidR="00194AB0">
          <w:rPr>
            <w:rFonts w:ascii="Arial" w:hAnsi="Arial" w:cs="Arial"/>
          </w:rPr>
          <w:t xml:space="preserve"> issues</w:t>
        </w:r>
      </w:ins>
      <w:del w:id="656" w:author="Dan Kliebenstein" w:date="2019-08-19T15:24:00Z">
        <w:r w:rsidR="009A49C4" w:rsidRPr="00842D58" w:rsidDel="00194AB0">
          <w:rPr>
            <w:rFonts w:ascii="Arial" w:hAnsi="Arial" w:cs="Arial"/>
          </w:rPr>
          <w:delText>If control of gene expression is localized to the gene itself or to</w:delText>
        </w:r>
        <w:r w:rsidR="009A49C4" w:rsidRPr="00842D58" w:rsidDel="00194AB0">
          <w:rPr>
            <w:rFonts w:ascii="Arial" w:hAnsi="Arial" w:cs="Arial"/>
            <w:i/>
          </w:rPr>
          <w:delText xml:space="preserve"> </w:delText>
        </w:r>
        <w:r w:rsidR="008E7729" w:rsidRPr="00842D58" w:rsidDel="00194AB0">
          <w:rPr>
            <w:rFonts w:ascii="Arial" w:hAnsi="Arial" w:cs="Arial"/>
          </w:rPr>
          <w:delText>proximate</w:delText>
        </w:r>
        <w:r w:rsidR="009A49C4" w:rsidRPr="00842D58" w:rsidDel="00194AB0">
          <w:rPr>
            <w:rFonts w:ascii="Arial" w:hAnsi="Arial" w:cs="Arial"/>
          </w:rPr>
          <w:delText xml:space="preserve"> loci, we would expect a strong </w:delText>
        </w:r>
        <w:r w:rsidR="001C5853" w:rsidDel="00194AB0">
          <w:rPr>
            <w:rFonts w:ascii="Arial" w:hAnsi="Arial" w:cs="Arial"/>
          </w:rPr>
          <w:delText>diagonal line in the figure</w:delText>
        </w:r>
        <w:r w:rsidR="001C5853" w:rsidRPr="00842D58" w:rsidDel="00194AB0">
          <w:rPr>
            <w:rFonts w:ascii="Arial" w:hAnsi="Arial" w:cs="Arial"/>
          </w:rPr>
          <w:delText xml:space="preserve"> </w:delText>
        </w:r>
        <w:r w:rsidR="009A49C4" w:rsidRPr="00842D58" w:rsidDel="00194AB0">
          <w:rPr>
            <w:rFonts w:ascii="Arial" w:hAnsi="Arial" w:cs="Arial"/>
          </w:rPr>
          <w:delText>(</w:delText>
        </w:r>
        <w:r w:rsidR="009A49C4" w:rsidRPr="00842D58" w:rsidDel="00194AB0">
          <w:rPr>
            <w:rFonts w:ascii="Arial" w:hAnsi="Arial" w:cs="Arial"/>
            <w:i/>
          </w:rPr>
          <w:delText>cis</w:delText>
        </w:r>
        <w:r w:rsidR="009A49C4" w:rsidRPr="00842D58" w:rsidDel="00194AB0">
          <w:rPr>
            <w:rFonts w:ascii="Arial" w:hAnsi="Arial" w:cs="Arial"/>
          </w:rPr>
          <w:delText>-diagonal)</w:delText>
        </w:r>
      </w:del>
      <w:r w:rsidR="009A49C4" w:rsidRPr="00842D58">
        <w:rPr>
          <w:rFonts w:ascii="Arial" w:hAnsi="Arial" w:cs="Arial"/>
        </w:rPr>
        <w:t xml:space="preserve">. However, </w:t>
      </w:r>
      <w:r w:rsidR="001835A7" w:rsidRPr="00842D58">
        <w:rPr>
          <w:rFonts w:ascii="Arial" w:hAnsi="Arial" w:cs="Arial"/>
        </w:rPr>
        <w:t>th</w:t>
      </w:r>
      <w:ins w:id="657" w:author="Céline" w:date="2019-09-17T15:54:00Z">
        <w:r w:rsidR="004F774D">
          <w:rPr>
            <w:rFonts w:ascii="Arial" w:hAnsi="Arial" w:cs="Arial"/>
          </w:rPr>
          <w:t>is</w:t>
        </w:r>
      </w:ins>
      <w:ins w:id="658" w:author="Céline" w:date="2019-09-25T11:51:00Z">
        <w:r w:rsidR="00D0627B">
          <w:rPr>
            <w:rFonts w:ascii="Arial" w:hAnsi="Arial" w:cs="Arial"/>
          </w:rPr>
          <w:t xml:space="preserve"> study</w:t>
        </w:r>
      </w:ins>
      <w:ins w:id="659" w:author="Céline" w:date="2019-09-17T15:54:00Z">
        <w:r w:rsidR="004F774D">
          <w:rPr>
            <w:rFonts w:ascii="Arial" w:hAnsi="Arial" w:cs="Arial"/>
          </w:rPr>
          <w:t xml:space="preserve"> </w:t>
        </w:r>
        <w:del w:id="660" w:author="Dan Kliebenstein" w:date="2019-09-25T10:04:00Z">
          <w:r w:rsidR="004F774D" w:rsidDel="005C1944">
            <w:rPr>
              <w:rFonts w:ascii="Arial" w:hAnsi="Arial" w:cs="Arial"/>
            </w:rPr>
            <w:delText xml:space="preserve">study </w:delText>
          </w:r>
        </w:del>
        <w:r w:rsidR="004F774D">
          <w:rPr>
            <w:rFonts w:ascii="Arial" w:hAnsi="Arial" w:cs="Arial"/>
          </w:rPr>
          <w:t>found</w:t>
        </w:r>
      </w:ins>
      <w:del w:id="661" w:author="Céline" w:date="2019-09-17T15:54:00Z">
        <w:r w:rsidR="001835A7" w:rsidRPr="00842D58" w:rsidDel="004F774D">
          <w:rPr>
            <w:rFonts w:ascii="Arial" w:hAnsi="Arial" w:cs="Arial"/>
          </w:rPr>
          <w:delText>ere was</w:delText>
        </w:r>
      </w:del>
      <w:r w:rsidR="001835A7" w:rsidRPr="00842D58">
        <w:rPr>
          <w:rFonts w:ascii="Arial" w:hAnsi="Arial" w:cs="Arial"/>
        </w:rPr>
        <w:t xml:space="preserve"> no evidence </w:t>
      </w:r>
      <w:del w:id="662" w:author="Dan Kliebenstein" w:date="2019-09-25T10:04:00Z">
        <w:r w:rsidR="001835A7" w:rsidRPr="00842D58" w:rsidDel="005C1944">
          <w:rPr>
            <w:rFonts w:ascii="Arial" w:hAnsi="Arial" w:cs="Arial"/>
          </w:rPr>
          <w:delText>of any</w:delText>
        </w:r>
      </w:del>
      <w:ins w:id="663" w:author="Dan Kliebenstein" w:date="2019-09-25T10:04:00Z">
        <w:r w:rsidR="005C1944">
          <w:rPr>
            <w:rFonts w:ascii="Arial" w:hAnsi="Arial" w:cs="Arial"/>
          </w:rPr>
          <w:t>supporting a</w:t>
        </w:r>
      </w:ins>
      <w:r w:rsidR="001835A7" w:rsidRPr="00842D58">
        <w:rPr>
          <w:rFonts w:ascii="Arial" w:hAnsi="Arial" w:cs="Arial"/>
        </w:rPr>
        <w:t xml:space="preserve"> </w:t>
      </w:r>
      <w:proofErr w:type="spellStart"/>
      <w:r w:rsidR="001835A7" w:rsidRPr="00C069BD">
        <w:rPr>
          <w:rFonts w:ascii="Arial" w:hAnsi="Arial" w:cs="Arial"/>
          <w:i/>
        </w:rPr>
        <w:t>cis</w:t>
      </w:r>
      <w:proofErr w:type="spellEnd"/>
      <w:r w:rsidR="001835A7" w:rsidRPr="00842D58">
        <w:rPr>
          <w:rFonts w:ascii="Arial" w:hAnsi="Arial" w:cs="Arial"/>
        </w:rPr>
        <w:t>-diagonal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w:t>
      </w:r>
      <w:ins w:id="664" w:author="Céline" w:date="2019-09-17T15:54:00Z">
        <w:r w:rsidR="004F774D">
          <w:rPr>
            <w:rFonts w:ascii="Arial" w:hAnsi="Arial" w:cs="Arial"/>
          </w:rPr>
          <w:t>d</w:t>
        </w:r>
      </w:ins>
      <w:r w:rsidR="001835A7" w:rsidRPr="00842D58">
        <w:rPr>
          <w:rFonts w:ascii="Arial" w:hAnsi="Arial" w:cs="Arial"/>
        </w:rPr>
        <w:t xml:space="preserv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2b)</w:t>
      </w:r>
      <w:ins w:id="665" w:author="Céline" w:date="2019-09-12T14:44:00Z">
        <w:del w:id="666" w:author="Dan Kliebenstein" w:date="2019-09-13T15:20:00Z">
          <w:r w:rsidR="00C3157B" w:rsidDel="00100A76">
            <w:rPr>
              <w:rFonts w:ascii="Arial" w:hAnsi="Arial" w:cs="Arial"/>
            </w:rPr>
            <w:delText>, o</w:delText>
          </w:r>
        </w:del>
      </w:ins>
      <w:ins w:id="667" w:author="Céline" w:date="2019-09-12T14:45:00Z">
        <w:del w:id="668" w:author="Dan Kliebenstein" w:date="2019-09-13T15:20:00Z">
          <w:r w:rsidR="00C3157B" w:rsidDel="00100A76">
            <w:rPr>
              <w:rFonts w:ascii="Arial" w:hAnsi="Arial" w:cs="Arial"/>
            </w:rPr>
            <w:delText>r top 50 candidates (File S4)</w:delText>
          </w:r>
        </w:del>
      </w:ins>
      <w:r w:rsidR="001835A7" w:rsidRPr="00842D58">
        <w:rPr>
          <w:rFonts w:ascii="Arial" w:hAnsi="Arial" w:cs="Arial"/>
        </w:rPr>
        <w:t xml:space="preserve">. </w:t>
      </w:r>
      <w:r w:rsidR="001835A7" w:rsidRPr="00842D58">
        <w:rPr>
          <w:rFonts w:ascii="Arial" w:hAnsi="Arial" w:cs="Arial"/>
        </w:rPr>
        <w:lastRenderedPageBreak/>
        <w:t xml:space="preserve">In contrast, </w:t>
      </w:r>
      <w:del w:id="669" w:author="Céline" w:date="2019-09-17T15:55:00Z">
        <w:r w:rsidR="001835A7" w:rsidRPr="00842D58" w:rsidDel="004F774D">
          <w:rPr>
            <w:rFonts w:ascii="Arial" w:hAnsi="Arial" w:cs="Arial"/>
          </w:rPr>
          <w:delText>there was</w:delText>
        </w:r>
      </w:del>
      <w:ins w:id="670" w:author="Céline" w:date="2019-09-17T15:55:00Z">
        <w:del w:id="671" w:author="Dan Kliebenstein" w:date="2019-09-25T10:04:00Z">
          <w:r w:rsidR="004F774D" w:rsidDel="005C1944">
            <w:rPr>
              <w:rFonts w:ascii="Arial" w:hAnsi="Arial" w:cs="Arial"/>
            </w:rPr>
            <w:delText>this study found</w:delText>
          </w:r>
        </w:del>
      </w:ins>
      <w:ins w:id="672" w:author="Dan Kliebenstein" w:date="2019-09-25T10:04:00Z">
        <w:r w:rsidR="005C1944">
          <w:rPr>
            <w:rFonts w:ascii="Arial" w:hAnsi="Arial" w:cs="Arial"/>
          </w:rPr>
          <w:t>there is</w:t>
        </w:r>
      </w:ins>
      <w:r w:rsidR="001835A7" w:rsidRPr="00842D58">
        <w:rPr>
          <w:rFonts w:ascii="Arial" w:hAnsi="Arial" w:cs="Arial"/>
        </w:rPr>
        <w:t xml:space="preserve"> evidence for </w:t>
      </w:r>
      <w:r w:rsidR="001835A7" w:rsidRPr="00842D58">
        <w:rPr>
          <w:rFonts w:ascii="Arial" w:hAnsi="Arial" w:cs="Arial"/>
          <w:i/>
        </w:rPr>
        <w:t>trans</w:t>
      </w:r>
      <w:r w:rsidR="001835A7" w:rsidRPr="00842D58">
        <w:rPr>
          <w:rFonts w:ascii="Arial" w:hAnsi="Arial" w:cs="Arial"/>
        </w:rPr>
        <w:t>-</w:t>
      </w:r>
      <w:proofErr w:type="spellStart"/>
      <w:r w:rsidR="001835A7" w:rsidRPr="00842D58">
        <w:rPr>
          <w:rFonts w:ascii="Arial" w:hAnsi="Arial" w:cs="Arial"/>
        </w:rPr>
        <w:t>eQTL</w:t>
      </w:r>
      <w:proofErr w:type="spellEnd"/>
      <w:r w:rsidR="001835A7" w:rsidRPr="00842D58">
        <w:rPr>
          <w:rFonts w:ascii="Arial" w:hAnsi="Arial" w:cs="Arial"/>
        </w:rPr>
        <w:t xml:space="preserve"> hotspots</w:t>
      </w:r>
      <w:proofErr w:type="gramStart"/>
      <w:r w:rsidR="001835A7" w:rsidRPr="00842D58">
        <w:rPr>
          <w:rFonts w:ascii="Arial" w:hAnsi="Arial" w:cs="Arial"/>
        </w:rPr>
        <w:t>;</w:t>
      </w:r>
      <w:proofErr w:type="gramEnd"/>
      <w:ins w:id="673" w:author="Céline" w:date="2019-09-17T15:55:00Z">
        <w:r w:rsidR="004F774D">
          <w:rPr>
            <w:rFonts w:ascii="Arial" w:hAnsi="Arial" w:cs="Arial"/>
          </w:rPr>
          <w:t xml:space="preserve"> distant</w:t>
        </w:r>
      </w:ins>
      <w:r w:rsidR="001835A7" w:rsidRPr="00842D58">
        <w:rPr>
          <w:rFonts w:ascii="Arial" w:hAnsi="Arial" w:cs="Arial"/>
        </w:rPr>
        <w:t xml:space="preserve"> loci which modulate expression variation across many of the pathogen genes (Figure 2)</w:t>
      </w:r>
      <w:r w:rsidR="009A49C4" w:rsidRPr="00842D58">
        <w:rPr>
          <w:rFonts w:ascii="Arial" w:hAnsi="Arial" w:cs="Arial"/>
        </w:rPr>
        <w:t xml:space="preserve">. </w:t>
      </w:r>
    </w:p>
    <w:p w14:paraId="1264AC12" w14:textId="012C662B" w:rsidR="00194AB0" w:rsidRDefault="006110D0" w:rsidP="00C45E99">
      <w:pPr>
        <w:spacing w:line="480" w:lineRule="auto"/>
        <w:rPr>
          <w:ins w:id="674" w:author="Dan Kliebenstein" w:date="2019-08-19T15:26:00Z"/>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w:t>
      </w:r>
      <w:ins w:id="675" w:author="Céline" w:date="2019-09-17T15:57:00Z">
        <w:r w:rsidR="004F774D">
          <w:rPr>
            <w:rFonts w:ascii="Arial" w:hAnsi="Arial" w:cs="Arial"/>
          </w:rPr>
          <w:t xml:space="preserve">whether the absence of </w:t>
        </w:r>
        <w:proofErr w:type="spellStart"/>
        <w:r w:rsidR="004F774D" w:rsidRPr="004F774D">
          <w:rPr>
            <w:rFonts w:ascii="Arial" w:hAnsi="Arial" w:cs="Arial"/>
            <w:i/>
            <w:rPrChange w:id="676" w:author="Céline" w:date="2019-09-17T15:57:00Z">
              <w:rPr>
                <w:rFonts w:ascii="Arial" w:hAnsi="Arial" w:cs="Arial"/>
              </w:rPr>
            </w:rPrChange>
          </w:rPr>
          <w:t>cis</w:t>
        </w:r>
        <w:proofErr w:type="spellEnd"/>
        <w:r w:rsidR="004F774D">
          <w:rPr>
            <w:rFonts w:ascii="Arial" w:hAnsi="Arial" w:cs="Arial"/>
          </w:rPr>
          <w:t>-effect resulted from</w:t>
        </w:r>
      </w:ins>
      <w:del w:id="677" w:author="Céline" w:date="2019-09-17T15:57:00Z">
        <w:r w:rsidR="00D16988" w:rsidRPr="00842D58" w:rsidDel="004F774D">
          <w:rPr>
            <w:rFonts w:ascii="Arial" w:hAnsi="Arial" w:cs="Arial"/>
          </w:rPr>
          <w:delText>if t</w:delText>
        </w:r>
      </w:del>
      <w:del w:id="678" w:author="Céline" w:date="2019-09-17T15:56:00Z">
        <w:r w:rsidR="00D16988" w:rsidRPr="00842D58" w:rsidDel="004F774D">
          <w:rPr>
            <w:rFonts w:ascii="Arial" w:hAnsi="Arial" w:cs="Arial"/>
          </w:rPr>
          <w:delText>here might be</w:delText>
        </w:r>
      </w:del>
      <w:r w:rsidR="00D16988" w:rsidRPr="00842D58">
        <w:rPr>
          <w:rFonts w:ascii="Arial" w:hAnsi="Arial" w:cs="Arial"/>
        </w:rPr>
        <w:t xml:space="preserve"> a </w:t>
      </w:r>
      <w:ins w:id="679" w:author="Céline" w:date="2019-09-17T15:58:00Z">
        <w:r w:rsidR="004F774D">
          <w:rPr>
            <w:rFonts w:ascii="Arial" w:hAnsi="Arial" w:cs="Arial"/>
          </w:rPr>
          <w:t xml:space="preserve">genomic </w:t>
        </w:r>
      </w:ins>
      <w:ins w:id="680" w:author="Céline" w:date="2019-09-17T15:57:00Z">
        <w:r w:rsidR="004F774D">
          <w:rPr>
            <w:rFonts w:ascii="Arial" w:hAnsi="Arial" w:cs="Arial"/>
          </w:rPr>
          <w:t xml:space="preserve">distance </w:t>
        </w:r>
      </w:ins>
      <w:r w:rsidR="00D16988" w:rsidRPr="00842D58">
        <w:rPr>
          <w:rFonts w:ascii="Arial" w:hAnsi="Arial" w:cs="Arial"/>
        </w:rPr>
        <w:t>bias</w:t>
      </w:r>
      <w:del w:id="681" w:author="Céline" w:date="2019-09-17T15:58:00Z">
        <w:r w:rsidR="00D16988" w:rsidRPr="00842D58" w:rsidDel="004F774D">
          <w:rPr>
            <w:rFonts w:ascii="Arial" w:hAnsi="Arial" w:cs="Arial"/>
          </w:rPr>
          <w:delText xml:space="preserve"> towards </w:delText>
        </w:r>
        <w:r w:rsidR="00D16988" w:rsidRPr="00842D58" w:rsidDel="004F774D">
          <w:rPr>
            <w:rFonts w:ascii="Arial" w:hAnsi="Arial" w:cs="Arial"/>
            <w:i/>
          </w:rPr>
          <w:delText>cis</w:delText>
        </w:r>
        <w:r w:rsidR="00D16988" w:rsidRPr="00842D58" w:rsidDel="004F774D">
          <w:rPr>
            <w:rFonts w:ascii="Arial" w:hAnsi="Arial" w:cs="Arial"/>
          </w:rPr>
          <w:delText xml:space="preserve">-effects that may function at a </w:delText>
        </w:r>
        <w:r w:rsidR="009A61CD" w:rsidRPr="00842D58" w:rsidDel="004F774D">
          <w:rPr>
            <w:rFonts w:ascii="Arial" w:hAnsi="Arial" w:cs="Arial"/>
          </w:rPr>
          <w:delText xml:space="preserve">close </w:delText>
        </w:r>
        <w:r w:rsidR="00D16988" w:rsidRPr="00842D58" w:rsidDel="004F774D">
          <w:rPr>
            <w:rFonts w:ascii="Arial" w:hAnsi="Arial" w:cs="Arial"/>
          </w:rPr>
          <w:delText>distance</w:delText>
        </w:r>
      </w:del>
      <w:r w:rsidR="00D16988" w:rsidRPr="00842D58">
        <w:rPr>
          <w:rFonts w:ascii="Arial" w:hAnsi="Arial" w:cs="Arial"/>
        </w:rPr>
        <w:t>,</w:t>
      </w:r>
      <w:r w:rsidR="00D16988" w:rsidRPr="00842D58" w:rsidDel="00D16988">
        <w:rPr>
          <w:rFonts w:ascii="Arial" w:hAnsi="Arial" w:cs="Arial"/>
        </w:rPr>
        <w:t xml:space="preserve"> </w:t>
      </w:r>
      <w:r w:rsidRPr="00842D58">
        <w:rPr>
          <w:rFonts w:ascii="Arial" w:hAnsi="Arial" w:cs="Arial"/>
        </w:rPr>
        <w:t xml:space="preserve">we calculated the </w:t>
      </w:r>
      <w:ins w:id="682" w:author="Dan Kliebenstein" w:date="2019-09-25T10:05:00Z">
        <w:r w:rsidR="005C1944">
          <w:rPr>
            <w:rFonts w:ascii="Arial" w:hAnsi="Arial" w:cs="Arial"/>
          </w:rPr>
          <w:t xml:space="preserve">genomic </w:t>
        </w:r>
      </w:ins>
      <w:r w:rsidRPr="00842D58">
        <w:rPr>
          <w:rFonts w:ascii="Arial" w:hAnsi="Arial" w:cs="Arial"/>
        </w:rPr>
        <w:t xml:space="preserve">distance between the center of each transcript and the top associated SNP. </w:t>
      </w:r>
      <w:r w:rsidR="00103483" w:rsidRPr="00842D58">
        <w:rPr>
          <w:rFonts w:ascii="Arial" w:hAnsi="Arial" w:cs="Arial"/>
        </w:rPr>
        <w:t xml:space="preserve">If </w:t>
      </w:r>
      <w:proofErr w:type="spellStart"/>
      <w:r w:rsidR="00103483" w:rsidRPr="00842D58">
        <w:rPr>
          <w:rFonts w:ascii="Arial" w:hAnsi="Arial" w:cs="Arial"/>
          <w:i/>
        </w:rPr>
        <w:t>cis</w:t>
      </w:r>
      <w:proofErr w:type="spellEnd"/>
      <w:r w:rsidR="00103483" w:rsidRPr="00842D58">
        <w:rPr>
          <w:rFonts w:ascii="Arial" w:hAnsi="Arial" w:cs="Arial"/>
        </w:rPr>
        <w:t>- acting loci contribute</w:t>
      </w:r>
      <w:ins w:id="683" w:author="Céline" w:date="2019-09-17T15:58:00Z">
        <w:r w:rsidR="004F774D">
          <w:rPr>
            <w:rFonts w:ascii="Arial" w:hAnsi="Arial" w:cs="Arial"/>
          </w:rPr>
          <w:t>d</w:t>
        </w:r>
      </w:ins>
      <w:r w:rsidR="00103483" w:rsidRPr="00842D58">
        <w:rPr>
          <w:rFonts w:ascii="Arial" w:hAnsi="Arial" w:cs="Arial"/>
        </w:rPr>
        <w:t xml:space="preserve"> </w:t>
      </w:r>
      <w:ins w:id="684" w:author="Céline" w:date="2019-09-17T15:59:00Z">
        <w:del w:id="685" w:author="Dan Kliebenstein" w:date="2019-09-25T10:05:00Z">
          <w:r w:rsidR="004F774D" w:rsidDel="005C1944">
            <w:rPr>
              <w:rFonts w:ascii="Arial" w:hAnsi="Arial" w:cs="Arial"/>
            </w:rPr>
            <w:delText>as the core</w:delText>
          </w:r>
        </w:del>
      </w:ins>
      <w:del w:id="686" w:author="Dan Kliebenstein" w:date="2019-09-25T10:05:00Z">
        <w:r w:rsidR="00103483" w:rsidRPr="00842D58" w:rsidDel="005C1944">
          <w:rPr>
            <w:rFonts w:ascii="Arial" w:hAnsi="Arial" w:cs="Arial"/>
          </w:rPr>
          <w:delText>the bulk</w:delText>
        </w:r>
      </w:del>
      <w:ins w:id="687" w:author="Dan Kliebenstein" w:date="2019-09-25T10:05:00Z">
        <w:r w:rsidR="005C1944">
          <w:rPr>
            <w:rFonts w:ascii="Arial" w:hAnsi="Arial" w:cs="Arial"/>
          </w:rPr>
          <w:t>a majority</w:t>
        </w:r>
      </w:ins>
      <w:r w:rsidR="00103483" w:rsidRPr="00842D58">
        <w:rPr>
          <w:rFonts w:ascii="Arial" w:hAnsi="Arial" w:cs="Arial"/>
        </w:rPr>
        <w:t xml:space="preserve">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However, we observe</w:t>
      </w:r>
      <w:ins w:id="688" w:author="Céline" w:date="2019-09-17T16:00:00Z">
        <w:r w:rsidR="00207E84">
          <w:rPr>
            <w:rFonts w:ascii="Arial" w:hAnsi="Arial" w:cs="Arial"/>
          </w:rPr>
          <w:t>d</w:t>
        </w:r>
      </w:ins>
      <w:r w:rsidR="00103483" w:rsidRPr="00842D58">
        <w:rPr>
          <w:rFonts w:ascii="Arial" w:hAnsi="Arial" w:cs="Arial"/>
        </w:rPr>
        <w:t xml:space="preserve"> that distances between transcript center and top SNP as far as 2 </w:t>
      </w:r>
      <w:proofErr w:type="gramStart"/>
      <w:r w:rsidR="00103483" w:rsidRPr="00842D58">
        <w:rPr>
          <w:rFonts w:ascii="Arial" w:hAnsi="Arial" w:cs="Arial"/>
        </w:rPr>
        <w:t>Mb</w:t>
      </w:r>
      <w:proofErr w:type="gramEnd"/>
      <w:r w:rsidR="00103483" w:rsidRPr="00842D58">
        <w:rPr>
          <w:rFonts w:ascii="Arial" w:hAnsi="Arial" w:cs="Arial"/>
        </w:rPr>
        <w:t xml:space="preserve">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similar to </w:t>
      </w:r>
      <w:r w:rsidR="00F11302" w:rsidRPr="00842D58">
        <w:rPr>
          <w:rFonts w:ascii="Arial" w:hAnsi="Arial" w:cs="Arial"/>
        </w:rPr>
        <w:t xml:space="preserve">what would happen if the causal SNPs </w:t>
      </w:r>
      <w:proofErr w:type="gramStart"/>
      <w:ins w:id="689" w:author="Céline" w:date="2019-09-17T16:00:00Z">
        <w:r w:rsidR="00207E84">
          <w:rPr>
            <w:rFonts w:ascii="Arial" w:hAnsi="Arial" w:cs="Arial"/>
          </w:rPr>
          <w:t>are</w:t>
        </w:r>
        <w:proofErr w:type="gramEnd"/>
        <w:r w:rsidR="00207E84">
          <w:rPr>
            <w:rFonts w:ascii="Arial" w:hAnsi="Arial" w:cs="Arial"/>
          </w:rPr>
          <w:t xml:space="preserve"> </w:t>
        </w:r>
        <w:r w:rsidR="00207E84" w:rsidRPr="00207E84">
          <w:rPr>
            <w:rFonts w:ascii="Arial" w:hAnsi="Arial" w:cs="Arial"/>
            <w:i/>
            <w:rPrChange w:id="690" w:author="Céline" w:date="2019-09-17T16:01:00Z">
              <w:rPr>
                <w:rFonts w:ascii="Arial" w:hAnsi="Arial" w:cs="Arial"/>
              </w:rPr>
            </w:rPrChange>
          </w:rPr>
          <w:t>trans</w:t>
        </w:r>
        <w:r w:rsidR="00207E84">
          <w:rPr>
            <w:rFonts w:ascii="Arial" w:hAnsi="Arial" w:cs="Arial"/>
          </w:rPr>
          <w:t>-effect</w:t>
        </w:r>
      </w:ins>
      <w:ins w:id="691" w:author="Céline" w:date="2019-09-17T16:01:00Z">
        <w:r w:rsidR="00207E84">
          <w:rPr>
            <w:rFonts w:ascii="Arial" w:hAnsi="Arial" w:cs="Arial"/>
          </w:rPr>
          <w:t>s</w:t>
        </w:r>
      </w:ins>
      <w:ins w:id="692" w:author="Céline" w:date="2019-09-17T16:00:00Z">
        <w:r w:rsidR="00207E84">
          <w:rPr>
            <w:rFonts w:ascii="Arial" w:hAnsi="Arial" w:cs="Arial"/>
          </w:rPr>
          <w:t xml:space="preserve"> </w:t>
        </w:r>
      </w:ins>
      <w:del w:id="693" w:author="Céline" w:date="2019-09-17T16:01:00Z">
        <w:r w:rsidR="00F11302" w:rsidRPr="00842D58" w:rsidDel="00207E84">
          <w:rPr>
            <w:rFonts w:ascii="Arial" w:hAnsi="Arial" w:cs="Arial"/>
          </w:rPr>
          <w:delText xml:space="preserve">had no </w:delText>
        </w:r>
        <w:r w:rsidR="00F11302" w:rsidRPr="00842D58" w:rsidDel="00207E84">
          <w:rPr>
            <w:rFonts w:ascii="Arial" w:hAnsi="Arial" w:cs="Arial"/>
            <w:i/>
          </w:rPr>
          <w:delText>cis</w:delText>
        </w:r>
        <w:r w:rsidR="003B4D6A" w:rsidRPr="00842D58" w:rsidDel="00207E84">
          <w:rPr>
            <w:rFonts w:ascii="Arial" w:hAnsi="Arial" w:cs="Arial"/>
            <w:i/>
          </w:rPr>
          <w:delText>-</w:delText>
        </w:r>
        <w:r w:rsidR="00F11302" w:rsidRPr="00842D58" w:rsidDel="00207E84">
          <w:rPr>
            <w:rFonts w:ascii="Arial" w:hAnsi="Arial" w:cs="Arial"/>
          </w:rPr>
          <w:delText xml:space="preserve"> association and were instead </w:delText>
        </w:r>
      </w:del>
      <w:r w:rsidR="00F11302" w:rsidRPr="00842D58">
        <w:rPr>
          <w:rFonts w:ascii="Arial" w:hAnsi="Arial" w:cs="Arial"/>
        </w:rPr>
        <w:t>scattered across the genome</w:t>
      </w:r>
      <w:r w:rsidR="005C21BE" w:rsidRPr="00842D58">
        <w:rPr>
          <w:rFonts w:ascii="Arial" w:hAnsi="Arial" w:cs="Arial"/>
        </w:rPr>
        <w:t xml:space="preserve"> </w:t>
      </w:r>
      <w:ins w:id="694" w:author="Céline" w:date="2019-09-17T16:01:00Z">
        <w:r w:rsidR="00207E84">
          <w:rPr>
            <w:rFonts w:ascii="Arial" w:hAnsi="Arial" w:cs="Arial"/>
          </w:rPr>
          <w:t xml:space="preserve">instead of local </w:t>
        </w:r>
        <w:proofErr w:type="spellStart"/>
        <w:r w:rsidR="00207E84" w:rsidRPr="00207E84">
          <w:rPr>
            <w:rFonts w:ascii="Arial" w:hAnsi="Arial" w:cs="Arial"/>
            <w:i/>
            <w:rPrChange w:id="695" w:author="Céline" w:date="2019-09-17T16:01:00Z">
              <w:rPr>
                <w:rFonts w:ascii="Arial" w:hAnsi="Arial" w:cs="Arial"/>
              </w:rPr>
            </w:rPrChange>
          </w:rPr>
          <w:t>cis</w:t>
        </w:r>
        <w:proofErr w:type="spellEnd"/>
        <w:r w:rsidR="00207E84">
          <w:rPr>
            <w:rFonts w:ascii="Arial" w:hAnsi="Arial" w:cs="Arial"/>
          </w:rPr>
          <w:t xml:space="preserve">-effects </w:t>
        </w:r>
      </w:ins>
      <w:r w:rsidR="005C21BE" w:rsidRPr="00842D58">
        <w:rPr>
          <w:rFonts w:ascii="Arial" w:hAnsi="Arial" w:cs="Arial"/>
        </w:rPr>
        <w:t xml:space="preserve">(Figure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del w:id="696" w:author="Dan Kliebenstein" w:date="2019-08-29T16:22:00Z">
        <w:r w:rsidR="00AE1CD8" w:rsidDel="00007B3D">
          <w:rPr>
            <w:rFonts w:ascii="Arial" w:hAnsi="Arial" w:cs="Arial"/>
          </w:rPr>
          <w:delText xml:space="preserve">We further investigated with </w:delText>
        </w:r>
        <w:r w:rsidR="00674CEC" w:rsidDel="00007B3D">
          <w:rPr>
            <w:rFonts w:ascii="Arial" w:hAnsi="Arial" w:cs="Arial"/>
          </w:rPr>
          <w:delText>50 SNPs with</w:delText>
        </w:r>
        <w:r w:rsidR="00AE1CD8" w:rsidDel="00007B3D">
          <w:rPr>
            <w:rFonts w:ascii="Arial" w:hAnsi="Arial" w:cs="Arial"/>
          </w:rPr>
          <w:delText xml:space="preserve"> the</w:delText>
        </w:r>
        <w:r w:rsidR="00674CEC" w:rsidDel="00007B3D">
          <w:rPr>
            <w:rFonts w:ascii="Arial" w:hAnsi="Arial" w:cs="Arial"/>
          </w:rPr>
          <w:delText xml:space="preserve"> smallest </w:delText>
        </w:r>
        <w:r w:rsidR="004737AB" w:rsidRPr="004737AB" w:rsidDel="00007B3D">
          <w:rPr>
            <w:rFonts w:ascii="Arial" w:hAnsi="Arial" w:cs="Arial"/>
            <w:i/>
          </w:rPr>
          <w:delText>P</w:delText>
        </w:r>
        <w:r w:rsidR="00674CEC" w:rsidDel="00007B3D">
          <w:rPr>
            <w:rFonts w:ascii="Arial" w:hAnsi="Arial" w:cs="Arial"/>
          </w:rPr>
          <w:delText>-value of association and largest effect size estimate</w:delText>
        </w:r>
        <w:r w:rsidR="00AE1CD8" w:rsidDel="00007B3D">
          <w:rPr>
            <w:rFonts w:ascii="Arial" w:hAnsi="Arial" w:cs="Arial"/>
          </w:rPr>
          <w:delText xml:space="preserve">s as these are frequently assumed to be in </w:delText>
        </w:r>
        <w:r w:rsidR="00AE1CD8" w:rsidRPr="008E19C2" w:rsidDel="00007B3D">
          <w:rPr>
            <w:rFonts w:ascii="Arial" w:hAnsi="Arial" w:cs="Arial"/>
            <w:i/>
          </w:rPr>
          <w:delText>cis</w:delText>
        </w:r>
        <w:r w:rsidR="00AE1CD8" w:rsidDel="00007B3D">
          <w:rPr>
            <w:rFonts w:ascii="Arial" w:hAnsi="Arial" w:cs="Arial"/>
          </w:rPr>
          <w:delText xml:space="preserve">. However, none of these SNPs were in </w:delText>
        </w:r>
        <w:r w:rsidR="00AE1CD8" w:rsidRPr="008E19C2" w:rsidDel="00007B3D">
          <w:rPr>
            <w:rFonts w:ascii="Arial" w:hAnsi="Arial" w:cs="Arial"/>
            <w:i/>
          </w:rPr>
          <w:delText>cis</w:delText>
        </w:r>
        <w:r w:rsidR="00AE1CD8" w:rsidDel="00007B3D">
          <w:rPr>
            <w:rFonts w:ascii="Arial" w:hAnsi="Arial" w:cs="Arial"/>
          </w:rPr>
          <w:delText xml:space="preserve"> to the transcript being tested</w:delText>
        </w:r>
      </w:del>
      <w:del w:id="697" w:author="Dan Kliebenstein" w:date="2019-08-19T15:25:00Z">
        <w:r w:rsidR="00AE1CD8" w:rsidDel="00194AB0">
          <w:rPr>
            <w:rFonts w:ascii="Arial" w:hAnsi="Arial" w:cs="Arial"/>
          </w:rPr>
          <w:delText>,</w:delText>
        </w:r>
        <w:r w:rsidR="001C5853" w:rsidDel="00194AB0">
          <w:rPr>
            <w:rFonts w:ascii="Arial" w:hAnsi="Arial" w:cs="Arial"/>
          </w:rPr>
          <w:delText xml:space="preserve"> </w:delText>
        </w:r>
        <w:r w:rsidR="00AE1CD8" w:rsidDel="00194AB0">
          <w:rPr>
            <w:rFonts w:ascii="Arial" w:hAnsi="Arial" w:cs="Arial"/>
          </w:rPr>
          <w:delText xml:space="preserve">further supporting the absence of </w:delText>
        </w:r>
      </w:del>
      <w:del w:id="698" w:author="Dan Kliebenstein" w:date="2019-08-16T15:37:00Z">
        <w:r w:rsidR="00AE1CD8" w:rsidDel="00F27AB9">
          <w:rPr>
            <w:rFonts w:ascii="Arial" w:hAnsi="Arial" w:cs="Arial"/>
          </w:rPr>
          <w:delText>a dominant</w:delText>
        </w:r>
        <w:r w:rsidR="00674CEC" w:rsidDel="00F27AB9">
          <w:rPr>
            <w:rFonts w:ascii="Arial" w:hAnsi="Arial" w:cs="Arial"/>
          </w:rPr>
          <w:delText xml:space="preserve"> pattern of </w:delText>
        </w:r>
      </w:del>
      <w:del w:id="699" w:author="Dan Kliebenstein" w:date="2019-08-19T15:25:00Z">
        <w:r w:rsidR="00674CEC" w:rsidRPr="00667B68" w:rsidDel="00194AB0">
          <w:rPr>
            <w:rFonts w:ascii="Arial" w:hAnsi="Arial" w:cs="Arial"/>
            <w:i/>
          </w:rPr>
          <w:delText>cis</w:delText>
        </w:r>
        <w:r w:rsidR="00674CEC" w:rsidDel="00194AB0">
          <w:rPr>
            <w:rFonts w:ascii="Arial" w:hAnsi="Arial" w:cs="Arial"/>
          </w:rPr>
          <w:delText xml:space="preserve">-effects </w:delText>
        </w:r>
      </w:del>
      <w:del w:id="700" w:author="Dan Kliebenstein" w:date="2019-08-29T16:22:00Z">
        <w:r w:rsidR="00674CEC" w:rsidDel="00007B3D">
          <w:rPr>
            <w:rFonts w:ascii="Arial" w:hAnsi="Arial" w:cs="Arial"/>
          </w:rPr>
          <w:delText>(</w:delText>
        </w:r>
        <w:r w:rsidR="00723E07" w:rsidDel="00007B3D">
          <w:rPr>
            <w:rFonts w:ascii="Arial" w:hAnsi="Arial" w:cs="Arial"/>
          </w:rPr>
          <w:delText>File S</w:delText>
        </w:r>
        <w:r w:rsidR="008A4A05" w:rsidDel="00007B3D">
          <w:rPr>
            <w:rFonts w:ascii="Arial" w:hAnsi="Arial" w:cs="Arial"/>
          </w:rPr>
          <w:delText>4</w:delText>
        </w:r>
        <w:r w:rsidR="00674CEC" w:rsidDel="00007B3D">
          <w:rPr>
            <w:rFonts w:ascii="Arial" w:hAnsi="Arial" w:cs="Arial"/>
          </w:rPr>
          <w:delText>).</w:delText>
        </w:r>
      </w:del>
    </w:p>
    <w:p w14:paraId="756F82FD" w14:textId="2FD41BCD" w:rsidR="00036E00" w:rsidRPr="00842D58" w:rsidRDefault="00194AB0" w:rsidP="00C45E99">
      <w:pPr>
        <w:spacing w:line="480" w:lineRule="auto"/>
        <w:rPr>
          <w:rFonts w:ascii="Arial" w:hAnsi="Arial" w:cs="Arial"/>
        </w:rPr>
      </w:pPr>
      <w:ins w:id="701" w:author="Dan Kliebenstein" w:date="2019-08-19T15:26:00Z">
        <w:r>
          <w:rPr>
            <w:rFonts w:ascii="Arial" w:hAnsi="Arial" w:cs="Arial"/>
          </w:rPr>
          <w:tab/>
          <w:t>Because any significance threshold may compl</w:t>
        </w:r>
        <w:del w:id="702" w:author="Céline" w:date="2019-09-17T16:01:00Z">
          <w:r w:rsidDel="00207E84">
            <w:rPr>
              <w:rFonts w:ascii="Arial" w:hAnsi="Arial" w:cs="Arial"/>
            </w:rPr>
            <w:delText xml:space="preserve">icate the ability to </w:delText>
          </w:r>
        </w:del>
      </w:ins>
      <w:ins w:id="703" w:author="Céline" w:date="2019-09-17T16:01:00Z">
        <w:r w:rsidR="00207E84">
          <w:rPr>
            <w:rFonts w:ascii="Arial" w:hAnsi="Arial" w:cs="Arial"/>
          </w:rPr>
          <w:t xml:space="preserve">icate the </w:t>
        </w:r>
      </w:ins>
      <w:ins w:id="704" w:author="Dan Kliebenstein" w:date="2019-08-19T15:26:00Z">
        <w:r>
          <w:rPr>
            <w:rFonts w:ascii="Arial" w:hAnsi="Arial" w:cs="Arial"/>
          </w:rPr>
          <w:t>identif</w:t>
        </w:r>
      </w:ins>
      <w:ins w:id="705" w:author="Céline" w:date="2019-09-17T16:03:00Z">
        <w:r w:rsidR="00207E84">
          <w:rPr>
            <w:rFonts w:ascii="Arial" w:hAnsi="Arial" w:cs="Arial"/>
          </w:rPr>
          <w:t>ication of</w:t>
        </w:r>
      </w:ins>
      <w:ins w:id="706" w:author="Dan Kliebenstein" w:date="2019-08-19T15:26:00Z">
        <w:del w:id="707" w:author="Céline" w:date="2019-09-17T16:03:00Z">
          <w:r w:rsidDel="00207E84">
            <w:rPr>
              <w:rFonts w:ascii="Arial" w:hAnsi="Arial" w:cs="Arial"/>
            </w:rPr>
            <w:delText>y</w:delText>
          </w:r>
        </w:del>
        <w:r>
          <w:rPr>
            <w:rFonts w:ascii="Arial" w:hAnsi="Arial" w:cs="Arial"/>
          </w:rPr>
          <w:t xml:space="preserve"> a </w:t>
        </w:r>
        <w:proofErr w:type="spellStart"/>
        <w:r w:rsidRPr="00194AB0">
          <w:rPr>
            <w:rFonts w:ascii="Arial" w:hAnsi="Arial" w:cs="Arial"/>
            <w:i/>
            <w:rPrChange w:id="708" w:author="Dan Kliebenstein" w:date="2019-08-19T15:27:00Z">
              <w:rPr>
                <w:rFonts w:ascii="Arial" w:hAnsi="Arial" w:cs="Arial"/>
              </w:rPr>
            </w:rPrChange>
          </w:rPr>
          <w:t>cis</w:t>
        </w:r>
        <w:proofErr w:type="spellEnd"/>
        <w:r>
          <w:rPr>
            <w:rFonts w:ascii="Arial" w:hAnsi="Arial" w:cs="Arial"/>
          </w:rPr>
          <w:t xml:space="preserve">-signal, </w:t>
        </w:r>
      </w:ins>
      <w:ins w:id="709" w:author="Dan Kliebenstein" w:date="2019-08-19T15:27:00Z">
        <w:r>
          <w:rPr>
            <w:rFonts w:ascii="Arial" w:hAnsi="Arial" w:cs="Arial"/>
          </w:rPr>
          <w:t>we converted all the</w:t>
        </w:r>
        <w:del w:id="710" w:author="Céline" w:date="2019-09-17T16:03:00Z">
          <w:r w:rsidDel="00207E84">
            <w:rPr>
              <w:rFonts w:ascii="Arial" w:hAnsi="Arial" w:cs="Arial"/>
            </w:rPr>
            <w:delText xml:space="preserve"> SNP</w:delText>
          </w:r>
        </w:del>
        <w:r>
          <w:rPr>
            <w:rFonts w:ascii="Arial" w:hAnsi="Arial" w:cs="Arial"/>
          </w:rPr>
          <w:t xml:space="preserve"> P-values</w:t>
        </w:r>
      </w:ins>
      <w:ins w:id="711" w:author="Céline" w:date="2019-09-17T16:04:00Z">
        <w:r w:rsidR="00207E84">
          <w:rPr>
            <w:rFonts w:ascii="Arial" w:hAnsi="Arial" w:cs="Arial"/>
          </w:rPr>
          <w:t xml:space="preserve"> assigned to SNPs</w:t>
        </w:r>
      </w:ins>
      <w:ins w:id="712" w:author="Dan Kliebenstein" w:date="2019-08-19T15:27:00Z">
        <w:r>
          <w:rPr>
            <w:rFonts w:ascii="Arial" w:hAnsi="Arial" w:cs="Arial"/>
          </w:rPr>
          <w:t xml:space="preserve"> per transcript into their </w:t>
        </w:r>
        <w:proofErr w:type="spellStart"/>
        <w:r>
          <w:rPr>
            <w:rFonts w:ascii="Arial" w:hAnsi="Arial" w:cs="Arial"/>
          </w:rPr>
          <w:t>quantile</w:t>
        </w:r>
        <w:proofErr w:type="spellEnd"/>
        <w:r>
          <w:rPr>
            <w:rFonts w:ascii="Arial" w:hAnsi="Arial" w:cs="Arial"/>
          </w:rPr>
          <w:t xml:space="preserve"> rank</w:t>
        </w:r>
      </w:ins>
      <w:ins w:id="713" w:author="Dan Kliebenstein" w:date="2019-08-19T15:28:00Z">
        <w:r>
          <w:rPr>
            <w:rFonts w:ascii="Arial" w:hAnsi="Arial" w:cs="Arial"/>
          </w:rPr>
          <w:t>.</w:t>
        </w:r>
      </w:ins>
      <w:ins w:id="714" w:author="Céline" w:date="2019-09-17T16:07:00Z">
        <w:r w:rsidR="00207E84">
          <w:rPr>
            <w:rFonts w:ascii="Arial" w:hAnsi="Arial" w:cs="Arial"/>
          </w:rPr>
          <w:t xml:space="preserve"> This conversion was</w:t>
        </w:r>
      </w:ins>
      <w:ins w:id="715" w:author="Céline" w:date="2019-09-17T16:08:00Z">
        <w:r w:rsidR="00BD5C31">
          <w:rPr>
            <w:rFonts w:ascii="Arial" w:hAnsi="Arial" w:cs="Arial"/>
          </w:rPr>
          <w:t xml:space="preserve"> performed by sorting</w:t>
        </w:r>
        <w:r w:rsidR="00287B97">
          <w:rPr>
            <w:rFonts w:ascii="Arial" w:hAnsi="Arial" w:cs="Arial"/>
          </w:rPr>
          <w:t xml:space="preserve"> all</w:t>
        </w:r>
        <w:r w:rsidR="00207E84">
          <w:rPr>
            <w:rFonts w:ascii="Arial" w:hAnsi="Arial" w:cs="Arial"/>
          </w:rPr>
          <w:t xml:space="preserve"> p-values</w:t>
        </w:r>
      </w:ins>
      <w:ins w:id="716" w:author="Céline" w:date="2019-09-17T16:10:00Z">
        <w:r w:rsidR="00BD5C31">
          <w:rPr>
            <w:rFonts w:ascii="Arial" w:hAnsi="Arial" w:cs="Arial"/>
          </w:rPr>
          <w:t xml:space="preserve"> in ascending order</w:t>
        </w:r>
      </w:ins>
      <w:ins w:id="717" w:author="Céline" w:date="2019-09-17T16:08:00Z">
        <w:r w:rsidR="00207E84">
          <w:rPr>
            <w:rFonts w:ascii="Arial" w:hAnsi="Arial" w:cs="Arial"/>
          </w:rPr>
          <w:t>, assigning ranks values</w:t>
        </w:r>
      </w:ins>
      <w:ins w:id="718" w:author="Céline" w:date="2019-09-17T16:15:00Z">
        <w:r w:rsidR="00BD5C31">
          <w:rPr>
            <w:rFonts w:ascii="Arial" w:hAnsi="Arial" w:cs="Arial"/>
          </w:rPr>
          <w:t xml:space="preserve"> to each p-value</w:t>
        </w:r>
      </w:ins>
      <w:ins w:id="719" w:author="Céline" w:date="2019-09-17T16:08:00Z">
        <w:r w:rsidR="00BD5C31">
          <w:rPr>
            <w:rFonts w:ascii="Arial" w:hAnsi="Arial" w:cs="Arial"/>
          </w:rPr>
          <w:t xml:space="preserve"> and converting these values to</w:t>
        </w:r>
        <w:r w:rsidR="00207E84">
          <w:rPr>
            <w:rFonts w:ascii="Arial" w:hAnsi="Arial" w:cs="Arial"/>
          </w:rPr>
          <w:t xml:space="preserve"> percentage of the total</w:t>
        </w:r>
      </w:ins>
      <w:ins w:id="720" w:author="Céline" w:date="2019-09-17T16:11:00Z">
        <w:r w:rsidR="00BD5C31">
          <w:rPr>
            <w:rFonts w:ascii="Arial" w:hAnsi="Arial" w:cs="Arial"/>
          </w:rPr>
          <w:t xml:space="preserve"> number of</w:t>
        </w:r>
      </w:ins>
      <w:ins w:id="721" w:author="Céline" w:date="2019-09-17T16:08:00Z">
        <w:r w:rsidR="00207E84">
          <w:rPr>
            <w:rFonts w:ascii="Arial" w:hAnsi="Arial" w:cs="Arial"/>
          </w:rPr>
          <w:t xml:space="preserve"> SNPs. </w:t>
        </w:r>
      </w:ins>
      <w:ins w:id="722" w:author="Dan Kliebenstein" w:date="2019-08-19T15:28:00Z">
        <w:del w:id="723" w:author="Céline" w:date="2019-09-17T16:11:00Z">
          <w:r w:rsidDel="00BD5C31">
            <w:rPr>
              <w:rFonts w:ascii="Arial" w:hAnsi="Arial" w:cs="Arial"/>
            </w:rPr>
            <w:delText xml:space="preserve"> </w:delText>
          </w:r>
        </w:del>
        <w:r>
          <w:rPr>
            <w:rFonts w:ascii="Arial" w:hAnsi="Arial" w:cs="Arial"/>
          </w:rPr>
          <w:t xml:space="preserve">We then identified all the SNPs </w:t>
        </w:r>
        <w:del w:id="724" w:author="Céline" w:date="2019-08-26T19:34:00Z">
          <w:r w:rsidDel="002F66D1">
            <w:rPr>
              <w:rFonts w:ascii="Arial" w:hAnsi="Arial" w:cs="Arial"/>
            </w:rPr>
            <w:delText xml:space="preserve">that are in </w:delText>
          </w:r>
          <w:r w:rsidRPr="00194AB0" w:rsidDel="002F66D1">
            <w:rPr>
              <w:rFonts w:ascii="Arial" w:hAnsi="Arial" w:cs="Arial"/>
              <w:i/>
              <w:rPrChange w:id="725" w:author="Dan Kliebenstein" w:date="2019-08-19T15:28:00Z">
                <w:rPr>
                  <w:rFonts w:ascii="Arial" w:hAnsi="Arial" w:cs="Arial"/>
                </w:rPr>
              </w:rPrChange>
            </w:rPr>
            <w:delText>cis</w:delText>
          </w:r>
          <w:r w:rsidDel="002F66D1">
            <w:rPr>
              <w:rFonts w:ascii="Arial" w:hAnsi="Arial" w:cs="Arial"/>
            </w:rPr>
            <w:delText xml:space="preserve"> </w:delText>
          </w:r>
        </w:del>
        <w:del w:id="726" w:author="Céline" w:date="2019-09-17T16:12:00Z">
          <w:r w:rsidDel="00BD5C31">
            <w:rPr>
              <w:rFonts w:ascii="Arial" w:hAnsi="Arial" w:cs="Arial"/>
            </w:rPr>
            <w:delText>(</w:delText>
          </w:r>
        </w:del>
      </w:ins>
      <w:ins w:id="727" w:author="Céline" w:date="2019-08-26T19:33:00Z">
        <w:r w:rsidR="002F66D1">
          <w:rPr>
            <w:rFonts w:ascii="Arial" w:hAnsi="Arial" w:cs="Arial"/>
          </w:rPr>
          <w:t xml:space="preserve">within </w:t>
        </w:r>
      </w:ins>
      <w:ins w:id="728" w:author="Céline" w:date="2019-09-17T16:13:00Z">
        <w:r w:rsidR="00BD5C31">
          <w:rPr>
            <w:rFonts w:ascii="Arial" w:hAnsi="Arial" w:cs="Arial"/>
          </w:rPr>
          <w:t xml:space="preserve">each </w:t>
        </w:r>
        <w:r w:rsidR="00BD5C31" w:rsidRPr="00BD5C31">
          <w:rPr>
            <w:rFonts w:ascii="Arial" w:hAnsi="Arial" w:cs="Arial"/>
            <w:i/>
            <w:rPrChange w:id="729" w:author="Céline" w:date="2019-09-17T16:13:00Z">
              <w:rPr>
                <w:rFonts w:ascii="Arial" w:hAnsi="Arial" w:cs="Arial"/>
              </w:rPr>
            </w:rPrChange>
          </w:rPr>
          <w:t>B.</w:t>
        </w:r>
      </w:ins>
      <w:ins w:id="730" w:author="Dan Kliebenstein" w:date="2019-09-25T10:05:00Z">
        <w:r w:rsidR="005C1944">
          <w:rPr>
            <w:rFonts w:ascii="Arial" w:hAnsi="Arial" w:cs="Arial"/>
            <w:i/>
          </w:rPr>
          <w:t xml:space="preserve"> </w:t>
        </w:r>
      </w:ins>
      <w:proofErr w:type="spellStart"/>
      <w:ins w:id="731" w:author="Céline" w:date="2019-09-17T16:13:00Z">
        <w:r w:rsidR="00BD5C31" w:rsidRPr="00BD5C31">
          <w:rPr>
            <w:rFonts w:ascii="Arial" w:hAnsi="Arial" w:cs="Arial"/>
            <w:i/>
            <w:rPrChange w:id="732" w:author="Céline" w:date="2019-09-17T16:13:00Z">
              <w:rPr>
                <w:rFonts w:ascii="Arial" w:hAnsi="Arial" w:cs="Arial"/>
              </w:rPr>
            </w:rPrChange>
          </w:rPr>
          <w:t>cinerea</w:t>
        </w:r>
      </w:ins>
      <w:proofErr w:type="spellEnd"/>
      <w:ins w:id="733" w:author="Dan Kliebenstein" w:date="2019-09-13T15:22:00Z">
        <w:del w:id="734" w:author="Céline" w:date="2019-09-17T16:13:00Z">
          <w:r w:rsidR="00100A76" w:rsidRPr="00BD5C31" w:rsidDel="00BD5C31">
            <w:rPr>
              <w:rFonts w:ascii="Arial" w:hAnsi="Arial" w:cs="Arial"/>
              <w:i/>
              <w:rPrChange w:id="735" w:author="Céline" w:date="2019-09-17T16:13:00Z">
                <w:rPr>
                  <w:rFonts w:ascii="Arial" w:hAnsi="Arial" w:cs="Arial"/>
                </w:rPr>
              </w:rPrChange>
            </w:rPr>
            <w:delText>the</w:delText>
          </w:r>
        </w:del>
        <w:r w:rsidR="00100A76">
          <w:rPr>
            <w:rFonts w:ascii="Arial" w:hAnsi="Arial" w:cs="Arial"/>
          </w:rPr>
          <w:t xml:space="preserve"> </w:t>
        </w:r>
      </w:ins>
      <w:ins w:id="736" w:author="Céline" w:date="2019-08-26T19:33:00Z">
        <w:r w:rsidR="002F66D1">
          <w:rPr>
            <w:rFonts w:ascii="Arial" w:hAnsi="Arial" w:cs="Arial"/>
          </w:rPr>
          <w:t>transcript or within 1</w:t>
        </w:r>
      </w:ins>
      <w:ins w:id="737" w:author="Céline" w:date="2019-08-26T19:34:00Z">
        <w:r w:rsidR="002F66D1">
          <w:rPr>
            <w:rFonts w:ascii="Arial" w:hAnsi="Arial" w:cs="Arial"/>
          </w:rPr>
          <w:t>kb of the start or end of the transcript</w:t>
        </w:r>
      </w:ins>
      <w:ins w:id="738" w:author="Dan Kliebenstein" w:date="2019-08-19T15:28:00Z">
        <w:del w:id="739" w:author="Céline" w:date="2019-08-26T19:33:00Z">
          <w:r w:rsidDel="002F66D1">
            <w:rPr>
              <w:rFonts w:ascii="Arial" w:hAnsi="Arial" w:cs="Arial"/>
            </w:rPr>
            <w:delText>definition)</w:delText>
          </w:r>
        </w:del>
      </w:ins>
      <w:ins w:id="740" w:author="Céline" w:date="2019-09-17T16:13:00Z">
        <w:r w:rsidR="00BD5C31">
          <w:rPr>
            <w:rFonts w:ascii="Arial" w:hAnsi="Arial" w:cs="Arial"/>
          </w:rPr>
          <w:t xml:space="preserve"> </w:t>
        </w:r>
      </w:ins>
      <w:ins w:id="741" w:author="Dan Kliebenstein" w:date="2019-08-19T15:27:00Z">
        <w:del w:id="742" w:author="Céline" w:date="2019-09-17T16:12:00Z">
          <w:r w:rsidDel="00BD5C31">
            <w:rPr>
              <w:rFonts w:ascii="Arial" w:hAnsi="Arial" w:cs="Arial"/>
            </w:rPr>
            <w:delText xml:space="preserve"> </w:delText>
          </w:r>
        </w:del>
      </w:ins>
      <w:ins w:id="743" w:author="Dan Kliebenstein" w:date="2019-08-19T15:28:00Z">
        <w:del w:id="744" w:author="Céline" w:date="2019-09-17T16:13:00Z">
          <w:r w:rsidDel="00BD5C31">
            <w:rPr>
              <w:rFonts w:ascii="Arial" w:hAnsi="Arial" w:cs="Arial"/>
            </w:rPr>
            <w:delText xml:space="preserve">to each </w:delText>
          </w:r>
          <w:r w:rsidRPr="00194AB0" w:rsidDel="00BD5C31">
            <w:rPr>
              <w:rFonts w:ascii="Arial" w:hAnsi="Arial" w:cs="Arial"/>
              <w:i/>
              <w:rPrChange w:id="745" w:author="Dan Kliebenstein" w:date="2019-08-19T15:29:00Z">
                <w:rPr>
                  <w:rFonts w:ascii="Arial" w:hAnsi="Arial" w:cs="Arial"/>
                </w:rPr>
              </w:rPrChange>
            </w:rPr>
            <w:delText>B. cinerea</w:delText>
          </w:r>
          <w:r w:rsidDel="00BD5C31">
            <w:rPr>
              <w:rFonts w:ascii="Arial" w:hAnsi="Arial" w:cs="Arial"/>
            </w:rPr>
            <w:delText xml:space="preserve"> transcript </w:delText>
          </w:r>
        </w:del>
        <w:r>
          <w:rPr>
            <w:rFonts w:ascii="Arial" w:hAnsi="Arial" w:cs="Arial"/>
          </w:rPr>
          <w:t xml:space="preserve">and </w:t>
        </w:r>
      </w:ins>
      <w:ins w:id="746" w:author="Céline" w:date="2019-08-26T19:34:00Z">
        <w:r w:rsidR="00BD5C31">
          <w:rPr>
            <w:rFonts w:ascii="Arial" w:hAnsi="Arial" w:cs="Arial"/>
          </w:rPr>
          <w:t>extracted</w:t>
        </w:r>
      </w:ins>
      <w:ins w:id="747" w:author="Dan Kliebenstein" w:date="2019-08-19T15:28:00Z">
        <w:del w:id="748" w:author="Céline" w:date="2019-08-26T19:34:00Z">
          <w:r w:rsidDel="002F66D1">
            <w:rPr>
              <w:rFonts w:ascii="Arial" w:hAnsi="Arial" w:cs="Arial"/>
            </w:rPr>
            <w:delText>obtained</w:delText>
          </w:r>
        </w:del>
        <w:r>
          <w:rPr>
            <w:rFonts w:ascii="Arial" w:hAnsi="Arial" w:cs="Arial"/>
          </w:rPr>
          <w:t xml:space="preserve"> the </w:t>
        </w:r>
        <w:proofErr w:type="spellStart"/>
        <w:r>
          <w:rPr>
            <w:rFonts w:ascii="Arial" w:hAnsi="Arial" w:cs="Arial"/>
          </w:rPr>
          <w:t>quantile</w:t>
        </w:r>
        <w:proofErr w:type="spellEnd"/>
        <w:r>
          <w:rPr>
            <w:rFonts w:ascii="Arial" w:hAnsi="Arial" w:cs="Arial"/>
          </w:rPr>
          <w:t xml:space="preserve"> rank</w:t>
        </w:r>
      </w:ins>
      <w:ins w:id="749" w:author="Céline" w:date="2019-09-17T16:51:00Z">
        <w:r w:rsidR="00287B97">
          <w:rPr>
            <w:rFonts w:ascii="Arial" w:hAnsi="Arial" w:cs="Arial"/>
          </w:rPr>
          <w:t>s</w:t>
        </w:r>
      </w:ins>
      <w:ins w:id="750" w:author="Dan Kliebenstein" w:date="2019-08-19T15:29:00Z">
        <w:r>
          <w:rPr>
            <w:rFonts w:ascii="Arial" w:hAnsi="Arial" w:cs="Arial"/>
          </w:rPr>
          <w:t xml:space="preserve"> for these SNPs</w:t>
        </w:r>
      </w:ins>
      <w:ins w:id="751" w:author="Dan Kliebenstein" w:date="2019-08-19T15:28:00Z">
        <w:r>
          <w:rPr>
            <w:rFonts w:ascii="Arial" w:hAnsi="Arial" w:cs="Arial"/>
          </w:rPr>
          <w:t>.</w:t>
        </w:r>
      </w:ins>
      <w:ins w:id="752" w:author="Céline" w:date="2019-09-17T16:31:00Z">
        <w:r w:rsidR="00250619">
          <w:rPr>
            <w:rFonts w:ascii="Arial" w:hAnsi="Arial" w:cs="Arial"/>
          </w:rPr>
          <w:t xml:space="preserve"> </w:t>
        </w:r>
      </w:ins>
      <w:ins w:id="753" w:author="Céline" w:date="2019-09-17T16:32:00Z">
        <w:r w:rsidR="00250619">
          <w:rPr>
            <w:rFonts w:ascii="Arial" w:hAnsi="Arial" w:cs="Arial"/>
          </w:rPr>
          <w:t>The number of local SNP</w:t>
        </w:r>
      </w:ins>
      <w:ins w:id="754" w:author="Céline" w:date="2019-09-17T16:33:00Z">
        <w:r w:rsidR="00250619">
          <w:rPr>
            <w:rFonts w:ascii="Arial" w:hAnsi="Arial" w:cs="Arial"/>
          </w:rPr>
          <w:t>s</w:t>
        </w:r>
      </w:ins>
      <w:ins w:id="755" w:author="Céline" w:date="2019-09-17T16:32:00Z">
        <w:r w:rsidR="00250619">
          <w:rPr>
            <w:rFonts w:ascii="Arial" w:hAnsi="Arial" w:cs="Arial"/>
          </w:rPr>
          <w:t xml:space="preserve"> </w:t>
        </w:r>
      </w:ins>
      <w:ins w:id="756" w:author="Céline" w:date="2019-09-17T16:33:00Z">
        <w:r w:rsidR="00250619">
          <w:rPr>
            <w:rFonts w:ascii="Arial" w:hAnsi="Arial" w:cs="Arial"/>
          </w:rPr>
          <w:t>ranged from 1-352</w:t>
        </w:r>
      </w:ins>
      <w:ins w:id="757" w:author="Céline" w:date="2019-09-17T16:51:00Z">
        <w:r w:rsidR="00287B97">
          <w:rPr>
            <w:rFonts w:ascii="Arial" w:hAnsi="Arial" w:cs="Arial"/>
          </w:rPr>
          <w:t xml:space="preserve"> SNPs</w:t>
        </w:r>
      </w:ins>
      <w:ins w:id="758" w:author="Céline" w:date="2019-09-17T16:33:00Z">
        <w:r w:rsidR="00250619">
          <w:rPr>
            <w:rFonts w:ascii="Arial" w:hAnsi="Arial" w:cs="Arial"/>
          </w:rPr>
          <w:t xml:space="preserve">, with an average of 16 local SNPs per transcripts. </w:t>
        </w:r>
      </w:ins>
      <w:ins w:id="759" w:author="Dan Kliebenstein" w:date="2019-08-19T15:29:00Z">
        <w:del w:id="760" w:author="Céline" w:date="2019-09-17T16:33:00Z">
          <w:r w:rsidDel="00250619">
            <w:rPr>
              <w:rFonts w:ascii="Arial" w:hAnsi="Arial" w:cs="Arial"/>
            </w:rPr>
            <w:delText xml:space="preserve"> </w:delText>
          </w:r>
        </w:del>
        <w:r>
          <w:rPr>
            <w:rFonts w:ascii="Arial" w:hAnsi="Arial" w:cs="Arial"/>
          </w:rPr>
          <w:t xml:space="preserve">The distribution of ranks across all the </w:t>
        </w:r>
      </w:ins>
      <w:ins w:id="761" w:author="Céline" w:date="2019-08-26T19:35:00Z">
        <w:r w:rsidR="002F66D1" w:rsidRPr="002F66D1">
          <w:rPr>
            <w:rFonts w:ascii="Arial" w:hAnsi="Arial" w:cs="Arial"/>
            <w:rPrChange w:id="762" w:author="Céline" w:date="2019-08-26T19:35:00Z">
              <w:rPr>
                <w:rFonts w:ascii="Arial" w:hAnsi="Arial" w:cs="Arial"/>
                <w:i/>
              </w:rPr>
            </w:rPrChange>
          </w:rPr>
          <w:t>local</w:t>
        </w:r>
      </w:ins>
      <w:ins w:id="763" w:author="Dan Kliebenstein" w:date="2019-08-19T15:29:00Z">
        <w:del w:id="764" w:author="Céline" w:date="2019-08-26T19:35:00Z">
          <w:r w:rsidRPr="002F66D1" w:rsidDel="002F66D1">
            <w:rPr>
              <w:rFonts w:ascii="Arial" w:hAnsi="Arial" w:cs="Arial"/>
            </w:rPr>
            <w:delText>cis</w:delText>
          </w:r>
        </w:del>
      </w:ins>
      <w:ins w:id="765" w:author="Céline" w:date="2019-08-26T19:35:00Z">
        <w:r w:rsidR="002F66D1" w:rsidRPr="002F66D1">
          <w:rPr>
            <w:rFonts w:ascii="Arial" w:hAnsi="Arial" w:cs="Arial"/>
          </w:rPr>
          <w:t xml:space="preserve"> </w:t>
        </w:r>
      </w:ins>
      <w:ins w:id="766" w:author="Dan Kliebenstein" w:date="2019-08-19T15:29:00Z">
        <w:del w:id="767" w:author="Céline" w:date="2019-08-26T19:35:00Z">
          <w:r w:rsidDel="002F66D1">
            <w:rPr>
              <w:rFonts w:ascii="Arial" w:hAnsi="Arial" w:cs="Arial"/>
            </w:rPr>
            <w:delText>-</w:delText>
          </w:r>
        </w:del>
        <w:r>
          <w:rPr>
            <w:rFonts w:ascii="Arial" w:hAnsi="Arial" w:cs="Arial"/>
          </w:rPr>
          <w:t xml:space="preserve">SNPs was flat and similar to a random sampling of </w:t>
        </w:r>
      </w:ins>
      <w:ins w:id="768" w:author="Dan Kliebenstein" w:date="2019-08-19T15:30:00Z">
        <w:r w:rsidRPr="00194AB0">
          <w:rPr>
            <w:rFonts w:ascii="Arial" w:hAnsi="Arial" w:cs="Arial"/>
            <w:i/>
            <w:rPrChange w:id="769" w:author="Dan Kliebenstein" w:date="2019-08-19T15:30:00Z">
              <w:rPr>
                <w:rFonts w:ascii="Arial" w:hAnsi="Arial" w:cs="Arial"/>
              </w:rPr>
            </w:rPrChange>
          </w:rPr>
          <w:t>P</w:t>
        </w:r>
      </w:ins>
      <w:ins w:id="770" w:author="Dan Kliebenstein" w:date="2019-08-19T15:29:00Z">
        <w:r>
          <w:rPr>
            <w:rFonts w:ascii="Arial" w:hAnsi="Arial" w:cs="Arial"/>
          </w:rPr>
          <w:t xml:space="preserve">-values </w:t>
        </w:r>
      </w:ins>
      <w:ins w:id="771" w:author="Céline" w:date="2019-09-17T16:35:00Z">
        <w:r w:rsidR="00250619">
          <w:rPr>
            <w:rFonts w:ascii="Arial" w:hAnsi="Arial" w:cs="Arial"/>
          </w:rPr>
          <w:t xml:space="preserve">further </w:t>
        </w:r>
      </w:ins>
      <w:ins w:id="772" w:author="Dan Kliebenstein" w:date="2019-08-19T15:29:00Z">
        <w:r>
          <w:rPr>
            <w:rFonts w:ascii="Arial" w:hAnsi="Arial" w:cs="Arial"/>
          </w:rPr>
          <w:t>indicating</w:t>
        </w:r>
        <w:del w:id="773" w:author="Céline" w:date="2019-08-26T19:36:00Z">
          <w:r w:rsidDel="002F66D1">
            <w:rPr>
              <w:rFonts w:ascii="Arial" w:hAnsi="Arial" w:cs="Arial"/>
            </w:rPr>
            <w:delText xml:space="preserve"> </w:delText>
          </w:r>
        </w:del>
      </w:ins>
      <w:ins w:id="774" w:author="Dan Kliebenstein" w:date="2019-08-19T15:30:00Z">
        <w:del w:id="775" w:author="Céline" w:date="2019-08-26T19:36:00Z">
          <w:r w:rsidDel="002F66D1">
            <w:rPr>
              <w:rFonts w:ascii="Arial" w:hAnsi="Arial" w:cs="Arial"/>
            </w:rPr>
            <w:delText>there</w:delText>
          </w:r>
        </w:del>
      </w:ins>
      <w:ins w:id="776" w:author="Dan Kliebenstein" w:date="2019-08-19T15:29:00Z">
        <w:del w:id="777" w:author="Céline" w:date="2019-08-26T19:36:00Z">
          <w:r w:rsidDel="002F66D1">
            <w:rPr>
              <w:rFonts w:ascii="Arial" w:hAnsi="Arial" w:cs="Arial"/>
            </w:rPr>
            <w:delText xml:space="preserve"> </w:delText>
          </w:r>
        </w:del>
      </w:ins>
      <w:ins w:id="778" w:author="Dan Kliebenstein" w:date="2019-08-19T15:30:00Z">
        <w:del w:id="779" w:author="Céline" w:date="2019-08-26T19:36:00Z">
          <w:r w:rsidDel="002F66D1">
            <w:rPr>
              <w:rFonts w:ascii="Arial" w:hAnsi="Arial" w:cs="Arial"/>
            </w:rPr>
            <w:delText>is</w:delText>
          </w:r>
        </w:del>
        <w:r>
          <w:rPr>
            <w:rFonts w:ascii="Arial" w:hAnsi="Arial" w:cs="Arial"/>
          </w:rPr>
          <w:t xml:space="preserve"> no general </w:t>
        </w:r>
        <w:proofErr w:type="spellStart"/>
        <w:r>
          <w:rPr>
            <w:rFonts w:ascii="Arial" w:hAnsi="Arial" w:cs="Arial"/>
          </w:rPr>
          <w:t>cis</w:t>
        </w:r>
        <w:proofErr w:type="spellEnd"/>
        <w:r>
          <w:rPr>
            <w:rFonts w:ascii="Arial" w:hAnsi="Arial" w:cs="Arial"/>
          </w:rPr>
          <w:t>-enrichment within this dataset (Figure S4).</w:t>
        </w:r>
        <w:del w:id="780" w:author="Céline" w:date="2019-09-17T16:16:00Z">
          <w:r w:rsidDel="00BD5C31">
            <w:rPr>
              <w:rFonts w:ascii="Arial" w:hAnsi="Arial" w:cs="Arial"/>
            </w:rPr>
            <w:delText xml:space="preserve"> </w:delText>
          </w:r>
        </w:del>
      </w:ins>
      <w:ins w:id="781" w:author="Dan Kliebenstein" w:date="2019-08-19T15:28:00Z">
        <w:r>
          <w:rPr>
            <w:rFonts w:ascii="Arial" w:hAnsi="Arial" w:cs="Arial"/>
          </w:rPr>
          <w:t xml:space="preserve"> </w:t>
        </w:r>
      </w:ins>
      <w:ins w:id="782" w:author="Dan Kliebenstein" w:date="2019-08-19T15:30:00Z">
        <w:r>
          <w:rPr>
            <w:rFonts w:ascii="Arial" w:hAnsi="Arial" w:cs="Arial"/>
          </w:rPr>
          <w:t>We next limited</w:t>
        </w:r>
      </w:ins>
      <w:ins w:id="783" w:author="Céline" w:date="2019-09-17T16:16:00Z">
        <w:r w:rsidR="00BD5C31">
          <w:rPr>
            <w:rFonts w:ascii="Arial" w:hAnsi="Arial" w:cs="Arial"/>
          </w:rPr>
          <w:t xml:space="preserve"> this </w:t>
        </w:r>
        <w:proofErr w:type="spellStart"/>
        <w:r w:rsidR="00BD5C31">
          <w:rPr>
            <w:rFonts w:ascii="Arial" w:hAnsi="Arial" w:cs="Arial"/>
          </w:rPr>
          <w:t>quantile</w:t>
        </w:r>
        <w:proofErr w:type="spellEnd"/>
        <w:r w:rsidR="00BD5C31">
          <w:rPr>
            <w:rFonts w:ascii="Arial" w:hAnsi="Arial" w:cs="Arial"/>
          </w:rPr>
          <w:t xml:space="preserve"> rank</w:t>
        </w:r>
      </w:ins>
      <w:ins w:id="784" w:author="Dan Kliebenstein" w:date="2019-08-19T15:30:00Z">
        <w:del w:id="785" w:author="Céline" w:date="2019-09-17T16:16:00Z">
          <w:r w:rsidDel="00BD5C31">
            <w:rPr>
              <w:rFonts w:ascii="Arial" w:hAnsi="Arial" w:cs="Arial"/>
            </w:rPr>
            <w:delText xml:space="preserve"> our</w:delText>
          </w:r>
        </w:del>
        <w:r>
          <w:rPr>
            <w:rFonts w:ascii="Arial" w:hAnsi="Arial" w:cs="Arial"/>
          </w:rPr>
          <w:t xml:space="preserve"> analysis to the</w:t>
        </w:r>
      </w:ins>
      <w:ins w:id="786" w:author="Céline" w:date="2019-09-17T16:22:00Z">
        <w:r w:rsidR="00E15984">
          <w:rPr>
            <w:rFonts w:ascii="Arial" w:hAnsi="Arial" w:cs="Arial"/>
          </w:rPr>
          <w:t xml:space="preserve"> local</w:t>
        </w:r>
      </w:ins>
      <w:ins w:id="787" w:author="Dan Kliebenstein" w:date="2019-08-19T15:30:00Z">
        <w:r>
          <w:rPr>
            <w:rFonts w:ascii="Arial" w:hAnsi="Arial" w:cs="Arial"/>
          </w:rPr>
          <w:t xml:space="preserve"> </w:t>
        </w:r>
      </w:ins>
      <w:ins w:id="788" w:author="Céline" w:date="2019-08-26T19:37:00Z">
        <w:r w:rsidR="002F66D1">
          <w:rPr>
            <w:rFonts w:ascii="Arial" w:hAnsi="Arial" w:cs="Arial"/>
          </w:rPr>
          <w:t xml:space="preserve">top </w:t>
        </w:r>
      </w:ins>
      <w:ins w:id="789" w:author="Dan Kliebenstein" w:date="2019-08-19T15:30:00Z">
        <w:del w:id="790" w:author="Céline" w:date="2019-08-26T19:37:00Z">
          <w:r w:rsidDel="002F66D1">
            <w:rPr>
              <w:rFonts w:ascii="Arial" w:hAnsi="Arial" w:cs="Arial"/>
            </w:rPr>
            <w:delText xml:space="preserve">most significant </w:delText>
          </w:r>
        </w:del>
        <w:r>
          <w:rPr>
            <w:rFonts w:ascii="Arial" w:hAnsi="Arial" w:cs="Arial"/>
          </w:rPr>
          <w:t>SNP</w:t>
        </w:r>
      </w:ins>
      <w:ins w:id="791" w:author="Dan Kliebenstein" w:date="2019-08-19T15:31:00Z">
        <w:del w:id="792" w:author="Céline" w:date="2019-09-17T16:22:00Z">
          <w:r w:rsidDel="00E15984">
            <w:rPr>
              <w:rFonts w:ascii="Arial" w:hAnsi="Arial" w:cs="Arial"/>
            </w:rPr>
            <w:delText xml:space="preserve"> per cis-region</w:delText>
          </w:r>
        </w:del>
        <w:r>
          <w:rPr>
            <w:rFonts w:ascii="Arial" w:hAnsi="Arial" w:cs="Arial"/>
          </w:rPr>
          <w:t xml:space="preserve"> for each transcript </w:t>
        </w:r>
      </w:ins>
      <w:ins w:id="793" w:author="Dan Kliebenstein" w:date="2019-08-19T15:32:00Z">
        <w:r>
          <w:rPr>
            <w:rFonts w:ascii="Arial" w:hAnsi="Arial" w:cs="Arial"/>
          </w:rPr>
          <w:t>because</w:t>
        </w:r>
      </w:ins>
      <w:ins w:id="794" w:author="Dan Kliebenstein" w:date="2019-08-19T15:31:00Z">
        <w:r>
          <w:rPr>
            <w:rFonts w:ascii="Arial" w:hAnsi="Arial" w:cs="Arial"/>
          </w:rPr>
          <w:t xml:space="preserve"> each </w:t>
        </w:r>
        <w:proofErr w:type="spellStart"/>
        <w:r>
          <w:rPr>
            <w:rFonts w:ascii="Arial" w:hAnsi="Arial" w:cs="Arial"/>
          </w:rPr>
          <w:t>cis</w:t>
        </w:r>
        <w:proofErr w:type="spellEnd"/>
        <w:r>
          <w:rPr>
            <w:rFonts w:ascii="Arial" w:hAnsi="Arial" w:cs="Arial"/>
          </w:rPr>
          <w:t xml:space="preserve">-region may have only one or a few true associations masked by non-causal SNPs. As a </w:t>
        </w:r>
      </w:ins>
      <w:ins w:id="795" w:author="Dan Kliebenstein" w:date="2019-08-19T15:32:00Z">
        <w:r>
          <w:rPr>
            <w:rFonts w:ascii="Arial" w:hAnsi="Arial" w:cs="Arial"/>
          </w:rPr>
          <w:t>rand</w:t>
        </w:r>
        <w:r w:rsidR="007927A4">
          <w:rPr>
            <w:rFonts w:ascii="Arial" w:hAnsi="Arial" w:cs="Arial"/>
          </w:rPr>
          <w:t>om comparison, we</w:t>
        </w:r>
      </w:ins>
      <w:ins w:id="796" w:author="Céline" w:date="2019-09-17T16:43:00Z">
        <w:r w:rsidR="007B6495">
          <w:rPr>
            <w:rFonts w:ascii="Arial" w:hAnsi="Arial" w:cs="Arial"/>
          </w:rPr>
          <w:t xml:space="preserve"> simulated a dataset of </w:t>
        </w:r>
        <w:proofErr w:type="spellStart"/>
        <w:r w:rsidR="007B6495">
          <w:rPr>
            <w:rFonts w:ascii="Arial" w:hAnsi="Arial" w:cs="Arial"/>
          </w:rPr>
          <w:t>quantile</w:t>
        </w:r>
        <w:proofErr w:type="spellEnd"/>
        <w:r w:rsidR="007B6495">
          <w:rPr>
            <w:rFonts w:ascii="Arial" w:hAnsi="Arial" w:cs="Arial"/>
          </w:rPr>
          <w:t xml:space="preserve"> rank by </w:t>
        </w:r>
      </w:ins>
      <w:ins w:id="797" w:author="Céline" w:date="2019-09-17T16:44:00Z">
        <w:r w:rsidR="007B6495">
          <w:rPr>
            <w:rFonts w:ascii="Arial" w:hAnsi="Arial" w:cs="Arial"/>
          </w:rPr>
          <w:t xml:space="preserve">random draw of 16 SNPs out of all SNPs defined </w:t>
        </w:r>
        <w:proofErr w:type="spellStart"/>
        <w:r w:rsidR="007B6495">
          <w:rPr>
            <w:rFonts w:ascii="Arial" w:hAnsi="Arial" w:cs="Arial"/>
          </w:rPr>
          <w:t>cis</w:t>
        </w:r>
        <w:proofErr w:type="spellEnd"/>
        <w:r w:rsidR="007B6495">
          <w:rPr>
            <w:rFonts w:ascii="Arial" w:hAnsi="Arial" w:cs="Arial"/>
          </w:rPr>
          <w:t xml:space="preserve">-defined boundaries </w:t>
        </w:r>
      </w:ins>
      <w:ins w:id="798" w:author="Céline" w:date="2019-09-17T16:45:00Z">
        <w:r w:rsidR="007B6495">
          <w:rPr>
            <w:rFonts w:ascii="Arial" w:hAnsi="Arial" w:cs="Arial"/>
          </w:rPr>
          <w:t>repeated 9</w:t>
        </w:r>
      </w:ins>
      <w:ins w:id="799" w:author="Céline" w:date="2019-09-17T16:46:00Z">
        <w:r w:rsidR="007B6495">
          <w:rPr>
            <w:rFonts w:ascii="Arial" w:hAnsi="Arial" w:cs="Arial"/>
          </w:rPr>
          <w:t xml:space="preserve">267 times (the number of </w:t>
        </w:r>
        <w:r w:rsidR="007B6495" w:rsidRPr="007B6495">
          <w:rPr>
            <w:rFonts w:ascii="Arial" w:hAnsi="Arial" w:cs="Arial"/>
            <w:i/>
            <w:rPrChange w:id="800" w:author="Céline" w:date="2019-09-17T16:46:00Z">
              <w:rPr>
                <w:rFonts w:ascii="Arial" w:hAnsi="Arial" w:cs="Arial"/>
              </w:rPr>
            </w:rPrChange>
          </w:rPr>
          <w:t>B.</w:t>
        </w:r>
      </w:ins>
      <w:ins w:id="801" w:author="Dan Kliebenstein" w:date="2019-09-25T10:06:00Z">
        <w:r w:rsidR="005C1944">
          <w:rPr>
            <w:rFonts w:ascii="Arial" w:hAnsi="Arial" w:cs="Arial"/>
            <w:i/>
          </w:rPr>
          <w:t xml:space="preserve"> </w:t>
        </w:r>
      </w:ins>
      <w:proofErr w:type="spellStart"/>
      <w:ins w:id="802" w:author="Céline" w:date="2019-09-17T16:46:00Z">
        <w:r w:rsidR="007B6495" w:rsidRPr="007B6495">
          <w:rPr>
            <w:rFonts w:ascii="Arial" w:hAnsi="Arial" w:cs="Arial"/>
            <w:i/>
            <w:rPrChange w:id="803" w:author="Céline" w:date="2019-09-17T16:46:00Z">
              <w:rPr>
                <w:rFonts w:ascii="Arial" w:hAnsi="Arial" w:cs="Arial"/>
              </w:rPr>
            </w:rPrChange>
          </w:rPr>
          <w:t>cinerea</w:t>
        </w:r>
        <w:proofErr w:type="spellEnd"/>
        <w:r w:rsidR="007B6495">
          <w:rPr>
            <w:rFonts w:ascii="Arial" w:hAnsi="Arial" w:cs="Arial"/>
          </w:rPr>
          <w:t xml:space="preserve"> transcripts).</w:t>
        </w:r>
      </w:ins>
      <w:ins w:id="804" w:author="Céline" w:date="2019-09-17T16:45:00Z">
        <w:r w:rsidR="007B6495">
          <w:rPr>
            <w:rFonts w:ascii="Arial" w:hAnsi="Arial" w:cs="Arial"/>
          </w:rPr>
          <w:t xml:space="preserve"> </w:t>
        </w:r>
      </w:ins>
      <w:ins w:id="805" w:author="Céline" w:date="2019-09-17T16:47:00Z">
        <w:r w:rsidR="007B6495">
          <w:rPr>
            <w:rFonts w:ascii="Arial" w:hAnsi="Arial" w:cs="Arial"/>
          </w:rPr>
          <w:t xml:space="preserve">For each simulated transcript, we extracted </w:t>
        </w:r>
      </w:ins>
      <w:ins w:id="806" w:author="Céline" w:date="2019-09-17T16:36:00Z">
        <w:r w:rsidR="00250619">
          <w:rPr>
            <w:rFonts w:ascii="Arial" w:hAnsi="Arial" w:cs="Arial"/>
          </w:rPr>
          <w:t>the top SNP</w:t>
        </w:r>
      </w:ins>
      <w:ins w:id="807" w:author="Céline" w:date="2019-09-17T16:47:00Z">
        <w:r w:rsidR="007B6495">
          <w:rPr>
            <w:rFonts w:ascii="Arial" w:hAnsi="Arial" w:cs="Arial"/>
          </w:rPr>
          <w:t xml:space="preserve"> and repeated the whole simulation </w:t>
        </w:r>
      </w:ins>
      <w:ins w:id="808" w:author="Céline" w:date="2019-09-17T16:38:00Z">
        <w:r w:rsidR="007B6495">
          <w:rPr>
            <w:rFonts w:ascii="Arial" w:hAnsi="Arial" w:cs="Arial"/>
          </w:rPr>
          <w:t>fiv</w:t>
        </w:r>
      </w:ins>
      <w:ins w:id="809" w:author="Céline" w:date="2019-09-17T16:48:00Z">
        <w:r w:rsidR="007B6495">
          <w:rPr>
            <w:rFonts w:ascii="Arial" w:hAnsi="Arial" w:cs="Arial"/>
          </w:rPr>
          <w:t>e</w:t>
        </w:r>
      </w:ins>
      <w:ins w:id="810" w:author="Céline" w:date="2019-09-17T16:38:00Z">
        <w:r w:rsidR="00250619">
          <w:rPr>
            <w:rFonts w:ascii="Arial" w:hAnsi="Arial" w:cs="Arial"/>
          </w:rPr>
          <w:t xml:space="preserve"> </w:t>
        </w:r>
        <w:r w:rsidR="007B6495">
          <w:rPr>
            <w:rFonts w:ascii="Arial" w:hAnsi="Arial" w:cs="Arial"/>
          </w:rPr>
          <w:t>time</w:t>
        </w:r>
      </w:ins>
      <w:ins w:id="811" w:author="Céline" w:date="2019-09-17T16:53:00Z">
        <w:r w:rsidR="00287B97">
          <w:rPr>
            <w:rFonts w:ascii="Arial" w:hAnsi="Arial" w:cs="Arial"/>
          </w:rPr>
          <w:t>s</w:t>
        </w:r>
      </w:ins>
      <w:ins w:id="812" w:author="Dan Kliebenstein" w:date="2019-08-19T15:32:00Z">
        <w:del w:id="813" w:author="Céline" w:date="2019-09-17T16:36:00Z">
          <w:r w:rsidR="007927A4" w:rsidDel="00250619">
            <w:rPr>
              <w:rFonts w:ascii="Arial" w:hAnsi="Arial" w:cs="Arial"/>
            </w:rPr>
            <w:delText xml:space="preserve"> </w:delText>
          </w:r>
        </w:del>
      </w:ins>
      <w:ins w:id="814" w:author="Dan Kliebenstein" w:date="2019-08-19T15:34:00Z">
        <w:del w:id="815" w:author="Céline" w:date="2019-09-17T16:37:00Z">
          <w:r w:rsidR="007927A4" w:rsidDel="00250619">
            <w:rPr>
              <w:rFonts w:ascii="Arial" w:hAnsi="Arial" w:cs="Arial"/>
            </w:rPr>
            <w:delText>obtained</w:delText>
          </w:r>
        </w:del>
      </w:ins>
      <w:ins w:id="816" w:author="Dan Kliebenstein" w:date="2019-08-19T15:32:00Z">
        <w:del w:id="817" w:author="Céline" w:date="2019-09-17T16:37:00Z">
          <w:r w:rsidR="007927A4" w:rsidDel="00250619">
            <w:rPr>
              <w:rFonts w:ascii="Arial" w:hAnsi="Arial" w:cs="Arial"/>
            </w:rPr>
            <w:delText xml:space="preserve"> the SNP association values </w:delText>
          </w:r>
        </w:del>
      </w:ins>
      <w:ins w:id="818" w:author="Dan Kliebenstein" w:date="2019-08-19T15:34:00Z">
        <w:del w:id="819" w:author="Céline" w:date="2019-09-17T16:37:00Z">
          <w:r w:rsidR="007927A4" w:rsidDel="00250619">
            <w:rPr>
              <w:rFonts w:ascii="Arial" w:hAnsi="Arial" w:cs="Arial"/>
            </w:rPr>
            <w:delText xml:space="preserve">for </w:delText>
          </w:r>
        </w:del>
      </w:ins>
      <w:ins w:id="820" w:author="Dan Kliebenstein" w:date="2019-08-19T15:36:00Z">
        <w:del w:id="821" w:author="Céline" w:date="2019-09-17T16:37:00Z">
          <w:r w:rsidR="007927A4" w:rsidDel="00250619">
            <w:rPr>
              <w:rFonts w:ascii="Arial" w:hAnsi="Arial" w:cs="Arial"/>
            </w:rPr>
            <w:delText>each</w:delText>
          </w:r>
        </w:del>
      </w:ins>
      <w:ins w:id="822" w:author="Dan Kliebenstein" w:date="2019-08-19T15:32:00Z">
        <w:del w:id="823" w:author="Céline" w:date="2019-09-17T16:37:00Z">
          <w:r w:rsidR="007927A4" w:rsidDel="00250619">
            <w:rPr>
              <w:rFonts w:ascii="Arial" w:hAnsi="Arial" w:cs="Arial"/>
            </w:rPr>
            <w:delText xml:space="preserve"> </w:delText>
          </w:r>
        </w:del>
      </w:ins>
      <w:ins w:id="824" w:author="Dan Kliebenstein" w:date="2019-08-19T15:34:00Z">
        <w:del w:id="825" w:author="Céline" w:date="2019-09-17T16:37:00Z">
          <w:r w:rsidR="007927A4" w:rsidDel="00250619">
            <w:rPr>
              <w:rFonts w:ascii="Arial" w:hAnsi="Arial" w:cs="Arial"/>
            </w:rPr>
            <w:delText xml:space="preserve">transcript </w:delText>
          </w:r>
        </w:del>
      </w:ins>
      <w:ins w:id="826" w:author="Dan Kliebenstein" w:date="2019-08-19T15:36:00Z">
        <w:del w:id="827" w:author="Céline" w:date="2019-09-17T16:37:00Z">
          <w:r w:rsidR="007927A4" w:rsidDel="00250619">
            <w:rPr>
              <w:rFonts w:ascii="Arial" w:hAnsi="Arial" w:cs="Arial"/>
            </w:rPr>
            <w:delText>that occur within the cis-defined boundaries of a randomly chosen gene</w:delText>
          </w:r>
        </w:del>
      </w:ins>
      <w:ins w:id="828" w:author="Dan Kliebenstein" w:date="2019-08-19T15:37:00Z">
        <w:r w:rsidR="007927A4">
          <w:rPr>
            <w:rFonts w:ascii="Arial" w:hAnsi="Arial" w:cs="Arial"/>
          </w:rPr>
          <w:t>.</w:t>
        </w:r>
      </w:ins>
      <w:ins w:id="829" w:author="Céline" w:date="2019-09-17T16:53:00Z">
        <w:r w:rsidR="00287B97">
          <w:rPr>
            <w:rFonts w:ascii="Arial" w:hAnsi="Arial" w:cs="Arial"/>
          </w:rPr>
          <w:t xml:space="preserve"> </w:t>
        </w:r>
      </w:ins>
      <w:ins w:id="830" w:author="Dan Kliebenstein" w:date="2019-08-19T15:37:00Z">
        <w:del w:id="831" w:author="Céline" w:date="2019-09-17T16:52:00Z">
          <w:r w:rsidR="007927A4" w:rsidDel="00287B97">
            <w:rPr>
              <w:rFonts w:ascii="Arial" w:hAnsi="Arial" w:cs="Arial"/>
            </w:rPr>
            <w:delText xml:space="preserve"> </w:delText>
          </w:r>
        </w:del>
        <w:del w:id="832" w:author="Céline" w:date="2019-09-17T16:40:00Z">
          <w:r w:rsidR="007927A4" w:rsidDel="007B6495">
            <w:rPr>
              <w:rFonts w:ascii="Arial" w:hAnsi="Arial" w:cs="Arial"/>
            </w:rPr>
            <w:delText xml:space="preserve">The genes were randomly chosen independently for each transcript. </w:delText>
          </w:r>
        </w:del>
        <w:del w:id="833" w:author="Céline" w:date="2019-09-17T16:41:00Z">
          <w:r w:rsidR="007927A4" w:rsidDel="007B6495">
            <w:rPr>
              <w:rFonts w:ascii="Arial" w:hAnsi="Arial" w:cs="Arial"/>
            </w:rPr>
            <w:delText xml:space="preserve">This ensures that the </w:delText>
          </w:r>
          <w:r w:rsidR="007927A4" w:rsidRPr="007927A4" w:rsidDel="007B6495">
            <w:rPr>
              <w:rFonts w:ascii="Arial" w:hAnsi="Arial" w:cs="Arial"/>
              <w:i/>
              <w:rPrChange w:id="834" w:author="Dan Kliebenstein" w:date="2019-08-19T15:38:00Z">
                <w:rPr>
                  <w:rFonts w:ascii="Arial" w:hAnsi="Arial" w:cs="Arial"/>
                </w:rPr>
              </w:rPrChange>
            </w:rPr>
            <w:delText>P</w:delText>
          </w:r>
          <w:r w:rsidR="007927A4" w:rsidDel="007B6495">
            <w:rPr>
              <w:rFonts w:ascii="Arial" w:hAnsi="Arial" w:cs="Arial"/>
            </w:rPr>
            <w:delText xml:space="preserve">-values are </w:delText>
          </w:r>
        </w:del>
      </w:ins>
      <w:ins w:id="835" w:author="Dan Kliebenstein" w:date="2019-08-19T15:38:00Z">
        <w:del w:id="836" w:author="Céline" w:date="2019-09-17T16:41:00Z">
          <w:r w:rsidR="007927A4" w:rsidDel="007B6495">
            <w:rPr>
              <w:rFonts w:ascii="Arial" w:hAnsi="Arial" w:cs="Arial"/>
            </w:rPr>
            <w:delText>coming from</w:delText>
          </w:r>
        </w:del>
      </w:ins>
      <w:ins w:id="837" w:author="Dan Kliebenstein" w:date="2019-08-19T15:37:00Z">
        <w:del w:id="838" w:author="Céline" w:date="2019-09-17T16:41:00Z">
          <w:r w:rsidR="007927A4" w:rsidDel="007B6495">
            <w:rPr>
              <w:rFonts w:ascii="Arial" w:hAnsi="Arial" w:cs="Arial"/>
            </w:rPr>
            <w:delText xml:space="preserve"> the same set of SNPs.</w:delText>
          </w:r>
        </w:del>
      </w:ins>
      <w:ins w:id="839" w:author="Dan Kliebenstein" w:date="2019-08-19T15:38:00Z">
        <w:del w:id="840" w:author="Céline" w:date="2019-09-17T16:41:00Z">
          <w:r w:rsidR="007927A4" w:rsidDel="007B6495">
            <w:rPr>
              <w:rFonts w:ascii="Arial" w:hAnsi="Arial" w:cs="Arial"/>
            </w:rPr>
            <w:delText xml:space="preserve"> </w:delText>
          </w:r>
        </w:del>
        <w:r w:rsidR="007927A4">
          <w:rPr>
            <w:rFonts w:ascii="Arial" w:hAnsi="Arial" w:cs="Arial"/>
          </w:rPr>
          <w:t xml:space="preserve">This </w:t>
        </w:r>
      </w:ins>
      <w:ins w:id="841" w:author="Céline" w:date="2019-09-17T16:48:00Z">
        <w:del w:id="842" w:author="Dan Kliebenstein" w:date="2019-09-25T10:07:00Z">
          <w:r w:rsidR="007B6495" w:rsidDel="005C1944">
            <w:rPr>
              <w:rFonts w:ascii="Arial" w:hAnsi="Arial" w:cs="Arial"/>
            </w:rPr>
            <w:delText xml:space="preserve">simulation </w:delText>
          </w:r>
        </w:del>
      </w:ins>
      <w:ins w:id="843" w:author="Dan Kliebenstein" w:date="2019-08-19T15:38:00Z">
        <w:r w:rsidR="007927A4">
          <w:rPr>
            <w:rFonts w:ascii="Arial" w:hAnsi="Arial" w:cs="Arial"/>
          </w:rPr>
          <w:t xml:space="preserve">showed that </w:t>
        </w:r>
      </w:ins>
      <w:ins w:id="844" w:author="Dan Kliebenstein" w:date="2019-09-25T10:07:00Z">
        <w:r w:rsidR="005C1944">
          <w:rPr>
            <w:rFonts w:ascii="Arial" w:hAnsi="Arial" w:cs="Arial"/>
          </w:rPr>
          <w:t xml:space="preserve">that </w:t>
        </w:r>
        <w:proofErr w:type="spellStart"/>
        <w:r w:rsidR="005C1944">
          <w:rPr>
            <w:rFonts w:ascii="Arial" w:hAnsi="Arial" w:cs="Arial"/>
          </w:rPr>
          <w:t>cis</w:t>
        </w:r>
        <w:proofErr w:type="spellEnd"/>
        <w:r w:rsidR="005C1944">
          <w:rPr>
            <w:rFonts w:ascii="Arial" w:hAnsi="Arial" w:cs="Arial"/>
          </w:rPr>
          <w:t>-SNPs are not enriched for higher significance th</w:t>
        </w:r>
      </w:ins>
      <w:ins w:id="845" w:author="Céline" w:date="2019-09-25T11:53:00Z">
        <w:r w:rsidR="00A4242F">
          <w:rPr>
            <w:rFonts w:ascii="Arial" w:hAnsi="Arial" w:cs="Arial"/>
          </w:rPr>
          <w:t>a</w:t>
        </w:r>
      </w:ins>
      <w:ins w:id="846" w:author="Dan Kliebenstein" w:date="2019-09-25T10:07:00Z">
        <w:del w:id="847" w:author="Céline" w:date="2019-09-25T11:53:00Z">
          <w:r w:rsidR="005C1944" w:rsidDel="00A4242F">
            <w:rPr>
              <w:rFonts w:ascii="Arial" w:hAnsi="Arial" w:cs="Arial"/>
            </w:rPr>
            <w:delText>e</w:delText>
          </w:r>
        </w:del>
        <w:r w:rsidR="005C1944">
          <w:rPr>
            <w:rFonts w:ascii="Arial" w:hAnsi="Arial" w:cs="Arial"/>
          </w:rPr>
          <w:t xml:space="preserve">n the genome </w:t>
        </w:r>
      </w:ins>
      <w:ins w:id="848" w:author="Céline" w:date="2019-09-17T16:49:00Z">
        <w:del w:id="849" w:author="Dan Kliebenstein" w:date="2019-09-25T10:07:00Z">
          <w:r w:rsidR="007B6495" w:rsidDel="005C1944">
            <w:rPr>
              <w:rFonts w:ascii="Arial" w:hAnsi="Arial" w:cs="Arial"/>
            </w:rPr>
            <w:delText xml:space="preserve">large effect </w:delText>
          </w:r>
        </w:del>
      </w:ins>
      <w:ins w:id="850" w:author="Dan Kliebenstein" w:date="2019-08-19T15:38:00Z">
        <w:r w:rsidR="007927A4">
          <w:rPr>
            <w:rFonts w:ascii="Arial" w:hAnsi="Arial" w:cs="Arial"/>
          </w:rPr>
          <w:t xml:space="preserve">and </w:t>
        </w:r>
        <w:r w:rsidR="007927A4">
          <w:rPr>
            <w:rFonts w:ascii="Arial" w:hAnsi="Arial" w:cs="Arial"/>
          </w:rPr>
          <w:lastRenderedPageBreak/>
          <w:t>might even be less</w:t>
        </w:r>
      </w:ins>
      <w:ins w:id="851" w:author="Céline" w:date="2019-08-26T19:38:00Z">
        <w:r w:rsidR="002F66D1">
          <w:rPr>
            <w:rFonts w:ascii="Arial" w:hAnsi="Arial" w:cs="Arial"/>
          </w:rPr>
          <w:t xml:space="preserve"> frequent</w:t>
        </w:r>
      </w:ins>
      <w:ins w:id="852" w:author="Dan Kliebenstein" w:date="2019-08-19T15:38:00Z">
        <w:del w:id="853" w:author="Céline" w:date="2019-08-26T19:38:00Z">
          <w:r w:rsidR="007927A4" w:rsidDel="002F66D1">
            <w:rPr>
              <w:rFonts w:ascii="Arial" w:hAnsi="Arial" w:cs="Arial"/>
            </w:rPr>
            <w:delText>-significant</w:delText>
          </w:r>
        </w:del>
        <w:r w:rsidR="007927A4">
          <w:rPr>
            <w:rFonts w:ascii="Arial" w:hAnsi="Arial" w:cs="Arial"/>
          </w:rPr>
          <w:t xml:space="preserve"> than expected by random chance (Figure S4).</w:t>
        </w:r>
      </w:ins>
      <w:ins w:id="854" w:author="Dan Kliebenstein" w:date="2019-08-19T15:39:00Z">
        <w:r w:rsidR="007927A4">
          <w:rPr>
            <w:rFonts w:ascii="Arial" w:hAnsi="Arial" w:cs="Arial"/>
          </w:rPr>
          <w:t xml:space="preserve"> </w:t>
        </w:r>
      </w:ins>
      <w:del w:id="855" w:author="Dan Kliebenstein" w:date="2019-08-19T15:26:00Z">
        <w:r w:rsidR="00674CEC" w:rsidDel="00194AB0">
          <w:rPr>
            <w:rFonts w:ascii="Arial" w:hAnsi="Arial" w:cs="Arial"/>
          </w:rPr>
          <w:delText xml:space="preserve"> </w:delText>
        </w:r>
      </w:del>
      <w:r w:rsidR="005C21BE" w:rsidRPr="00842D58">
        <w:rPr>
          <w:rFonts w:ascii="Arial" w:hAnsi="Arial" w:cs="Arial"/>
        </w:rPr>
        <w:t xml:space="preserve">As such, we do not </w:t>
      </w:r>
      <w:del w:id="856" w:author="Dan Kliebenstein" w:date="2019-09-25T10:07:00Z">
        <w:r w:rsidR="005C21BE" w:rsidRPr="00842D58" w:rsidDel="005C1944">
          <w:rPr>
            <w:rFonts w:ascii="Arial" w:hAnsi="Arial" w:cs="Arial"/>
          </w:rPr>
          <w:delText xml:space="preserve">see </w:delText>
        </w:r>
      </w:del>
      <w:ins w:id="857" w:author="Dan Kliebenstein" w:date="2019-09-25T10:07:00Z">
        <w:r w:rsidR="005C1944">
          <w:rPr>
            <w:rFonts w:ascii="Arial" w:hAnsi="Arial" w:cs="Arial"/>
          </w:rPr>
          <w:t>detect</w:t>
        </w:r>
        <w:r w:rsidR="005C1944" w:rsidRPr="00842D58">
          <w:rPr>
            <w:rFonts w:ascii="Arial" w:hAnsi="Arial" w:cs="Arial"/>
          </w:rPr>
          <w:t xml:space="preserve"> </w:t>
        </w:r>
      </w:ins>
      <w:r w:rsidR="005C21BE" w:rsidRPr="00842D58">
        <w:rPr>
          <w:rFonts w:ascii="Arial" w:hAnsi="Arial" w:cs="Arial"/>
        </w:rPr>
        <w:t>evidence for</w:t>
      </w:r>
      <w:ins w:id="858" w:author="Céline" w:date="2019-09-17T16:53:00Z">
        <w:r w:rsidR="00287B97">
          <w:rPr>
            <w:rFonts w:ascii="Arial" w:hAnsi="Arial" w:cs="Arial"/>
          </w:rPr>
          <w:t xml:space="preserve"> over-representation of</w:t>
        </w:r>
      </w:ins>
      <w:r w:rsidR="005C21BE" w:rsidRPr="00842D58">
        <w:rPr>
          <w:rFonts w:ascii="Arial" w:hAnsi="Arial" w:cs="Arial"/>
        </w:rPr>
        <w:t xml:space="preserve"> </w:t>
      </w:r>
      <w:proofErr w:type="spellStart"/>
      <w:r w:rsidR="005C21BE" w:rsidRPr="00842D58">
        <w:rPr>
          <w:rFonts w:ascii="Arial" w:hAnsi="Arial" w:cs="Arial"/>
          <w:i/>
        </w:rPr>
        <w:t>cis</w:t>
      </w:r>
      <w:proofErr w:type="spellEnd"/>
      <w:r w:rsidR="005C21BE" w:rsidRPr="00842D58">
        <w:rPr>
          <w:rFonts w:ascii="Arial" w:hAnsi="Arial" w:cs="Arial"/>
        </w:rPr>
        <w:t>-effect loci</w:t>
      </w:r>
      <w:del w:id="859" w:author="Céline" w:date="2019-09-17T16:53:00Z">
        <w:r w:rsidR="005C21BE" w:rsidRPr="00842D58" w:rsidDel="00287B97">
          <w:rPr>
            <w:rFonts w:ascii="Arial" w:hAnsi="Arial" w:cs="Arial"/>
          </w:rPr>
          <w:delText xml:space="preserve"> </w:delText>
        </w:r>
        <w:r w:rsidR="00CA5461" w:rsidRPr="00842D58" w:rsidDel="00287B97">
          <w:rPr>
            <w:rFonts w:ascii="Arial" w:hAnsi="Arial" w:cs="Arial"/>
          </w:rPr>
          <w:delText>overrepresented</w:delText>
        </w:r>
      </w:del>
      <w:r w:rsidR="00CA5461" w:rsidRPr="00842D58">
        <w:rPr>
          <w:rFonts w:ascii="Arial" w:hAnsi="Arial" w:cs="Arial"/>
        </w:rPr>
        <w:t xml:space="preserve"> </w:t>
      </w:r>
      <w:del w:id="860" w:author="Céline" w:date="2019-09-17T16:53:00Z">
        <w:r w:rsidR="00CA5461" w:rsidRPr="00842D58" w:rsidDel="00287B97">
          <w:rPr>
            <w:rFonts w:ascii="Arial" w:hAnsi="Arial" w:cs="Arial"/>
          </w:rPr>
          <w:delText>in</w:delText>
        </w:r>
        <w:r w:rsidR="005C21BE" w:rsidRPr="00842D58" w:rsidDel="00287B97">
          <w:rPr>
            <w:rFonts w:ascii="Arial" w:hAnsi="Arial" w:cs="Arial"/>
          </w:rPr>
          <w:delText xml:space="preserve"> the top candidates </w:delText>
        </w:r>
      </w:del>
      <w:r w:rsidR="005C21BE" w:rsidRPr="00842D58">
        <w:rPr>
          <w:rFonts w:ascii="Arial" w:hAnsi="Arial" w:cs="Arial"/>
        </w:rPr>
        <w:t xml:space="preserve">for </w:t>
      </w:r>
      <w:ins w:id="861" w:author="Céline" w:date="2019-09-17T16:53:00Z">
        <w:r w:rsidR="00287B97">
          <w:rPr>
            <w:rFonts w:ascii="Arial" w:hAnsi="Arial" w:cs="Arial"/>
          </w:rPr>
          <w:t xml:space="preserve">the </w:t>
        </w:r>
      </w:ins>
      <w:r w:rsidR="005C21BE" w:rsidRPr="00842D58">
        <w:rPr>
          <w:rFonts w:ascii="Arial" w:hAnsi="Arial" w:cs="Arial"/>
        </w:rPr>
        <w:t xml:space="preserve">control of </w:t>
      </w:r>
      <w:ins w:id="862" w:author="Céline" w:date="2019-09-17T16:53:00Z">
        <w:r w:rsidR="00287B97">
          <w:rPr>
            <w:rFonts w:ascii="Arial" w:hAnsi="Arial" w:cs="Arial"/>
          </w:rPr>
          <w:t xml:space="preserve">gene </w:t>
        </w:r>
      </w:ins>
      <w:r w:rsidR="005C21BE" w:rsidRPr="00842D58">
        <w:rPr>
          <w:rFonts w:ascii="Arial" w:hAnsi="Arial" w:cs="Arial"/>
        </w:rPr>
        <w:t>expression variation.</w:t>
      </w:r>
      <w:del w:id="863" w:author="Dan Kliebenstein" w:date="2019-09-11T15:42:00Z">
        <w:r w:rsidR="00077708" w:rsidRPr="00842D58" w:rsidDel="005B2AD9">
          <w:rPr>
            <w:rFonts w:ascii="Arial" w:hAnsi="Arial" w:cs="Arial"/>
          </w:rPr>
          <w:delText xml:space="preserve"> Rather, most </w:delText>
        </w:r>
        <w:r w:rsidR="00F11302" w:rsidRPr="00842D58" w:rsidDel="005B2AD9">
          <w:rPr>
            <w:rFonts w:ascii="Arial" w:hAnsi="Arial" w:cs="Arial"/>
          </w:rPr>
          <w:delText xml:space="preserve">of the loci that we can associate with </w:delText>
        </w:r>
      </w:del>
      <w:del w:id="864" w:author="Dan Kliebenstein" w:date="2019-09-11T15:41:00Z">
        <w:r w:rsidR="00F11302" w:rsidRPr="00842D58" w:rsidDel="005B2AD9">
          <w:rPr>
            <w:rFonts w:ascii="Arial" w:hAnsi="Arial" w:cs="Arial"/>
          </w:rPr>
          <w:delText xml:space="preserve">potentially influencing </w:delText>
        </w:r>
      </w:del>
      <w:del w:id="865" w:author="Dan Kliebenstein" w:date="2019-09-11T15:42:00Z">
        <w:r w:rsidR="00077708" w:rsidRPr="00842D58" w:rsidDel="005B2AD9">
          <w:rPr>
            <w:rFonts w:ascii="Arial" w:hAnsi="Arial" w:cs="Arial"/>
          </w:rPr>
          <w:delText xml:space="preserve">gene expression variation in </w:delText>
        </w:r>
        <w:r w:rsidR="00077708" w:rsidRPr="00842D58" w:rsidDel="005B2AD9">
          <w:rPr>
            <w:rFonts w:ascii="Arial" w:hAnsi="Arial" w:cs="Arial"/>
            <w:i/>
          </w:rPr>
          <w:delText xml:space="preserve">B. cinerea </w:delText>
        </w:r>
      </w:del>
      <w:del w:id="866" w:author="Dan Kliebenstein" w:date="2019-09-11T15:41:00Z">
        <w:r w:rsidR="00077708" w:rsidRPr="00842D58" w:rsidDel="005B2AD9">
          <w:rPr>
            <w:rFonts w:ascii="Arial" w:hAnsi="Arial" w:cs="Arial"/>
          </w:rPr>
          <w:delText xml:space="preserve">on </w:delText>
        </w:r>
      </w:del>
      <w:del w:id="867" w:author="Dan Kliebenstein" w:date="2019-09-11T15:42:00Z">
        <w:r w:rsidR="00077708" w:rsidRPr="00842D58" w:rsidDel="005B2AD9">
          <w:rPr>
            <w:rFonts w:ascii="Arial" w:hAnsi="Arial" w:cs="Arial"/>
            <w:i/>
          </w:rPr>
          <w:delText xml:space="preserve">A. thaliana </w:delText>
        </w:r>
        <w:r w:rsidR="00F11302" w:rsidRPr="00842D58" w:rsidDel="005B2AD9">
          <w:rPr>
            <w:rFonts w:ascii="Arial" w:hAnsi="Arial" w:cs="Arial"/>
          </w:rPr>
          <w:delText>is</w:delText>
        </w:r>
        <w:r w:rsidR="00077708" w:rsidRPr="00842D58" w:rsidDel="005B2AD9">
          <w:rPr>
            <w:rFonts w:ascii="Arial" w:hAnsi="Arial" w:cs="Arial"/>
          </w:rPr>
          <w:delText xml:space="preserve"> </w:delText>
        </w:r>
        <w:r w:rsidR="00077708" w:rsidRPr="00842D58" w:rsidDel="005B2AD9">
          <w:rPr>
            <w:rFonts w:ascii="Arial" w:hAnsi="Arial" w:cs="Arial"/>
            <w:i/>
          </w:rPr>
          <w:delText>trans</w:delText>
        </w:r>
        <w:r w:rsidR="00077708" w:rsidRPr="00842D58" w:rsidDel="005B2AD9">
          <w:rPr>
            <w:rFonts w:ascii="Arial" w:hAnsi="Arial" w:cs="Arial"/>
          </w:rPr>
          <w:delText>-acting.</w:delText>
        </w:r>
      </w:del>
      <w:r w:rsidR="00077708" w:rsidRPr="00842D58">
        <w:rPr>
          <w:rFonts w:ascii="Arial" w:hAnsi="Arial" w:cs="Arial"/>
        </w:rPr>
        <w:t xml:space="preserve"> </w:t>
      </w:r>
    </w:p>
    <w:p w14:paraId="4475E9D2" w14:textId="032F41C6" w:rsidR="002514F3" w:rsidRPr="00842D58" w:rsidRDefault="00194AB0" w:rsidP="002514F3">
      <w:pPr>
        <w:spacing w:line="480" w:lineRule="auto"/>
        <w:rPr>
          <w:rFonts w:ascii="Arial" w:hAnsi="Arial" w:cs="Arial"/>
          <w:b/>
        </w:rPr>
      </w:pPr>
      <w:ins w:id="868" w:author="Dan Kliebenstein" w:date="2019-08-19T15:25:00Z">
        <w:r>
          <w:rPr>
            <w:rFonts w:ascii="Arial" w:hAnsi="Arial" w:cs="Arial"/>
            <w:b/>
          </w:rPr>
          <w:t xml:space="preserve">Allelic heterogeneity and structural variation potentially masking </w:t>
        </w:r>
      </w:ins>
      <w:del w:id="869" w:author="Dan Kliebenstein" w:date="2019-08-19T15:25:00Z">
        <w:r w:rsidR="002514F3" w:rsidRPr="00842D58" w:rsidDel="00194AB0">
          <w:rPr>
            <w:rFonts w:ascii="Arial" w:hAnsi="Arial" w:cs="Arial"/>
            <w:b/>
          </w:rPr>
          <w:delText xml:space="preserve">Search for </w:delText>
        </w:r>
      </w:del>
      <w:proofErr w:type="spellStart"/>
      <w:r w:rsidR="002514F3" w:rsidRPr="00842D58">
        <w:rPr>
          <w:rFonts w:ascii="Arial" w:hAnsi="Arial" w:cs="Arial"/>
          <w:b/>
          <w:i/>
        </w:rPr>
        <w:t>cis</w:t>
      </w:r>
      <w:proofErr w:type="spellEnd"/>
      <w:r w:rsidR="004B1431" w:rsidRPr="00842D58">
        <w:rPr>
          <w:rFonts w:ascii="Arial" w:hAnsi="Arial" w:cs="Arial"/>
          <w:b/>
        </w:rPr>
        <w:t>-</w:t>
      </w:r>
      <w:r w:rsidR="002514F3" w:rsidRPr="00842D58">
        <w:rPr>
          <w:rFonts w:ascii="Arial" w:hAnsi="Arial" w:cs="Arial"/>
          <w:b/>
        </w:rPr>
        <w:t xml:space="preserve">effects </w:t>
      </w:r>
      <w:del w:id="870" w:author="Dan Kliebenstein" w:date="2019-08-19T15:25:00Z">
        <w:r w:rsidR="002514F3" w:rsidRPr="00842D58" w:rsidDel="00194AB0">
          <w:rPr>
            <w:rFonts w:ascii="Arial" w:hAnsi="Arial" w:cs="Arial"/>
            <w:b/>
          </w:rPr>
          <w:delText>through focus on gene networks with presence-absence polymorphism</w:delText>
        </w:r>
      </w:del>
    </w:p>
    <w:p w14:paraId="21C8D4D0" w14:textId="553418C7" w:rsidR="00F85CC3" w:rsidRPr="00842D58" w:rsidDel="00825431" w:rsidRDefault="001F12EE" w:rsidP="001F12EE">
      <w:pPr>
        <w:spacing w:line="480" w:lineRule="auto"/>
        <w:rPr>
          <w:del w:id="871" w:author="Céline" w:date="2019-09-17T17:53:00Z"/>
          <w:rFonts w:ascii="Arial" w:hAnsi="Arial" w:cs="Arial"/>
        </w:rPr>
      </w:pPr>
      <w:r w:rsidRPr="00842D58">
        <w:rPr>
          <w:rFonts w:ascii="Arial" w:hAnsi="Arial" w:cs="Arial"/>
        </w:rPr>
        <w:tab/>
      </w:r>
      <w:ins w:id="872" w:author="Dan Kliebenstein" w:date="2019-08-19T15:39:00Z">
        <w:del w:id="873" w:author="Céline" w:date="2019-09-17T17:47:00Z">
          <w:r w:rsidR="007927A4" w:rsidDel="00220821">
            <w:rPr>
              <w:rFonts w:ascii="Arial" w:hAnsi="Arial" w:cs="Arial"/>
            </w:rPr>
            <w:delText xml:space="preserve">One potential explanation for </w:delText>
          </w:r>
        </w:del>
        <w:del w:id="874" w:author="Céline" w:date="2019-09-17T16:54:00Z">
          <w:r w:rsidR="007927A4" w:rsidDel="00287B97">
            <w:rPr>
              <w:rFonts w:ascii="Arial" w:hAnsi="Arial" w:cs="Arial"/>
            </w:rPr>
            <w:delText>an</w:delText>
          </w:r>
        </w:del>
        <w:del w:id="875" w:author="Céline" w:date="2019-09-17T17:47:00Z">
          <w:r w:rsidR="007927A4" w:rsidDel="00220821">
            <w:rPr>
              <w:rFonts w:ascii="Arial" w:hAnsi="Arial" w:cs="Arial"/>
            </w:rPr>
            <w:delText xml:space="preserve"> </w:delText>
          </w:r>
        </w:del>
      </w:ins>
      <w:del w:id="876" w:author="Céline" w:date="2019-09-17T17:47:00Z">
        <w:r w:rsidR="00D16988" w:rsidRPr="00842D58" w:rsidDel="00220821">
          <w:rPr>
            <w:rFonts w:ascii="Arial" w:hAnsi="Arial" w:cs="Arial"/>
          </w:rPr>
          <w:delText xml:space="preserve">The absence of a dominant </w:delText>
        </w:r>
        <w:r w:rsidR="00D16988" w:rsidRPr="00842D58" w:rsidDel="00220821">
          <w:rPr>
            <w:rFonts w:ascii="Arial" w:hAnsi="Arial" w:cs="Arial"/>
            <w:i/>
          </w:rPr>
          <w:delText>cis</w:delText>
        </w:r>
        <w:r w:rsidR="00D16988" w:rsidRPr="00842D58" w:rsidDel="00220821">
          <w:rPr>
            <w:rFonts w:ascii="Arial" w:hAnsi="Arial" w:cs="Arial"/>
          </w:rPr>
          <w:delText xml:space="preserve">- pattern in the genome-wide transcript-to-SNP associations could be caused by a relative absence of </w:delText>
        </w:r>
        <w:r w:rsidR="00D16988" w:rsidRPr="00842D58" w:rsidDel="00220821">
          <w:rPr>
            <w:rFonts w:ascii="Arial" w:hAnsi="Arial" w:cs="Arial"/>
            <w:i/>
          </w:rPr>
          <w:delText>cis</w:delText>
        </w:r>
        <w:r w:rsidR="00A623FF" w:rsidRPr="00842D58" w:rsidDel="00220821">
          <w:rPr>
            <w:rFonts w:ascii="Arial" w:hAnsi="Arial" w:cs="Arial"/>
            <w:i/>
          </w:rPr>
          <w:delText>-</w:delText>
        </w:r>
        <w:r w:rsidR="00D16988" w:rsidRPr="00842D58" w:rsidDel="00220821">
          <w:rPr>
            <w:rFonts w:ascii="Arial" w:hAnsi="Arial" w:cs="Arial"/>
          </w:rPr>
          <w:delText xml:space="preserve"> variation. </w:delText>
        </w:r>
        <w:r w:rsidR="00045BD4" w:rsidRPr="00842D58" w:rsidDel="00220821">
          <w:rPr>
            <w:rFonts w:ascii="Arial" w:hAnsi="Arial" w:cs="Arial"/>
          </w:rPr>
          <w:delText>Alternatively,</w:delText>
        </w:r>
      </w:del>
      <w:ins w:id="877" w:author="Dan Kliebenstein" w:date="2019-08-19T15:39:00Z">
        <w:del w:id="878" w:author="Céline" w:date="2019-09-17T17:47:00Z">
          <w:r w:rsidR="007927A4" w:rsidDel="00220821">
            <w:rPr>
              <w:rFonts w:ascii="Arial" w:hAnsi="Arial" w:cs="Arial"/>
            </w:rPr>
            <w:delText>is that</w:delText>
          </w:r>
        </w:del>
      </w:ins>
      <w:del w:id="879" w:author="Céline" w:date="2019-09-17T17:47:00Z">
        <w:r w:rsidR="00D16988" w:rsidRPr="00842D58" w:rsidDel="00220821">
          <w:rPr>
            <w:rFonts w:ascii="Arial" w:hAnsi="Arial" w:cs="Arial"/>
          </w:rPr>
          <w:delText xml:space="preserve"> </w:delText>
        </w:r>
      </w:del>
      <w:ins w:id="880" w:author="Céline" w:date="2019-09-17T17:48:00Z">
        <w:r w:rsidR="00220821">
          <w:rPr>
            <w:rFonts w:ascii="Arial" w:hAnsi="Arial" w:cs="Arial"/>
          </w:rPr>
          <w:t>H</w:t>
        </w:r>
      </w:ins>
      <w:del w:id="881" w:author="Céline" w:date="2019-09-17T17:48:00Z">
        <w:r w:rsidR="00D16988" w:rsidRPr="00842D58" w:rsidDel="00220821">
          <w:rPr>
            <w:rFonts w:ascii="Arial" w:hAnsi="Arial" w:cs="Arial"/>
          </w:rPr>
          <w:delText>h</w:delText>
        </w:r>
      </w:del>
      <w:r w:rsidR="00D16988" w:rsidRPr="00842D58">
        <w:rPr>
          <w:rFonts w:ascii="Arial" w:hAnsi="Arial" w:cs="Arial"/>
        </w:rPr>
        <w:t xml:space="preserve">aplotype heterogeneity or allele frequency may complicate the </w:t>
      </w:r>
      <w:del w:id="882" w:author="Dan Kliebenstein" w:date="2019-08-19T15:40:00Z">
        <w:r w:rsidR="00D16988" w:rsidRPr="00842D58" w:rsidDel="007927A4">
          <w:rPr>
            <w:rFonts w:ascii="Arial" w:hAnsi="Arial" w:cs="Arial"/>
          </w:rPr>
          <w:delText>ability to accurately identify</w:delText>
        </w:r>
      </w:del>
      <w:ins w:id="883" w:author="Dan Kliebenstein" w:date="2019-08-19T15:40:00Z">
        <w:r w:rsidR="007927A4">
          <w:rPr>
            <w:rFonts w:ascii="Arial" w:hAnsi="Arial" w:cs="Arial"/>
          </w:rPr>
          <w:t>accurate identification of</w:t>
        </w:r>
      </w:ins>
      <w:r w:rsidR="00D16988" w:rsidRPr="00842D58">
        <w:rPr>
          <w:rFonts w:ascii="Arial" w:hAnsi="Arial" w:cs="Arial"/>
        </w:rPr>
        <w:t xml:space="preserve"> </w:t>
      </w:r>
      <w:proofErr w:type="spellStart"/>
      <w:r w:rsidR="00D16988" w:rsidRPr="00842D58">
        <w:rPr>
          <w:rFonts w:ascii="Arial" w:hAnsi="Arial" w:cs="Arial"/>
          <w:i/>
        </w:rPr>
        <w:t>cis</w:t>
      </w:r>
      <w:proofErr w:type="spellEnd"/>
      <w:r w:rsidR="00D16988" w:rsidRPr="00842D58">
        <w:rPr>
          <w:rFonts w:ascii="Arial" w:hAnsi="Arial" w:cs="Arial"/>
        </w:rPr>
        <w:t>-polymorphisms</w:t>
      </w:r>
      <w:ins w:id="884" w:author="Céline" w:date="2019-09-17T17:47:00Z">
        <w:r w:rsidR="00220821">
          <w:rPr>
            <w:rFonts w:ascii="Arial" w:hAnsi="Arial" w:cs="Arial"/>
          </w:rPr>
          <w:t xml:space="preserve"> and explain the </w:t>
        </w:r>
        <w:r w:rsidR="00220821" w:rsidRPr="00842D58">
          <w:rPr>
            <w:rFonts w:ascii="Arial" w:hAnsi="Arial" w:cs="Arial"/>
          </w:rPr>
          <w:t xml:space="preserve">absence of </w:t>
        </w:r>
        <w:r w:rsidR="00220821">
          <w:rPr>
            <w:rFonts w:ascii="Arial" w:hAnsi="Arial" w:cs="Arial"/>
          </w:rPr>
          <w:t xml:space="preserve">detection of </w:t>
        </w:r>
        <w:r w:rsidR="00220821" w:rsidRPr="00842D58">
          <w:rPr>
            <w:rFonts w:ascii="Arial" w:hAnsi="Arial" w:cs="Arial"/>
          </w:rPr>
          <w:t xml:space="preserve">a </w:t>
        </w:r>
        <w:proofErr w:type="spellStart"/>
        <w:r w:rsidR="00220821" w:rsidRPr="00842D58">
          <w:rPr>
            <w:rFonts w:ascii="Arial" w:hAnsi="Arial" w:cs="Arial"/>
            <w:i/>
          </w:rPr>
          <w:t>cis</w:t>
        </w:r>
        <w:proofErr w:type="spellEnd"/>
        <w:r w:rsidR="00220821" w:rsidRPr="00842D58">
          <w:rPr>
            <w:rFonts w:ascii="Arial" w:hAnsi="Arial" w:cs="Arial"/>
          </w:rPr>
          <w:t>- pattern</w:t>
        </w:r>
      </w:ins>
      <w:r w:rsidR="00D16988" w:rsidRPr="00842D58">
        <w:rPr>
          <w:rFonts w:ascii="Arial" w:hAnsi="Arial" w:cs="Arial"/>
        </w:rPr>
        <w:t xml:space="preserve"> </w:t>
      </w:r>
      <w:r w:rsidR="00070BF2" w:rsidRPr="00842D58">
        <w:rPr>
          <w:rFonts w:ascii="Arial" w:hAnsi="Arial" w:cs="Arial"/>
        </w:rPr>
        <w:fldChar w:fldCharType="begin">
          <w:fldData xml:space="preserve">PEVuZE5vdGU+PENpdGU+PEF1dGhvcj5DaGFuPC9BdXRob3I+PFllYXI+MjAxMDwvWWVhcj48UmVj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PEVuZE5vdGU+PENpdGU+PEF1dGhvcj5DaGFuPC9BdXRob3I+PFllYXI+MjAxMDwvWWVhcj48UmVj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Chan</w:t>
      </w:r>
      <w:r w:rsidR="00891406" w:rsidRPr="00891406">
        <w:rPr>
          <w:rFonts w:ascii="Arial" w:hAnsi="Arial" w:cs="Arial"/>
          <w:i/>
          <w:noProof/>
        </w:rPr>
        <w:t xml:space="preserve"> et al.</w:t>
      </w:r>
      <w:r w:rsidR="00891406">
        <w:rPr>
          <w:rFonts w:ascii="Arial" w:hAnsi="Arial" w:cs="Arial"/>
          <w:noProof/>
        </w:rPr>
        <w:t xml:space="preserve"> 2010; </w:t>
      </w:r>
      <w:r w:rsidR="00891406" w:rsidRPr="00891406">
        <w:rPr>
          <w:rFonts w:ascii="Arial" w:hAnsi="Arial" w:cs="Arial"/>
          <w:smallCaps/>
          <w:noProof/>
        </w:rPr>
        <w:t>Rivas</w:t>
      </w:r>
      <w:r w:rsidR="00891406" w:rsidRPr="00891406">
        <w:rPr>
          <w:rFonts w:ascii="Arial" w:hAnsi="Arial" w:cs="Arial"/>
          <w:i/>
          <w:noProof/>
        </w:rPr>
        <w:t xml:space="preserve"> et al.</w:t>
      </w:r>
      <w:r w:rsidR="00891406">
        <w:rPr>
          <w:rFonts w:ascii="Arial" w:hAnsi="Arial" w:cs="Arial"/>
          <w:noProof/>
        </w:rPr>
        <w:t xml:space="preserve"> 2011; </w:t>
      </w:r>
      <w:r w:rsidR="00891406" w:rsidRPr="00891406">
        <w:rPr>
          <w:rFonts w:ascii="Arial" w:hAnsi="Arial" w:cs="Arial"/>
          <w:smallCaps/>
          <w:noProof/>
        </w:rPr>
        <w:t>Visscher</w:t>
      </w:r>
      <w:r w:rsidR="00891406" w:rsidRPr="00891406">
        <w:rPr>
          <w:rFonts w:ascii="Arial" w:hAnsi="Arial" w:cs="Arial"/>
          <w:i/>
          <w:noProof/>
        </w:rPr>
        <w:t xml:space="preserve"> et al.</w:t>
      </w:r>
      <w:r w:rsidR="00891406">
        <w:rPr>
          <w:rFonts w:ascii="Arial" w:hAnsi="Arial" w:cs="Arial"/>
          <w:noProof/>
        </w:rPr>
        <w:t xml:space="preserve"> 2017)</w:t>
      </w:r>
      <w:r w:rsidR="00070BF2" w:rsidRPr="00842D58">
        <w:rPr>
          <w:rFonts w:ascii="Arial" w:hAnsi="Arial" w:cs="Arial"/>
        </w:rPr>
        <w:fldChar w:fldCharType="end"/>
      </w:r>
      <w:r w:rsidR="00282FBB" w:rsidRPr="00842D58">
        <w:rPr>
          <w:rFonts w:ascii="Arial" w:hAnsi="Arial" w:cs="Arial"/>
        </w:rPr>
        <w:t xml:space="preserve">. </w:t>
      </w:r>
      <w:ins w:id="885" w:author="Céline" w:date="2019-09-17T17:48:00Z">
        <w:r w:rsidR="00220821">
          <w:rPr>
            <w:rFonts w:ascii="Arial" w:hAnsi="Arial" w:cs="Arial"/>
          </w:rPr>
          <w:t>To assess these possibilities w</w:t>
        </w:r>
      </w:ins>
      <w:ins w:id="886" w:author="Dan Kliebenstein" w:date="2019-08-16T15:39:00Z">
        <w:del w:id="887" w:author="Céline" w:date="2019-09-17T17:48:00Z">
          <w:r w:rsidR="00F27AB9" w:rsidDel="00220821">
            <w:rPr>
              <w:rFonts w:ascii="Arial" w:hAnsi="Arial" w:cs="Arial"/>
            </w:rPr>
            <w:delText>W</w:delText>
          </w:r>
        </w:del>
        <w:r w:rsidR="00F27AB9">
          <w:rPr>
            <w:rFonts w:ascii="Arial" w:hAnsi="Arial" w:cs="Arial"/>
          </w:rPr>
          <w:t>e used three clustered biosynthetic pathways</w:t>
        </w:r>
      </w:ins>
      <w:ins w:id="888" w:author="Céline" w:date="2019-08-26T19:39:00Z">
        <w:r w:rsidR="002F66D1">
          <w:rPr>
            <w:rFonts w:ascii="Arial" w:hAnsi="Arial" w:cs="Arial"/>
          </w:rPr>
          <w:t xml:space="preserve"> </w:t>
        </w:r>
      </w:ins>
      <w:del w:id="889" w:author="Dan Kliebenstein" w:date="2019-08-16T15:39:00Z">
        <w:r w:rsidR="00282FBB" w:rsidRPr="00842D58" w:rsidDel="00F27AB9">
          <w:rPr>
            <w:rFonts w:ascii="Arial" w:hAnsi="Arial" w:cs="Arial"/>
          </w:rPr>
          <w:delText>T</w:delText>
        </w:r>
      </w:del>
      <w:ins w:id="890" w:author="Dan Kliebenstein" w:date="2019-08-16T15:39:00Z">
        <w:del w:id="891" w:author="Céline" w:date="2019-09-17T17:48:00Z">
          <w:r w:rsidR="00F27AB9" w:rsidDel="00220821">
            <w:rPr>
              <w:rFonts w:ascii="Arial" w:hAnsi="Arial" w:cs="Arial"/>
            </w:rPr>
            <w:delText>t</w:delText>
          </w:r>
        </w:del>
      </w:ins>
      <w:del w:id="892" w:author="Céline" w:date="2019-09-17T17:48:00Z">
        <w:r w:rsidR="00282FBB" w:rsidRPr="00842D58" w:rsidDel="00220821">
          <w:rPr>
            <w:rFonts w:ascii="Arial" w:hAnsi="Arial" w:cs="Arial"/>
          </w:rPr>
          <w:delText xml:space="preserve">o </w:delText>
        </w:r>
      </w:del>
      <w:del w:id="893" w:author="Céline" w:date="2019-09-12T14:53:00Z">
        <w:r w:rsidR="00282FBB" w:rsidRPr="00842D58" w:rsidDel="001819E0">
          <w:rPr>
            <w:rFonts w:ascii="Arial" w:hAnsi="Arial" w:cs="Arial"/>
          </w:rPr>
          <w:delText>test between</w:delText>
        </w:r>
      </w:del>
      <w:del w:id="894" w:author="Céline" w:date="2019-09-17T17:48:00Z">
        <w:r w:rsidR="00282FBB" w:rsidRPr="00842D58" w:rsidDel="00220821">
          <w:rPr>
            <w:rFonts w:ascii="Arial" w:hAnsi="Arial" w:cs="Arial"/>
          </w:rPr>
          <w:delText xml:space="preserve"> these </w:delText>
        </w:r>
      </w:del>
      <w:ins w:id="895" w:author="Dan Kliebenstein" w:date="2019-08-19T15:40:00Z">
        <w:del w:id="896" w:author="Céline" w:date="2019-09-12T14:53:00Z">
          <w:r w:rsidR="007927A4" w:rsidDel="001819E0">
            <w:rPr>
              <w:rFonts w:ascii="Arial" w:hAnsi="Arial" w:cs="Arial"/>
            </w:rPr>
            <w:delText>this</w:delText>
          </w:r>
          <w:r w:rsidR="007927A4" w:rsidRPr="00842D58" w:rsidDel="001819E0">
            <w:rPr>
              <w:rFonts w:ascii="Arial" w:hAnsi="Arial" w:cs="Arial"/>
            </w:rPr>
            <w:delText xml:space="preserve"> </w:delText>
          </w:r>
        </w:del>
      </w:ins>
      <w:del w:id="897" w:author="Céline" w:date="2019-09-17T17:48:00Z">
        <w:r w:rsidR="00282FBB" w:rsidRPr="00842D58" w:rsidDel="00220821">
          <w:rPr>
            <w:rFonts w:ascii="Arial" w:hAnsi="Arial" w:cs="Arial"/>
          </w:rPr>
          <w:delText>possibili</w:delText>
        </w:r>
      </w:del>
      <w:ins w:id="898" w:author="Dan Kliebenstein" w:date="2019-08-19T15:40:00Z">
        <w:del w:id="899" w:author="Céline" w:date="2019-09-17T17:48:00Z">
          <w:r w:rsidR="007927A4" w:rsidDel="00220821">
            <w:rPr>
              <w:rFonts w:ascii="Arial" w:hAnsi="Arial" w:cs="Arial"/>
            </w:rPr>
            <w:delText>t</w:delText>
          </w:r>
        </w:del>
        <w:del w:id="900" w:author="Céline" w:date="2019-09-12T14:53:00Z">
          <w:r w:rsidR="007927A4" w:rsidDel="001819E0">
            <w:rPr>
              <w:rFonts w:ascii="Arial" w:hAnsi="Arial" w:cs="Arial"/>
            </w:rPr>
            <w:delText>y</w:delText>
          </w:r>
        </w:del>
      </w:ins>
      <w:del w:id="901" w:author="Dan Kliebenstein" w:date="2019-08-19T15:40:00Z">
        <w:r w:rsidR="00282FBB" w:rsidRPr="00842D58" w:rsidDel="007927A4">
          <w:rPr>
            <w:rFonts w:ascii="Arial" w:hAnsi="Arial" w:cs="Arial"/>
          </w:rPr>
          <w:delText>ties</w:delText>
        </w:r>
      </w:del>
      <w:del w:id="902" w:author="Dan Kliebenstein" w:date="2019-08-16T15:40:00Z">
        <w:r w:rsidR="00ED203D" w:rsidRPr="00842D58" w:rsidDel="00F27AB9">
          <w:rPr>
            <w:rFonts w:ascii="Arial" w:hAnsi="Arial" w:cs="Arial"/>
          </w:rPr>
          <w:delText xml:space="preserve">, we </w:delText>
        </w:r>
        <w:r w:rsidR="00656AC4" w:rsidRPr="00842D58" w:rsidDel="00F27AB9">
          <w:rPr>
            <w:rFonts w:ascii="Arial" w:hAnsi="Arial" w:cs="Arial"/>
          </w:rPr>
          <w:delText>conducted a more focused analysis on</w:delText>
        </w:r>
        <w:r w:rsidR="00282FBB" w:rsidRPr="00842D58" w:rsidDel="00F27AB9">
          <w:rPr>
            <w:rFonts w:ascii="Arial" w:hAnsi="Arial" w:cs="Arial"/>
          </w:rPr>
          <w:delText xml:space="preserve"> three</w:delText>
        </w:r>
        <w:r w:rsidR="007D1A48" w:rsidRPr="00842D58" w:rsidDel="00F27AB9">
          <w:rPr>
            <w:rFonts w:ascii="Arial" w:hAnsi="Arial" w:cs="Arial"/>
          </w:rPr>
          <w:delText xml:space="preserve"> </w:delText>
        </w:r>
        <w:r w:rsidR="0087553C" w:rsidRPr="00842D58" w:rsidDel="00F27AB9">
          <w:rPr>
            <w:rFonts w:ascii="Arial" w:hAnsi="Arial" w:cs="Arial"/>
          </w:rPr>
          <w:delText xml:space="preserve">biosynthetic </w:delText>
        </w:r>
        <w:r w:rsidR="00282FBB" w:rsidRPr="00842D58" w:rsidDel="00F27AB9">
          <w:rPr>
            <w:rFonts w:ascii="Arial" w:hAnsi="Arial" w:cs="Arial"/>
          </w:rPr>
          <w:delText>pathways</w:delText>
        </w:r>
      </w:del>
      <w:del w:id="903" w:author="Dan Kliebenstein" w:date="2019-08-16T15:13:00Z">
        <w:r w:rsidR="00282FBB" w:rsidRPr="00842D58" w:rsidDel="00E71E4E">
          <w:rPr>
            <w:rFonts w:ascii="Arial" w:hAnsi="Arial" w:cs="Arial"/>
          </w:rPr>
          <w:delText xml:space="preserve"> that exist as gene clusters</w:delText>
        </w:r>
      </w:del>
      <w:del w:id="904" w:author="Dan Kliebenstein" w:date="2019-08-16T15:40:00Z">
        <w:r w:rsidR="0043101A" w:rsidDel="00F27AB9">
          <w:rPr>
            <w:rFonts w:ascii="Arial" w:hAnsi="Arial" w:cs="Arial"/>
          </w:rPr>
          <w:delText>:</w:delText>
        </w:r>
      </w:del>
      <w:ins w:id="905" w:author="Dan Kliebenstein" w:date="2019-08-16T15:40:00Z">
        <w:r w:rsidR="00F27AB9">
          <w:rPr>
            <w:rFonts w:ascii="Arial" w:hAnsi="Arial" w:cs="Arial"/>
          </w:rPr>
          <w:t xml:space="preserve">; </w:t>
        </w:r>
      </w:ins>
      <w:del w:id="906" w:author="Céline" w:date="2019-09-17T16:54:00Z">
        <w:r w:rsidR="0043101A" w:rsidDel="00287B97">
          <w:rPr>
            <w:rFonts w:ascii="Arial" w:hAnsi="Arial" w:cs="Arial"/>
          </w:rPr>
          <w:delText xml:space="preserve"> </w:delText>
        </w:r>
      </w:del>
      <w:r w:rsidR="00ED203D" w:rsidRPr="00842D58">
        <w:rPr>
          <w:rFonts w:ascii="Arial" w:hAnsi="Arial" w:cs="Arial"/>
        </w:rPr>
        <w:t xml:space="preserve">the </w:t>
      </w:r>
      <w:proofErr w:type="spellStart"/>
      <w:r w:rsidR="00ED203D" w:rsidRPr="00842D58">
        <w:rPr>
          <w:rFonts w:ascii="Arial" w:hAnsi="Arial" w:cs="Arial"/>
        </w:rPr>
        <w:t>botc</w:t>
      </w:r>
      <w:r w:rsidR="00EC1F7B" w:rsidRPr="00842D58">
        <w:rPr>
          <w:rFonts w:ascii="Arial" w:hAnsi="Arial" w:cs="Arial"/>
        </w:rPr>
        <w:t>i</w:t>
      </w:r>
      <w:r w:rsidR="00ED203D" w:rsidRPr="00842D58">
        <w:rPr>
          <w:rFonts w:ascii="Arial" w:hAnsi="Arial" w:cs="Arial"/>
        </w:rPr>
        <w:t>nic</w:t>
      </w:r>
      <w:proofErr w:type="spellEnd"/>
      <w:r w:rsidR="00ED203D" w:rsidRPr="00842D58">
        <w:rPr>
          <w:rFonts w:ascii="Arial" w:hAnsi="Arial" w:cs="Arial"/>
        </w:rPr>
        <w:t xml:space="preserve">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b</w:t>
      </w:r>
      <w:ins w:id="907" w:author="Céline" w:date="2019-08-26T19:39:00Z">
        <w:r w:rsidR="002F66D1">
          <w:rPr>
            <w:rFonts w:ascii="Arial" w:hAnsi="Arial" w:cs="Arial"/>
          </w:rPr>
          <w:t xml:space="preserve">, </w:t>
        </w:r>
        <w:del w:id="908" w:author="Dan Kliebenstein" w:date="2019-08-29T16:22:00Z">
          <w:r w:rsidR="002F66D1" w:rsidDel="00007B3D">
            <w:rPr>
              <w:rFonts w:ascii="Arial" w:hAnsi="Arial" w:cs="Arial"/>
            </w:rPr>
            <w:delText>c</w:delText>
          </w:r>
        </w:del>
      </w:ins>
      <w:ins w:id="909" w:author="Dan Kliebenstein" w:date="2019-08-29T16:22:00Z">
        <w:r w:rsidR="00007B3D">
          <w:rPr>
            <w:rFonts w:ascii="Arial" w:hAnsi="Arial" w:cs="Arial"/>
          </w:rPr>
          <w:t>C</w:t>
        </w:r>
      </w:ins>
      <w:ins w:id="910" w:author="Céline" w:date="2019-08-26T19:39:00Z">
        <w:r w:rsidR="002F66D1">
          <w:rPr>
            <w:rFonts w:ascii="Arial" w:hAnsi="Arial" w:cs="Arial"/>
          </w:rPr>
          <w:t>hromosome 1</w:t>
        </w:r>
      </w:ins>
      <w:r w:rsidR="00ED203D" w:rsidRPr="00842D58">
        <w:rPr>
          <w:rFonts w:ascii="Arial" w:hAnsi="Arial" w:cs="Arial"/>
        </w:rPr>
        <w:t xml:space="preserve">), </w:t>
      </w:r>
      <w:proofErr w:type="spellStart"/>
      <w:r w:rsidR="00ED203D" w:rsidRPr="00842D58">
        <w:rPr>
          <w:rFonts w:ascii="Arial" w:hAnsi="Arial" w:cs="Arial"/>
        </w:rPr>
        <w:t>botrydial</w:t>
      </w:r>
      <w:proofErr w:type="spellEnd"/>
      <w:r w:rsidR="00ED203D" w:rsidRPr="00842D58">
        <w:rPr>
          <w:rFonts w:ascii="Arial" w:hAnsi="Arial" w:cs="Arial"/>
        </w:rPr>
        <w:t xml:space="preserve">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b</w:t>
      </w:r>
      <w:ins w:id="911" w:author="Dan Kliebenstein" w:date="2019-08-29T16:26:00Z">
        <w:r w:rsidR="004131F3">
          <w:rPr>
            <w:rFonts w:ascii="Arial" w:hAnsi="Arial" w:cs="Arial"/>
          </w:rPr>
          <w:t>, Chromosome 12</w:t>
        </w:r>
      </w:ins>
      <w:r w:rsidR="00ED203D" w:rsidRPr="00842D58">
        <w:rPr>
          <w:rFonts w:ascii="Arial" w:hAnsi="Arial" w:cs="Arial"/>
        </w:rPr>
        <w:t xml:space="preserve">),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ins w:id="912" w:author="Dan Kliebenstein" w:date="2019-08-29T16:26:00Z">
        <w:r w:rsidR="004131F3">
          <w:rPr>
            <w:rFonts w:ascii="Arial" w:hAnsi="Arial" w:cs="Arial"/>
          </w:rPr>
          <w:t>, Chromosome 1</w:t>
        </w:r>
      </w:ins>
      <w:r w:rsidR="00ED203D" w:rsidRPr="00842D58">
        <w:rPr>
          <w:rFonts w:ascii="Arial" w:hAnsi="Arial" w:cs="Arial"/>
        </w:rPr>
        <w:t>)</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PFJlY051bT41MjwvUmVjTnVtPjxEaXNwbGF5VGV4dD4oPHN0eWxlIGZhY2U9InNtYWxsY2FwcyI+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==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PEVuZE5vdGU+PENpdGU+PEF1dGhvcj5EZWlnaHRvbjwvQXV0aG9yPjxZZWFyPjIwMDE8L1llYXI+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==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DA7119">
        <w:rPr>
          <w:rFonts w:ascii="Arial" w:hAnsi="Arial" w:cs="Arial"/>
          <w:noProof/>
        </w:rPr>
        <w:t>(</w:t>
      </w:r>
      <w:r w:rsidR="00DA7119" w:rsidRPr="00DA7119">
        <w:rPr>
          <w:rFonts w:ascii="Arial" w:hAnsi="Arial" w:cs="Arial"/>
          <w:smallCaps/>
          <w:noProof/>
        </w:rPr>
        <w:t>Deighton</w:t>
      </w:r>
      <w:r w:rsidR="00DA7119" w:rsidRPr="00DA7119">
        <w:rPr>
          <w:rFonts w:ascii="Arial" w:hAnsi="Arial" w:cs="Arial"/>
          <w:i/>
          <w:noProof/>
        </w:rPr>
        <w:t xml:space="preserve"> et al.</w:t>
      </w:r>
      <w:r w:rsidR="00DA7119">
        <w:rPr>
          <w:rFonts w:ascii="Arial" w:hAnsi="Arial" w:cs="Arial"/>
          <w:noProof/>
        </w:rPr>
        <w:t xml:space="preserve"> 2001; </w:t>
      </w:r>
      <w:r w:rsidR="00DA7119" w:rsidRPr="00DA7119">
        <w:rPr>
          <w:rFonts w:ascii="Arial" w:hAnsi="Arial" w:cs="Arial"/>
          <w:smallCaps/>
          <w:noProof/>
        </w:rPr>
        <w:t>Colmenares</w:t>
      </w:r>
      <w:r w:rsidR="00DA7119" w:rsidRPr="00DA7119">
        <w:rPr>
          <w:rFonts w:ascii="Arial" w:hAnsi="Arial" w:cs="Arial"/>
          <w:i/>
          <w:noProof/>
        </w:rPr>
        <w:t xml:space="preserve"> et al.</w:t>
      </w:r>
      <w:r w:rsidR="00DA7119">
        <w:rPr>
          <w:rFonts w:ascii="Arial" w:hAnsi="Arial" w:cs="Arial"/>
          <w:noProof/>
        </w:rPr>
        <w:t xml:space="preserve"> 2002; </w:t>
      </w:r>
      <w:r w:rsidR="00DA7119" w:rsidRPr="00DA7119">
        <w:rPr>
          <w:rFonts w:ascii="Arial" w:hAnsi="Arial" w:cs="Arial"/>
          <w:smallCaps/>
          <w:noProof/>
        </w:rPr>
        <w:t>Porquier</w:t>
      </w:r>
      <w:r w:rsidR="00DA7119" w:rsidRPr="00DA7119">
        <w:rPr>
          <w:rFonts w:ascii="Arial" w:hAnsi="Arial" w:cs="Arial"/>
          <w:i/>
          <w:noProof/>
        </w:rPr>
        <w:t xml:space="preserve"> et al.</w:t>
      </w:r>
      <w:r w:rsidR="00DA7119">
        <w:rPr>
          <w:rFonts w:ascii="Arial" w:hAnsi="Arial" w:cs="Arial"/>
          <w:noProof/>
        </w:rPr>
        <w:t xml:space="preserve"> 2016; </w:t>
      </w:r>
      <w:r w:rsidR="00DA7119" w:rsidRPr="00DA7119">
        <w:rPr>
          <w:rFonts w:ascii="Arial" w:hAnsi="Arial" w:cs="Arial"/>
          <w:smallCaps/>
          <w:noProof/>
        </w:rPr>
        <w:t>Zhang</w:t>
      </w:r>
      <w:r w:rsidR="00DA7119" w:rsidRPr="00DA7119">
        <w:rPr>
          <w:rFonts w:ascii="Arial" w:hAnsi="Arial" w:cs="Arial"/>
          <w:i/>
          <w:noProof/>
        </w:rPr>
        <w:t xml:space="preserve"> et al.</w:t>
      </w:r>
      <w:r w:rsidR="00DA7119">
        <w:rPr>
          <w:rFonts w:ascii="Arial" w:hAnsi="Arial" w:cs="Arial"/>
          <w:noProof/>
        </w:rPr>
        <w:t xml:space="preserve"> 2019)</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segregating in th</w:t>
      </w:r>
      <w:ins w:id="913" w:author="Céline" w:date="2019-09-17T17:49:00Z">
        <w:r w:rsidR="00220821">
          <w:rPr>
            <w:rFonts w:ascii="Arial" w:hAnsi="Arial" w:cs="Arial"/>
          </w:rPr>
          <w:t>e studied</w:t>
        </w:r>
        <w:r w:rsidR="00220821" w:rsidRPr="00220821">
          <w:rPr>
            <w:rFonts w:ascii="Arial" w:hAnsi="Arial" w:cs="Arial"/>
            <w:i/>
          </w:rPr>
          <w:t xml:space="preserve"> </w:t>
        </w:r>
        <w:proofErr w:type="spellStart"/>
        <w:r w:rsidR="00220821" w:rsidRPr="00220821">
          <w:rPr>
            <w:rFonts w:ascii="Arial" w:hAnsi="Arial" w:cs="Arial"/>
            <w:i/>
          </w:rPr>
          <w:t>B.</w:t>
        </w:r>
        <w:r w:rsidR="00220821" w:rsidRPr="00220821">
          <w:rPr>
            <w:rFonts w:ascii="Arial" w:hAnsi="Arial" w:cs="Arial"/>
            <w:i/>
            <w:rPrChange w:id="914" w:author="Céline" w:date="2019-09-17T17:49:00Z">
              <w:rPr>
                <w:rFonts w:ascii="Arial" w:hAnsi="Arial" w:cs="Arial"/>
              </w:rPr>
            </w:rPrChange>
          </w:rPr>
          <w:t>cinerea</w:t>
        </w:r>
      </w:ins>
      <w:proofErr w:type="spellEnd"/>
      <w:del w:id="915" w:author="Céline" w:date="2019-09-17T17:49:00Z">
        <w:r w:rsidR="002E668D" w:rsidRPr="00220821" w:rsidDel="00220821">
          <w:rPr>
            <w:rFonts w:ascii="Arial" w:hAnsi="Arial" w:cs="Arial"/>
            <w:i/>
            <w:rPrChange w:id="916" w:author="Céline" w:date="2019-09-17T17:49:00Z">
              <w:rPr>
                <w:rFonts w:ascii="Arial" w:hAnsi="Arial" w:cs="Arial"/>
              </w:rPr>
            </w:rPrChange>
          </w:rPr>
          <w:delText>is</w:delText>
        </w:r>
      </w:del>
      <w:r w:rsidR="002E668D" w:rsidRPr="00220821">
        <w:rPr>
          <w:rFonts w:ascii="Arial" w:hAnsi="Arial" w:cs="Arial"/>
          <w:i/>
          <w:rPrChange w:id="917" w:author="Céline" w:date="2019-09-17T17:49:00Z">
            <w:rPr>
              <w:rFonts w:ascii="Arial" w:hAnsi="Arial" w:cs="Arial"/>
            </w:rPr>
          </w:rPrChange>
        </w:rPr>
        <w:t xml:space="preserve"> </w:t>
      </w:r>
      <w:r w:rsidR="002E668D">
        <w:rPr>
          <w:rFonts w:ascii="Arial" w:hAnsi="Arial" w:cs="Arial"/>
        </w:rPr>
        <w:t xml:space="preserve">population </w:t>
      </w:r>
      <w:r w:rsidR="00656AC4" w:rsidRPr="00842D58">
        <w:rPr>
          <w:rFonts w:ascii="Arial" w:hAnsi="Arial" w:cs="Arial"/>
        </w:rPr>
        <w:t xml:space="preserve">and </w:t>
      </w:r>
      <w:ins w:id="918" w:author="Céline" w:date="2019-08-26T19:41:00Z">
        <w:r w:rsidR="002F66D1">
          <w:rPr>
            <w:rFonts w:ascii="Arial" w:hAnsi="Arial" w:cs="Arial"/>
          </w:rPr>
          <w:t>were expected to hold</w:t>
        </w:r>
      </w:ins>
      <w:del w:id="919" w:author="Céline" w:date="2019-08-26T19:40:00Z">
        <w:r w:rsidR="00656AC4" w:rsidRPr="00842D58" w:rsidDel="002F66D1">
          <w:rPr>
            <w:rFonts w:ascii="Arial" w:hAnsi="Arial" w:cs="Arial"/>
          </w:rPr>
          <w:delText>should</w:delText>
        </w:r>
      </w:del>
      <w:del w:id="920" w:author="Céline" w:date="2019-08-26T19:41:00Z">
        <w:r w:rsidR="00656AC4" w:rsidRPr="00842D58" w:rsidDel="002F66D1">
          <w:rPr>
            <w:rFonts w:ascii="Arial" w:hAnsi="Arial" w:cs="Arial"/>
          </w:rPr>
          <w:delText xml:space="preserve"> have</w:delText>
        </w:r>
      </w:del>
      <w:r w:rsidR="00656AC4" w:rsidRPr="00842D58">
        <w:rPr>
          <w:rFonts w:ascii="Arial" w:hAnsi="Arial" w:cs="Arial"/>
        </w:rPr>
        <w:t xml:space="preserve"> </w:t>
      </w:r>
      <w:proofErr w:type="spellStart"/>
      <w:r w:rsidR="00656AC4" w:rsidRPr="00842D58">
        <w:rPr>
          <w:rFonts w:ascii="Arial" w:hAnsi="Arial" w:cs="Arial"/>
          <w:i/>
        </w:rPr>
        <w:t>cis</w:t>
      </w:r>
      <w:proofErr w:type="spellEnd"/>
      <w:ins w:id="921" w:author="Céline" w:date="2019-09-17T16:55:00Z">
        <w:r w:rsidR="00287B97">
          <w:rPr>
            <w:rFonts w:ascii="Arial" w:hAnsi="Arial" w:cs="Arial"/>
            <w:i/>
          </w:rPr>
          <w:t>-</w:t>
        </w:r>
        <w:r w:rsidR="00287B97">
          <w:rPr>
            <w:rFonts w:ascii="Arial" w:hAnsi="Arial" w:cs="Arial"/>
          </w:rPr>
          <w:t>patterns,</w:t>
        </w:r>
      </w:ins>
      <w:del w:id="922" w:author="Céline" w:date="2019-09-17T16:55:00Z">
        <w:r w:rsidR="00656AC4" w:rsidRPr="00842D58" w:rsidDel="00287B97">
          <w:rPr>
            <w:rFonts w:ascii="Arial" w:hAnsi="Arial" w:cs="Arial"/>
          </w:rPr>
          <w:delText>-eQTL</w:delText>
        </w:r>
      </w:del>
      <w:r w:rsidR="00656AC4" w:rsidRPr="00842D58">
        <w:rPr>
          <w:rFonts w:ascii="Arial" w:hAnsi="Arial" w:cs="Arial"/>
        </w:rPr>
        <w:t xml:space="preserve"> </w:t>
      </w:r>
      <w:ins w:id="923" w:author="Céline" w:date="2019-08-26T19:41:00Z">
        <w:del w:id="924" w:author="Dan Kliebenstein" w:date="2019-09-13T15:22:00Z">
          <w:r w:rsidR="002F66D1" w:rsidDel="00100A76">
            <w:rPr>
              <w:rFonts w:ascii="Arial" w:hAnsi="Arial" w:cs="Arial"/>
            </w:rPr>
            <w:delText>when</w:delText>
          </w:r>
        </w:del>
      </w:ins>
      <w:ins w:id="925" w:author="Dan Kliebenstein" w:date="2019-09-13T15:22:00Z">
        <w:r w:rsidR="00100A76">
          <w:rPr>
            <w:rFonts w:ascii="Arial" w:hAnsi="Arial" w:cs="Arial"/>
          </w:rPr>
          <w:t>yet</w:t>
        </w:r>
      </w:ins>
      <w:ins w:id="926" w:author="Céline" w:date="2019-08-26T19:41:00Z">
        <w:r w:rsidR="002F66D1">
          <w:rPr>
            <w:rFonts w:ascii="Arial" w:hAnsi="Arial" w:cs="Arial"/>
          </w:rPr>
          <w:t xml:space="preserve"> </w:t>
        </w:r>
      </w:ins>
      <w:del w:id="927" w:author="Céline" w:date="2019-08-26T19:41:00Z">
        <w:r w:rsidR="00656AC4" w:rsidRPr="00842D58" w:rsidDel="002F66D1">
          <w:rPr>
            <w:rFonts w:ascii="Arial" w:hAnsi="Arial" w:cs="Arial"/>
          </w:rPr>
          <w:delText xml:space="preserve">but </w:delText>
        </w:r>
      </w:del>
      <w:r w:rsidR="00907886" w:rsidRPr="00842D58">
        <w:rPr>
          <w:rFonts w:ascii="Arial" w:hAnsi="Arial" w:cs="Arial"/>
        </w:rPr>
        <w:t xml:space="preserve">none were detected </w:t>
      </w:r>
      <w:r w:rsidR="00ED76BC" w:rsidRPr="00842D58">
        <w:rPr>
          <w:rFonts w:ascii="Arial" w:hAnsi="Arial" w:cs="Arial"/>
        </w:rPr>
        <w:t>by our</w:t>
      </w:r>
      <w:ins w:id="928" w:author="Céline" w:date="2019-09-12T14:54:00Z">
        <w:r w:rsidR="001819E0">
          <w:rPr>
            <w:rFonts w:ascii="Arial" w:hAnsi="Arial" w:cs="Arial"/>
          </w:rPr>
          <w:t xml:space="preserve"> GWA</w:t>
        </w:r>
      </w:ins>
      <w:r w:rsidR="00ED76BC" w:rsidRPr="00842D58">
        <w:rPr>
          <w:rFonts w:ascii="Arial" w:hAnsi="Arial" w:cs="Arial"/>
        </w:rPr>
        <w:t xml:space="preserve"> analysis </w:t>
      </w:r>
      <w:r w:rsidR="00907886" w:rsidRPr="00842D58">
        <w:rPr>
          <w:rFonts w:ascii="Arial" w:hAnsi="Arial" w:cs="Arial"/>
        </w:rPr>
        <w:fldChar w:fldCharType="begin">
          <w:fldData xml:space="preserve">PEVuZE5vdGU+PENpdGU+PEF1dGhvcj5TaWV3ZXJzPC9BdXRob3I+PFllYXI+MjAwNTwvWWVhcj48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=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PEVuZE5vdGU+PENpdGU+PEF1dGhvcj5TaWV3ZXJzPC9BdXRob3I+PFllYXI+MjAwNTwvWWVhcj48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=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DA7119">
        <w:rPr>
          <w:rFonts w:ascii="Arial" w:hAnsi="Arial" w:cs="Arial"/>
          <w:noProof/>
        </w:rPr>
        <w:t>(</w:t>
      </w:r>
      <w:r w:rsidR="00DA7119" w:rsidRPr="00DA7119">
        <w:rPr>
          <w:rFonts w:ascii="Arial" w:hAnsi="Arial" w:cs="Arial"/>
          <w:smallCaps/>
          <w:noProof/>
        </w:rPr>
        <w:t>Siewers</w:t>
      </w:r>
      <w:r w:rsidR="00DA7119" w:rsidRPr="00DA7119">
        <w:rPr>
          <w:rFonts w:ascii="Arial" w:hAnsi="Arial" w:cs="Arial"/>
          <w:i/>
          <w:noProof/>
        </w:rPr>
        <w:t xml:space="preserve"> et al.</w:t>
      </w:r>
      <w:r w:rsidR="00DA7119">
        <w:rPr>
          <w:rFonts w:ascii="Arial" w:hAnsi="Arial" w:cs="Arial"/>
          <w:noProof/>
        </w:rPr>
        <w:t xml:space="preserve"> 2005; </w:t>
      </w:r>
      <w:r w:rsidR="00DA7119" w:rsidRPr="00DA7119">
        <w:rPr>
          <w:rFonts w:ascii="Arial" w:hAnsi="Arial" w:cs="Arial"/>
          <w:smallCaps/>
          <w:noProof/>
        </w:rPr>
        <w:t>Pinedo</w:t>
      </w:r>
      <w:r w:rsidR="00DA7119" w:rsidRPr="00DA7119">
        <w:rPr>
          <w:rFonts w:ascii="Arial" w:hAnsi="Arial" w:cs="Arial"/>
          <w:i/>
          <w:noProof/>
        </w:rPr>
        <w:t xml:space="preserve"> et al.</w:t>
      </w:r>
      <w:r w:rsidR="00DA7119">
        <w:rPr>
          <w:rFonts w:ascii="Arial" w:hAnsi="Arial" w:cs="Arial"/>
          <w:noProof/>
        </w:rPr>
        <w:t xml:space="preserve"> 2008)</w:t>
      </w:r>
      <w:r w:rsidR="00907886" w:rsidRPr="00842D58">
        <w:rPr>
          <w:rFonts w:ascii="Arial" w:hAnsi="Arial" w:cs="Arial"/>
        </w:rPr>
        <w:fldChar w:fldCharType="end"/>
      </w:r>
      <w:r w:rsidR="00656AC4" w:rsidRPr="00842D58">
        <w:rPr>
          <w:rFonts w:ascii="Arial" w:hAnsi="Arial" w:cs="Arial"/>
        </w:rPr>
        <w:t xml:space="preserve">. </w:t>
      </w:r>
      <w:ins w:id="929" w:author="Céline" w:date="2019-09-17T17:50:00Z">
        <w:r w:rsidR="00220821">
          <w:rPr>
            <w:rFonts w:ascii="Arial" w:hAnsi="Arial" w:cs="Arial"/>
          </w:rPr>
          <w:t>Additionally, g</w:t>
        </w:r>
      </w:ins>
      <w:del w:id="930" w:author="Céline" w:date="2019-09-17T17:50:00Z">
        <w:r w:rsidR="00E7641B" w:rsidDel="00220821">
          <w:rPr>
            <w:rFonts w:ascii="Arial" w:hAnsi="Arial" w:cs="Arial"/>
          </w:rPr>
          <w:delText>G</w:delText>
        </w:r>
      </w:del>
      <w:r w:rsidR="00E7641B">
        <w:rPr>
          <w:rFonts w:ascii="Arial" w:hAnsi="Arial" w:cs="Arial"/>
        </w:rPr>
        <w:t xml:space="preserve">enes of the </w:t>
      </w:r>
      <w:proofErr w:type="spellStart"/>
      <w:r w:rsidR="00E7641B">
        <w:rPr>
          <w:rFonts w:ascii="Arial" w:hAnsi="Arial" w:cs="Arial"/>
        </w:rPr>
        <w:t>botcinic</w:t>
      </w:r>
      <w:proofErr w:type="spellEnd"/>
      <w:r w:rsidR="00E7641B">
        <w:rPr>
          <w:rFonts w:ascii="Arial" w:hAnsi="Arial" w:cs="Arial"/>
        </w:rPr>
        <w:t xml:space="preserve"> acid </w:t>
      </w:r>
      <w:del w:id="931" w:author="Céline" w:date="2019-09-17T16:56:00Z">
        <w:r w:rsidR="00E7641B" w:rsidDel="00287B97">
          <w:rPr>
            <w:rFonts w:ascii="Arial" w:hAnsi="Arial" w:cs="Arial"/>
          </w:rPr>
          <w:delText xml:space="preserve">biosynthetic pathway and </w:delText>
        </w:r>
      </w:del>
      <w:ins w:id="932" w:author="Céline" w:date="2019-09-17T16:56:00Z">
        <w:r w:rsidR="00287B97">
          <w:rPr>
            <w:rFonts w:ascii="Arial" w:hAnsi="Arial" w:cs="Arial"/>
          </w:rPr>
          <w:t>and</w:t>
        </w:r>
      </w:ins>
      <w:del w:id="933" w:author="Céline" w:date="2019-09-17T16:56:00Z">
        <w:r w:rsidR="00E7641B" w:rsidDel="00287B97">
          <w:rPr>
            <w:rFonts w:ascii="Arial" w:hAnsi="Arial" w:cs="Arial"/>
          </w:rPr>
          <w:delText>the</w:delText>
        </w:r>
      </w:del>
      <w:r w:rsidR="00E7641B">
        <w:rPr>
          <w:rFonts w:ascii="Arial" w:hAnsi="Arial" w:cs="Arial"/>
        </w:rPr>
        <w:t xml:space="preserve"> </w:t>
      </w:r>
      <w:proofErr w:type="spellStart"/>
      <w:r w:rsidR="00E7641B">
        <w:rPr>
          <w:rFonts w:ascii="Arial" w:hAnsi="Arial" w:cs="Arial"/>
        </w:rPr>
        <w:t>botrydial</w:t>
      </w:r>
      <w:proofErr w:type="spellEnd"/>
      <w:r w:rsidR="00E7641B">
        <w:rPr>
          <w:rFonts w:ascii="Arial" w:hAnsi="Arial" w:cs="Arial"/>
        </w:rPr>
        <w:t xml:space="preserve"> </w:t>
      </w:r>
      <w:ins w:id="934" w:author="Céline" w:date="2019-09-17T16:56:00Z">
        <w:r w:rsidR="00287B97">
          <w:rPr>
            <w:rFonts w:ascii="Arial" w:hAnsi="Arial" w:cs="Arial"/>
          </w:rPr>
          <w:t xml:space="preserve">biosynthetic </w:t>
        </w:r>
      </w:ins>
      <w:r w:rsidR="00E7641B">
        <w:rPr>
          <w:rFonts w:ascii="Arial" w:hAnsi="Arial" w:cs="Arial"/>
        </w:rPr>
        <w:t>pathway</w:t>
      </w:r>
      <w:ins w:id="935" w:author="Céline" w:date="2019-09-17T16:56:00Z">
        <w:r w:rsidR="00287B97">
          <w:rPr>
            <w:rFonts w:ascii="Arial" w:hAnsi="Arial" w:cs="Arial"/>
          </w:rPr>
          <w:t>s</w:t>
        </w:r>
      </w:ins>
      <w:r w:rsidR="00E7641B">
        <w:rPr>
          <w:rFonts w:ascii="Arial" w:hAnsi="Arial" w:cs="Arial"/>
        </w:rPr>
        <w:t xml:space="preserve"> are variable across the </w:t>
      </w:r>
      <w:r w:rsidR="00E7641B" w:rsidRPr="00E7641B">
        <w:rPr>
          <w:rFonts w:ascii="Arial" w:hAnsi="Arial" w:cs="Arial"/>
          <w:i/>
        </w:rPr>
        <w:t>Botrytis</w:t>
      </w:r>
      <w:r w:rsidR="00E7641B">
        <w:rPr>
          <w:rFonts w:ascii="Arial" w:hAnsi="Arial" w:cs="Arial"/>
        </w:rPr>
        <w:t xml:space="preserve"> genus</w:t>
      </w:r>
      <w:del w:id="936" w:author="Céline" w:date="2019-09-17T17:50:00Z">
        <w:r w:rsidR="00E7641B" w:rsidDel="00825431">
          <w:rPr>
            <w:rFonts w:ascii="Arial" w:hAnsi="Arial" w:cs="Arial"/>
          </w:rPr>
          <w:delText xml:space="preserve"> as well</w:delText>
        </w:r>
      </w:del>
      <w:r w:rsidR="00E7641B">
        <w:rPr>
          <w:rFonts w:ascii="Arial" w:hAnsi="Arial" w:cs="Arial"/>
        </w:rPr>
        <w:t xml:space="preserve"> </w:t>
      </w:r>
      <w:r w:rsidR="008A4A05">
        <w:rPr>
          <w:rFonts w:ascii="Arial" w:hAnsi="Arial" w:cs="Arial"/>
        </w:rPr>
        <w:fldChar w:fldCharType="begin"/>
      </w:r>
      <w:r w:rsidR="00F77212">
        <w:rPr>
          <w:rFonts w:ascii="Arial" w:hAnsi="Arial" w:cs="Arial"/>
        </w:rPr>
        <w:instrText xml:space="preserve"> ADDIN EN.CITE &lt;EndNote&gt;&lt;Cite&gt;&lt;Author&gt;Valero-Jiménez&lt;/Author&gt;&lt;Year&gt;2019&lt;/Year&gt;&lt;RecNum&gt;57&lt;/RecNum&gt;&lt;DisplayText&gt;(&lt;style face="smallcaps"&gt;Valero-Jiménez&lt;/style&gt;&lt;style face="italic"&gt; et al.&lt;/style&gt; 2019)&lt;/DisplayText&gt;&lt;record&gt;&lt;rec-number&gt;57&lt;/rec-number&gt;&lt;foreign-keys&gt;&lt;key app="EN" db-id="xfrzr0evkvr902e2fw7xr021sxvavap5rpvx" timestamp="1568759431"&gt;57&lt;/key&gt;&lt;/foreign-keys&gt;&lt;ref-type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91406">
        <w:rPr>
          <w:rFonts w:ascii="Arial" w:hAnsi="Arial" w:cs="Arial"/>
          <w:noProof/>
        </w:rPr>
        <w:t>(</w:t>
      </w:r>
      <w:r w:rsidR="00891406" w:rsidRPr="00891406">
        <w:rPr>
          <w:rFonts w:ascii="Arial" w:hAnsi="Arial" w:cs="Arial"/>
          <w:smallCaps/>
          <w:noProof/>
        </w:rPr>
        <w:t>Valero-Jiménez</w:t>
      </w:r>
      <w:r w:rsidR="00891406" w:rsidRPr="00891406">
        <w:rPr>
          <w:rFonts w:ascii="Arial" w:hAnsi="Arial" w:cs="Arial"/>
          <w:i/>
          <w:noProof/>
        </w:rPr>
        <w:t xml:space="preserve"> et al.</w:t>
      </w:r>
      <w:r w:rsidR="00891406">
        <w:rPr>
          <w:rFonts w:ascii="Arial" w:hAnsi="Arial" w:cs="Arial"/>
          <w:noProof/>
        </w:rPr>
        <w:t xml:space="preserve">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 xml:space="preserve">Critically, </w:t>
      </w:r>
      <w:ins w:id="937" w:author="Céline" w:date="2019-09-17T17:51:00Z">
        <w:r w:rsidR="00825431">
          <w:rPr>
            <w:rFonts w:ascii="Arial" w:hAnsi="Arial" w:cs="Arial"/>
          </w:rPr>
          <w:t xml:space="preserve">the </w:t>
        </w:r>
      </w:ins>
      <w:del w:id="938" w:author="Céline" w:date="2019-09-17T16:58:00Z">
        <w:r w:rsidR="001750AD" w:rsidRPr="00842D58" w:rsidDel="00287B97">
          <w:rPr>
            <w:rFonts w:ascii="Arial" w:hAnsi="Arial" w:cs="Arial"/>
          </w:rPr>
          <w:delText>the</w:delText>
        </w:r>
      </w:del>
      <w:del w:id="939" w:author="Céline" w:date="2019-09-17T17:51:00Z">
        <w:r w:rsidR="001750AD" w:rsidRPr="00842D58" w:rsidDel="00825431">
          <w:rPr>
            <w:rFonts w:ascii="Arial" w:hAnsi="Arial" w:cs="Arial"/>
          </w:rPr>
          <w:delText xml:space="preserve"> </w:delText>
        </w:r>
      </w:del>
      <w:r w:rsidR="001750AD" w:rsidRPr="00842D58">
        <w:rPr>
          <w:rFonts w:ascii="Arial" w:hAnsi="Arial" w:cs="Arial"/>
        </w:rPr>
        <w:t>transcript</w:t>
      </w:r>
      <w:ins w:id="940" w:author="Céline" w:date="2019-09-17T16:59:00Z">
        <w:r w:rsidR="00287B97">
          <w:rPr>
            <w:rFonts w:ascii="Arial" w:hAnsi="Arial" w:cs="Arial"/>
          </w:rPr>
          <w:t xml:space="preserve">ion profiles </w:t>
        </w:r>
      </w:ins>
      <w:del w:id="941" w:author="Céline" w:date="2019-09-17T16:59:00Z">
        <w:r w:rsidR="001750AD" w:rsidRPr="00842D58" w:rsidDel="00287B97">
          <w:rPr>
            <w:rFonts w:ascii="Arial" w:hAnsi="Arial" w:cs="Arial"/>
          </w:rPr>
          <w:delText>s</w:delText>
        </w:r>
      </w:del>
      <w:ins w:id="942" w:author="Céline" w:date="2019-09-17T16:59:00Z">
        <w:r w:rsidR="008F77ED">
          <w:rPr>
            <w:rFonts w:ascii="Arial" w:hAnsi="Arial" w:cs="Arial"/>
          </w:rPr>
          <w:t xml:space="preserve">of </w:t>
        </w:r>
      </w:ins>
      <w:ins w:id="943" w:author="Céline" w:date="2019-09-17T17:51:00Z">
        <w:r w:rsidR="00825431">
          <w:rPr>
            <w:rFonts w:ascii="Arial" w:hAnsi="Arial" w:cs="Arial"/>
          </w:rPr>
          <w:t xml:space="preserve">the </w:t>
        </w:r>
      </w:ins>
      <w:ins w:id="944" w:author="Céline" w:date="2019-09-17T16:59:00Z">
        <w:r w:rsidR="008F77ED">
          <w:rPr>
            <w:rFonts w:ascii="Arial" w:hAnsi="Arial" w:cs="Arial"/>
          </w:rPr>
          <w:t>genes within</w:t>
        </w:r>
      </w:ins>
      <w:del w:id="945" w:author="Céline" w:date="2019-09-17T16:59:00Z">
        <w:r w:rsidR="001750AD" w:rsidRPr="00842D58" w:rsidDel="00287B97">
          <w:rPr>
            <w:rFonts w:ascii="Arial" w:hAnsi="Arial" w:cs="Arial"/>
          </w:rPr>
          <w:delText xml:space="preserve"> </w:delText>
        </w:r>
      </w:del>
      <w:ins w:id="946" w:author="Céline" w:date="2019-09-17T16:57:00Z">
        <w:r w:rsidR="00287B97">
          <w:rPr>
            <w:rFonts w:ascii="Arial" w:hAnsi="Arial" w:cs="Arial"/>
          </w:rPr>
          <w:t xml:space="preserve"> </w:t>
        </w:r>
      </w:ins>
      <w:del w:id="947" w:author="Céline" w:date="2019-09-17T16:57:00Z">
        <w:r w:rsidR="001750AD" w:rsidRPr="00842D58" w:rsidDel="00287B97">
          <w:rPr>
            <w:rFonts w:ascii="Arial" w:hAnsi="Arial" w:cs="Arial"/>
          </w:rPr>
          <w:delText xml:space="preserve">within each of </w:delText>
        </w:r>
      </w:del>
      <w:r w:rsidR="001750AD" w:rsidRPr="00842D58">
        <w:rPr>
          <w:rFonts w:ascii="Arial" w:hAnsi="Arial" w:cs="Arial"/>
        </w:rPr>
        <w:t>these pathways</w:t>
      </w:r>
      <w:ins w:id="948" w:author="Céline" w:date="2019-09-17T17:51:00Z">
        <w:r w:rsidR="00825431">
          <w:rPr>
            <w:rFonts w:ascii="Arial" w:hAnsi="Arial" w:cs="Arial"/>
          </w:rPr>
          <w:t xml:space="preserve"> are highly correlated </w:t>
        </w:r>
      </w:ins>
      <w:del w:id="949" w:author="Céline" w:date="2019-09-17T16:59:00Z">
        <w:r w:rsidR="001750AD" w:rsidRPr="00842D58" w:rsidDel="00287B97">
          <w:rPr>
            <w:rFonts w:ascii="Arial" w:hAnsi="Arial" w:cs="Arial"/>
          </w:rPr>
          <w:delText xml:space="preserve"> are highly correlated </w:delText>
        </w:r>
      </w:del>
      <w:r w:rsidR="001750AD" w:rsidRPr="00842D58">
        <w:rPr>
          <w:rFonts w:ascii="Arial" w:hAnsi="Arial" w:cs="Arial"/>
        </w:rPr>
        <w:t>across</w:t>
      </w:r>
      <w:del w:id="950" w:author="Céline" w:date="2019-09-17T16:59:00Z">
        <w:r w:rsidR="001750AD" w:rsidRPr="00842D58" w:rsidDel="008F77ED">
          <w:rPr>
            <w:rFonts w:ascii="Arial" w:hAnsi="Arial" w:cs="Arial"/>
          </w:rPr>
          <w:delText xml:space="preserve"> </w:delText>
        </w:r>
        <w:r w:rsidR="001750AD" w:rsidRPr="00842D58" w:rsidDel="00287B97">
          <w:rPr>
            <w:rFonts w:ascii="Arial" w:hAnsi="Arial" w:cs="Arial"/>
          </w:rPr>
          <w:delText>the</w:delText>
        </w:r>
      </w:del>
      <w:r w:rsidR="001750AD" w:rsidRPr="00842D58">
        <w:rPr>
          <w:rFonts w:ascii="Arial" w:hAnsi="Arial" w:cs="Arial"/>
        </w:rPr>
        <w:t xml:space="preserve"> isolates</w:t>
      </w:r>
      <w:r w:rsidR="009A61CD" w:rsidRPr="00842D58">
        <w:rPr>
          <w:rFonts w:ascii="Arial" w:hAnsi="Arial" w:cs="Arial"/>
        </w:rPr>
        <w:t>,</w:t>
      </w:r>
      <w:r w:rsidR="001750AD" w:rsidRPr="00842D58">
        <w:rPr>
          <w:rFonts w:ascii="Arial" w:hAnsi="Arial" w:cs="Arial"/>
        </w:rPr>
        <w:t xml:space="preserve"> suggesting </w:t>
      </w:r>
      <w:ins w:id="951" w:author="Céline" w:date="2019-09-17T17:03:00Z">
        <w:r w:rsidR="008F77ED">
          <w:rPr>
            <w:rFonts w:ascii="Arial" w:hAnsi="Arial" w:cs="Arial"/>
          </w:rPr>
          <w:t>pathway-specific control</w:t>
        </w:r>
        <w:del w:id="952" w:author="Dan Kliebenstein" w:date="2019-09-25T10:08:00Z">
          <w:r w:rsidR="008F77ED" w:rsidDel="005C1944">
            <w:rPr>
              <w:rFonts w:ascii="Arial" w:hAnsi="Arial" w:cs="Arial"/>
            </w:rPr>
            <w:delText>s</w:delText>
          </w:r>
        </w:del>
        <w:r w:rsidR="008F77ED">
          <w:rPr>
            <w:rFonts w:ascii="Arial" w:hAnsi="Arial" w:cs="Arial"/>
          </w:rPr>
          <w:t xml:space="preserve"> </w:t>
        </w:r>
      </w:ins>
      <w:del w:id="953" w:author="Céline" w:date="2019-09-17T17:02:00Z">
        <w:r w:rsidR="001750AD" w:rsidRPr="00842D58" w:rsidDel="008F77ED">
          <w:rPr>
            <w:rFonts w:ascii="Arial" w:hAnsi="Arial" w:cs="Arial"/>
          </w:rPr>
          <w:delText xml:space="preserve">that </w:delText>
        </w:r>
      </w:del>
      <w:ins w:id="954" w:author="Céline" w:date="2019-09-17T17:03:00Z">
        <w:r w:rsidR="008F77ED">
          <w:rPr>
            <w:rFonts w:ascii="Arial" w:hAnsi="Arial" w:cs="Arial"/>
          </w:rPr>
          <w:t>of</w:t>
        </w:r>
      </w:ins>
      <w:del w:id="955" w:author="Céline" w:date="2019-09-17T17:03:00Z">
        <w:r w:rsidR="001750AD" w:rsidRPr="00842D58" w:rsidDel="008F77ED">
          <w:rPr>
            <w:rFonts w:ascii="Arial" w:hAnsi="Arial" w:cs="Arial"/>
          </w:rPr>
          <w:delText>their</w:delText>
        </w:r>
      </w:del>
      <w:r w:rsidR="009A61CD" w:rsidRPr="00842D58">
        <w:rPr>
          <w:rFonts w:ascii="Arial" w:hAnsi="Arial" w:cs="Arial"/>
        </w:rPr>
        <w:t xml:space="preserve"> expression</w:t>
      </w:r>
      <w:ins w:id="956" w:author="Céline" w:date="2019-09-17T17:03:00Z">
        <w:r w:rsidR="008F77ED">
          <w:rPr>
            <w:rFonts w:ascii="Arial" w:hAnsi="Arial" w:cs="Arial"/>
          </w:rPr>
          <w:t xml:space="preserve"> variation</w:t>
        </w:r>
        <w:del w:id="957" w:author="Dan Kliebenstein" w:date="2019-09-25T10:08:00Z">
          <w:r w:rsidR="008F77ED" w:rsidDel="005C1944">
            <w:rPr>
              <w:rFonts w:ascii="Arial" w:hAnsi="Arial" w:cs="Arial"/>
            </w:rPr>
            <w:delText>s</w:delText>
          </w:r>
        </w:del>
      </w:ins>
      <w:r w:rsidR="00097440" w:rsidRPr="00842D58">
        <w:rPr>
          <w:rFonts w:ascii="Arial" w:hAnsi="Arial" w:cs="Arial"/>
        </w:rPr>
        <w:t xml:space="preserve"> </w:t>
      </w:r>
      <w:del w:id="958" w:author="Céline" w:date="2019-09-17T17:03:00Z">
        <w:r w:rsidR="001750AD" w:rsidRPr="00842D58" w:rsidDel="008F77ED">
          <w:rPr>
            <w:rFonts w:ascii="Arial" w:hAnsi="Arial" w:cs="Arial"/>
          </w:rPr>
          <w:delText>variation is controlled by pathway</w:delText>
        </w:r>
        <w:r w:rsidR="00085526" w:rsidRPr="00842D58" w:rsidDel="008F77ED">
          <w:rPr>
            <w:rFonts w:ascii="Arial" w:hAnsi="Arial" w:cs="Arial"/>
          </w:rPr>
          <w:delText>-</w:delText>
        </w:r>
        <w:r w:rsidR="001750AD" w:rsidRPr="00842D58" w:rsidDel="008F77ED">
          <w:rPr>
            <w:rFonts w:ascii="Arial" w:hAnsi="Arial" w:cs="Arial"/>
          </w:rPr>
          <w:delText>specific variation</w:delText>
        </w:r>
      </w:del>
      <w:ins w:id="959" w:author="Dan Kliebenstein" w:date="2019-09-13T16:27:00Z">
        <w:del w:id="960" w:author="Céline" w:date="2019-09-17T17:03:00Z">
          <w:r w:rsidR="00DA7119" w:rsidDel="008F77ED">
            <w:rPr>
              <w:rFonts w:ascii="Arial" w:hAnsi="Arial" w:cs="Arial"/>
            </w:rPr>
            <w:delText xml:space="preserve"> </w:delText>
          </w:r>
        </w:del>
      </w:ins>
      <w:r w:rsidR="00DA7119">
        <w:rPr>
          <w:rFonts w:ascii="Arial" w:hAnsi="Arial" w:cs="Arial"/>
        </w:rPr>
        <w:fldChar w:fldCharType="begin"/>
      </w:r>
      <w:r w:rsidR="00E20DAA">
        <w:rPr>
          <w:rFonts w:ascii="Arial" w:hAnsi="Arial" w:cs="Arial"/>
        </w:rPr>
        <w:instrText xml:space="preserve"> ADDIN EN.CITE &lt;EndNote&gt;&lt;Cite&gt;&lt;Author&gt;Zhang&lt;/Author&gt;&lt;Year&gt;2019&lt;/Year&gt;&lt;RecNum&gt;3505&lt;/RecNum&gt;&lt;DisplayText&gt;(&lt;style face="smallcaps"&gt;Zhang&lt;/style&gt;&lt;style face="italic"&gt; et al.&lt;/style&gt; 2019)&lt;/DisplayText&gt;&lt;record&gt;&lt;rec-number&gt;3505&lt;/rec-number&gt;&lt;foreign-keys&gt;&lt;key app="EN" db-id="0xfxddspv2wdvmeez5cv250750wsprfev5dv" timestamp="1543951957"&gt;3505&lt;/key&gt;&lt;/foreign-keys&gt;&lt;ref-type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Susana&lt;/author&gt;&lt;author&gt;Kliebenstein, Daniel J.&lt;/author&gt;&lt;/authors&gt;&lt;/contributors&gt;&lt;titles&gt;&lt;title&gt;Plant-Necrotroph Co-transcriptome Networks Illuminate a Metabolic Battlefield&lt;/title&gt;&lt;secondary-title&gt;eLife&lt;/secondary-title&gt;&lt;/titles&gt;&lt;periodical&gt;&lt;full-title&gt;Elife&lt;/full-title&gt;&lt;/periodical&gt;&lt;pages&gt;e44279&lt;/pages&gt;&lt;volume&gt;8&lt;/volume&gt;&lt;dates&gt;&lt;year&gt;2019&lt;/year&gt;&lt;/dates&gt;&lt;urls&gt;&lt;related-urls&gt;&lt;url&gt;https://www.biorxiv.org/content/biorxiv/early/2018/12/04/485235.full.pdf&lt;/url&gt;&lt;/related-urls&gt;&lt;/urls&gt;&lt;electronic-resource-num&gt;10.7554/eLife.44279&lt;/electronic-resource-num&gt;&lt;/record&gt;&lt;/Cite&gt;&lt;/EndNote&gt;</w:instrText>
      </w:r>
      <w:r w:rsidR="00DA7119">
        <w:rPr>
          <w:rFonts w:ascii="Arial" w:hAnsi="Arial" w:cs="Arial"/>
        </w:rPr>
        <w:fldChar w:fldCharType="separate"/>
      </w:r>
      <w:r w:rsidR="00DA7119">
        <w:rPr>
          <w:rFonts w:ascii="Arial" w:hAnsi="Arial" w:cs="Arial"/>
          <w:noProof/>
        </w:rPr>
        <w:t>(</w:t>
      </w:r>
      <w:r w:rsidR="00DA7119" w:rsidRPr="00DA7119">
        <w:rPr>
          <w:rFonts w:ascii="Arial" w:hAnsi="Arial" w:cs="Arial"/>
          <w:smallCaps/>
          <w:noProof/>
        </w:rPr>
        <w:t>Zhang</w:t>
      </w:r>
      <w:r w:rsidR="00DA7119" w:rsidRPr="00DA7119">
        <w:rPr>
          <w:rFonts w:ascii="Arial" w:hAnsi="Arial" w:cs="Arial"/>
          <w:i/>
          <w:noProof/>
        </w:rPr>
        <w:t xml:space="preserve"> et al.</w:t>
      </w:r>
      <w:r w:rsidR="00DA7119">
        <w:rPr>
          <w:rFonts w:ascii="Arial" w:hAnsi="Arial" w:cs="Arial"/>
          <w:noProof/>
        </w:rPr>
        <w:t xml:space="preserve"> 2019)</w:t>
      </w:r>
      <w:r w:rsidR="00DA7119">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w:t>
      </w:r>
      <w:del w:id="961" w:author="Dan Kliebenstein" w:date="2019-09-25T10:08:00Z">
        <w:r w:rsidR="00097440" w:rsidRPr="00842D58" w:rsidDel="005C1944">
          <w:rPr>
            <w:rFonts w:ascii="Arial" w:hAnsi="Arial" w:cs="Arial"/>
          </w:rPr>
          <w:delText xml:space="preserve">these </w:delText>
        </w:r>
      </w:del>
      <w:ins w:id="962" w:author="Dan Kliebenstein" w:date="2019-09-25T10:08:00Z">
        <w:r w:rsidR="005C1944">
          <w:rPr>
            <w:rFonts w:ascii="Arial" w:hAnsi="Arial" w:cs="Arial"/>
          </w:rPr>
          <w:t xml:space="preserve">the absence of </w:t>
        </w:r>
        <w:proofErr w:type="spellStart"/>
        <w:r w:rsidR="005C1944" w:rsidRPr="005C1944">
          <w:rPr>
            <w:rFonts w:ascii="Arial" w:hAnsi="Arial" w:cs="Arial"/>
            <w:i/>
            <w:rPrChange w:id="963" w:author="Dan Kliebenstein" w:date="2019-09-25T10:08:00Z">
              <w:rPr>
                <w:rFonts w:ascii="Arial" w:hAnsi="Arial" w:cs="Arial"/>
              </w:rPr>
            </w:rPrChange>
          </w:rPr>
          <w:t>cis</w:t>
        </w:r>
        <w:proofErr w:type="spellEnd"/>
        <w:r w:rsidR="005C1944">
          <w:rPr>
            <w:rFonts w:ascii="Arial" w:hAnsi="Arial" w:cs="Arial"/>
          </w:rPr>
          <w:t>-SNPs in these</w:t>
        </w:r>
        <w:r w:rsidR="005C1944" w:rsidRPr="00842D58">
          <w:rPr>
            <w:rFonts w:ascii="Arial" w:hAnsi="Arial" w:cs="Arial"/>
          </w:rPr>
          <w:t xml:space="preserve"> </w:t>
        </w:r>
      </w:ins>
      <w:r w:rsidR="00097440" w:rsidRPr="00842D58">
        <w:rPr>
          <w:rFonts w:ascii="Arial" w:hAnsi="Arial" w:cs="Arial"/>
        </w:rPr>
        <w:t>loci m</w:t>
      </w:r>
      <w:r w:rsidR="009A61CD" w:rsidRPr="00842D58">
        <w:rPr>
          <w:rFonts w:ascii="Arial" w:hAnsi="Arial" w:cs="Arial"/>
        </w:rPr>
        <w:t>ay</w:t>
      </w:r>
      <w:r w:rsidR="00097440" w:rsidRPr="00842D58">
        <w:rPr>
          <w:rFonts w:ascii="Arial" w:hAnsi="Arial" w:cs="Arial"/>
        </w:rPr>
        <w:t xml:space="preserve"> </w:t>
      </w:r>
      <w:ins w:id="964" w:author="Céline" w:date="2019-09-17T17:04:00Z">
        <w:r w:rsidR="008F77ED">
          <w:rPr>
            <w:rFonts w:ascii="Arial" w:hAnsi="Arial" w:cs="Arial"/>
          </w:rPr>
          <w:t xml:space="preserve">represent </w:t>
        </w:r>
        <w:proofErr w:type="spellStart"/>
        <w:r w:rsidR="008F77ED" w:rsidRPr="008F77ED">
          <w:rPr>
            <w:rFonts w:ascii="Arial" w:hAnsi="Arial" w:cs="Arial"/>
            <w:i/>
            <w:rPrChange w:id="965" w:author="Céline" w:date="2019-09-17T17:04:00Z">
              <w:rPr>
                <w:rFonts w:ascii="Arial" w:hAnsi="Arial" w:cs="Arial"/>
              </w:rPr>
            </w:rPrChange>
          </w:rPr>
          <w:t>cis</w:t>
        </w:r>
        <w:proofErr w:type="spellEnd"/>
        <w:r w:rsidR="008F77ED">
          <w:rPr>
            <w:rFonts w:ascii="Arial" w:hAnsi="Arial" w:cs="Arial"/>
          </w:rPr>
          <w:t>-pattern</w:t>
        </w:r>
      </w:ins>
      <w:del w:id="966" w:author="Céline" w:date="2019-09-17T17:04:00Z">
        <w:r w:rsidR="00097440" w:rsidRPr="00842D58" w:rsidDel="008F77ED">
          <w:rPr>
            <w:rFonts w:ascii="Arial" w:hAnsi="Arial" w:cs="Arial"/>
          </w:rPr>
          <w:delText>have</w:delText>
        </w:r>
      </w:del>
      <w:r w:rsidR="00097440" w:rsidRPr="00842D58">
        <w:rPr>
          <w:rFonts w:ascii="Arial" w:hAnsi="Arial" w:cs="Arial"/>
        </w:rPr>
        <w:t xml:space="preserve"> false-negative</w:t>
      </w:r>
      <w:del w:id="967" w:author="Céline" w:date="2019-09-17T17:04:00Z">
        <w:r w:rsidR="00097440" w:rsidRPr="00842D58" w:rsidDel="008F77ED">
          <w:rPr>
            <w:rFonts w:ascii="Arial" w:hAnsi="Arial" w:cs="Arial"/>
          </w:rPr>
          <w:delText xml:space="preserve"> issue</w:delText>
        </w:r>
      </w:del>
      <w:r w:rsidR="00097440" w:rsidRPr="00842D58">
        <w:rPr>
          <w:rFonts w:ascii="Arial" w:hAnsi="Arial" w:cs="Arial"/>
        </w:rPr>
        <w:t>s</w:t>
      </w:r>
      <w:del w:id="968" w:author="Céline" w:date="2019-09-17T17:04:00Z">
        <w:r w:rsidR="00097440" w:rsidRPr="00842D58" w:rsidDel="008F77ED">
          <w:rPr>
            <w:rFonts w:ascii="Arial" w:hAnsi="Arial" w:cs="Arial"/>
          </w:rPr>
          <w:delText xml:space="preserve"> that prevented the detection of real </w:delText>
        </w:r>
        <w:r w:rsidR="00097440" w:rsidRPr="00842D58" w:rsidDel="008F77ED">
          <w:rPr>
            <w:rFonts w:ascii="Arial" w:hAnsi="Arial" w:cs="Arial"/>
            <w:i/>
          </w:rPr>
          <w:delText>cis</w:delText>
        </w:r>
        <w:r w:rsidR="00097440" w:rsidRPr="00842D58" w:rsidDel="008F77ED">
          <w:rPr>
            <w:rFonts w:ascii="Arial" w:hAnsi="Arial" w:cs="Arial"/>
          </w:rPr>
          <w:delText>-eQTL</w:delText>
        </w:r>
      </w:del>
      <w:r w:rsidR="00097440" w:rsidRPr="00842D58">
        <w:rPr>
          <w:rFonts w:ascii="Arial" w:hAnsi="Arial" w:cs="Arial"/>
        </w:rPr>
        <w:t>.</w:t>
      </w:r>
      <w:ins w:id="969" w:author="Céline" w:date="2019-09-17T17:53:00Z">
        <w:r w:rsidR="00825431">
          <w:rPr>
            <w:rFonts w:ascii="Arial" w:hAnsi="Arial" w:cs="Arial"/>
          </w:rPr>
          <w:t xml:space="preserve"> </w:t>
        </w:r>
      </w:ins>
    </w:p>
    <w:p w14:paraId="3C54F052" w14:textId="3B6C11F4" w:rsidR="00825431" w:rsidRDefault="00ED203D" w:rsidP="00B56430">
      <w:pPr>
        <w:spacing w:line="480" w:lineRule="auto"/>
        <w:rPr>
          <w:ins w:id="970" w:author="Céline" w:date="2019-09-17T17:53:00Z"/>
          <w:rFonts w:ascii="Arial" w:hAnsi="Arial" w:cs="Arial"/>
        </w:rPr>
      </w:pPr>
      <w:del w:id="971" w:author="Céline" w:date="2019-09-17T17:53:00Z">
        <w:r w:rsidRPr="00842D58" w:rsidDel="00825431">
          <w:rPr>
            <w:rFonts w:ascii="Arial" w:hAnsi="Arial" w:cs="Arial"/>
          </w:rPr>
          <w:tab/>
        </w:r>
      </w:del>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proofErr w:type="spellStart"/>
      <w:r w:rsidR="00907886" w:rsidRPr="00842D58">
        <w:rPr>
          <w:rFonts w:ascii="Arial" w:hAnsi="Arial" w:cs="Arial"/>
          <w:i/>
        </w:rPr>
        <w:t>cis</w:t>
      </w:r>
      <w:proofErr w:type="spellEnd"/>
      <w:r w:rsidR="00907886" w:rsidRPr="00842D58">
        <w:rPr>
          <w:rFonts w:ascii="Arial" w:hAnsi="Arial" w:cs="Arial"/>
        </w:rPr>
        <w:t>-</w:t>
      </w:r>
      <w:del w:id="972" w:author="Dan Kliebenstein" w:date="2019-09-25T10:08:00Z">
        <w:r w:rsidR="00907886" w:rsidRPr="00842D58" w:rsidDel="005C1944">
          <w:rPr>
            <w:rFonts w:ascii="Arial" w:hAnsi="Arial" w:cs="Arial"/>
          </w:rPr>
          <w:delText>eQTL</w:delText>
        </w:r>
      </w:del>
      <w:ins w:id="973" w:author="Dan Kliebenstein" w:date="2019-09-25T10:08:00Z">
        <w:r w:rsidR="005C1944">
          <w:rPr>
            <w:rFonts w:ascii="Arial" w:hAnsi="Arial" w:cs="Arial"/>
          </w:rPr>
          <w:t>SNPs</w:t>
        </w:r>
      </w:ins>
      <w:r w:rsidR="00C069BD">
        <w:rPr>
          <w:rFonts w:ascii="Arial" w:hAnsi="Arial" w:cs="Arial"/>
        </w:rPr>
        <w:t>,</w:t>
      </w:r>
      <w:r w:rsidR="00907886" w:rsidRPr="00842D58">
        <w:rPr>
          <w:rFonts w:ascii="Arial" w:hAnsi="Arial" w:cs="Arial"/>
        </w:rPr>
        <w:t xml:space="preserve"> we </w:t>
      </w:r>
      <w:ins w:id="974" w:author="Céline" w:date="2019-09-17T17:26:00Z">
        <w:r w:rsidR="00377141">
          <w:rPr>
            <w:rFonts w:ascii="Arial" w:hAnsi="Arial" w:cs="Arial"/>
          </w:rPr>
          <w:t xml:space="preserve">extracted </w:t>
        </w:r>
      </w:ins>
      <w:del w:id="975" w:author="Céline" w:date="2019-09-17T17:25:00Z">
        <w:r w:rsidR="00907886" w:rsidRPr="00842D58" w:rsidDel="00377141">
          <w:rPr>
            <w:rFonts w:ascii="Arial" w:hAnsi="Arial" w:cs="Arial"/>
          </w:rPr>
          <w:delText xml:space="preserve">used </w:delText>
        </w:r>
      </w:del>
      <w:r w:rsidR="001750AD" w:rsidRPr="00842D58">
        <w:rPr>
          <w:rFonts w:ascii="Arial" w:hAnsi="Arial" w:cs="Arial"/>
        </w:rPr>
        <w:t>all</w:t>
      </w:r>
      <w:del w:id="976" w:author="Céline" w:date="2019-09-17T17:26:00Z">
        <w:r w:rsidR="00085526" w:rsidRPr="00842D58" w:rsidDel="00377141">
          <w:rPr>
            <w:rFonts w:ascii="Arial" w:hAnsi="Arial" w:cs="Arial"/>
          </w:rPr>
          <w:delText xml:space="preserve"> of</w:delText>
        </w:r>
      </w:del>
      <w:r w:rsidR="001750AD" w:rsidRPr="00842D58">
        <w:rPr>
          <w:rFonts w:ascii="Arial" w:hAnsi="Arial" w:cs="Arial"/>
        </w:rPr>
        <w:t xml:space="preserve"> the SNPs </w:t>
      </w:r>
      <w:ins w:id="977" w:author="Céline" w:date="2019-09-17T17:53:00Z">
        <w:r w:rsidR="00825431">
          <w:rPr>
            <w:rFonts w:ascii="Arial" w:hAnsi="Arial" w:cs="Arial"/>
          </w:rPr>
          <w:t xml:space="preserve">within </w:t>
        </w:r>
      </w:ins>
      <w:del w:id="978" w:author="Céline" w:date="2019-09-17T17:53:00Z">
        <w:r w:rsidR="001750AD" w:rsidRPr="00842D58" w:rsidDel="00825431">
          <w:rPr>
            <w:rFonts w:ascii="Arial" w:hAnsi="Arial" w:cs="Arial"/>
          </w:rPr>
          <w:delText xml:space="preserve">for </w:delText>
        </w:r>
      </w:del>
      <w:r w:rsidR="00907886" w:rsidRPr="00842D58">
        <w:rPr>
          <w:rFonts w:ascii="Arial" w:hAnsi="Arial" w:cs="Arial"/>
        </w:rPr>
        <w:t xml:space="preserve">each </w:t>
      </w:r>
      <w:r w:rsidR="001750AD" w:rsidRPr="00842D58">
        <w:rPr>
          <w:rFonts w:ascii="Arial" w:hAnsi="Arial" w:cs="Arial"/>
        </w:rPr>
        <w:t xml:space="preserve">biosynthetic cluster </w:t>
      </w:r>
      <w:ins w:id="979" w:author="Céline" w:date="2019-09-17T17:53:00Z">
        <w:r w:rsidR="00825431">
          <w:rPr>
            <w:rFonts w:ascii="Arial" w:hAnsi="Arial" w:cs="Arial"/>
          </w:rPr>
          <w:t>and</w:t>
        </w:r>
      </w:ins>
      <w:del w:id="980" w:author="Céline" w:date="2019-09-17T17:53:00Z">
        <w:r w:rsidR="00907886" w:rsidRPr="00842D58" w:rsidDel="00825431">
          <w:rPr>
            <w:rFonts w:ascii="Arial" w:hAnsi="Arial" w:cs="Arial"/>
          </w:rPr>
          <w:delText>to</w:delText>
        </w:r>
      </w:del>
      <w:r w:rsidR="00907886" w:rsidRPr="00842D58">
        <w:rPr>
          <w:rFonts w:ascii="Arial" w:hAnsi="Arial" w:cs="Arial"/>
        </w:rPr>
        <w:t xml:space="preserve"> investigate</w:t>
      </w:r>
      <w:ins w:id="981" w:author="Céline" w:date="2019-09-17T17:53:00Z">
        <w:r w:rsidR="00825431">
          <w:rPr>
            <w:rFonts w:ascii="Arial" w:hAnsi="Arial" w:cs="Arial"/>
          </w:rPr>
          <w:t>d</w:t>
        </w:r>
      </w:ins>
      <w:r w:rsidR="00907886" w:rsidRPr="00842D58">
        <w:rPr>
          <w:rFonts w:ascii="Arial" w:hAnsi="Arial" w:cs="Arial"/>
        </w:rPr>
        <w:t xml:space="preserve"> haplotype diversity</w:t>
      </w:r>
      <w:r w:rsidR="00895F14">
        <w:rPr>
          <w:rFonts w:ascii="Arial" w:hAnsi="Arial" w:cs="Arial"/>
        </w:rPr>
        <w:t xml:space="preserve"> across the</w:t>
      </w:r>
      <w:ins w:id="982" w:author="Céline" w:date="2019-09-17T17:30:00Z">
        <w:r w:rsidR="00C53709">
          <w:rPr>
            <w:rFonts w:ascii="Arial" w:hAnsi="Arial" w:cs="Arial"/>
          </w:rPr>
          <w:t xml:space="preserve"> 96</w:t>
        </w:r>
      </w:ins>
      <w:r w:rsidR="00895F14">
        <w:rPr>
          <w:rFonts w:ascii="Arial" w:hAnsi="Arial" w:cs="Arial"/>
        </w:rPr>
        <w:t xml:space="preserve"> </w:t>
      </w:r>
      <w:r w:rsidR="00895F14">
        <w:rPr>
          <w:rFonts w:ascii="Arial" w:hAnsi="Arial" w:cs="Arial"/>
          <w:i/>
        </w:rPr>
        <w:t xml:space="preserve">B. </w:t>
      </w:r>
      <w:proofErr w:type="spellStart"/>
      <w:r w:rsidR="00895F14">
        <w:rPr>
          <w:rFonts w:ascii="Arial" w:hAnsi="Arial" w:cs="Arial"/>
          <w:i/>
        </w:rPr>
        <w:t>cinerea</w:t>
      </w:r>
      <w:proofErr w:type="spellEnd"/>
      <w:r w:rsidR="00895F14">
        <w:rPr>
          <w:rFonts w:ascii="Arial" w:hAnsi="Arial" w:cs="Arial"/>
        </w:rPr>
        <w:t xml:space="preserve"> isolates</w:t>
      </w:r>
      <w:r w:rsidR="001750AD" w:rsidRPr="00842D58">
        <w:rPr>
          <w:rFonts w:ascii="Arial" w:hAnsi="Arial" w:cs="Arial"/>
        </w:rPr>
        <w:t xml:space="preserve">. </w:t>
      </w:r>
    </w:p>
    <w:p w14:paraId="45307E37" w14:textId="06345CAF" w:rsidR="00D23608" w:rsidRDefault="00907886" w:rsidP="00B56430">
      <w:pPr>
        <w:spacing w:line="480" w:lineRule="auto"/>
        <w:rPr>
          <w:rFonts w:ascii="Arial" w:hAnsi="Arial" w:cs="Arial"/>
        </w:rPr>
      </w:pPr>
      <w:r w:rsidRPr="00842D58">
        <w:rPr>
          <w:rFonts w:ascii="Arial" w:hAnsi="Arial" w:cs="Arial"/>
        </w:rPr>
        <w:t xml:space="preserve">We first investigated the </w:t>
      </w:r>
      <w:proofErr w:type="spellStart"/>
      <w:r w:rsidR="00D23608" w:rsidRPr="00842D58">
        <w:rPr>
          <w:rFonts w:ascii="Arial" w:hAnsi="Arial" w:cs="Arial"/>
        </w:rPr>
        <w:t>b</w:t>
      </w:r>
      <w:r w:rsidRPr="00842D58">
        <w:rPr>
          <w:rFonts w:ascii="Arial" w:hAnsi="Arial" w:cs="Arial"/>
        </w:rPr>
        <w:t>otcinic</w:t>
      </w:r>
      <w:proofErr w:type="spellEnd"/>
      <w:r w:rsidRPr="00842D58">
        <w:rPr>
          <w:rFonts w:ascii="Arial" w:hAnsi="Arial" w:cs="Arial"/>
        </w:rPr>
        <w:t xml:space="preserve"> acid </w:t>
      </w:r>
      <w:del w:id="983" w:author="Dan Kliebenstein" w:date="2019-08-16T15:13:00Z">
        <w:r w:rsidRPr="00842D58" w:rsidDel="00E71E4E">
          <w:rPr>
            <w:rFonts w:ascii="Arial" w:hAnsi="Arial" w:cs="Arial"/>
          </w:rPr>
          <w:delText>cluster which</w:delText>
        </w:r>
      </w:del>
      <w:ins w:id="984" w:author="Dan Kliebenstein" w:date="2019-08-16T15:13:00Z">
        <w:r w:rsidR="00E71E4E" w:rsidRPr="00842D58">
          <w:rPr>
            <w:rFonts w:ascii="Arial" w:hAnsi="Arial" w:cs="Arial"/>
          </w:rPr>
          <w:t>cluster that</w:t>
        </w:r>
      </w:ins>
      <w:r w:rsidRPr="00842D58">
        <w:rPr>
          <w:rFonts w:ascii="Arial" w:hAnsi="Arial" w:cs="Arial"/>
        </w:rPr>
        <w:t xml:space="preserve"> </w:t>
      </w:r>
      <w:del w:id="985" w:author="Dan Kliebenstein" w:date="2019-08-16T15:13:00Z">
        <w:r w:rsidRPr="00842D58" w:rsidDel="00E71E4E">
          <w:rPr>
            <w:rFonts w:ascii="Arial" w:hAnsi="Arial" w:cs="Arial"/>
          </w:rPr>
          <w:delText xml:space="preserve">identified </w:delText>
        </w:r>
      </w:del>
      <w:ins w:id="986" w:author="Dan Kliebenstein" w:date="2019-08-16T15:13:00Z">
        <w:r w:rsidR="00E71E4E">
          <w:rPr>
            <w:rFonts w:ascii="Arial" w:hAnsi="Arial" w:cs="Arial"/>
          </w:rPr>
          <w:t>contains</w:t>
        </w:r>
        <w:r w:rsidR="00E71E4E" w:rsidRPr="00842D58">
          <w:rPr>
            <w:rFonts w:ascii="Arial" w:hAnsi="Arial" w:cs="Arial"/>
          </w:rPr>
          <w:t xml:space="preserve"> </w:t>
        </w:r>
      </w:ins>
      <w:r w:rsidR="00C069BD">
        <w:rPr>
          <w:rFonts w:ascii="Arial" w:hAnsi="Arial" w:cs="Arial"/>
        </w:rPr>
        <w:t>multiple</w:t>
      </w:r>
      <w:r w:rsidR="001750AD" w:rsidRPr="00842D58">
        <w:rPr>
          <w:rFonts w:ascii="Arial" w:hAnsi="Arial" w:cs="Arial"/>
        </w:rPr>
        <w:t xml:space="preserve"> distinct haplotypes </w:t>
      </w:r>
      <w:del w:id="987" w:author="Dan Kliebenstein" w:date="2019-09-11T15:44:00Z">
        <w:r w:rsidR="001750AD" w:rsidRPr="00842D58" w:rsidDel="005B2AD9">
          <w:rPr>
            <w:rFonts w:ascii="Arial" w:hAnsi="Arial" w:cs="Arial"/>
          </w:rPr>
          <w:delText xml:space="preserve">with </w:delText>
        </w:r>
        <w:r w:rsidRPr="00842D58" w:rsidDel="005B2AD9">
          <w:rPr>
            <w:rFonts w:ascii="Arial" w:hAnsi="Arial" w:cs="Arial"/>
          </w:rPr>
          <w:delText>a few individual outlier</w:delText>
        </w:r>
        <w:r w:rsidR="001750AD" w:rsidRPr="00842D58" w:rsidDel="005B2AD9">
          <w:rPr>
            <w:rFonts w:ascii="Arial" w:hAnsi="Arial" w:cs="Arial"/>
          </w:rPr>
          <w:delText xml:space="preserve"> isolates (e.g. B05.10, Fd1) </w:delText>
        </w:r>
      </w:del>
      <w:r w:rsidR="001750AD" w:rsidRPr="00842D58">
        <w:rPr>
          <w:rFonts w:ascii="Arial" w:hAnsi="Arial" w:cs="Arial"/>
        </w:rPr>
        <w:t xml:space="preserve">(Figure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 xml:space="preserve">We </w:t>
      </w:r>
      <w:del w:id="988" w:author="Céline" w:date="2019-09-17T17:27:00Z">
        <w:r w:rsidR="00D23608" w:rsidRPr="00842D58" w:rsidDel="00377141">
          <w:rPr>
            <w:rFonts w:ascii="Arial" w:hAnsi="Arial" w:cs="Arial"/>
          </w:rPr>
          <w:delText>then</w:delText>
        </w:r>
      </w:del>
      <w:r w:rsidR="00D23608" w:rsidRPr="00842D58">
        <w:rPr>
          <w:rFonts w:ascii="Arial" w:hAnsi="Arial" w:cs="Arial"/>
        </w:rPr>
        <w:t xml:space="preserve"> </w:t>
      </w:r>
      <w:ins w:id="989" w:author="Céline" w:date="2019-09-17T17:26:00Z">
        <w:r w:rsidR="00377141">
          <w:rPr>
            <w:rFonts w:ascii="Arial" w:hAnsi="Arial" w:cs="Arial"/>
          </w:rPr>
          <w:t xml:space="preserve">tested </w:t>
        </w:r>
      </w:ins>
      <w:del w:id="990" w:author="Céline" w:date="2019-09-17T17:26:00Z">
        <w:r w:rsidR="00D23608" w:rsidRPr="00842D58" w:rsidDel="00377141">
          <w:rPr>
            <w:rFonts w:ascii="Arial" w:hAnsi="Arial" w:cs="Arial"/>
          </w:rPr>
          <w:delText xml:space="preserve">utilized </w:delText>
        </w:r>
      </w:del>
      <w:r w:rsidR="00D23608" w:rsidRPr="00842D58">
        <w:rPr>
          <w:rFonts w:ascii="Arial" w:hAnsi="Arial" w:cs="Arial"/>
        </w:rPr>
        <w:t>the haplotype</w:t>
      </w:r>
      <w:del w:id="991" w:author="Céline" w:date="2019-09-17T17:27:00Z">
        <w:r w:rsidR="00D23608" w:rsidRPr="00842D58" w:rsidDel="00377141">
          <w:rPr>
            <w:rFonts w:ascii="Arial" w:hAnsi="Arial" w:cs="Arial"/>
          </w:rPr>
          <w:delText>s</w:delText>
        </w:r>
      </w:del>
      <w:r w:rsidR="00D23608" w:rsidRPr="00842D58">
        <w:rPr>
          <w:rFonts w:ascii="Arial" w:hAnsi="Arial" w:cs="Arial"/>
        </w:rPr>
        <w:t xml:space="preserve"> </w:t>
      </w:r>
      <w:del w:id="992" w:author="Céline" w:date="2019-09-17T17:27:00Z">
        <w:r w:rsidR="00D23608" w:rsidRPr="00842D58" w:rsidDel="00377141">
          <w:rPr>
            <w:rFonts w:ascii="Arial" w:hAnsi="Arial" w:cs="Arial"/>
          </w:rPr>
          <w:delText xml:space="preserve">to test for </w:delText>
        </w:r>
      </w:del>
      <w:r w:rsidR="00D23608" w:rsidRPr="00842D58">
        <w:rPr>
          <w:rFonts w:ascii="Arial" w:hAnsi="Arial" w:cs="Arial"/>
        </w:rPr>
        <w:t>specific effects on transcript expression</w:t>
      </w:r>
      <w:r w:rsidR="001750AD" w:rsidRPr="00842D58">
        <w:rPr>
          <w:rFonts w:ascii="Arial" w:hAnsi="Arial" w:cs="Arial"/>
        </w:rPr>
        <w:t xml:space="preserve"> </w:t>
      </w:r>
      <w:ins w:id="993" w:author="Céline" w:date="2019-09-17T17:27:00Z">
        <w:r w:rsidR="00377141">
          <w:rPr>
            <w:rFonts w:ascii="Arial" w:hAnsi="Arial" w:cs="Arial"/>
          </w:rPr>
          <w:t xml:space="preserve">within that </w:t>
        </w:r>
      </w:ins>
      <w:del w:id="994" w:author="Céline" w:date="2019-09-17T17:27:00Z">
        <w:r w:rsidR="001750AD" w:rsidRPr="00842D58" w:rsidDel="00377141">
          <w:rPr>
            <w:rFonts w:ascii="Arial" w:hAnsi="Arial" w:cs="Arial"/>
          </w:rPr>
          <w:delText xml:space="preserve">for the biosynthetic </w:delText>
        </w:r>
      </w:del>
      <w:r w:rsidR="001750AD" w:rsidRPr="00842D58">
        <w:rPr>
          <w:rFonts w:ascii="Arial" w:hAnsi="Arial" w:cs="Arial"/>
        </w:rPr>
        <w:t>pathway</w:t>
      </w:r>
      <w:r w:rsidR="00D23608" w:rsidRPr="00842D58">
        <w:rPr>
          <w:rFonts w:ascii="Arial" w:hAnsi="Arial" w:cs="Arial"/>
        </w:rPr>
        <w:t xml:space="preserve">. </w:t>
      </w:r>
      <w:ins w:id="995" w:author="Dan Kliebenstein" w:date="2019-08-16T15:16:00Z">
        <w:r w:rsidR="00E71E4E">
          <w:rPr>
            <w:rFonts w:ascii="Arial" w:hAnsi="Arial" w:cs="Arial"/>
          </w:rPr>
          <w:t>To estimate the pathway</w:t>
        </w:r>
        <w:del w:id="996" w:author="Céline" w:date="2019-09-17T17:28:00Z">
          <w:r w:rsidR="00E71E4E" w:rsidDel="00377141">
            <w:rPr>
              <w:rFonts w:ascii="Arial" w:hAnsi="Arial" w:cs="Arial"/>
            </w:rPr>
            <w:delText>s</w:delText>
          </w:r>
        </w:del>
        <w:r w:rsidR="00E71E4E">
          <w:rPr>
            <w:rFonts w:ascii="Arial" w:hAnsi="Arial" w:cs="Arial"/>
          </w:rPr>
          <w:t xml:space="preserve"> expression in each isolate, </w:t>
        </w:r>
      </w:ins>
      <w:ins w:id="997" w:author="Céline" w:date="2019-09-17T17:28:00Z">
        <w:r w:rsidR="00377141">
          <w:rPr>
            <w:rFonts w:ascii="Arial" w:hAnsi="Arial" w:cs="Arial"/>
          </w:rPr>
          <w:t xml:space="preserve">we z-scored and averaged the </w:t>
        </w:r>
      </w:ins>
      <w:ins w:id="998" w:author="Dan Kliebenstein" w:date="2019-08-16T15:16:00Z">
        <w:del w:id="999" w:author="Céline" w:date="2019-09-17T17:28:00Z">
          <w:r w:rsidR="00E71E4E" w:rsidDel="00377141">
            <w:rPr>
              <w:rFonts w:ascii="Arial" w:hAnsi="Arial" w:cs="Arial"/>
            </w:rPr>
            <w:delText xml:space="preserve">the </w:delText>
          </w:r>
        </w:del>
        <w:r w:rsidR="00E71E4E">
          <w:rPr>
            <w:rFonts w:ascii="Arial" w:hAnsi="Arial" w:cs="Arial"/>
          </w:rPr>
          <w:t>expression</w:t>
        </w:r>
      </w:ins>
      <w:ins w:id="1000" w:author="Céline" w:date="2019-09-17T17:28:00Z">
        <w:r w:rsidR="00377141">
          <w:rPr>
            <w:rFonts w:ascii="Arial" w:hAnsi="Arial" w:cs="Arial"/>
          </w:rPr>
          <w:t xml:space="preserve"> profile</w:t>
        </w:r>
      </w:ins>
      <w:ins w:id="1001" w:author="Dan Kliebenstein" w:date="2019-08-16T15:16:00Z">
        <w:r w:rsidR="00E71E4E">
          <w:rPr>
            <w:rFonts w:ascii="Arial" w:hAnsi="Arial" w:cs="Arial"/>
          </w:rPr>
          <w:t xml:space="preserve"> of each individual </w:t>
        </w:r>
      </w:ins>
      <w:ins w:id="1002" w:author="Dan Kliebenstein" w:date="2019-08-16T15:14:00Z">
        <w:r w:rsidR="00E71E4E">
          <w:rPr>
            <w:rFonts w:ascii="Arial" w:hAnsi="Arial" w:cs="Arial"/>
          </w:rPr>
          <w:t xml:space="preserve">gene </w:t>
        </w:r>
        <w:del w:id="1003" w:author="Céline" w:date="2019-09-17T17:29:00Z">
          <w:r w:rsidR="00E71E4E" w:rsidDel="00377141">
            <w:rPr>
              <w:rFonts w:ascii="Arial" w:hAnsi="Arial" w:cs="Arial"/>
            </w:rPr>
            <w:delText>across the isolates</w:delText>
          </w:r>
        </w:del>
      </w:ins>
      <w:ins w:id="1004" w:author="Dan Kliebenstein" w:date="2019-08-16T15:16:00Z">
        <w:del w:id="1005" w:author="Céline" w:date="2019-09-17T17:29:00Z">
          <w:r w:rsidR="00745152" w:rsidDel="00377141">
            <w:rPr>
              <w:rFonts w:ascii="Arial" w:hAnsi="Arial" w:cs="Arial"/>
            </w:rPr>
            <w:delText xml:space="preserve"> was converted</w:delText>
          </w:r>
        </w:del>
      </w:ins>
      <w:ins w:id="1006" w:author="Dan Kliebenstein" w:date="2019-08-16T15:14:00Z">
        <w:del w:id="1007" w:author="Céline" w:date="2019-09-17T17:29:00Z">
          <w:r w:rsidR="00E71E4E" w:rsidDel="00377141">
            <w:rPr>
              <w:rFonts w:ascii="Arial" w:hAnsi="Arial" w:cs="Arial"/>
            </w:rPr>
            <w:delText xml:space="preserve"> into its corresponding z-score and averaging across the genes </w:delText>
          </w:r>
        </w:del>
      </w:ins>
      <w:ins w:id="1008" w:author="Dan Kliebenstein" w:date="2019-08-16T15:17:00Z">
        <w:del w:id="1009" w:author="Céline" w:date="2019-09-17T17:29:00Z">
          <w:r w:rsidR="00745152" w:rsidDel="00377141">
            <w:rPr>
              <w:rFonts w:ascii="Arial" w:hAnsi="Arial" w:cs="Arial"/>
            </w:rPr>
            <w:delText>estimates the</w:delText>
          </w:r>
        </w:del>
      </w:ins>
      <w:ins w:id="1010" w:author="Dan Kliebenstein" w:date="2019-08-16T15:14:00Z">
        <w:del w:id="1011" w:author="Céline" w:date="2019-09-17T17:29:00Z">
          <w:r w:rsidR="00E71E4E" w:rsidDel="00377141">
            <w:rPr>
              <w:rFonts w:ascii="Arial" w:hAnsi="Arial" w:cs="Arial"/>
            </w:rPr>
            <w:delText xml:space="preserve"> pathway expression within a given isolate </w:delText>
          </w:r>
        </w:del>
      </w:ins>
      <w:r w:rsidR="00E71E4E">
        <w:rPr>
          <w:rFonts w:ascii="Arial" w:hAnsi="Arial" w:cs="Arial"/>
        </w:rPr>
        <w:fldChar w:fldCharType="begin">
          <w:fldData xml:space="preserve">PEVuZE5vdGU+PENpdGU+PEF1dGhvcj5LbGllYmVuc3RlaW48L0F1dGhvcj48WWVhcj4yMDA2PC9Z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PEVuZE5vdGU+PENpdGU+PEF1dGhvcj5LbGllYmVuc3RlaW48L0F1dGhvcj48WWVhcj4yMDA2PC9Z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E71E4E">
        <w:rPr>
          <w:rFonts w:ascii="Arial" w:hAnsi="Arial" w:cs="Arial"/>
        </w:rPr>
      </w:r>
      <w:r w:rsidR="00E71E4E">
        <w:rPr>
          <w:rFonts w:ascii="Arial" w:hAnsi="Arial" w:cs="Arial"/>
        </w:rPr>
        <w:fldChar w:fldCharType="separate"/>
      </w:r>
      <w:r w:rsidR="00891406">
        <w:rPr>
          <w:rFonts w:ascii="Arial" w:hAnsi="Arial" w:cs="Arial"/>
          <w:noProof/>
        </w:rPr>
        <w:t>(</w:t>
      </w:r>
      <w:r w:rsidR="00891406" w:rsidRPr="00891406">
        <w:rPr>
          <w:rFonts w:ascii="Arial" w:hAnsi="Arial" w:cs="Arial"/>
          <w:smallCaps/>
          <w:noProof/>
        </w:rPr>
        <w:t>Kliebenstein</w:t>
      </w:r>
      <w:r w:rsidR="00891406" w:rsidRPr="00891406">
        <w:rPr>
          <w:rFonts w:ascii="Arial" w:hAnsi="Arial" w:cs="Arial"/>
          <w:i/>
          <w:noProof/>
        </w:rPr>
        <w:t xml:space="preserve"> et al.</w:t>
      </w:r>
      <w:r w:rsidR="00891406">
        <w:rPr>
          <w:rFonts w:ascii="Arial" w:hAnsi="Arial" w:cs="Arial"/>
          <w:noProof/>
        </w:rPr>
        <w:t xml:space="preserve"> 2006)</w:t>
      </w:r>
      <w:r w:rsidR="00E71E4E">
        <w:rPr>
          <w:rFonts w:ascii="Arial" w:hAnsi="Arial" w:cs="Arial"/>
        </w:rPr>
        <w:fldChar w:fldCharType="end"/>
      </w:r>
      <w:ins w:id="1012" w:author="Dan Kliebenstein" w:date="2019-08-16T15:14:00Z">
        <w:r w:rsidR="00E71E4E">
          <w:rPr>
            <w:rFonts w:ascii="Arial" w:hAnsi="Arial" w:cs="Arial"/>
          </w:rPr>
          <w:t xml:space="preserve">. </w:t>
        </w:r>
      </w:ins>
      <w:r w:rsidR="00D23608" w:rsidRPr="00842D58">
        <w:rPr>
          <w:rFonts w:ascii="Arial" w:hAnsi="Arial" w:cs="Arial"/>
        </w:rPr>
        <w:t>Th</w:t>
      </w:r>
      <w:ins w:id="1013" w:author="Céline" w:date="2019-09-17T17:30:00Z">
        <w:r w:rsidR="00C53709">
          <w:rPr>
            <w:rFonts w:ascii="Arial" w:hAnsi="Arial" w:cs="Arial"/>
          </w:rPr>
          <w:t>ese pathway expression profiles</w:t>
        </w:r>
      </w:ins>
      <w:del w:id="1014" w:author="Céline" w:date="2019-09-17T17:30:00Z">
        <w:r w:rsidR="00D23608" w:rsidRPr="00842D58" w:rsidDel="00C53709">
          <w:rPr>
            <w:rFonts w:ascii="Arial" w:hAnsi="Arial" w:cs="Arial"/>
          </w:rPr>
          <w:delText>is</w:delText>
        </w:r>
      </w:del>
      <w:r w:rsidR="00D23608" w:rsidRPr="00842D58">
        <w:rPr>
          <w:rFonts w:ascii="Arial" w:hAnsi="Arial" w:cs="Arial"/>
        </w:rPr>
        <w:t xml:space="preserve"> identified</w:t>
      </w:r>
      <w:r w:rsidR="001750AD" w:rsidRPr="00842D58">
        <w:rPr>
          <w:rFonts w:ascii="Arial" w:hAnsi="Arial" w:cs="Arial"/>
        </w:rPr>
        <w:t xml:space="preserve"> a </w:t>
      </w:r>
      <w:del w:id="1015" w:author="Céline" w:date="2019-09-17T17:55:00Z">
        <w:r w:rsidR="001750AD" w:rsidRPr="00842D58" w:rsidDel="00825431">
          <w:rPr>
            <w:rFonts w:ascii="Arial" w:hAnsi="Arial" w:cs="Arial"/>
          </w:rPr>
          <w:delText xml:space="preserve">single </w:delText>
        </w:r>
      </w:del>
      <w:ins w:id="1016" w:author="Céline" w:date="2019-09-17T17:31:00Z">
        <w:r w:rsidR="00334707">
          <w:rPr>
            <w:rFonts w:ascii="Arial" w:hAnsi="Arial" w:cs="Arial"/>
          </w:rPr>
          <w:t>group</w:t>
        </w:r>
      </w:ins>
      <w:del w:id="1017" w:author="Céline" w:date="2019-09-17T17:31:00Z">
        <w:r w:rsidR="001750AD" w:rsidRPr="00842D58" w:rsidDel="00C53709">
          <w:rPr>
            <w:rFonts w:ascii="Arial" w:hAnsi="Arial" w:cs="Arial"/>
          </w:rPr>
          <w:delText>clade</w:delText>
        </w:r>
      </w:del>
      <w:r w:rsidR="001750AD" w:rsidRPr="00842D58">
        <w:rPr>
          <w:rFonts w:ascii="Arial" w:hAnsi="Arial" w:cs="Arial"/>
        </w:rPr>
        <w:t xml:space="preserve"> </w:t>
      </w:r>
      <w:r w:rsidR="00D23608" w:rsidRPr="00C53709">
        <w:rPr>
          <w:rFonts w:ascii="Arial" w:hAnsi="Arial" w:cs="Arial"/>
        </w:rPr>
        <w:t xml:space="preserve">of </w:t>
      </w:r>
      <w:ins w:id="1018" w:author="Céline" w:date="2019-09-17T17:34:00Z">
        <w:r w:rsidR="00C53709" w:rsidRPr="00C53709">
          <w:rPr>
            <w:rFonts w:ascii="Arial" w:hAnsi="Arial" w:cs="Arial"/>
            <w:rPrChange w:id="1019" w:author="Céline" w:date="2019-09-17T17:34:00Z">
              <w:rPr>
                <w:rFonts w:ascii="Arial" w:hAnsi="Arial" w:cs="Arial"/>
                <w:color w:val="FF0000"/>
              </w:rPr>
            </w:rPrChange>
          </w:rPr>
          <w:t xml:space="preserve">12 </w:t>
        </w:r>
      </w:ins>
      <w:r w:rsidR="00D23608" w:rsidRPr="00C53709">
        <w:rPr>
          <w:rFonts w:ascii="Arial" w:hAnsi="Arial" w:cs="Arial"/>
        </w:rPr>
        <w:t>isolates</w:t>
      </w:r>
      <w:r w:rsidR="00D23608" w:rsidRPr="00842D58">
        <w:rPr>
          <w:rFonts w:ascii="Arial" w:hAnsi="Arial" w:cs="Arial"/>
        </w:rPr>
        <w:t xml:space="preserve"> </w:t>
      </w:r>
      <w:ins w:id="1020" w:author="Céline" w:date="2019-09-17T17:34:00Z">
        <w:r w:rsidR="00C53709" w:rsidRPr="00842D58">
          <w:rPr>
            <w:rFonts w:ascii="Arial" w:hAnsi="Arial" w:cs="Arial"/>
          </w:rPr>
          <w:t>(</w:t>
        </w:r>
        <w:r w:rsidR="00C53709">
          <w:rPr>
            <w:rFonts w:ascii="Arial" w:hAnsi="Arial" w:cs="Arial"/>
          </w:rPr>
          <w:t xml:space="preserve">Cluster 4 in </w:t>
        </w:r>
        <w:r w:rsidR="00C53709" w:rsidRPr="00842D58">
          <w:rPr>
            <w:rFonts w:ascii="Arial" w:hAnsi="Arial" w:cs="Arial"/>
          </w:rPr>
          <w:t>Figure 3b)</w:t>
        </w:r>
      </w:ins>
      <w:ins w:id="1021" w:author="Céline" w:date="2019-09-17T17:35:00Z">
        <w:r w:rsidR="00C53709">
          <w:rPr>
            <w:rFonts w:ascii="Arial" w:hAnsi="Arial" w:cs="Arial"/>
          </w:rPr>
          <w:t xml:space="preserve"> </w:t>
        </w:r>
      </w:ins>
      <w:r w:rsidR="00D23608" w:rsidRPr="00842D58">
        <w:rPr>
          <w:rFonts w:ascii="Arial" w:hAnsi="Arial" w:cs="Arial"/>
        </w:rPr>
        <w:t xml:space="preserve">with </w:t>
      </w:r>
      <w:r w:rsidR="001750AD" w:rsidRPr="00842D58">
        <w:rPr>
          <w:rFonts w:ascii="Arial" w:hAnsi="Arial" w:cs="Arial"/>
        </w:rPr>
        <w:t xml:space="preserve">a distinctly lower level of </w:t>
      </w:r>
      <w:r w:rsidR="001750AD" w:rsidRPr="00842D58">
        <w:rPr>
          <w:rFonts w:ascii="Arial" w:hAnsi="Arial" w:cs="Arial"/>
        </w:rPr>
        <w:lastRenderedPageBreak/>
        <w:t>expression than the other</w:t>
      </w:r>
      <w:ins w:id="1022" w:author="Céline" w:date="2019-09-17T17:34:00Z">
        <w:r w:rsidR="00C53709">
          <w:rPr>
            <w:rFonts w:ascii="Arial" w:hAnsi="Arial" w:cs="Arial"/>
          </w:rPr>
          <w:t xml:space="preserve"> </w:t>
        </w:r>
      </w:ins>
      <w:ins w:id="1023" w:author="Céline" w:date="2019-09-17T19:07:00Z">
        <w:r w:rsidR="00334707">
          <w:rPr>
            <w:rFonts w:ascii="Arial" w:hAnsi="Arial" w:cs="Arial"/>
          </w:rPr>
          <w:t>groups</w:t>
        </w:r>
      </w:ins>
      <w:del w:id="1024" w:author="Dan Kliebenstein" w:date="2019-09-25T10:09:00Z">
        <w:r w:rsidR="001750AD" w:rsidRPr="00842D58" w:rsidDel="005C1944">
          <w:rPr>
            <w:rFonts w:ascii="Arial" w:hAnsi="Arial" w:cs="Arial"/>
          </w:rPr>
          <w:delText xml:space="preserve"> clusters</w:delText>
        </w:r>
      </w:del>
      <w:ins w:id="1025" w:author="Céline" w:date="2019-09-17T18:02:00Z">
        <w:r w:rsidR="00067693">
          <w:rPr>
            <w:rFonts w:ascii="Arial" w:hAnsi="Arial" w:cs="Arial"/>
          </w:rPr>
          <w:t xml:space="preserve">, </w:t>
        </w:r>
      </w:ins>
      <w:ins w:id="1026" w:author="Céline" w:date="2019-09-17T18:03:00Z">
        <w:r w:rsidR="00067693">
          <w:rPr>
            <w:rFonts w:ascii="Arial" w:hAnsi="Arial" w:cs="Arial"/>
          </w:rPr>
          <w:t xml:space="preserve">with all four </w:t>
        </w:r>
        <w:del w:id="1027" w:author="Dan Kliebenstein" w:date="2019-09-25T10:09:00Z">
          <w:r w:rsidR="00067693" w:rsidDel="005C1944">
            <w:rPr>
              <w:rFonts w:ascii="Arial" w:hAnsi="Arial" w:cs="Arial"/>
            </w:rPr>
            <w:delText>clusters</w:delText>
          </w:r>
        </w:del>
      </w:ins>
      <w:ins w:id="1028" w:author="Dan Kliebenstein" w:date="2019-09-25T10:09:00Z">
        <w:r w:rsidR="005C1944">
          <w:rPr>
            <w:rFonts w:ascii="Arial" w:hAnsi="Arial" w:cs="Arial"/>
          </w:rPr>
          <w:t>groups</w:t>
        </w:r>
      </w:ins>
      <w:ins w:id="1029" w:author="Céline" w:date="2019-09-17T18:03:00Z">
        <w:r w:rsidR="00067693">
          <w:rPr>
            <w:rFonts w:ascii="Arial" w:hAnsi="Arial" w:cs="Arial"/>
          </w:rPr>
          <w:t xml:space="preserve"> significantly distinct</w:t>
        </w:r>
      </w:ins>
      <w:ins w:id="1030" w:author="Céline" w:date="2019-09-17T18:02:00Z">
        <w:r w:rsidR="00067693">
          <w:rPr>
            <w:rFonts w:ascii="Arial" w:hAnsi="Arial" w:cs="Arial"/>
          </w:rPr>
          <w:t xml:space="preserve"> at </w:t>
        </w:r>
      </w:ins>
      <w:ins w:id="1031" w:author="Céline" w:date="2019-09-17T18:03:00Z">
        <w:r w:rsidR="00067693">
          <w:rPr>
            <w:rFonts w:ascii="Arial" w:hAnsi="Arial" w:cs="Arial"/>
          </w:rPr>
          <w:t>&gt;</w:t>
        </w:r>
      </w:ins>
      <w:ins w:id="1032" w:author="Céline" w:date="2019-09-17T18:02:00Z">
        <w:r w:rsidR="00067693">
          <w:rPr>
            <w:rFonts w:ascii="Arial" w:hAnsi="Arial" w:cs="Arial"/>
          </w:rPr>
          <w:t>95% bootstrap</w:t>
        </w:r>
      </w:ins>
      <w:del w:id="1033" w:author="Céline" w:date="2019-09-17T17:34:00Z">
        <w:r w:rsidR="00D23608" w:rsidRPr="00842D58" w:rsidDel="00C53709">
          <w:rPr>
            <w:rFonts w:ascii="Arial" w:hAnsi="Arial" w:cs="Arial"/>
          </w:rPr>
          <w:delText xml:space="preserve"> (</w:delText>
        </w:r>
      </w:del>
      <w:ins w:id="1034" w:author="Dan Kliebenstein" w:date="2019-09-11T15:45:00Z">
        <w:del w:id="1035" w:author="Céline" w:date="2019-09-17T17:34:00Z">
          <w:r w:rsidR="005B2AD9" w:rsidDel="00C53709">
            <w:rPr>
              <w:rFonts w:ascii="Arial" w:hAnsi="Arial" w:cs="Arial"/>
            </w:rPr>
            <w:delText xml:space="preserve">Cluster 4 in </w:delText>
          </w:r>
        </w:del>
      </w:ins>
      <w:del w:id="1036" w:author="Céline" w:date="2019-09-17T17:34:00Z">
        <w:r w:rsidR="00D23608" w:rsidRPr="00842D58" w:rsidDel="00C53709">
          <w:rPr>
            <w:rFonts w:ascii="Arial" w:hAnsi="Arial" w:cs="Arial"/>
          </w:rPr>
          <w:delText xml:space="preserve">Figure </w:delText>
        </w:r>
        <w:r w:rsidR="00C94D83" w:rsidRPr="00842D58" w:rsidDel="00C53709">
          <w:rPr>
            <w:rFonts w:ascii="Arial" w:hAnsi="Arial" w:cs="Arial"/>
          </w:rPr>
          <w:delText>3</w:delText>
        </w:r>
        <w:r w:rsidR="00D23608" w:rsidRPr="00842D58" w:rsidDel="00C53709">
          <w:rPr>
            <w:rFonts w:ascii="Arial" w:hAnsi="Arial" w:cs="Arial"/>
          </w:rPr>
          <w:delText>b)</w:delText>
        </w:r>
      </w:del>
      <w:r w:rsidR="001750AD" w:rsidRPr="00842D58">
        <w:rPr>
          <w:rFonts w:ascii="Arial" w:hAnsi="Arial" w:cs="Arial"/>
        </w:rPr>
        <w:t xml:space="preserve">. </w:t>
      </w:r>
      <w:ins w:id="1037" w:author="Céline" w:date="2019-09-17T17:35:00Z">
        <w:r w:rsidR="00C53709">
          <w:rPr>
            <w:rFonts w:ascii="Arial" w:hAnsi="Arial" w:cs="Arial"/>
          </w:rPr>
          <w:t xml:space="preserve">The </w:t>
        </w:r>
      </w:ins>
      <w:r w:rsidR="00D23608" w:rsidRPr="00842D58">
        <w:rPr>
          <w:rFonts w:ascii="Arial" w:hAnsi="Arial" w:cs="Arial"/>
        </w:rPr>
        <w:t>Investigat</w:t>
      </w:r>
      <w:ins w:id="1038" w:author="Céline" w:date="2019-09-17T17:35:00Z">
        <w:r w:rsidR="00C53709">
          <w:rPr>
            <w:rFonts w:ascii="Arial" w:hAnsi="Arial" w:cs="Arial"/>
          </w:rPr>
          <w:t>ion of</w:t>
        </w:r>
      </w:ins>
      <w:del w:id="1039" w:author="Céline" w:date="2019-09-17T17:35:00Z">
        <w:r w:rsidR="00D23608" w:rsidRPr="00842D58" w:rsidDel="00C53709">
          <w:rPr>
            <w:rFonts w:ascii="Arial" w:hAnsi="Arial" w:cs="Arial"/>
          </w:rPr>
          <w:delText>ing</w:delText>
        </w:r>
      </w:del>
      <w:r w:rsidR="00D23608" w:rsidRPr="00842D58">
        <w:rPr>
          <w:rFonts w:ascii="Arial" w:hAnsi="Arial" w:cs="Arial"/>
        </w:rPr>
        <w:t xml:space="preserve"> the short-reads </w:t>
      </w:r>
      <w:ins w:id="1040" w:author="Céline" w:date="2019-09-17T17:35:00Z">
        <w:r w:rsidR="00C53709">
          <w:rPr>
            <w:rFonts w:ascii="Arial" w:hAnsi="Arial" w:cs="Arial"/>
          </w:rPr>
          <w:t xml:space="preserve">sequences </w:t>
        </w:r>
      </w:ins>
      <w:r w:rsidR="00D23608" w:rsidRPr="00842D58">
        <w:rPr>
          <w:rFonts w:ascii="Arial" w:hAnsi="Arial" w:cs="Arial"/>
        </w:rPr>
        <w:t>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del w:id="1041" w:author="Dan Kliebenstein" w:date="2019-09-11T15:44:00Z">
        <w:r w:rsidR="00EF7CD1" w:rsidRPr="00842D58" w:rsidDel="005B2AD9">
          <w:rPr>
            <w:rFonts w:ascii="Arial" w:hAnsi="Arial" w:cs="Arial"/>
          </w:rPr>
          <w:delText>53.5</w:delText>
        </w:r>
      </w:del>
      <w:ins w:id="1042" w:author="Dan Kliebenstein" w:date="2019-09-11T15:44:00Z">
        <w:r w:rsidR="005B2AD9">
          <w:rPr>
            <w:rFonts w:ascii="Arial" w:hAnsi="Arial" w:cs="Arial"/>
          </w:rPr>
          <w:t>78.6</w:t>
        </w:r>
      </w:ins>
      <w:r w:rsidR="00EF7CD1" w:rsidRPr="00842D58">
        <w:rPr>
          <w:rFonts w:ascii="Arial" w:hAnsi="Arial" w:cs="Arial"/>
        </w:rPr>
        <w:t xml:space="preserve"> </w:t>
      </w:r>
      <w:proofErr w:type="gramStart"/>
      <w:r w:rsidR="00EF7CD1" w:rsidRPr="00842D58">
        <w:rPr>
          <w:rFonts w:ascii="Arial" w:hAnsi="Arial" w:cs="Arial"/>
        </w:rPr>
        <w:t>kb</w:t>
      </w:r>
      <w:proofErr w:type="gramEnd"/>
      <w:r w:rsidR="00EF7CD1" w:rsidRPr="00842D58">
        <w:rPr>
          <w:rFonts w:ascii="Arial" w:hAnsi="Arial" w:cs="Arial"/>
        </w:rPr>
        <w:t xml:space="preserve"> </w:t>
      </w:r>
      <w:r w:rsidR="00685CE1" w:rsidRPr="00842D58">
        <w:rPr>
          <w:rFonts w:ascii="Arial" w:hAnsi="Arial" w:cs="Arial"/>
        </w:rPr>
        <w:t>deletion</w:t>
      </w:r>
      <w:r w:rsidR="00EF7CD1" w:rsidRPr="00842D58">
        <w:rPr>
          <w:rFonts w:ascii="Arial" w:hAnsi="Arial" w:cs="Arial"/>
        </w:rPr>
        <w:t xml:space="preserve"> that removes the entire </w:t>
      </w:r>
      <w:proofErr w:type="spellStart"/>
      <w:ins w:id="1043" w:author="Céline" w:date="2019-09-12T14:55:00Z">
        <w:r w:rsidR="001819E0">
          <w:rPr>
            <w:rFonts w:ascii="Arial" w:hAnsi="Arial" w:cs="Arial"/>
          </w:rPr>
          <w:t>botcinic</w:t>
        </w:r>
        <w:proofErr w:type="spellEnd"/>
        <w:r w:rsidR="001819E0">
          <w:rPr>
            <w:rFonts w:ascii="Arial" w:hAnsi="Arial" w:cs="Arial"/>
          </w:rPr>
          <w:t xml:space="preserve"> acid </w:t>
        </w:r>
      </w:ins>
      <w:r w:rsidR="00EF7CD1" w:rsidRPr="00842D58">
        <w:rPr>
          <w:rFonts w:ascii="Arial" w:hAnsi="Arial" w:cs="Arial"/>
        </w:rPr>
        <w:t>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del w:id="1044" w:author="Céline" w:date="2019-09-17T17:36:00Z">
        <w:r w:rsidR="00FF64FE" w:rsidRPr="00842D58" w:rsidDel="00C53709">
          <w:rPr>
            <w:rFonts w:ascii="Arial" w:hAnsi="Arial" w:cs="Arial"/>
          </w:rPr>
          <w:delText>c</w:delText>
        </w:r>
      </w:del>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w:t>
      </w:r>
      <w:del w:id="1045" w:author="Céline" w:date="2019-09-17T17:56:00Z">
        <w:r w:rsidR="00EF7CD1" w:rsidRPr="00842D58" w:rsidDel="00825431">
          <w:rPr>
            <w:rFonts w:ascii="Arial" w:hAnsi="Arial" w:cs="Arial"/>
          </w:rPr>
          <w:delText xml:space="preserve"> removing</w:delText>
        </w:r>
      </w:del>
      <w:ins w:id="1046" w:author="Céline" w:date="2019-09-17T17:56:00Z">
        <w:r w:rsidR="00825431">
          <w:rPr>
            <w:rFonts w:ascii="Arial" w:hAnsi="Arial" w:cs="Arial"/>
          </w:rPr>
          <w:t xml:space="preserve"> accounting for</w:t>
        </w:r>
      </w:ins>
      <w:r w:rsidR="00EF7CD1" w:rsidRPr="00842D58">
        <w:rPr>
          <w:rFonts w:ascii="Arial" w:hAnsi="Arial" w:cs="Arial"/>
        </w:rPr>
        <w:t xml:space="preserve"> th</w:t>
      </w:r>
      <w:ins w:id="1047" w:author="Céline" w:date="2019-09-17T17:56:00Z">
        <w:r w:rsidR="00825431">
          <w:rPr>
            <w:rFonts w:ascii="Arial" w:hAnsi="Arial" w:cs="Arial"/>
          </w:rPr>
          <w:t>is</w:t>
        </w:r>
      </w:ins>
      <w:del w:id="1048" w:author="Céline" w:date="2019-09-17T17:56:00Z">
        <w:r w:rsidR="00EF7CD1" w:rsidRPr="00842D58" w:rsidDel="00825431">
          <w:rPr>
            <w:rFonts w:ascii="Arial" w:hAnsi="Arial" w:cs="Arial"/>
          </w:rPr>
          <w:delText>e</w:delText>
        </w:r>
      </w:del>
      <w:r w:rsidR="00EF7CD1" w:rsidRPr="00842D58">
        <w:rPr>
          <w:rFonts w:ascii="Arial" w:hAnsi="Arial" w:cs="Arial"/>
        </w:rPr>
        <w:t xml:space="preserv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ins w:id="1049" w:author="Céline" w:date="2019-09-17T19:08:00Z">
        <w:r w:rsidR="00334707">
          <w:rPr>
            <w:rFonts w:ascii="Arial" w:hAnsi="Arial" w:cs="Arial"/>
          </w:rPr>
          <w:t>group</w:t>
        </w:r>
      </w:ins>
      <w:del w:id="1050" w:author="Céline" w:date="2019-09-17T19:08:00Z">
        <w:r w:rsidR="00D95D57" w:rsidRPr="00842D58" w:rsidDel="00334707">
          <w:rPr>
            <w:rFonts w:ascii="Arial" w:hAnsi="Arial" w:cs="Arial"/>
          </w:rPr>
          <w:delText>c</w:delText>
        </w:r>
      </w:del>
      <w:del w:id="1051" w:author="Céline" w:date="2019-09-17T19:07:00Z">
        <w:r w:rsidR="00D95D57" w:rsidRPr="00842D58" w:rsidDel="00334707">
          <w:rPr>
            <w:rFonts w:ascii="Arial" w:hAnsi="Arial" w:cs="Arial"/>
          </w:rPr>
          <w:delText>luster</w:delText>
        </w:r>
      </w:del>
      <w:r w:rsidR="00A02CCD" w:rsidRPr="00842D58">
        <w:rPr>
          <w:rFonts w:ascii="Arial" w:hAnsi="Arial" w:cs="Arial"/>
        </w:rPr>
        <w:t xml:space="preserve"> membership</w:t>
      </w:r>
      <w:r w:rsidR="00D23608" w:rsidRPr="00842D58">
        <w:rPr>
          <w:rFonts w:ascii="Arial" w:hAnsi="Arial" w:cs="Arial"/>
        </w:rPr>
        <w:t xml:space="preserve"> in the remaining 3 major </w:t>
      </w:r>
      <w:ins w:id="1052" w:author="Céline" w:date="2019-09-17T19:08:00Z">
        <w:r w:rsidR="00334707">
          <w:rPr>
            <w:rFonts w:ascii="Arial" w:hAnsi="Arial" w:cs="Arial"/>
          </w:rPr>
          <w:t>groups</w:t>
        </w:r>
      </w:ins>
      <w:del w:id="1053" w:author="Céline" w:date="2019-09-17T19:08:00Z">
        <w:r w:rsidR="00D23608" w:rsidRPr="00842D58" w:rsidDel="00334707">
          <w:rPr>
            <w:rFonts w:ascii="Arial" w:hAnsi="Arial" w:cs="Arial"/>
          </w:rPr>
          <w:delText>clusters</w:delText>
        </w:r>
      </w:del>
      <w:ins w:id="1054" w:author="Dan Kliebenstein" w:date="2019-09-11T15:45:00Z">
        <w:r w:rsidR="005B2AD9">
          <w:rPr>
            <w:rFonts w:ascii="Arial" w:hAnsi="Arial" w:cs="Arial"/>
          </w:rPr>
          <w:t xml:space="preserve"> (Clusters 2, 5 and 6)</w:t>
        </w:r>
      </w:ins>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within each of these</w:t>
      </w:r>
      <w:del w:id="1055" w:author="Céline" w:date="2019-09-17T19:08:00Z">
        <w:r w:rsidR="00EF7CD1" w:rsidRPr="00842D58" w:rsidDel="00334707">
          <w:rPr>
            <w:rFonts w:ascii="Arial" w:hAnsi="Arial" w:cs="Arial"/>
          </w:rPr>
          <w:delText xml:space="preserve"> </w:delText>
        </w:r>
      </w:del>
      <w:ins w:id="1056" w:author="Céline" w:date="2019-09-17T19:08:00Z">
        <w:r w:rsidR="00334707">
          <w:rPr>
            <w:rFonts w:ascii="Arial" w:hAnsi="Arial" w:cs="Arial"/>
          </w:rPr>
          <w:t xml:space="preserve"> groups</w:t>
        </w:r>
      </w:ins>
      <w:del w:id="1057" w:author="Céline" w:date="2019-09-17T19:08:00Z">
        <w:r w:rsidR="00EF7CD1" w:rsidRPr="00842D58" w:rsidDel="00334707">
          <w:rPr>
            <w:rFonts w:ascii="Arial" w:hAnsi="Arial" w:cs="Arial"/>
          </w:rPr>
          <w:delText>clusters</w:delText>
        </w:r>
      </w:del>
      <w:ins w:id="1058" w:author="Céline" w:date="2019-09-17T17:37:00Z">
        <w:r w:rsidR="00C53709">
          <w:rPr>
            <w:rFonts w:ascii="Arial" w:hAnsi="Arial" w:cs="Arial"/>
          </w:rPr>
          <w:t>,</w:t>
        </w:r>
      </w:ins>
      <w:del w:id="1059" w:author="Céline" w:date="2019-09-17T17:37:00Z">
        <w:r w:rsidR="00EF7CD1" w:rsidRPr="00842D58" w:rsidDel="00C53709">
          <w:rPr>
            <w:rFonts w:ascii="Arial" w:hAnsi="Arial" w:cs="Arial"/>
          </w:rPr>
          <w:delText xml:space="preserve"> there are</w:delText>
        </w:r>
      </w:del>
      <w:r w:rsidR="00EF7CD1" w:rsidRPr="00842D58">
        <w:rPr>
          <w:rFonts w:ascii="Arial" w:hAnsi="Arial" w:cs="Arial"/>
        </w:rPr>
        <w:t xml:space="preserve"> independent isolates </w:t>
      </w:r>
      <w:ins w:id="1060" w:author="Céline" w:date="2019-09-17T17:37:00Z">
        <w:r w:rsidR="00825431">
          <w:rPr>
            <w:rFonts w:ascii="Arial" w:hAnsi="Arial" w:cs="Arial"/>
          </w:rPr>
          <w:t>have</w:t>
        </w:r>
      </w:ins>
      <w:del w:id="1061" w:author="Céline" w:date="2019-09-17T17:37:00Z">
        <w:r w:rsidR="00437B38" w:rsidRPr="00842D58" w:rsidDel="00C53709">
          <w:rPr>
            <w:rFonts w:ascii="Arial" w:hAnsi="Arial" w:cs="Arial"/>
          </w:rPr>
          <w:delText>with</w:delText>
        </w:r>
        <w:r w:rsidR="00D23608" w:rsidRPr="00842D58" w:rsidDel="00C53709">
          <w:rPr>
            <w:rFonts w:ascii="Arial" w:hAnsi="Arial" w:cs="Arial"/>
          </w:rPr>
          <w:delText xml:space="preserve"> very</w:delText>
        </w:r>
      </w:del>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w:t>
      </w:r>
      <w:ins w:id="1062" w:author="Dan Kliebenstein" w:date="2019-09-11T15:46:00Z">
        <w:r w:rsidR="005B2AD9">
          <w:rPr>
            <w:rFonts w:ascii="Arial" w:hAnsi="Arial" w:cs="Arial"/>
          </w:rPr>
          <w:t>e</w:t>
        </w:r>
      </w:ins>
      <w:ins w:id="1063" w:author="Dan Kliebenstein" w:date="2019-09-11T15:45:00Z">
        <w:r w:rsidR="005B2AD9">
          <w:rPr>
            <w:rFonts w:ascii="Arial" w:hAnsi="Arial" w:cs="Arial"/>
          </w:rPr>
          <w:t>.</w:t>
        </w:r>
      </w:ins>
      <w:ins w:id="1064" w:author="Dan Kliebenstein" w:date="2019-09-11T15:46:00Z">
        <w:r w:rsidR="005B2AD9">
          <w:rPr>
            <w:rFonts w:ascii="Arial" w:hAnsi="Arial" w:cs="Arial"/>
          </w:rPr>
          <w:t>g</w:t>
        </w:r>
      </w:ins>
      <w:ins w:id="1065" w:author="Dan Kliebenstein" w:date="2019-09-11T15:45:00Z">
        <w:r w:rsidR="005B2AD9">
          <w:rPr>
            <w:rFonts w:ascii="Arial" w:hAnsi="Arial" w:cs="Arial"/>
          </w:rPr>
          <w:t xml:space="preserve">. </w:t>
        </w:r>
      </w:ins>
      <w:ins w:id="1066" w:author="Dan Kliebenstein" w:date="2019-09-11T15:46:00Z">
        <w:r w:rsidR="005B2AD9">
          <w:rPr>
            <w:rFonts w:ascii="Arial" w:hAnsi="Arial" w:cs="Arial"/>
          </w:rPr>
          <w:t xml:space="preserve">isolates </w:t>
        </w:r>
      </w:ins>
      <w:r w:rsidR="00437B38" w:rsidRPr="00842D58">
        <w:rPr>
          <w:rFonts w:ascii="Arial" w:hAnsi="Arial" w:cs="Arial"/>
        </w:rPr>
        <w:t>Noble Rot</w:t>
      </w:r>
      <w:ins w:id="1067" w:author="Dan Kliebenstein" w:date="2019-09-11T15:46:00Z">
        <w:r w:rsidR="005B2AD9">
          <w:rPr>
            <w:rFonts w:ascii="Arial" w:hAnsi="Arial" w:cs="Arial"/>
          </w:rPr>
          <w:t xml:space="preserve"> </w:t>
        </w:r>
      </w:ins>
      <w:del w:id="1068" w:author="Dan Kliebenstein" w:date="2019-09-11T15:46:00Z">
        <w:r w:rsidR="00437B38" w:rsidRPr="00842D58" w:rsidDel="005B2AD9">
          <w:rPr>
            <w:rFonts w:ascii="Arial" w:hAnsi="Arial" w:cs="Arial"/>
          </w:rPr>
          <w:delText xml:space="preserve">, </w:delText>
        </w:r>
      </w:del>
      <w:ins w:id="1069" w:author="Dan Kliebenstein" w:date="2019-09-11T15:46:00Z">
        <w:r w:rsidR="005B2AD9">
          <w:rPr>
            <w:rFonts w:ascii="Arial" w:hAnsi="Arial" w:cs="Arial"/>
          </w:rPr>
          <w:t>and Apple517 in cluster 5</w:t>
        </w:r>
      </w:ins>
      <w:ins w:id="1070" w:author="Dan Kliebenstein" w:date="2019-09-11T15:47:00Z">
        <w:r w:rsidR="005B2AD9">
          <w:rPr>
            <w:rFonts w:ascii="Arial" w:hAnsi="Arial" w:cs="Arial"/>
          </w:rPr>
          <w:t>,</w:t>
        </w:r>
      </w:ins>
      <w:ins w:id="1071" w:author="Dan Kliebenstein" w:date="2019-09-11T15:46:00Z">
        <w:r w:rsidR="005B2AD9">
          <w:rPr>
            <w:rFonts w:ascii="Arial" w:hAnsi="Arial" w:cs="Arial"/>
          </w:rPr>
          <w:t xml:space="preserve"> and isolates </w:t>
        </w:r>
      </w:ins>
      <w:r w:rsidR="00437B38" w:rsidRPr="00842D58">
        <w:rPr>
          <w:rFonts w:ascii="Arial" w:hAnsi="Arial" w:cs="Arial"/>
        </w:rPr>
        <w:t>01.04.03</w:t>
      </w:r>
      <w:del w:id="1072" w:author="Dan Kliebenstein" w:date="2019-09-11T15:46:00Z">
        <w:r w:rsidR="00437B38" w:rsidRPr="00842D58" w:rsidDel="005B2AD9">
          <w:rPr>
            <w:rFonts w:ascii="Arial" w:hAnsi="Arial" w:cs="Arial"/>
          </w:rPr>
          <w:delText xml:space="preserve">, </w:delText>
        </w:r>
      </w:del>
      <w:ins w:id="1073" w:author="Dan Kliebenstein" w:date="2019-09-11T15:46:00Z">
        <w:r w:rsidR="005B2AD9">
          <w:rPr>
            <w:rFonts w:ascii="Arial" w:hAnsi="Arial" w:cs="Arial"/>
          </w:rPr>
          <w:t xml:space="preserve"> and 1.03.20 in cluster 6</w:t>
        </w:r>
      </w:ins>
      <w:del w:id="1074" w:author="Dan Kliebenstein" w:date="2019-09-11T15:46:00Z">
        <w:r w:rsidR="00437B38" w:rsidRPr="00842D58" w:rsidDel="005B2AD9">
          <w:rPr>
            <w:rFonts w:ascii="Arial" w:hAnsi="Arial" w:cs="Arial"/>
          </w:rPr>
          <w:delText>Apple 517, 02.04.09</w:delText>
        </w:r>
      </w:del>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While</w:t>
      </w:r>
      <w:ins w:id="1075" w:author="Céline" w:date="2019-09-17T17:37:00Z">
        <w:r w:rsidR="00C53709">
          <w:rPr>
            <w:rFonts w:ascii="Arial" w:hAnsi="Arial" w:cs="Arial"/>
          </w:rPr>
          <w:t xml:space="preserve"> each of</w:t>
        </w:r>
      </w:ins>
      <w:r w:rsidR="00D23608" w:rsidRPr="00842D58">
        <w:rPr>
          <w:rFonts w:ascii="Arial" w:hAnsi="Arial" w:cs="Arial"/>
        </w:rPr>
        <w:t xml:space="preserve"> </w:t>
      </w:r>
      <w:r w:rsidR="00E56078" w:rsidRPr="00842D58">
        <w:rPr>
          <w:rFonts w:ascii="Arial" w:hAnsi="Arial" w:cs="Arial"/>
        </w:rPr>
        <w:t>t</w:t>
      </w:r>
      <w:r w:rsidR="00437B38" w:rsidRPr="00842D58">
        <w:rPr>
          <w:rFonts w:ascii="Arial" w:hAnsi="Arial" w:cs="Arial"/>
        </w:rPr>
        <w:t>hese</w:t>
      </w:r>
      <w:del w:id="1076" w:author="Céline" w:date="2019-09-17T17:38:00Z">
        <w:r w:rsidR="00437B38" w:rsidRPr="00842D58" w:rsidDel="00C53709">
          <w:rPr>
            <w:rFonts w:ascii="Arial" w:hAnsi="Arial" w:cs="Arial"/>
          </w:rPr>
          <w:delText xml:space="preserve"> </w:delText>
        </w:r>
      </w:del>
      <w:ins w:id="1077" w:author="Céline" w:date="2019-09-17T17:37:00Z">
        <w:r w:rsidR="00C53709">
          <w:rPr>
            <w:rFonts w:ascii="Arial" w:hAnsi="Arial" w:cs="Arial"/>
          </w:rPr>
          <w:t xml:space="preserve"> </w:t>
        </w:r>
      </w:ins>
      <w:r w:rsidR="00437B38" w:rsidRPr="00842D58">
        <w:rPr>
          <w:rFonts w:ascii="Arial" w:hAnsi="Arial" w:cs="Arial"/>
        </w:rPr>
        <w:t>isolates</w:t>
      </w:r>
      <w:del w:id="1078" w:author="Céline" w:date="2019-09-17T17:37:00Z">
        <w:r w:rsidR="00437B38" w:rsidRPr="00842D58" w:rsidDel="00C53709">
          <w:rPr>
            <w:rFonts w:ascii="Arial" w:hAnsi="Arial" w:cs="Arial"/>
          </w:rPr>
          <w:delText xml:space="preserve"> each</w:delText>
        </w:r>
      </w:del>
      <w:r w:rsidR="00437B38" w:rsidRPr="00842D58">
        <w:rPr>
          <w:rFonts w:ascii="Arial" w:hAnsi="Arial" w:cs="Arial"/>
        </w:rPr>
        <w:t xml:space="preserve"> contain </w:t>
      </w:r>
      <w:ins w:id="1079" w:author="Céline" w:date="2019-09-17T17:38:00Z">
        <w:r w:rsidR="00C53709">
          <w:rPr>
            <w:rFonts w:ascii="Arial" w:hAnsi="Arial" w:cs="Arial"/>
          </w:rPr>
          <w:t xml:space="preserve">independent </w:t>
        </w:r>
      </w:ins>
      <w:r w:rsidR="00437B38" w:rsidRPr="00842D58">
        <w:rPr>
          <w:rFonts w:ascii="Arial" w:hAnsi="Arial" w:cs="Arial"/>
        </w:rPr>
        <w:t>smaller deletions</w:t>
      </w:r>
      <w:del w:id="1080" w:author="Céline" w:date="2019-09-17T17:38:00Z">
        <w:r w:rsidR="00437B38" w:rsidRPr="00842D58" w:rsidDel="00C53709">
          <w:rPr>
            <w:rFonts w:ascii="Arial" w:hAnsi="Arial" w:cs="Arial"/>
          </w:rPr>
          <w:delText xml:space="preserve"> that </w:delText>
        </w:r>
        <w:r w:rsidR="00D23608" w:rsidRPr="00842D58" w:rsidDel="00C53709">
          <w:rPr>
            <w:rFonts w:ascii="Arial" w:hAnsi="Arial" w:cs="Arial"/>
          </w:rPr>
          <w:delText>are independent of each other</w:delText>
        </w:r>
      </w:del>
      <w:ins w:id="1081" w:author="Céline" w:date="2019-09-17T17:39:00Z">
        <w:r w:rsidR="00C53709">
          <w:rPr>
            <w:rFonts w:ascii="Arial" w:hAnsi="Arial" w:cs="Arial"/>
          </w:rPr>
          <w:t xml:space="preserve"> the </w:t>
        </w:r>
      </w:ins>
      <w:ins w:id="1082" w:author="Céline" w:date="2019-09-17T17:42:00Z">
        <w:r w:rsidR="00220821">
          <w:rPr>
            <w:rFonts w:ascii="Arial" w:hAnsi="Arial" w:cs="Arial"/>
          </w:rPr>
          <w:t xml:space="preserve">origins of </w:t>
        </w:r>
      </w:ins>
      <w:del w:id="1083" w:author="Céline" w:date="2019-09-17T17:39:00Z">
        <w:r w:rsidR="00D23608" w:rsidRPr="00842D58" w:rsidDel="00C53709">
          <w:rPr>
            <w:rFonts w:ascii="Arial" w:hAnsi="Arial" w:cs="Arial"/>
          </w:rPr>
          <w:delText>, it is not clear what is functionally</w:delText>
        </w:r>
      </w:del>
      <w:del w:id="1084" w:author="Céline" w:date="2019-09-17T17:42:00Z">
        <w:r w:rsidR="00D23608" w:rsidRPr="00842D58" w:rsidDel="00220821">
          <w:rPr>
            <w:rFonts w:ascii="Arial" w:hAnsi="Arial" w:cs="Arial"/>
          </w:rPr>
          <w:delText xml:space="preserve"> leading to </w:delText>
        </w:r>
      </w:del>
      <w:r w:rsidR="00D23608" w:rsidRPr="00842D58">
        <w:rPr>
          <w:rFonts w:ascii="Arial" w:hAnsi="Arial" w:cs="Arial"/>
        </w:rPr>
        <w:t>the loss of</w:t>
      </w:r>
      <w:r w:rsidR="00437B38" w:rsidRPr="00842D58">
        <w:rPr>
          <w:rFonts w:ascii="Arial" w:hAnsi="Arial" w:cs="Arial"/>
        </w:rPr>
        <w:t xml:space="preserve"> </w:t>
      </w:r>
      <w:ins w:id="1085" w:author="Céline" w:date="2019-09-17T17:39:00Z">
        <w:r w:rsidR="00C53709">
          <w:rPr>
            <w:rFonts w:ascii="Arial" w:hAnsi="Arial" w:cs="Arial"/>
          </w:rPr>
          <w:t xml:space="preserve">expression of the genes of </w:t>
        </w:r>
      </w:ins>
      <w:proofErr w:type="spellStart"/>
      <w:r w:rsidR="00437B38" w:rsidRPr="00842D58">
        <w:rPr>
          <w:rFonts w:ascii="Arial" w:hAnsi="Arial" w:cs="Arial"/>
        </w:rPr>
        <w:t>botc</w:t>
      </w:r>
      <w:r w:rsidR="00EC1F7B" w:rsidRPr="00842D58">
        <w:rPr>
          <w:rFonts w:ascii="Arial" w:hAnsi="Arial" w:cs="Arial"/>
        </w:rPr>
        <w:t>i</w:t>
      </w:r>
      <w:r w:rsidR="00437B38" w:rsidRPr="00842D58">
        <w:rPr>
          <w:rFonts w:ascii="Arial" w:hAnsi="Arial" w:cs="Arial"/>
        </w:rPr>
        <w:t>nic</w:t>
      </w:r>
      <w:proofErr w:type="spellEnd"/>
      <w:r w:rsidR="00437B38" w:rsidRPr="00842D58">
        <w:rPr>
          <w:rFonts w:ascii="Arial" w:hAnsi="Arial" w:cs="Arial"/>
        </w:rPr>
        <w:t xml:space="preserve"> aci</w:t>
      </w:r>
      <w:ins w:id="1086" w:author="Céline" w:date="2019-09-17T17:40:00Z">
        <w:r w:rsidR="00C53709">
          <w:rPr>
            <w:rFonts w:ascii="Arial" w:hAnsi="Arial" w:cs="Arial"/>
          </w:rPr>
          <w:t>d</w:t>
        </w:r>
      </w:ins>
      <w:del w:id="1087" w:author="Céline" w:date="2019-09-17T17:40:00Z">
        <w:r w:rsidR="00437B38" w:rsidRPr="00842D58" w:rsidDel="00C53709">
          <w:rPr>
            <w:rFonts w:ascii="Arial" w:hAnsi="Arial" w:cs="Arial"/>
          </w:rPr>
          <w:delText>d biosynthetic</w:delText>
        </w:r>
      </w:del>
      <w:r w:rsidR="00437B38" w:rsidRPr="00842D58">
        <w:rPr>
          <w:rFonts w:ascii="Arial" w:hAnsi="Arial" w:cs="Arial"/>
        </w:rPr>
        <w:t xml:space="preserve"> pathway</w:t>
      </w:r>
      <w:r w:rsidR="00D23608" w:rsidRPr="00842D58">
        <w:rPr>
          <w:rFonts w:ascii="Arial" w:hAnsi="Arial" w:cs="Arial"/>
        </w:rPr>
        <w:t xml:space="preserve"> </w:t>
      </w:r>
      <w:del w:id="1088" w:author="Céline" w:date="2019-09-17T17:40:00Z">
        <w:r w:rsidR="00D23608" w:rsidRPr="00842D58" w:rsidDel="00C53709">
          <w:rPr>
            <w:rFonts w:ascii="Arial" w:hAnsi="Arial" w:cs="Arial"/>
          </w:rPr>
          <w:delText>expressio</w:delText>
        </w:r>
      </w:del>
      <w:del w:id="1089" w:author="Céline" w:date="2019-09-17T17:39:00Z">
        <w:r w:rsidR="00D23608" w:rsidRPr="00842D58" w:rsidDel="00C53709">
          <w:rPr>
            <w:rFonts w:ascii="Arial" w:hAnsi="Arial" w:cs="Arial"/>
          </w:rPr>
          <w:delText>n</w:delText>
        </w:r>
      </w:del>
      <w:ins w:id="1090" w:author="Céline" w:date="2019-09-17T17:39:00Z">
        <w:r w:rsidR="00C53709">
          <w:rPr>
            <w:rFonts w:ascii="Arial" w:hAnsi="Arial" w:cs="Arial"/>
          </w:rPr>
          <w:t>remain unknown</w:t>
        </w:r>
      </w:ins>
      <w:del w:id="1091" w:author="Dan Kliebenstein" w:date="2019-09-25T10:10:00Z">
        <w:r w:rsidR="00437B38" w:rsidRPr="00842D58" w:rsidDel="005C1944">
          <w:rPr>
            <w:rFonts w:ascii="Arial" w:hAnsi="Arial" w:cs="Arial"/>
          </w:rPr>
          <w:delText xml:space="preserve"> (Figure </w:delText>
        </w:r>
        <w:r w:rsidR="00C94D83" w:rsidRPr="00842D58" w:rsidDel="005C1944">
          <w:rPr>
            <w:rFonts w:ascii="Arial" w:hAnsi="Arial" w:cs="Arial"/>
          </w:rPr>
          <w:delText>3</w:delText>
        </w:r>
      </w:del>
      <w:del w:id="1092" w:author="Céline" w:date="2019-09-17T17:58:00Z">
        <w:r w:rsidR="00437B38" w:rsidRPr="00842D58" w:rsidDel="00825431">
          <w:rPr>
            <w:rFonts w:ascii="Arial" w:hAnsi="Arial" w:cs="Arial"/>
          </w:rPr>
          <w:delText>c</w:delText>
        </w:r>
      </w:del>
      <w:del w:id="1093" w:author="Dan Kliebenstein" w:date="2019-09-25T10:10:00Z">
        <w:r w:rsidR="00437B38" w:rsidRPr="00842D58" w:rsidDel="005C1944">
          <w:rPr>
            <w:rFonts w:ascii="Arial" w:hAnsi="Arial" w:cs="Arial"/>
          </w:rPr>
          <w:delText>)</w:delText>
        </w:r>
      </w:del>
      <w:r w:rsidR="00437B38" w:rsidRPr="00842D58">
        <w:rPr>
          <w:rFonts w:ascii="Arial" w:hAnsi="Arial" w:cs="Arial"/>
        </w:rPr>
        <w:t xml:space="preserve">. </w:t>
      </w:r>
      <w:ins w:id="1094" w:author="Céline" w:date="2019-09-17T17:42:00Z">
        <w:r w:rsidR="00825431">
          <w:rPr>
            <w:rFonts w:ascii="Arial" w:hAnsi="Arial" w:cs="Arial"/>
          </w:rPr>
          <w:t>T</w:t>
        </w:r>
      </w:ins>
      <w:del w:id="1095" w:author="Céline" w:date="2019-09-17T17:42:00Z">
        <w:r w:rsidR="00A02CCD" w:rsidRPr="00842D58" w:rsidDel="00220821">
          <w:rPr>
            <w:rFonts w:ascii="Arial" w:hAnsi="Arial" w:cs="Arial"/>
          </w:rPr>
          <w:delText>T</w:delText>
        </w:r>
      </w:del>
      <w:r w:rsidR="00A02CCD" w:rsidRPr="00842D58">
        <w:rPr>
          <w:rFonts w:ascii="Arial" w:hAnsi="Arial" w:cs="Arial"/>
        </w:rPr>
        <w:t>h</w:t>
      </w:r>
      <w:ins w:id="1096" w:author="Céline" w:date="2019-09-17T17:43:00Z">
        <w:r w:rsidR="00220821">
          <w:rPr>
            <w:rFonts w:ascii="Arial" w:hAnsi="Arial" w:cs="Arial"/>
          </w:rPr>
          <w:t>ese patterns may</w:t>
        </w:r>
      </w:ins>
      <w:del w:id="1097" w:author="Céline" w:date="2019-09-17T17:42:00Z">
        <w:r w:rsidR="00A02CCD" w:rsidRPr="00842D58" w:rsidDel="00220821">
          <w:rPr>
            <w:rFonts w:ascii="Arial" w:hAnsi="Arial" w:cs="Arial"/>
          </w:rPr>
          <w:delText>is</w:delText>
        </w:r>
      </w:del>
      <w:r w:rsidR="00A02CCD" w:rsidRPr="00842D58">
        <w:rPr>
          <w:rFonts w:ascii="Arial" w:hAnsi="Arial" w:cs="Arial"/>
        </w:rPr>
        <w:t xml:space="preserve"> suggest</w:t>
      </w:r>
      <w:del w:id="1098" w:author="Céline" w:date="2019-09-17T17:43:00Z">
        <w:r w:rsidR="00A02CCD" w:rsidRPr="00842D58" w:rsidDel="00220821">
          <w:rPr>
            <w:rFonts w:ascii="Arial" w:hAnsi="Arial" w:cs="Arial"/>
          </w:rPr>
          <w:delText xml:space="preserve">s that </w:delText>
        </w:r>
        <w:r w:rsidR="00EF7CD1" w:rsidRPr="00842D58" w:rsidDel="00220821">
          <w:rPr>
            <w:rFonts w:ascii="Arial" w:hAnsi="Arial" w:cs="Arial"/>
          </w:rPr>
          <w:delText xml:space="preserve">for this </w:delText>
        </w:r>
        <w:r w:rsidR="00D23608" w:rsidRPr="00842D58" w:rsidDel="00220821">
          <w:rPr>
            <w:rFonts w:ascii="Arial" w:hAnsi="Arial" w:cs="Arial"/>
          </w:rPr>
          <w:delText>clustered pathway, there are</w:delText>
        </w:r>
      </w:del>
      <w:r w:rsidR="00D23608" w:rsidRPr="00842D58">
        <w:rPr>
          <w:rFonts w:ascii="Arial" w:hAnsi="Arial" w:cs="Arial"/>
        </w:rPr>
        <w:t xml:space="preserve"> undetected </w:t>
      </w:r>
      <w:proofErr w:type="spellStart"/>
      <w:r w:rsidR="00D23608" w:rsidRPr="00842D58">
        <w:rPr>
          <w:rFonts w:ascii="Arial" w:hAnsi="Arial" w:cs="Arial"/>
          <w:i/>
        </w:rPr>
        <w:t>cis</w:t>
      </w:r>
      <w:proofErr w:type="spellEnd"/>
      <w:r w:rsidR="00D23608" w:rsidRPr="00842D58">
        <w:rPr>
          <w:rFonts w:ascii="Arial" w:hAnsi="Arial" w:cs="Arial"/>
        </w:rPr>
        <w:t>-effect polymorphisms</w:t>
      </w:r>
      <w:ins w:id="1099" w:author="Céline" w:date="2019-09-17T17:43:00Z">
        <w:r w:rsidR="00220821">
          <w:rPr>
            <w:rFonts w:ascii="Arial" w:hAnsi="Arial" w:cs="Arial"/>
          </w:rPr>
          <w:t xml:space="preserve"> in addition</w:t>
        </w:r>
      </w:ins>
      <w:del w:id="1100" w:author="Céline" w:date="2019-09-17T17:43:00Z">
        <w:r w:rsidR="00EF7CD1" w:rsidRPr="00842D58" w:rsidDel="00220821">
          <w:rPr>
            <w:rFonts w:ascii="Arial" w:hAnsi="Arial" w:cs="Arial"/>
          </w:rPr>
          <w:delText>,</w:delText>
        </w:r>
      </w:del>
      <w:r w:rsidR="00EF7CD1" w:rsidRPr="00842D58">
        <w:rPr>
          <w:rFonts w:ascii="Arial" w:hAnsi="Arial" w:cs="Arial"/>
        </w:rPr>
        <w:t xml:space="preserve"> </w:t>
      </w:r>
      <w:ins w:id="1101" w:author="Céline" w:date="2019-09-17T17:43:00Z">
        <w:r w:rsidR="00220821">
          <w:rPr>
            <w:rFonts w:ascii="Arial" w:hAnsi="Arial" w:cs="Arial"/>
          </w:rPr>
          <w:t>to the</w:t>
        </w:r>
      </w:ins>
      <w:del w:id="1102" w:author="Céline" w:date="2019-09-17T17:43:00Z">
        <w:r w:rsidR="00EF7CD1" w:rsidRPr="00842D58" w:rsidDel="00220821">
          <w:rPr>
            <w:rFonts w:ascii="Arial" w:hAnsi="Arial" w:cs="Arial"/>
          </w:rPr>
          <w:delText>a</w:delText>
        </w:r>
      </w:del>
      <w:r w:rsidR="00EF7CD1" w:rsidRPr="00842D58">
        <w:rPr>
          <w:rFonts w:ascii="Arial" w:hAnsi="Arial" w:cs="Arial"/>
        </w:rPr>
        <w:t xml:space="preserve">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ins w:id="1103" w:author="Céline" w:date="2019-09-17T17:43:00Z">
        <w:r w:rsidR="00220821">
          <w:rPr>
            <w:rFonts w:ascii="Arial" w:hAnsi="Arial" w:cs="Arial"/>
          </w:rPr>
          <w:t>independent</w:t>
        </w:r>
      </w:ins>
      <w:del w:id="1104" w:author="Céline" w:date="2019-09-17T17:43:00Z">
        <w:r w:rsidR="000113CA" w:rsidRPr="00842D58" w:rsidDel="00220821">
          <w:rPr>
            <w:rFonts w:ascii="Arial" w:hAnsi="Arial" w:cs="Arial"/>
          </w:rPr>
          <w:delText>r</w:delText>
        </w:r>
        <w:r w:rsidR="00437B38" w:rsidRPr="00842D58" w:rsidDel="00220821">
          <w:rPr>
            <w:rFonts w:ascii="Arial" w:hAnsi="Arial" w:cs="Arial"/>
          </w:rPr>
          <w:delText>arer</w:delText>
        </w:r>
      </w:del>
      <w:r w:rsidR="00437B38" w:rsidRPr="00842D58">
        <w:rPr>
          <w:rFonts w:ascii="Arial" w:hAnsi="Arial" w:cs="Arial"/>
        </w:rPr>
        <w:t xml:space="preserve">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w:t>
      </w:r>
      <w:ins w:id="1105" w:author="Céline" w:date="2019-09-17T17:44:00Z">
        <w:r w:rsidR="00220821">
          <w:rPr>
            <w:rFonts w:ascii="Arial" w:hAnsi="Arial" w:cs="Arial"/>
          </w:rPr>
          <w:t>Functional</w:t>
        </w:r>
      </w:ins>
      <w:del w:id="1106" w:author="Céline" w:date="2019-09-17T17:44:00Z">
        <w:r w:rsidR="00E7641B" w:rsidDel="00220821">
          <w:rPr>
            <w:rFonts w:ascii="Arial" w:hAnsi="Arial" w:cs="Arial"/>
          </w:rPr>
          <w:delText>In-depth</w:delText>
        </w:r>
      </w:del>
      <w:r w:rsidR="00E7641B">
        <w:rPr>
          <w:rFonts w:ascii="Arial" w:hAnsi="Arial" w:cs="Arial"/>
        </w:rPr>
        <w:t xml:space="preserve"> analysis of the </w:t>
      </w:r>
      <w:proofErr w:type="spellStart"/>
      <w:r w:rsidR="00E7641B">
        <w:rPr>
          <w:rFonts w:ascii="Arial" w:hAnsi="Arial" w:cs="Arial"/>
        </w:rPr>
        <w:t>botcinic</w:t>
      </w:r>
      <w:proofErr w:type="spellEnd"/>
      <w:r w:rsidR="00E7641B">
        <w:rPr>
          <w:rFonts w:ascii="Arial" w:hAnsi="Arial" w:cs="Arial"/>
        </w:rPr>
        <w:t xml:space="preserve">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w:t>
      </w:r>
      <w:ins w:id="1107" w:author="Céline" w:date="2019-09-17T17:59:00Z">
        <w:r w:rsidR="00825431">
          <w:rPr>
            <w:rFonts w:ascii="Arial" w:hAnsi="Arial" w:cs="Arial"/>
          </w:rPr>
          <w:t xml:space="preserve"> the</w:t>
        </w:r>
      </w:ins>
      <w:r w:rsidR="00AE1CD8">
        <w:rPr>
          <w:rFonts w:ascii="Arial" w:hAnsi="Arial" w:cs="Arial"/>
        </w:rPr>
        <w:t xml:space="preserve"> expression of the cluster</w:t>
      </w:r>
      <w:r w:rsidR="00E7641B">
        <w:rPr>
          <w:rFonts w:ascii="Arial" w:hAnsi="Arial" w:cs="Arial"/>
        </w:rPr>
        <w:t xml:space="preserve"> </w:t>
      </w:r>
      <w:r w:rsidR="008A4A05">
        <w:rPr>
          <w:rFonts w:ascii="Arial" w:hAnsi="Arial" w:cs="Arial"/>
        </w:rPr>
        <w:fldChar w:fldCharType="begin"/>
      </w:r>
      <w:r w:rsidR="00F77212">
        <w:rPr>
          <w:rFonts w:ascii="Arial" w:hAnsi="Arial" w:cs="Arial"/>
        </w:rPr>
        <w:instrText xml:space="preserve"> ADDIN EN.CITE &lt;EndNote&gt;&lt;Cite&gt;&lt;Author&gt;Porquier&lt;/Author&gt;&lt;Year&gt;2019&lt;/Year&gt;&lt;RecNum&gt;59&lt;/RecNum&gt;&lt;DisplayText&gt;(&lt;style face="smallcaps"&gt;Porquier&lt;/style&gt;&lt;style face="italic"&gt; et al.&lt;/style&gt; 2019)&lt;/DisplayText&gt;&lt;record&gt;&lt;rec-number&gt;59&lt;/rec-number&gt;&lt;foreign-keys&gt;&lt;key app="EN" db-id="xfrzr0evkvr902e2fw7xr021sxvavap5rpvx" timestamp="1568759431"&gt;59&lt;/key&gt;&lt;/foreign-keys&gt;&lt;ref-type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91406">
        <w:rPr>
          <w:rFonts w:ascii="Arial" w:hAnsi="Arial" w:cs="Arial"/>
          <w:noProof/>
        </w:rPr>
        <w:t>(</w:t>
      </w:r>
      <w:r w:rsidR="00891406" w:rsidRPr="00891406">
        <w:rPr>
          <w:rFonts w:ascii="Arial" w:hAnsi="Arial" w:cs="Arial"/>
          <w:smallCaps/>
          <w:noProof/>
        </w:rPr>
        <w:t>Porquier</w:t>
      </w:r>
      <w:r w:rsidR="00891406" w:rsidRPr="00891406">
        <w:rPr>
          <w:rFonts w:ascii="Arial" w:hAnsi="Arial" w:cs="Arial"/>
          <w:i/>
          <w:noProof/>
        </w:rPr>
        <w:t xml:space="preserve"> et al.</w:t>
      </w:r>
      <w:r w:rsidR="00891406">
        <w:rPr>
          <w:rFonts w:ascii="Arial" w:hAnsi="Arial" w:cs="Arial"/>
          <w:noProof/>
        </w:rPr>
        <w:t xml:space="preserve">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proofErr w:type="spellStart"/>
      <w:r w:rsidR="008E19C2">
        <w:rPr>
          <w:rFonts w:ascii="Arial" w:hAnsi="Arial" w:cs="Arial"/>
        </w:rPr>
        <w:t>botcinic</w:t>
      </w:r>
      <w:proofErr w:type="spellEnd"/>
      <w:r w:rsidR="008E19C2">
        <w:rPr>
          <w:rFonts w:ascii="Arial" w:hAnsi="Arial" w:cs="Arial"/>
        </w:rPr>
        <w:t xml:space="preserve"> acid biosynt</w:t>
      </w:r>
      <w:r w:rsidR="00C069BD">
        <w:rPr>
          <w:rFonts w:ascii="Arial" w:hAnsi="Arial" w:cs="Arial"/>
        </w:rPr>
        <w:t>h</w:t>
      </w:r>
      <w:r w:rsidR="008E19C2">
        <w:rPr>
          <w:rFonts w:ascii="Arial" w:hAnsi="Arial" w:cs="Arial"/>
        </w:rPr>
        <w:t>esis</w:t>
      </w:r>
      <w:r w:rsidR="00AE1CD8">
        <w:rPr>
          <w:rFonts w:ascii="Arial" w:hAnsi="Arial" w:cs="Arial"/>
        </w:rPr>
        <w:t xml:space="preserve"> genes</w:t>
      </w:r>
      <w:r w:rsidR="00E7641B">
        <w:rPr>
          <w:rFonts w:ascii="Arial" w:hAnsi="Arial" w:cs="Arial"/>
        </w:rPr>
        <w:t xml:space="preserve">. </w:t>
      </w:r>
    </w:p>
    <w:p w14:paraId="3653BC40" w14:textId="252A1B5F" w:rsidR="00677AC3" w:rsidRDefault="003D14D0" w:rsidP="003D14D0">
      <w:pPr>
        <w:spacing w:line="480" w:lineRule="auto"/>
        <w:ind w:firstLine="720"/>
        <w:rPr>
          <w:ins w:id="1108" w:author="Céline" w:date="2019-09-17T18:13:00Z"/>
          <w:rFonts w:ascii="Arial" w:hAnsi="Arial" w:cs="Arial"/>
        </w:rPr>
      </w:pPr>
      <w:r w:rsidRPr="00842D58">
        <w:rPr>
          <w:rFonts w:ascii="Arial" w:hAnsi="Arial" w:cs="Arial"/>
        </w:rPr>
        <w:t xml:space="preserve">We then investigated the </w:t>
      </w:r>
      <w:proofErr w:type="spellStart"/>
      <w:ins w:id="1109" w:author="Céline" w:date="2019-09-12T14:57:00Z">
        <w:r w:rsidR="001819E0">
          <w:rPr>
            <w:rFonts w:ascii="Arial" w:hAnsi="Arial" w:cs="Arial"/>
          </w:rPr>
          <w:t>botrydial</w:t>
        </w:r>
        <w:proofErr w:type="spellEnd"/>
        <w:r w:rsidR="001819E0">
          <w:rPr>
            <w:rFonts w:ascii="Arial" w:hAnsi="Arial" w:cs="Arial"/>
          </w:rPr>
          <w:t xml:space="preserve"> and putative cyclic peptide </w:t>
        </w:r>
      </w:ins>
      <w:del w:id="1110" w:author="Céline" w:date="2019-09-12T14:57:00Z">
        <w:r w:rsidRPr="00842D58" w:rsidDel="001819E0">
          <w:rPr>
            <w:rFonts w:ascii="Arial" w:hAnsi="Arial" w:cs="Arial"/>
          </w:rPr>
          <w:delText xml:space="preserve">other two </w:delText>
        </w:r>
      </w:del>
      <w:r w:rsidRPr="00842D58">
        <w:rPr>
          <w:rFonts w:ascii="Arial" w:hAnsi="Arial" w:cs="Arial"/>
        </w:rPr>
        <w:t xml:space="preserve">biosynthetic pathways for additional evidence of </w:t>
      </w:r>
      <w:ins w:id="1111" w:author="Céline" w:date="2019-09-17T18:00:00Z">
        <w:r w:rsidR="00825431">
          <w:rPr>
            <w:rFonts w:ascii="Arial" w:hAnsi="Arial" w:cs="Arial"/>
          </w:rPr>
          <w:t>un-detected</w:t>
        </w:r>
      </w:ins>
      <w:del w:id="1112" w:author="Céline" w:date="2019-09-17T18:00:00Z">
        <w:r w:rsidRPr="00842D58" w:rsidDel="00825431">
          <w:rPr>
            <w:rFonts w:ascii="Arial" w:hAnsi="Arial" w:cs="Arial"/>
          </w:rPr>
          <w:delText>missed</w:delText>
        </w:r>
      </w:del>
      <w:r w:rsidRPr="00842D58">
        <w:rPr>
          <w:rFonts w:ascii="Arial" w:hAnsi="Arial" w:cs="Arial"/>
        </w:rPr>
        <w:t xml:space="preserve"> </w:t>
      </w:r>
      <w:proofErr w:type="spellStart"/>
      <w:r w:rsidRPr="00842D58">
        <w:rPr>
          <w:rFonts w:ascii="Arial" w:hAnsi="Arial" w:cs="Arial"/>
          <w:i/>
        </w:rPr>
        <w:t>cis</w:t>
      </w:r>
      <w:proofErr w:type="spellEnd"/>
      <w:r w:rsidRPr="00842D58">
        <w:rPr>
          <w:rFonts w:ascii="Arial" w:hAnsi="Arial" w:cs="Arial"/>
        </w:rPr>
        <w:t>-acting genetic variation. The</w:t>
      </w:r>
      <w:ins w:id="1113" w:author="Céline" w:date="2019-09-12T14:58:00Z">
        <w:r w:rsidR="001819E0">
          <w:rPr>
            <w:rFonts w:ascii="Arial" w:hAnsi="Arial" w:cs="Arial"/>
          </w:rPr>
          <w:t>se two</w:t>
        </w:r>
      </w:ins>
      <w:del w:id="1114" w:author="Céline" w:date="2019-09-12T14:58:00Z">
        <w:r w:rsidRPr="00842D58" w:rsidDel="001819E0">
          <w:rPr>
            <w:rFonts w:ascii="Arial" w:hAnsi="Arial" w:cs="Arial"/>
          </w:rPr>
          <w:delText xml:space="preserve"> botrydial biosynthetic network, and the cyclic peptide</w:delText>
        </w:r>
      </w:del>
      <w:r w:rsidRPr="00842D58">
        <w:rPr>
          <w:rFonts w:ascii="Arial" w:hAnsi="Arial" w:cs="Arial"/>
        </w:rPr>
        <w:t xml:space="preserve"> pathway</w:t>
      </w:r>
      <w:ins w:id="1115" w:author="Céline" w:date="2019-09-12T14:58:00Z">
        <w:r w:rsidR="001819E0">
          <w:rPr>
            <w:rFonts w:ascii="Arial" w:hAnsi="Arial" w:cs="Arial"/>
          </w:rPr>
          <w:t>s</w:t>
        </w:r>
      </w:ins>
      <w:del w:id="1116" w:author="Céline" w:date="2019-09-12T14:58:00Z">
        <w:r w:rsidRPr="00842D58" w:rsidDel="001819E0">
          <w:rPr>
            <w:rFonts w:ascii="Arial" w:hAnsi="Arial" w:cs="Arial"/>
          </w:rPr>
          <w:delText>,</w:delText>
        </w:r>
      </w:del>
      <w:r w:rsidRPr="00842D58">
        <w:rPr>
          <w:rFonts w:ascii="Arial" w:hAnsi="Arial" w:cs="Arial"/>
        </w:rPr>
        <w:t xml:space="preserve"> exhibit a lack of </w:t>
      </w:r>
      <w:del w:id="1117" w:author="Dan Kliebenstein" w:date="2019-08-16T15:37:00Z">
        <w:r w:rsidRPr="00842D58" w:rsidDel="00F27AB9">
          <w:rPr>
            <w:rFonts w:ascii="Arial" w:hAnsi="Arial" w:cs="Arial"/>
          </w:rPr>
          <w:delText xml:space="preserve">dominant </w:delText>
        </w:r>
      </w:del>
      <w:proofErr w:type="spellStart"/>
      <w:r w:rsidRPr="00842D58">
        <w:rPr>
          <w:rFonts w:ascii="Arial" w:hAnsi="Arial" w:cs="Arial"/>
          <w:i/>
        </w:rPr>
        <w:t>cis</w:t>
      </w:r>
      <w:proofErr w:type="spellEnd"/>
      <w:r w:rsidRPr="00842D58">
        <w:rPr>
          <w:rFonts w:ascii="Arial" w:hAnsi="Arial" w:cs="Arial"/>
        </w:rPr>
        <w:t xml:space="preserve">-effect SNP patterns </w:t>
      </w:r>
      <w:ins w:id="1118" w:author="Céline" w:date="2019-09-12T14:58:00Z">
        <w:r w:rsidR="00FB02F0">
          <w:rPr>
            <w:rFonts w:ascii="Arial" w:hAnsi="Arial" w:cs="Arial"/>
          </w:rPr>
          <w:t xml:space="preserve">similar to </w:t>
        </w:r>
      </w:ins>
      <w:del w:id="1119" w:author="Céline" w:date="2019-09-12T14:58:00Z">
        <w:r w:rsidRPr="00842D58" w:rsidDel="00FB02F0">
          <w:rPr>
            <w:rFonts w:ascii="Arial" w:hAnsi="Arial" w:cs="Arial"/>
          </w:rPr>
          <w:delText xml:space="preserve">much like </w:delText>
        </w:r>
      </w:del>
      <w:r w:rsidRPr="00842D58">
        <w:rPr>
          <w:rFonts w:ascii="Arial" w:hAnsi="Arial" w:cs="Arial"/>
        </w:rPr>
        <w:t xml:space="preserve">the </w:t>
      </w:r>
      <w:proofErr w:type="spellStart"/>
      <w:r w:rsidRPr="00842D58">
        <w:rPr>
          <w:rFonts w:ascii="Arial" w:hAnsi="Arial" w:cs="Arial"/>
        </w:rPr>
        <w:t>botcinic</w:t>
      </w:r>
      <w:proofErr w:type="spellEnd"/>
      <w:r w:rsidRPr="00842D58">
        <w:rPr>
          <w:rFonts w:ascii="Arial" w:hAnsi="Arial" w:cs="Arial"/>
        </w:rPr>
        <w:t xml:space="preserve"> acid </w:t>
      </w:r>
      <w:del w:id="1120" w:author="Dan Kliebenstein" w:date="2019-09-13T15:23:00Z">
        <w:r w:rsidRPr="00842D58" w:rsidDel="00100A76">
          <w:rPr>
            <w:rFonts w:ascii="Arial" w:hAnsi="Arial" w:cs="Arial"/>
          </w:rPr>
          <w:delText>biosynthetic network</w:delText>
        </w:r>
      </w:del>
      <w:ins w:id="1121" w:author="Dan Kliebenstein" w:date="2019-09-13T15:23:00Z">
        <w:r w:rsidR="00100A76">
          <w:rPr>
            <w:rFonts w:ascii="Arial" w:hAnsi="Arial" w:cs="Arial"/>
          </w:rPr>
          <w:t>pathway</w:t>
        </w:r>
      </w:ins>
      <w:r w:rsidRPr="00842D58">
        <w:rPr>
          <w:rFonts w:ascii="Arial" w:hAnsi="Arial" w:cs="Arial"/>
        </w:rPr>
        <w:t xml:space="preserve">. Hierarchical clustering within each of these </w:t>
      </w:r>
      <w:del w:id="1122" w:author="Dan Kliebenstein" w:date="2019-09-13T15:23:00Z">
        <w:r w:rsidRPr="00842D58" w:rsidDel="00100A76">
          <w:rPr>
            <w:rFonts w:ascii="Arial" w:hAnsi="Arial" w:cs="Arial"/>
          </w:rPr>
          <w:delText xml:space="preserve">networks </w:delText>
        </w:r>
      </w:del>
      <w:ins w:id="1123" w:author="Dan Kliebenstein" w:date="2019-09-13T15:23:00Z">
        <w:r w:rsidR="00100A76">
          <w:rPr>
            <w:rFonts w:ascii="Arial" w:hAnsi="Arial" w:cs="Arial"/>
          </w:rPr>
          <w:t>pathways</w:t>
        </w:r>
        <w:r w:rsidR="00100A76" w:rsidRPr="00842D58">
          <w:rPr>
            <w:rFonts w:ascii="Arial" w:hAnsi="Arial" w:cs="Arial"/>
          </w:rPr>
          <w:t xml:space="preserve"> </w:t>
        </w:r>
      </w:ins>
      <w:r w:rsidRPr="00842D58">
        <w:rPr>
          <w:rFonts w:ascii="Arial" w:hAnsi="Arial" w:cs="Arial"/>
        </w:rPr>
        <w:t>by genic SNP variation divide</w:t>
      </w:r>
      <w:ins w:id="1124" w:author="Céline" w:date="2019-09-17T18:07:00Z">
        <w:r w:rsidR="00067693">
          <w:rPr>
            <w:rFonts w:ascii="Arial" w:hAnsi="Arial" w:cs="Arial"/>
          </w:rPr>
          <w:t>d</w:t>
        </w:r>
      </w:ins>
      <w:del w:id="1125" w:author="Céline" w:date="2019-09-17T18:07:00Z">
        <w:r w:rsidRPr="00842D58" w:rsidDel="00067693">
          <w:rPr>
            <w:rFonts w:ascii="Arial" w:hAnsi="Arial" w:cs="Arial"/>
          </w:rPr>
          <w:delText>s</w:delText>
        </w:r>
      </w:del>
      <w:r w:rsidRPr="00842D58">
        <w:rPr>
          <w:rFonts w:ascii="Arial" w:hAnsi="Arial" w:cs="Arial"/>
        </w:rPr>
        <w:t xml:space="preserve"> the isolate population into two groups that </w:t>
      </w:r>
      <w:ins w:id="1126" w:author="Céline" w:date="2019-09-17T18:07:00Z">
        <w:r w:rsidR="00067693">
          <w:rPr>
            <w:rFonts w:ascii="Arial" w:hAnsi="Arial" w:cs="Arial"/>
          </w:rPr>
          <w:t>we</w:t>
        </w:r>
      </w:ins>
      <w:del w:id="1127" w:author="Céline" w:date="2019-09-17T18:07:00Z">
        <w:r w:rsidRPr="00842D58" w:rsidDel="00067693">
          <w:rPr>
            <w:rFonts w:ascii="Arial" w:hAnsi="Arial" w:cs="Arial"/>
          </w:rPr>
          <w:delText>a</w:delText>
        </w:r>
      </w:del>
      <w:r w:rsidRPr="00842D58">
        <w:rPr>
          <w:rFonts w:ascii="Arial" w:hAnsi="Arial" w:cs="Arial"/>
        </w:rPr>
        <w:t xml:space="preserve">re not associated with mean pathway expression (Figure </w:t>
      </w:r>
      <w:del w:id="1128" w:author="Dan Kliebenstein" w:date="2019-08-30T11:42:00Z">
        <w:r w:rsidRPr="00842D58" w:rsidDel="009E2635">
          <w:rPr>
            <w:rFonts w:ascii="Arial" w:hAnsi="Arial" w:cs="Arial"/>
          </w:rPr>
          <w:delText>S4</w:delText>
        </w:r>
      </w:del>
      <w:ins w:id="1129" w:author="Dan Kliebenstein" w:date="2019-08-30T11:42:00Z">
        <w:r w:rsidR="009E2635" w:rsidRPr="00842D58">
          <w:rPr>
            <w:rFonts w:ascii="Arial" w:hAnsi="Arial" w:cs="Arial"/>
          </w:rPr>
          <w:t>S</w:t>
        </w:r>
        <w:r w:rsidR="009E2635">
          <w:rPr>
            <w:rFonts w:ascii="Arial" w:hAnsi="Arial" w:cs="Arial"/>
          </w:rPr>
          <w:t>5</w:t>
        </w:r>
      </w:ins>
      <w:r w:rsidRPr="00842D58">
        <w:rPr>
          <w:rFonts w:ascii="Arial" w:hAnsi="Arial" w:cs="Arial"/>
        </w:rPr>
        <w:t xml:space="preserve">, Figure </w:t>
      </w:r>
      <w:del w:id="1130" w:author="Dan Kliebenstein" w:date="2019-08-30T11:42:00Z">
        <w:r w:rsidRPr="00842D58" w:rsidDel="009E2635">
          <w:rPr>
            <w:rFonts w:ascii="Arial" w:hAnsi="Arial" w:cs="Arial"/>
          </w:rPr>
          <w:delText>S5</w:delText>
        </w:r>
      </w:del>
      <w:ins w:id="1131" w:author="Dan Kliebenstein" w:date="2019-08-30T11:42:00Z">
        <w:r w:rsidR="009E2635" w:rsidRPr="00842D58">
          <w:rPr>
            <w:rFonts w:ascii="Arial" w:hAnsi="Arial" w:cs="Arial"/>
          </w:rPr>
          <w:t>S</w:t>
        </w:r>
        <w:r w:rsidR="009E2635">
          <w:rPr>
            <w:rFonts w:ascii="Arial" w:hAnsi="Arial" w:cs="Arial"/>
          </w:rPr>
          <w:t>6</w:t>
        </w:r>
      </w:ins>
      <w:ins w:id="1132" w:author="Dan Kliebenstein" w:date="2019-08-16T15:30:00Z">
        <w:r w:rsidR="00960C95">
          <w:rPr>
            <w:rFonts w:ascii="Arial" w:hAnsi="Arial" w:cs="Arial"/>
          </w:rPr>
          <w:t>, both bipartite divisions were supported by &gt;95% of bootstraps</w:t>
        </w:r>
      </w:ins>
      <w:r w:rsidRPr="00842D58">
        <w:rPr>
          <w:rFonts w:ascii="Arial" w:hAnsi="Arial" w:cs="Arial"/>
        </w:rPr>
        <w:t xml:space="preserve">). </w:t>
      </w:r>
      <w:del w:id="1133" w:author="Dan Kliebenstein" w:date="2019-09-25T10:11:00Z">
        <w:r w:rsidRPr="00842D58" w:rsidDel="005C1944">
          <w:rPr>
            <w:rFonts w:ascii="Arial" w:hAnsi="Arial" w:cs="Arial"/>
          </w:rPr>
          <w:delText>However</w:delText>
        </w:r>
      </w:del>
      <w:ins w:id="1134" w:author="Dan Kliebenstein" w:date="2019-09-25T10:11:00Z">
        <w:r w:rsidR="005C1944">
          <w:rPr>
            <w:rFonts w:ascii="Arial" w:hAnsi="Arial" w:cs="Arial"/>
          </w:rPr>
          <w:t xml:space="preserve">While there was no obvious structural variation in the </w:t>
        </w:r>
        <w:proofErr w:type="spellStart"/>
        <w:r w:rsidR="005C1944">
          <w:rPr>
            <w:rFonts w:ascii="Arial" w:hAnsi="Arial" w:cs="Arial"/>
          </w:rPr>
          <w:t>botrydial</w:t>
        </w:r>
        <w:proofErr w:type="spellEnd"/>
        <w:r w:rsidR="005C1944">
          <w:rPr>
            <w:rFonts w:ascii="Arial" w:hAnsi="Arial" w:cs="Arial"/>
          </w:rPr>
          <w:t xml:space="preserve"> pathway, </w:t>
        </w:r>
      </w:ins>
      <w:del w:id="1135" w:author="Dan Kliebenstein" w:date="2019-09-25T10:11:00Z">
        <w:r w:rsidRPr="00842D58" w:rsidDel="005C1944">
          <w:rPr>
            <w:rFonts w:ascii="Arial" w:hAnsi="Arial" w:cs="Arial"/>
          </w:rPr>
          <w:delText xml:space="preserve">, within </w:delText>
        </w:r>
      </w:del>
      <w:r w:rsidRPr="00842D58">
        <w:rPr>
          <w:rFonts w:ascii="Arial" w:hAnsi="Arial" w:cs="Arial"/>
        </w:rPr>
        <w:t>the cyclic peptide pathway</w:t>
      </w:r>
      <w:del w:id="1136" w:author="Dan Kliebenstein" w:date="2019-09-25T10:12:00Z">
        <w:r w:rsidRPr="00842D58" w:rsidDel="005C1944">
          <w:rPr>
            <w:rFonts w:ascii="Arial" w:hAnsi="Arial" w:cs="Arial"/>
          </w:rPr>
          <w:delText xml:space="preserve">, </w:delText>
        </w:r>
      </w:del>
      <w:ins w:id="1137" w:author="Dan Kliebenstein" w:date="2019-09-25T10:12:00Z">
        <w:r w:rsidR="005C1944">
          <w:rPr>
            <w:rFonts w:ascii="Arial" w:hAnsi="Arial" w:cs="Arial"/>
          </w:rPr>
          <w:t xml:space="preserve"> contained small</w:t>
        </w:r>
      </w:ins>
      <w:del w:id="1138" w:author="Dan Kliebenstein" w:date="2019-09-25T10:12:00Z">
        <w:r w:rsidRPr="00842D58" w:rsidDel="005C1944">
          <w:rPr>
            <w:rFonts w:ascii="Arial" w:hAnsi="Arial" w:cs="Arial"/>
          </w:rPr>
          <w:delText>minor</w:delText>
        </w:r>
      </w:del>
      <w:r w:rsidRPr="00842D58">
        <w:rPr>
          <w:rFonts w:ascii="Arial" w:hAnsi="Arial" w:cs="Arial"/>
        </w:rPr>
        <w:t xml:space="preserve"> deletions within the </w:t>
      </w:r>
      <w:proofErr w:type="spellStart"/>
      <w:r w:rsidRPr="00842D58">
        <w:rPr>
          <w:rFonts w:ascii="Arial" w:hAnsi="Arial" w:cs="Arial"/>
        </w:rPr>
        <w:t>intergenic</w:t>
      </w:r>
      <w:proofErr w:type="spellEnd"/>
      <w:r w:rsidRPr="00842D58">
        <w:rPr>
          <w:rFonts w:ascii="Arial" w:hAnsi="Arial" w:cs="Arial"/>
        </w:rPr>
        <w:t xml:space="preserve"> regions</w:t>
      </w:r>
      <w:ins w:id="1139" w:author="Dan Kliebenstein" w:date="2019-09-25T10:12:00Z">
        <w:r w:rsidR="005C1944">
          <w:rPr>
            <w:rFonts w:ascii="Arial" w:hAnsi="Arial" w:cs="Arial"/>
          </w:rPr>
          <w:t xml:space="preserve"> that</w:t>
        </w:r>
      </w:ins>
      <w:r w:rsidRPr="00842D58">
        <w:rPr>
          <w:rFonts w:ascii="Arial" w:hAnsi="Arial" w:cs="Arial"/>
        </w:rPr>
        <w:t xml:space="preserve"> correlate with low expression</w:t>
      </w:r>
      <w:ins w:id="1140" w:author="Céline" w:date="2019-09-17T18:04:00Z">
        <w:r w:rsidR="00067693">
          <w:rPr>
            <w:rFonts w:ascii="Arial" w:hAnsi="Arial" w:cs="Arial"/>
          </w:rPr>
          <w:t>. Furthermore,</w:t>
        </w:r>
      </w:ins>
      <w:del w:id="1141" w:author="Céline" w:date="2019-09-17T18:04:00Z">
        <w:r w:rsidRPr="00842D58" w:rsidDel="00067693">
          <w:rPr>
            <w:rFonts w:ascii="Arial" w:hAnsi="Arial" w:cs="Arial"/>
          </w:rPr>
          <w:delText>, and</w:delText>
        </w:r>
      </w:del>
      <w:r w:rsidRPr="00842D58">
        <w:rPr>
          <w:rFonts w:ascii="Arial" w:hAnsi="Arial" w:cs="Arial"/>
        </w:rPr>
        <w:t xml:space="preserve"> two isolates with partial deletions within the genes early in the pathway exhibit</w:t>
      </w:r>
      <w:ins w:id="1142" w:author="Céline" w:date="2019-09-17T18:07:00Z">
        <w:r w:rsidR="00067693">
          <w:rPr>
            <w:rFonts w:ascii="Arial" w:hAnsi="Arial" w:cs="Arial"/>
          </w:rPr>
          <w:t>ed</w:t>
        </w:r>
      </w:ins>
      <w:r w:rsidRPr="00842D58">
        <w:rPr>
          <w:rFonts w:ascii="Arial" w:hAnsi="Arial" w:cs="Arial"/>
        </w:rPr>
        <w:t xml:space="preserve"> very low pathway expression (1.05.16, 1.05.22) (Figure </w:t>
      </w:r>
      <w:del w:id="1143" w:author="Dan Kliebenstein" w:date="2019-08-30T11:43:00Z">
        <w:r w:rsidRPr="00842D58" w:rsidDel="009E2635">
          <w:rPr>
            <w:rFonts w:ascii="Arial" w:hAnsi="Arial" w:cs="Arial"/>
          </w:rPr>
          <w:delText>S5</w:delText>
        </w:r>
      </w:del>
      <w:ins w:id="1144" w:author="Dan Kliebenstein" w:date="2019-08-30T11:43:00Z">
        <w:r w:rsidR="009E2635" w:rsidRPr="00842D58">
          <w:rPr>
            <w:rFonts w:ascii="Arial" w:hAnsi="Arial" w:cs="Arial"/>
          </w:rPr>
          <w:t>S</w:t>
        </w:r>
        <w:r w:rsidR="009E2635">
          <w:rPr>
            <w:rFonts w:ascii="Arial" w:hAnsi="Arial" w:cs="Arial"/>
          </w:rPr>
          <w:t>6</w:t>
        </w:r>
      </w:ins>
      <w:r w:rsidRPr="00842D58">
        <w:rPr>
          <w:rFonts w:ascii="Arial" w:hAnsi="Arial" w:cs="Arial"/>
        </w:rPr>
        <w:t xml:space="preserve">). </w:t>
      </w:r>
      <w:del w:id="1145" w:author="Dan Kliebenstein" w:date="2019-09-25T10:12:00Z">
        <w:r w:rsidRPr="00842D58" w:rsidDel="005C1944">
          <w:rPr>
            <w:rFonts w:ascii="Arial" w:hAnsi="Arial" w:cs="Arial"/>
          </w:rPr>
          <w:delText>In contrast</w:delText>
        </w:r>
      </w:del>
      <w:del w:id="1146" w:author="Dan Kliebenstein" w:date="2019-09-25T10:13:00Z">
        <w:r w:rsidRPr="00842D58" w:rsidDel="005C1944">
          <w:rPr>
            <w:rFonts w:ascii="Arial" w:hAnsi="Arial" w:cs="Arial"/>
          </w:rPr>
          <w:delText xml:space="preserve">, there was no evidence for SNP </w:delText>
        </w:r>
        <w:r w:rsidRPr="00842D58" w:rsidDel="005C1944">
          <w:rPr>
            <w:rFonts w:ascii="Arial" w:hAnsi="Arial" w:cs="Arial"/>
            <w:i/>
          </w:rPr>
          <w:delText>cis-</w:delText>
        </w:r>
        <w:r w:rsidRPr="00842D58" w:rsidDel="005C1944">
          <w:rPr>
            <w:rFonts w:ascii="Arial" w:hAnsi="Arial" w:cs="Arial"/>
          </w:rPr>
          <w:delText xml:space="preserve">effects, and this pathway did not harbor any obvious loss-of-expression events (Figure </w:delText>
        </w:r>
      </w:del>
      <w:del w:id="1147" w:author="Dan Kliebenstein" w:date="2019-08-30T11:43:00Z">
        <w:r w:rsidRPr="00842D58" w:rsidDel="009E2635">
          <w:rPr>
            <w:rFonts w:ascii="Arial" w:hAnsi="Arial" w:cs="Arial"/>
          </w:rPr>
          <w:delText>S5</w:delText>
        </w:r>
      </w:del>
      <w:del w:id="1148" w:author="Dan Kliebenstein" w:date="2019-09-25T10:13:00Z">
        <w:r w:rsidRPr="00842D58" w:rsidDel="005C1944">
          <w:rPr>
            <w:rFonts w:ascii="Arial" w:hAnsi="Arial" w:cs="Arial"/>
          </w:rPr>
          <w:delText>).</w:delText>
        </w:r>
      </w:del>
      <w:r w:rsidRPr="00842D58">
        <w:rPr>
          <w:rFonts w:ascii="Arial" w:hAnsi="Arial" w:cs="Arial"/>
        </w:rPr>
        <w:t xml:space="preserve"> </w:t>
      </w:r>
    </w:p>
    <w:p w14:paraId="1BBF1A5B" w14:textId="68475193" w:rsidR="003D14D0" w:rsidRPr="00842D58" w:rsidRDefault="003D14D0" w:rsidP="003D14D0">
      <w:pPr>
        <w:spacing w:line="480" w:lineRule="auto"/>
        <w:ind w:firstLine="720"/>
        <w:rPr>
          <w:rFonts w:ascii="Arial" w:hAnsi="Arial" w:cs="Arial"/>
        </w:rPr>
      </w:pPr>
      <w:del w:id="1149" w:author="Céline" w:date="2019-09-17T18:13:00Z">
        <w:r w:rsidRPr="00842D58" w:rsidDel="00677AC3">
          <w:rPr>
            <w:rFonts w:ascii="Arial" w:hAnsi="Arial" w:cs="Arial"/>
          </w:rPr>
          <w:lastRenderedPageBreak/>
          <w:delText>As such,</w:delText>
        </w:r>
      </w:del>
      <w:ins w:id="1150" w:author="Céline" w:date="2019-09-17T18:13:00Z">
        <w:r w:rsidR="00677AC3">
          <w:rPr>
            <w:rFonts w:ascii="Arial" w:hAnsi="Arial" w:cs="Arial"/>
          </w:rPr>
          <w:t>Overall,</w:t>
        </w:r>
      </w:ins>
      <w:r w:rsidRPr="00842D58">
        <w:rPr>
          <w:rFonts w:ascii="Arial" w:hAnsi="Arial" w:cs="Arial"/>
        </w:rPr>
        <w:t xml:space="preserve"> we</w:t>
      </w:r>
      <w:del w:id="1151" w:author="Céline" w:date="2019-09-17T18:13:00Z">
        <w:r w:rsidRPr="00842D58" w:rsidDel="00677AC3">
          <w:rPr>
            <w:rFonts w:ascii="Arial" w:hAnsi="Arial" w:cs="Arial"/>
          </w:rPr>
          <w:delText xml:space="preserve"> can</w:delText>
        </w:r>
      </w:del>
      <w:r w:rsidRPr="00842D58">
        <w:rPr>
          <w:rFonts w:ascii="Arial" w:hAnsi="Arial" w:cs="Arial"/>
        </w:rPr>
        <w:t xml:space="preserve"> </w:t>
      </w:r>
      <w:del w:id="1152" w:author="Dan Kliebenstein" w:date="2019-08-30T11:43:00Z">
        <w:r w:rsidRPr="00842D58" w:rsidDel="009E2635">
          <w:rPr>
            <w:rFonts w:ascii="Arial" w:hAnsi="Arial" w:cs="Arial"/>
          </w:rPr>
          <w:delText xml:space="preserve">detect </w:delText>
        </w:r>
      </w:del>
      <w:ins w:id="1153" w:author="Dan Kliebenstein" w:date="2019-08-30T11:43:00Z">
        <w:r w:rsidR="009E2635">
          <w:rPr>
            <w:rFonts w:ascii="Arial" w:hAnsi="Arial" w:cs="Arial"/>
          </w:rPr>
          <w:t>identif</w:t>
        </w:r>
      </w:ins>
      <w:ins w:id="1154" w:author="Céline" w:date="2019-09-17T18:13:00Z">
        <w:r w:rsidR="00677AC3">
          <w:rPr>
            <w:rFonts w:ascii="Arial" w:hAnsi="Arial" w:cs="Arial"/>
          </w:rPr>
          <w:t>ied</w:t>
        </w:r>
      </w:ins>
      <w:ins w:id="1155" w:author="Dan Kliebenstein" w:date="2019-08-30T11:43:00Z">
        <w:del w:id="1156" w:author="Céline" w:date="2019-09-17T18:13:00Z">
          <w:r w:rsidR="009E2635" w:rsidDel="00677AC3">
            <w:rPr>
              <w:rFonts w:ascii="Arial" w:hAnsi="Arial" w:cs="Arial"/>
            </w:rPr>
            <w:delText>y</w:delText>
          </w:r>
        </w:del>
        <w:r w:rsidR="009E2635" w:rsidRPr="00842D58">
          <w:rPr>
            <w:rFonts w:ascii="Arial" w:hAnsi="Arial" w:cs="Arial"/>
          </w:rPr>
          <w:t xml:space="preserve"> </w:t>
        </w:r>
      </w:ins>
      <w:proofErr w:type="spellStart"/>
      <w:r w:rsidRPr="00674CEC">
        <w:rPr>
          <w:rFonts w:ascii="Arial" w:hAnsi="Arial" w:cs="Arial"/>
          <w:i/>
        </w:rPr>
        <w:t>cis</w:t>
      </w:r>
      <w:proofErr w:type="spellEnd"/>
      <w:r w:rsidRPr="00842D58">
        <w:rPr>
          <w:rFonts w:ascii="Arial" w:hAnsi="Arial" w:cs="Arial"/>
        </w:rPr>
        <w:t xml:space="preserve">-acting </w:t>
      </w:r>
      <w:ins w:id="1157" w:author="Céline" w:date="2019-09-17T18:14:00Z">
        <w:r w:rsidR="00677AC3">
          <w:rPr>
            <w:rFonts w:ascii="Arial" w:hAnsi="Arial" w:cs="Arial"/>
          </w:rPr>
          <w:t xml:space="preserve">deletions in </w:t>
        </w:r>
      </w:ins>
      <w:del w:id="1158" w:author="Céline" w:date="2019-09-17T18:14:00Z">
        <w:r w:rsidRPr="00842D58" w:rsidDel="00677AC3">
          <w:rPr>
            <w:rFonts w:ascii="Arial" w:hAnsi="Arial" w:cs="Arial"/>
          </w:rPr>
          <w:delText xml:space="preserve">variation in the form of deletions for </w:delText>
        </w:r>
      </w:del>
      <w:r w:rsidRPr="00842D58">
        <w:rPr>
          <w:rFonts w:ascii="Arial" w:hAnsi="Arial" w:cs="Arial"/>
        </w:rPr>
        <w:t xml:space="preserve">two of </w:t>
      </w:r>
      <w:ins w:id="1159" w:author="Céline" w:date="2019-09-17T18:14:00Z">
        <w:r w:rsidR="00677AC3">
          <w:rPr>
            <w:rFonts w:ascii="Arial" w:hAnsi="Arial" w:cs="Arial"/>
          </w:rPr>
          <w:t>three</w:t>
        </w:r>
      </w:ins>
      <w:ins w:id="1160" w:author="Céline" w:date="2019-09-25T11:59:00Z">
        <w:r w:rsidR="00A4242F">
          <w:rPr>
            <w:rFonts w:ascii="Arial" w:hAnsi="Arial" w:cs="Arial"/>
          </w:rPr>
          <w:t xml:space="preserve"> of</w:t>
        </w:r>
      </w:ins>
      <w:ins w:id="1161" w:author="Céline" w:date="2019-09-17T18:14:00Z">
        <w:r w:rsidR="00677AC3">
          <w:rPr>
            <w:rFonts w:ascii="Arial" w:hAnsi="Arial" w:cs="Arial"/>
          </w:rPr>
          <w:t xml:space="preserve"> </w:t>
        </w:r>
      </w:ins>
      <w:r w:rsidRPr="00842D58">
        <w:rPr>
          <w:rFonts w:ascii="Arial" w:hAnsi="Arial" w:cs="Arial"/>
        </w:rPr>
        <w:t>the</w:t>
      </w:r>
      <w:ins w:id="1162" w:author="Céline" w:date="2019-09-17T18:14:00Z">
        <w:r w:rsidR="00677AC3">
          <w:rPr>
            <w:rFonts w:ascii="Arial" w:hAnsi="Arial" w:cs="Arial"/>
          </w:rPr>
          <w:t xml:space="preserve"> clustered</w:t>
        </w:r>
      </w:ins>
      <w:r w:rsidRPr="00842D58">
        <w:rPr>
          <w:rFonts w:ascii="Arial" w:hAnsi="Arial" w:cs="Arial"/>
        </w:rPr>
        <w:t xml:space="preserve"> biosynthetic pathways. This</w:t>
      </w:r>
      <w:ins w:id="1163" w:author="Céline" w:date="2019-09-17T18:15:00Z">
        <w:r w:rsidR="00677AC3">
          <w:rPr>
            <w:rFonts w:ascii="Arial" w:hAnsi="Arial" w:cs="Arial"/>
          </w:rPr>
          <w:t xml:space="preserve"> highlights the potential of structural variants that often fall</w:t>
        </w:r>
        <w:r w:rsidR="00677AC3" w:rsidRPr="00842D58">
          <w:rPr>
            <w:rFonts w:ascii="Arial" w:hAnsi="Arial" w:cs="Arial"/>
          </w:rPr>
          <w:t xml:space="preserve"> below the minor allele cutoffs</w:t>
        </w:r>
      </w:ins>
      <w:ins w:id="1164" w:author="Céline" w:date="2019-09-17T18:16:00Z">
        <w:r w:rsidR="00677AC3">
          <w:rPr>
            <w:rFonts w:ascii="Arial" w:hAnsi="Arial" w:cs="Arial"/>
          </w:rPr>
          <w:t xml:space="preserve"> and</w:t>
        </w:r>
      </w:ins>
      <w:r w:rsidRPr="00842D58">
        <w:rPr>
          <w:rFonts w:ascii="Arial" w:hAnsi="Arial" w:cs="Arial"/>
        </w:rPr>
        <w:t xml:space="preserve"> </w:t>
      </w:r>
      <w:del w:id="1165" w:author="Céline" w:date="2019-09-17T18:16:00Z">
        <w:r w:rsidRPr="00842D58" w:rsidDel="00677AC3">
          <w:rPr>
            <w:rFonts w:ascii="Arial" w:hAnsi="Arial" w:cs="Arial"/>
          </w:rPr>
          <w:delText xml:space="preserve">suggests that there are </w:delText>
        </w:r>
      </w:del>
      <w:ins w:id="1166" w:author="Céline" w:date="2019-09-17T18:16:00Z">
        <w:r w:rsidR="00677AC3">
          <w:rPr>
            <w:rFonts w:ascii="Arial" w:hAnsi="Arial" w:cs="Arial"/>
          </w:rPr>
          <w:t>compromise the detection of</w:t>
        </w:r>
      </w:ins>
      <w:del w:id="1167" w:author="Céline" w:date="2019-09-17T18:16:00Z">
        <w:r w:rsidRPr="00842D58" w:rsidDel="00677AC3">
          <w:rPr>
            <w:rFonts w:ascii="Arial" w:hAnsi="Arial" w:cs="Arial"/>
          </w:rPr>
          <w:delText>missing</w:delText>
        </w:r>
      </w:del>
      <w:r w:rsidRPr="00842D58">
        <w:rPr>
          <w:rFonts w:ascii="Arial" w:hAnsi="Arial" w:cs="Arial"/>
        </w:rPr>
        <w:t xml:space="preserve"> </w:t>
      </w:r>
      <w:proofErr w:type="spellStart"/>
      <w:r w:rsidRPr="00842D58">
        <w:rPr>
          <w:rFonts w:ascii="Arial" w:hAnsi="Arial" w:cs="Arial"/>
          <w:i/>
        </w:rPr>
        <w:t>cis</w:t>
      </w:r>
      <w:proofErr w:type="spellEnd"/>
      <w:r w:rsidRPr="00842D58">
        <w:rPr>
          <w:rFonts w:ascii="Arial" w:hAnsi="Arial" w:cs="Arial"/>
        </w:rPr>
        <w:t xml:space="preserve">-effects </w:t>
      </w:r>
      <w:ins w:id="1168" w:author="Céline" w:date="2019-09-17T18:18:00Z">
        <w:r w:rsidR="00677AC3">
          <w:rPr>
            <w:rFonts w:ascii="Arial" w:hAnsi="Arial" w:cs="Arial"/>
          </w:rPr>
          <w:t xml:space="preserve">by </w:t>
        </w:r>
      </w:ins>
      <w:del w:id="1169" w:author="Céline" w:date="2019-09-17T18:17:00Z">
        <w:r w:rsidRPr="00842D58" w:rsidDel="00677AC3">
          <w:rPr>
            <w:rFonts w:ascii="Arial" w:hAnsi="Arial" w:cs="Arial"/>
          </w:rPr>
          <w:delText xml:space="preserve">within the </w:delText>
        </w:r>
        <w:r w:rsidRPr="00842D58" w:rsidDel="00677AC3">
          <w:rPr>
            <w:rFonts w:ascii="Arial" w:hAnsi="Arial" w:cs="Arial"/>
            <w:i/>
          </w:rPr>
          <w:delText>B. cinerea</w:delText>
        </w:r>
        <w:r w:rsidRPr="00842D58" w:rsidDel="00677AC3">
          <w:rPr>
            <w:rFonts w:ascii="Arial" w:hAnsi="Arial" w:cs="Arial"/>
          </w:rPr>
          <w:delText xml:space="preserve"> </w:delText>
        </w:r>
      </w:del>
      <w:r w:rsidRPr="00842D58">
        <w:rPr>
          <w:rFonts w:ascii="Arial" w:hAnsi="Arial" w:cs="Arial"/>
        </w:rPr>
        <w:t>GWA</w:t>
      </w:r>
      <w:del w:id="1170" w:author="Céline" w:date="2019-09-17T18:18:00Z">
        <w:r w:rsidRPr="00842D58" w:rsidDel="00677AC3">
          <w:rPr>
            <w:rFonts w:ascii="Arial" w:hAnsi="Arial" w:cs="Arial"/>
          </w:rPr>
          <w:delText>,</w:delText>
        </w:r>
      </w:del>
      <w:del w:id="1171" w:author="Céline" w:date="2019-09-25T12:00:00Z">
        <w:r w:rsidRPr="00842D58" w:rsidDel="00A4242F">
          <w:rPr>
            <w:rFonts w:ascii="Arial" w:hAnsi="Arial" w:cs="Arial"/>
          </w:rPr>
          <w:delText xml:space="preserve"> </w:delText>
        </w:r>
      </w:del>
      <w:del w:id="1172" w:author="Céline" w:date="2019-09-17T18:17:00Z">
        <w:r w:rsidRPr="00842D58" w:rsidDel="00677AC3">
          <w:rPr>
            <w:rFonts w:ascii="Arial" w:hAnsi="Arial" w:cs="Arial"/>
          </w:rPr>
          <w:delText>likely missed due to the</w:delText>
        </w:r>
      </w:del>
      <w:del w:id="1173" w:author="Céline" w:date="2019-09-17T18:15:00Z">
        <w:r w:rsidRPr="00842D58" w:rsidDel="00677AC3">
          <w:rPr>
            <w:rFonts w:ascii="Arial" w:hAnsi="Arial" w:cs="Arial"/>
          </w:rPr>
          <w:delText xml:space="preserve"> frequency of structural variants often falling below the minor allele cutoffs</w:delText>
        </w:r>
      </w:del>
      <w:r w:rsidRPr="00842D58">
        <w:rPr>
          <w:rFonts w:ascii="Arial" w:hAnsi="Arial" w:cs="Arial"/>
        </w:rPr>
        <w:t xml:space="preserve">. Testing whether insertion and deletion events account for the majority of localized control of expression variation would require </w:t>
      </w:r>
      <w:ins w:id="1174" w:author="Céline" w:date="2019-09-17T18:18:00Z">
        <w:r w:rsidR="00677AC3">
          <w:rPr>
            <w:rFonts w:ascii="Arial" w:hAnsi="Arial" w:cs="Arial"/>
          </w:rPr>
          <w:t xml:space="preserve">both </w:t>
        </w:r>
      </w:ins>
      <w:r w:rsidRPr="00842D58">
        <w:rPr>
          <w:rFonts w:ascii="Arial" w:hAnsi="Arial" w:cs="Arial"/>
        </w:rPr>
        <w:t>long-read sequencing to accurately identify these structural variants and computational approaches that can blend SNP and in</w:t>
      </w:r>
      <w:ins w:id="1175" w:author="Céline" w:date="2019-09-12T15:00:00Z">
        <w:r w:rsidR="00FB02F0">
          <w:rPr>
            <w:rFonts w:ascii="Arial" w:hAnsi="Arial" w:cs="Arial"/>
          </w:rPr>
          <w:t>sertion-deletion</w:t>
        </w:r>
      </w:ins>
      <w:del w:id="1176" w:author="Céline" w:date="2019-09-12T15:00:00Z">
        <w:r w:rsidRPr="00842D58" w:rsidDel="00FB02F0">
          <w:rPr>
            <w:rFonts w:ascii="Arial" w:hAnsi="Arial" w:cs="Arial"/>
          </w:rPr>
          <w:delText>del</w:delText>
        </w:r>
      </w:del>
      <w:r w:rsidRPr="00842D58">
        <w:rPr>
          <w:rFonts w:ascii="Arial" w:hAnsi="Arial" w:cs="Arial"/>
        </w:rPr>
        <w:t xml:space="preserve"> information.</w:t>
      </w:r>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w:t>
      </w:r>
      <w:proofErr w:type="spellStart"/>
      <w:r w:rsidRPr="00842D58">
        <w:rPr>
          <w:rFonts w:ascii="Arial" w:hAnsi="Arial" w:cs="Arial"/>
          <w:b/>
        </w:rPr>
        <w:t>eQTL</w:t>
      </w:r>
      <w:proofErr w:type="spellEnd"/>
      <w:r w:rsidRPr="00842D58">
        <w:rPr>
          <w:rFonts w:ascii="Arial" w:hAnsi="Arial" w:cs="Arial"/>
          <w:b/>
        </w:rPr>
        <w:t xml:space="preserve"> hotspots</w:t>
      </w:r>
    </w:p>
    <w:p w14:paraId="21DF1F81" w14:textId="0C97DC81" w:rsidR="003D14D0" w:rsidRPr="00842D58" w:rsidRDefault="003D14D0" w:rsidP="00677AC3">
      <w:pPr>
        <w:spacing w:line="480" w:lineRule="auto"/>
        <w:ind w:firstLine="720"/>
        <w:rPr>
          <w:rFonts w:ascii="Arial" w:hAnsi="Arial" w:cs="Arial"/>
        </w:rPr>
      </w:pPr>
      <w:del w:id="1177" w:author="Dan Kliebenstein" w:date="2019-08-19T16:04:00Z">
        <w:r w:rsidRPr="00842D58" w:rsidDel="00C94704">
          <w:rPr>
            <w:rFonts w:ascii="Arial" w:hAnsi="Arial" w:cs="Arial"/>
          </w:rPr>
          <w:delText xml:space="preserve">While </w:delText>
        </w:r>
        <w:r w:rsidRPr="00842D58" w:rsidDel="00C94704">
          <w:rPr>
            <w:rFonts w:ascii="Arial" w:hAnsi="Arial" w:cs="Arial"/>
            <w:i/>
          </w:rPr>
          <w:delText>cis</w:delText>
        </w:r>
        <w:r w:rsidRPr="00842D58" w:rsidDel="00C94704">
          <w:rPr>
            <w:rFonts w:ascii="Arial" w:hAnsi="Arial" w:cs="Arial"/>
          </w:rPr>
          <w:delText>-effects are difficult to identify, t</w:delText>
        </w:r>
      </w:del>
      <w:ins w:id="1178" w:author="Dan Kliebenstein" w:date="2019-08-19T16:04:00Z">
        <w:r w:rsidR="00C94704">
          <w:rPr>
            <w:rFonts w:ascii="Arial" w:hAnsi="Arial" w:cs="Arial"/>
          </w:rPr>
          <w:t xml:space="preserve">The </w:t>
        </w:r>
      </w:ins>
      <w:ins w:id="1179" w:author="Céline" w:date="2019-09-12T15:06:00Z">
        <w:r w:rsidR="00CD3217">
          <w:rPr>
            <w:rFonts w:ascii="Arial" w:hAnsi="Arial" w:cs="Arial"/>
          </w:rPr>
          <w:t>GWA</w:t>
        </w:r>
      </w:ins>
      <w:ins w:id="1180" w:author="Dan Kliebenstein" w:date="2019-08-19T16:04:00Z">
        <w:del w:id="1181" w:author="Céline" w:date="2019-09-12T15:06:00Z">
          <w:r w:rsidR="00C94704" w:rsidDel="00CD3217">
            <w:rPr>
              <w:rFonts w:ascii="Arial" w:hAnsi="Arial" w:cs="Arial"/>
            </w:rPr>
            <w:delText>genomic</w:delText>
          </w:r>
        </w:del>
        <w:r w:rsidR="00C94704">
          <w:rPr>
            <w:rFonts w:ascii="Arial" w:hAnsi="Arial" w:cs="Arial"/>
          </w:rPr>
          <w:t xml:space="preserve"> analysis identified </w:t>
        </w:r>
      </w:ins>
      <w:del w:id="1182" w:author="Dan Kliebenstein" w:date="2019-08-19T16:04:00Z">
        <w:r w:rsidRPr="00842D58" w:rsidDel="00C94704">
          <w:rPr>
            <w:rFonts w:ascii="Arial" w:hAnsi="Arial" w:cs="Arial"/>
          </w:rPr>
          <w:delText xml:space="preserve">here was </w:delText>
        </w:r>
      </w:del>
      <w:r w:rsidRPr="00842D58">
        <w:rPr>
          <w:rFonts w:ascii="Arial" w:hAnsi="Arial" w:cs="Arial"/>
        </w:rPr>
        <w:t>a strong signature of</w:t>
      </w:r>
      <w:ins w:id="1183" w:author="Céline" w:date="2019-09-17T18:19:00Z">
        <w:r w:rsidR="00677AC3">
          <w:rPr>
            <w:rFonts w:ascii="Arial" w:hAnsi="Arial" w:cs="Arial"/>
          </w:rPr>
          <w:t xml:space="preserve"> </w:t>
        </w:r>
        <w:r w:rsidR="00677AC3" w:rsidRPr="00842D58">
          <w:rPr>
            <w:rFonts w:ascii="Arial" w:hAnsi="Arial" w:cs="Arial"/>
            <w:i/>
          </w:rPr>
          <w:t>trans</w:t>
        </w:r>
        <w:r w:rsidR="00677AC3" w:rsidRPr="00842D58">
          <w:rPr>
            <w:rFonts w:ascii="Arial" w:hAnsi="Arial" w:cs="Arial"/>
          </w:rPr>
          <w:t>-</w:t>
        </w:r>
        <w:proofErr w:type="spellStart"/>
        <w:r w:rsidR="00677AC3" w:rsidRPr="00842D58">
          <w:rPr>
            <w:rFonts w:ascii="Arial" w:hAnsi="Arial" w:cs="Arial"/>
          </w:rPr>
          <w:t>eQTL</w:t>
        </w:r>
        <w:proofErr w:type="spellEnd"/>
        <w:r w:rsidR="00677AC3" w:rsidRPr="00842D58">
          <w:rPr>
            <w:rFonts w:ascii="Arial" w:hAnsi="Arial" w:cs="Arial"/>
          </w:rPr>
          <w:t xml:space="preserve"> hotspot</w:t>
        </w:r>
        <w:r w:rsidR="00677AC3">
          <w:rPr>
            <w:rFonts w:ascii="Arial" w:hAnsi="Arial" w:cs="Arial"/>
          </w:rPr>
          <w:t>s</w:t>
        </w:r>
      </w:ins>
      <w:ins w:id="1184" w:author="Céline" w:date="2019-09-17T18:20:00Z">
        <w:r w:rsidR="00677AC3">
          <w:rPr>
            <w:rFonts w:ascii="Arial" w:hAnsi="Arial" w:cs="Arial"/>
          </w:rPr>
          <w:t xml:space="preserve"> </w:t>
        </w:r>
        <w:r w:rsidR="00677AC3" w:rsidRPr="00842D58">
          <w:rPr>
            <w:rFonts w:ascii="Arial" w:hAnsi="Arial" w:cs="Arial"/>
          </w:rPr>
          <w:t>(Figure 2)</w:t>
        </w:r>
        <w:r w:rsidR="00677AC3">
          <w:rPr>
            <w:rFonts w:ascii="Arial" w:hAnsi="Arial" w:cs="Arial"/>
          </w:rPr>
          <w:t>,</w:t>
        </w:r>
      </w:ins>
      <w:del w:id="1185" w:author="Céline" w:date="2019-09-17T18:20:00Z">
        <w:r w:rsidRPr="00842D58" w:rsidDel="00677AC3">
          <w:rPr>
            <w:rFonts w:ascii="Arial" w:hAnsi="Arial" w:cs="Arial"/>
          </w:rPr>
          <w:delText xml:space="preserve"> </w:delText>
        </w:r>
      </w:del>
      <w:del w:id="1186" w:author="Céline" w:date="2019-09-17T18:21:00Z">
        <w:r w:rsidRPr="00842D58" w:rsidDel="00CF6094">
          <w:rPr>
            <w:rFonts w:ascii="Arial" w:hAnsi="Arial" w:cs="Arial"/>
          </w:rPr>
          <w:delText>SNPs that ap</w:delText>
        </w:r>
      </w:del>
      <w:del w:id="1187" w:author="Céline" w:date="2019-09-17T18:20:00Z">
        <w:r w:rsidRPr="00842D58" w:rsidDel="00CF6094">
          <w:rPr>
            <w:rFonts w:ascii="Arial" w:hAnsi="Arial" w:cs="Arial"/>
          </w:rPr>
          <w:delText>peared to</w:delText>
        </w:r>
      </w:del>
      <w:del w:id="1188" w:author="Céline" w:date="2019-09-17T18:21:00Z">
        <w:r w:rsidRPr="00842D58" w:rsidDel="00CF6094">
          <w:rPr>
            <w:rFonts w:ascii="Arial" w:hAnsi="Arial" w:cs="Arial"/>
          </w:rPr>
          <w:delText xml:space="preserve"> affect more transcripts than expected by chance </w:delText>
        </w:r>
      </w:del>
      <w:del w:id="1189" w:author="Céline" w:date="2019-09-17T18:20:00Z">
        <w:r w:rsidRPr="00842D58" w:rsidDel="00677AC3">
          <w:rPr>
            <w:rFonts w:ascii="Arial" w:hAnsi="Arial" w:cs="Arial"/>
          </w:rPr>
          <w:delText xml:space="preserve">(Figure 2). </w:delText>
        </w:r>
      </w:del>
      <w:del w:id="1190" w:author="Céline" w:date="2019-09-17T18:21:00Z">
        <w:r w:rsidR="00C069BD" w:rsidDel="00CF6094">
          <w:rPr>
            <w:rFonts w:ascii="Arial" w:hAnsi="Arial" w:cs="Arial"/>
          </w:rPr>
          <w:delText xml:space="preserve">These are </w:delText>
        </w:r>
        <w:r w:rsidRPr="00842D58" w:rsidDel="00CF6094">
          <w:rPr>
            <w:rFonts w:ascii="Arial" w:hAnsi="Arial" w:cs="Arial"/>
          </w:rPr>
          <w:delText>positions where</w:delText>
        </w:r>
      </w:del>
      <w:r w:rsidRPr="00842D58">
        <w:rPr>
          <w:rFonts w:ascii="Arial" w:hAnsi="Arial" w:cs="Arial"/>
        </w:rPr>
        <w:t xml:space="preserve"> </w:t>
      </w:r>
      <w:del w:id="1191" w:author="Céline" w:date="2019-09-17T18:21:00Z">
        <w:r w:rsidRPr="00842D58" w:rsidDel="00CF6094">
          <w:rPr>
            <w:rFonts w:ascii="Arial" w:hAnsi="Arial" w:cs="Arial"/>
          </w:rPr>
          <w:delText>a</w:delText>
        </w:r>
      </w:del>
      <w:r w:rsidRPr="00842D58">
        <w:rPr>
          <w:rFonts w:ascii="Arial" w:hAnsi="Arial" w:cs="Arial"/>
        </w:rPr>
        <w:t xml:space="preserve"> causal polymorphism</w:t>
      </w:r>
      <w:ins w:id="1192" w:author="Céline" w:date="2019-09-17T18:21:00Z">
        <w:r w:rsidR="00CF6094">
          <w:rPr>
            <w:rFonts w:ascii="Arial" w:hAnsi="Arial" w:cs="Arial"/>
          </w:rPr>
          <w:t>s that</w:t>
        </w:r>
      </w:ins>
      <w:r w:rsidRPr="00842D58">
        <w:rPr>
          <w:rFonts w:ascii="Arial" w:hAnsi="Arial" w:cs="Arial"/>
        </w:rPr>
        <w:t xml:space="preserve"> </w:t>
      </w:r>
      <w:del w:id="1193" w:author="Dan Kliebenstein" w:date="2019-08-19T16:04:00Z">
        <w:r w:rsidRPr="00842D58" w:rsidDel="00C94704">
          <w:rPr>
            <w:rFonts w:ascii="Arial" w:hAnsi="Arial" w:cs="Arial"/>
          </w:rPr>
          <w:delText xml:space="preserve">influences </w:delText>
        </w:r>
      </w:del>
      <w:ins w:id="1194" w:author="Dan Kliebenstein" w:date="2019-08-19T16:04:00Z">
        <w:r w:rsidR="00C94704">
          <w:rPr>
            <w:rFonts w:ascii="Arial" w:hAnsi="Arial" w:cs="Arial"/>
          </w:rPr>
          <w:t>may influence</w:t>
        </w:r>
      </w:ins>
      <w:ins w:id="1195" w:author="Céline" w:date="2019-09-17T18:23:00Z">
        <w:r w:rsidR="00CF6094">
          <w:rPr>
            <w:rFonts w:ascii="Arial" w:hAnsi="Arial" w:cs="Arial"/>
          </w:rPr>
          <w:t xml:space="preserve"> </w:t>
        </w:r>
        <w:del w:id="1196" w:author="Dan Kliebenstein" w:date="2019-09-25T10:13:00Z">
          <w:r w:rsidR="00CF6094" w:rsidDel="0054635D">
            <w:rPr>
              <w:rFonts w:ascii="Arial" w:hAnsi="Arial" w:cs="Arial"/>
            </w:rPr>
            <w:delText>from a distance</w:delText>
          </w:r>
        </w:del>
      </w:ins>
      <w:r w:rsidRPr="00842D58">
        <w:rPr>
          <w:rFonts w:ascii="Arial" w:hAnsi="Arial" w:cs="Arial"/>
        </w:rPr>
        <w:t xml:space="preserve">the regulation of numerous genes in </w:t>
      </w:r>
      <w:r w:rsidRPr="00842D58">
        <w:rPr>
          <w:rFonts w:ascii="Arial" w:hAnsi="Arial" w:cs="Arial"/>
          <w:i/>
        </w:rPr>
        <w:t>trans</w:t>
      </w:r>
      <w:del w:id="1197" w:author="Céline" w:date="2019-09-17T18:21:00Z">
        <w:r w:rsidRPr="00842D58" w:rsidDel="00CF6094">
          <w:rPr>
            <w:rFonts w:ascii="Arial" w:hAnsi="Arial" w:cs="Arial"/>
          </w:rPr>
          <w:delText xml:space="preserve">, </w:delText>
        </w:r>
        <w:r w:rsidRPr="00C069BD" w:rsidDel="00CF6094">
          <w:rPr>
            <w:rFonts w:ascii="Arial" w:hAnsi="Arial" w:cs="Arial"/>
            <w:i/>
          </w:rPr>
          <w:delText>i.e</w:delText>
        </w:r>
        <w:r w:rsidRPr="00842D58" w:rsidDel="00CF6094">
          <w:rPr>
            <w:rFonts w:ascii="Arial" w:hAnsi="Arial" w:cs="Arial"/>
          </w:rPr>
          <w:delText>.</w:delText>
        </w:r>
      </w:del>
      <w:del w:id="1198" w:author="Céline" w:date="2019-09-17T18:19:00Z">
        <w:r w:rsidRPr="00842D58" w:rsidDel="00677AC3">
          <w:rPr>
            <w:rFonts w:ascii="Arial" w:hAnsi="Arial" w:cs="Arial"/>
            <w:i/>
          </w:rPr>
          <w:delText xml:space="preserve"> trans</w:delText>
        </w:r>
        <w:r w:rsidRPr="00842D58" w:rsidDel="00677AC3">
          <w:rPr>
            <w:rFonts w:ascii="Arial" w:hAnsi="Arial" w:cs="Arial"/>
          </w:rPr>
          <w:delText>-eQTL hotspot</w:delText>
        </w:r>
        <w:r w:rsidR="00C069BD" w:rsidDel="00677AC3">
          <w:rPr>
            <w:rFonts w:ascii="Arial" w:hAnsi="Arial" w:cs="Arial"/>
          </w:rPr>
          <w:delText>s</w:delText>
        </w:r>
      </w:del>
      <w:r w:rsidRPr="00842D58">
        <w:rPr>
          <w:rFonts w:ascii="Arial" w:hAnsi="Arial" w:cs="Arial"/>
        </w:rPr>
        <w:t xml:space="preserve">. </w:t>
      </w:r>
      <w:del w:id="1199" w:author="Dan Kliebenstein" w:date="2019-08-19T16:05:00Z">
        <w:r w:rsidRPr="00842D58" w:rsidDel="00C94704">
          <w:rPr>
            <w:rFonts w:ascii="Arial" w:hAnsi="Arial" w:cs="Arial"/>
          </w:rPr>
          <w:delText>In this dataset, we can extend this analysis to look for</w:delText>
        </w:r>
        <w:r w:rsidRPr="00842D58" w:rsidDel="00C94704">
          <w:rPr>
            <w:rFonts w:ascii="Arial" w:hAnsi="Arial" w:cs="Arial"/>
            <w:i/>
          </w:rPr>
          <w:delText xml:space="preserve"> trans</w:delText>
        </w:r>
        <w:r w:rsidRPr="00842D58" w:rsidDel="00C94704">
          <w:rPr>
            <w:rFonts w:ascii="Arial" w:hAnsi="Arial" w:cs="Arial"/>
          </w:rPr>
          <w:delText xml:space="preserve">-eQTL hotspots that extend beyond </w:delText>
        </w:r>
        <w:r w:rsidRPr="00842D58" w:rsidDel="00C94704">
          <w:rPr>
            <w:rFonts w:ascii="Arial" w:hAnsi="Arial" w:cs="Arial"/>
            <w:i/>
          </w:rPr>
          <w:delText>B. cinerea</w:delText>
        </w:r>
        <w:r w:rsidRPr="00842D58" w:rsidDel="00C94704">
          <w:rPr>
            <w:rFonts w:ascii="Arial" w:hAnsi="Arial" w:cs="Arial"/>
          </w:rPr>
          <w:delText xml:space="preserve"> and influence the expression of genes in the host, </w:delText>
        </w:r>
        <w:r w:rsidRPr="00842D58" w:rsidDel="00C94704">
          <w:rPr>
            <w:rFonts w:ascii="Arial" w:hAnsi="Arial" w:cs="Arial"/>
            <w:i/>
          </w:rPr>
          <w:delText>A. thaliana</w:delText>
        </w:r>
        <w:r w:rsidRPr="00842D58" w:rsidDel="00C94704">
          <w:rPr>
            <w:rFonts w:ascii="Arial" w:hAnsi="Arial" w:cs="Arial"/>
          </w:rPr>
          <w:delText xml:space="preserve">. We </w:delText>
        </w:r>
      </w:del>
      <w:ins w:id="1200" w:author="Céline" w:date="2019-09-17T18:25:00Z">
        <w:r w:rsidR="00CF6094">
          <w:rPr>
            <w:rFonts w:ascii="Arial" w:hAnsi="Arial" w:cs="Arial"/>
          </w:rPr>
          <w:t xml:space="preserve">These </w:t>
        </w:r>
      </w:ins>
      <w:ins w:id="1201" w:author="Dan Kliebenstein" w:date="2019-08-19T16:05:00Z">
        <w:del w:id="1202" w:author="Céline" w:date="2019-09-17T18:25:00Z">
          <w:r w:rsidR="00C94704" w:rsidDel="00CF6094">
            <w:rPr>
              <w:rFonts w:ascii="Arial" w:hAnsi="Arial" w:cs="Arial"/>
            </w:rPr>
            <w:delText>We</w:delText>
          </w:r>
          <w:r w:rsidR="00C94704" w:rsidRPr="00842D58" w:rsidDel="00CF6094">
            <w:rPr>
              <w:rFonts w:ascii="Arial" w:hAnsi="Arial" w:cs="Arial"/>
            </w:rPr>
            <w:delText xml:space="preserve"> </w:delText>
          </w:r>
        </w:del>
      </w:ins>
      <w:del w:id="1203" w:author="Céline" w:date="2019-09-17T18:25:00Z">
        <w:r w:rsidRPr="00842D58" w:rsidDel="00CF6094">
          <w:rPr>
            <w:rFonts w:ascii="Arial" w:hAnsi="Arial" w:cs="Arial"/>
          </w:rPr>
          <w:delText xml:space="preserve">queried for </w:delText>
        </w:r>
      </w:del>
      <w:r w:rsidRPr="00842D58">
        <w:rPr>
          <w:rFonts w:ascii="Arial" w:hAnsi="Arial" w:cs="Arial"/>
        </w:rPr>
        <w:t>hotspots</w:t>
      </w:r>
      <w:ins w:id="1204" w:author="Céline" w:date="2019-09-17T18:25:00Z">
        <w:r w:rsidR="00CF6094">
          <w:rPr>
            <w:rFonts w:ascii="Arial" w:hAnsi="Arial" w:cs="Arial"/>
          </w:rPr>
          <w:t xml:space="preserve"> were detected</w:t>
        </w:r>
      </w:ins>
      <w:r w:rsidRPr="00842D58">
        <w:rPr>
          <w:rFonts w:ascii="Arial" w:hAnsi="Arial" w:cs="Arial"/>
        </w:rPr>
        <w:t xml:space="preserve"> </w:t>
      </w:r>
      <w:del w:id="1205" w:author="Dan Kliebenstein" w:date="2019-09-25T10:14:00Z">
        <w:r w:rsidRPr="00842D58" w:rsidDel="0054635D">
          <w:rPr>
            <w:rFonts w:ascii="Arial" w:hAnsi="Arial" w:cs="Arial"/>
          </w:rPr>
          <w:delText xml:space="preserve">in </w:delText>
        </w:r>
      </w:del>
      <w:ins w:id="1206" w:author="Dan Kliebenstein" w:date="2019-09-25T10:14:00Z">
        <w:r w:rsidR="0054635D">
          <w:rPr>
            <w:rFonts w:ascii="Arial" w:hAnsi="Arial" w:cs="Arial"/>
          </w:rPr>
          <w:t>using</w:t>
        </w:r>
        <w:r w:rsidR="0054635D" w:rsidRPr="00842D58">
          <w:rPr>
            <w:rFonts w:ascii="Arial" w:hAnsi="Arial" w:cs="Arial"/>
          </w:rPr>
          <w:t xml:space="preserve"> </w:t>
        </w:r>
      </w:ins>
      <w:r w:rsidRPr="00842D58">
        <w:rPr>
          <w:rFonts w:ascii="Arial" w:hAnsi="Arial" w:cs="Arial"/>
        </w:rPr>
        <w:t xml:space="preserve">both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t>
      </w:r>
      <w:proofErr w:type="spellStart"/>
      <w:r w:rsidRPr="00842D58">
        <w:rPr>
          <w:rFonts w:ascii="Arial" w:hAnsi="Arial" w:cs="Arial"/>
        </w:rPr>
        <w:t>transcriptome</w:t>
      </w:r>
      <w:proofErr w:type="spellEnd"/>
      <w:r w:rsidRPr="00842D58">
        <w:rPr>
          <w:rFonts w:ascii="Arial" w:hAnsi="Arial" w:cs="Arial"/>
        </w:rPr>
        <w:t xml:space="preserve"> </w:t>
      </w:r>
      <w:del w:id="1207" w:author="Dan Kliebenstein" w:date="2019-09-25T10:14:00Z">
        <w:r w:rsidRPr="00842D58" w:rsidDel="0054635D">
          <w:rPr>
            <w:rFonts w:ascii="Arial" w:hAnsi="Arial" w:cs="Arial"/>
          </w:rPr>
          <w:delText xml:space="preserve">by </w:delText>
        </w:r>
      </w:del>
      <w:del w:id="1208" w:author="Dan Kliebenstein" w:date="2019-08-19T16:05:00Z">
        <w:r w:rsidRPr="00842D58" w:rsidDel="00C94704">
          <w:rPr>
            <w:rFonts w:ascii="Arial" w:hAnsi="Arial" w:cs="Arial"/>
          </w:rPr>
          <w:delText xml:space="preserve">using </w:delText>
        </w:r>
      </w:del>
      <w:ins w:id="1209" w:author="Dan Kliebenstein" w:date="2019-09-25T10:14:00Z">
        <w:r w:rsidR="0054635D">
          <w:rPr>
            <w:rFonts w:ascii="Arial" w:hAnsi="Arial" w:cs="Arial"/>
          </w:rPr>
          <w:t>with</w:t>
        </w:r>
      </w:ins>
      <w:ins w:id="1210" w:author="Dan Kliebenstein" w:date="2019-08-19T16:05:00Z">
        <w:r w:rsidR="00C94704">
          <w:rPr>
            <w:rFonts w:ascii="Arial" w:hAnsi="Arial" w:cs="Arial"/>
          </w:rPr>
          <w:t xml:space="preserve"> solely the top SNP per transcript</w:t>
        </w:r>
        <w:del w:id="1211" w:author="Céline" w:date="2019-09-17T18:28:00Z">
          <w:r w:rsidR="00C94704" w:rsidDel="00CF6094">
            <w:rPr>
              <w:rFonts w:ascii="Arial" w:hAnsi="Arial" w:cs="Arial"/>
            </w:rPr>
            <w:delText xml:space="preserve"> to be conservative</w:delText>
          </w:r>
        </w:del>
      </w:ins>
      <w:del w:id="1212" w:author="Céline" w:date="2019-09-17T18:28:00Z">
        <w:r w:rsidRPr="00842D58" w:rsidDel="00CF6094">
          <w:rPr>
            <w:rFonts w:ascii="Arial" w:hAnsi="Arial" w:cs="Arial"/>
          </w:rPr>
          <w:delText>overlaps in the top SNP per transcript</w:delText>
        </w:r>
      </w:del>
      <w:r w:rsidRPr="00842D58">
        <w:rPr>
          <w:rFonts w:ascii="Arial" w:hAnsi="Arial" w:cs="Arial"/>
        </w:rPr>
        <w:t xml:space="preserve"> (</w:t>
      </w:r>
      <w:r>
        <w:rPr>
          <w:rFonts w:ascii="Arial" w:hAnsi="Arial" w:cs="Arial"/>
        </w:rPr>
        <w:t xml:space="preserve">Figure 4, </w:t>
      </w:r>
      <w:r w:rsidRPr="00842D58">
        <w:rPr>
          <w:rFonts w:ascii="Arial" w:hAnsi="Arial" w:cs="Arial"/>
        </w:rPr>
        <w:t xml:space="preserve">Figure 5). </w:t>
      </w:r>
      <w:ins w:id="1213" w:author="Céline" w:date="2019-09-12T15:08:00Z">
        <w:r w:rsidR="00CD3217">
          <w:rPr>
            <w:rFonts w:ascii="Arial" w:hAnsi="Arial" w:cs="Arial"/>
          </w:rPr>
          <w:t xml:space="preserve">To </w:t>
        </w:r>
        <w:del w:id="1214" w:author="Dan Kliebenstein" w:date="2019-09-13T15:23:00Z">
          <w:r w:rsidR="00CD3217" w:rsidDel="00100A76">
            <w:rPr>
              <w:rFonts w:ascii="Arial" w:hAnsi="Arial" w:cs="Arial"/>
            </w:rPr>
            <w:delText>fix</w:delText>
          </w:r>
        </w:del>
      </w:ins>
      <w:ins w:id="1215" w:author="Céline" w:date="2019-09-17T18:27:00Z">
        <w:r w:rsidR="00CF6094">
          <w:rPr>
            <w:rFonts w:ascii="Arial" w:hAnsi="Arial" w:cs="Arial"/>
          </w:rPr>
          <w:t>fix the</w:t>
        </w:r>
      </w:ins>
      <w:ins w:id="1216" w:author="Dan Kliebenstein" w:date="2019-09-13T15:23:00Z">
        <w:del w:id="1217" w:author="Céline" w:date="2019-09-17T18:27:00Z">
          <w:r w:rsidR="00100A76" w:rsidDel="00CF6094">
            <w:rPr>
              <w:rFonts w:ascii="Arial" w:hAnsi="Arial" w:cs="Arial"/>
            </w:rPr>
            <w:delText>de</w:delText>
          </w:r>
        </w:del>
        <w:del w:id="1218" w:author="Céline" w:date="2019-09-17T18:26:00Z">
          <w:r w:rsidR="00100A76" w:rsidDel="00CF6094">
            <w:rPr>
              <w:rFonts w:ascii="Arial" w:hAnsi="Arial" w:cs="Arial"/>
            </w:rPr>
            <w:delText>termine a</w:delText>
          </w:r>
        </w:del>
      </w:ins>
      <w:ins w:id="1219" w:author="Céline" w:date="2019-09-12T15:08:00Z">
        <w:r w:rsidR="00CD3217">
          <w:rPr>
            <w:rFonts w:ascii="Arial" w:hAnsi="Arial" w:cs="Arial"/>
          </w:rPr>
          <w:t xml:space="preserve"> threshold</w:t>
        </w:r>
      </w:ins>
      <w:ins w:id="1220" w:author="Céline" w:date="2019-09-17T18:26:00Z">
        <w:r w:rsidR="00CF6094">
          <w:rPr>
            <w:rFonts w:ascii="Arial" w:hAnsi="Arial" w:cs="Arial"/>
          </w:rPr>
          <w:t>s</w:t>
        </w:r>
      </w:ins>
      <w:ins w:id="1221" w:author="Céline" w:date="2019-09-12T15:08:00Z">
        <w:r w:rsidR="00CF6094">
          <w:rPr>
            <w:rFonts w:ascii="Arial" w:hAnsi="Arial" w:cs="Arial"/>
          </w:rPr>
          <w:t xml:space="preserve"> that define</w:t>
        </w:r>
        <w:r w:rsidR="00CD3217">
          <w:rPr>
            <w:rFonts w:ascii="Arial" w:hAnsi="Arial" w:cs="Arial"/>
          </w:rPr>
          <w:t xml:space="preserve"> trans</w:t>
        </w:r>
      </w:ins>
      <w:ins w:id="1222" w:author="Céline" w:date="2019-09-13T10:34:00Z">
        <w:r w:rsidR="009464FE">
          <w:rPr>
            <w:rFonts w:ascii="Arial" w:hAnsi="Arial" w:cs="Arial"/>
          </w:rPr>
          <w:t>-</w:t>
        </w:r>
        <w:proofErr w:type="spellStart"/>
        <w:r w:rsidR="009464FE">
          <w:rPr>
            <w:rFonts w:ascii="Arial" w:hAnsi="Arial" w:cs="Arial"/>
          </w:rPr>
          <w:t>eQTL</w:t>
        </w:r>
      </w:ins>
      <w:proofErr w:type="spellEnd"/>
      <w:ins w:id="1223" w:author="Céline" w:date="2019-09-12T15:08:00Z">
        <w:r w:rsidR="00CD3217">
          <w:rPr>
            <w:rFonts w:ascii="Arial" w:hAnsi="Arial" w:cs="Arial"/>
          </w:rPr>
          <w:t xml:space="preserve"> hotspots, </w:t>
        </w:r>
      </w:ins>
      <w:ins w:id="1224" w:author="Céline" w:date="2019-09-12T15:09:00Z">
        <w:r w:rsidR="00104E1A">
          <w:rPr>
            <w:rFonts w:ascii="Arial" w:hAnsi="Arial" w:cs="Arial"/>
          </w:rPr>
          <w:t xml:space="preserve">we calculated </w:t>
        </w:r>
      </w:ins>
      <w:ins w:id="1225" w:author="Céline" w:date="2019-09-17T18:27:00Z">
        <w:r w:rsidR="00CF6094">
          <w:rPr>
            <w:rFonts w:ascii="Arial" w:hAnsi="Arial" w:cs="Arial"/>
          </w:rPr>
          <w:t xml:space="preserve">the </w:t>
        </w:r>
        <w:r w:rsidR="00CF6094" w:rsidRPr="00842D58">
          <w:rPr>
            <w:rFonts w:ascii="Arial" w:hAnsi="Arial" w:cs="Arial"/>
          </w:rPr>
          <w:t>maximum</w:t>
        </w:r>
        <w:r w:rsidR="00CF6094">
          <w:rPr>
            <w:rFonts w:ascii="Arial" w:hAnsi="Arial" w:cs="Arial"/>
          </w:rPr>
          <w:t xml:space="preserve"> number of</w:t>
        </w:r>
        <w:r w:rsidR="00CF6094" w:rsidRPr="00842D58">
          <w:rPr>
            <w:rFonts w:ascii="Arial" w:hAnsi="Arial" w:cs="Arial"/>
          </w:rPr>
          <w:t xml:space="preserve"> </w:t>
        </w:r>
        <w:r w:rsidR="00CF6094">
          <w:rPr>
            <w:rFonts w:ascii="Arial" w:hAnsi="Arial" w:cs="Arial"/>
          </w:rPr>
          <w:t>transcripts associated to a single SNP</w:t>
        </w:r>
        <w:r w:rsidR="00CF6094" w:rsidDel="00100A76">
          <w:rPr>
            <w:rFonts w:ascii="Arial" w:hAnsi="Arial" w:cs="Arial"/>
          </w:rPr>
          <w:t xml:space="preserve"> </w:t>
        </w:r>
      </w:ins>
      <w:ins w:id="1226" w:author="Céline" w:date="2019-09-12T15:10:00Z">
        <w:del w:id="1227" w:author="Dan Kliebenstein" w:date="2019-09-13T15:24:00Z">
          <w:r w:rsidR="00104E1A" w:rsidDel="00100A76">
            <w:rPr>
              <w:rFonts w:ascii="Arial" w:hAnsi="Arial" w:cs="Arial"/>
            </w:rPr>
            <w:delText>in</w:delText>
          </w:r>
        </w:del>
      </w:ins>
      <w:ins w:id="1228" w:author="Dan Kliebenstein" w:date="2019-09-13T15:24:00Z">
        <w:r w:rsidR="00100A76">
          <w:rPr>
            <w:rFonts w:ascii="Arial" w:hAnsi="Arial" w:cs="Arial"/>
          </w:rPr>
          <w:t>across</w:t>
        </w:r>
      </w:ins>
      <w:ins w:id="1229" w:author="Céline" w:date="2019-09-12T15:10:00Z">
        <w:r w:rsidR="00104E1A">
          <w:rPr>
            <w:rFonts w:ascii="Arial" w:hAnsi="Arial" w:cs="Arial"/>
          </w:rPr>
          <w:t xml:space="preserve"> the five</w:t>
        </w:r>
      </w:ins>
      <w:ins w:id="1230" w:author="Céline" w:date="2019-09-12T15:18:00Z">
        <w:r w:rsidR="00104E1A">
          <w:rPr>
            <w:rFonts w:ascii="Arial" w:hAnsi="Arial" w:cs="Arial"/>
          </w:rPr>
          <w:t xml:space="preserve"> random </w:t>
        </w:r>
      </w:ins>
      <w:ins w:id="1231" w:author="Céline" w:date="2019-09-12T15:10:00Z">
        <w:r w:rsidR="00104E1A">
          <w:rPr>
            <w:rFonts w:ascii="Arial" w:hAnsi="Arial" w:cs="Arial"/>
          </w:rPr>
          <w:t>permutations</w:t>
        </w:r>
      </w:ins>
      <w:del w:id="1232" w:author="Céline" w:date="2019-09-17T18:27:00Z">
        <w:r w:rsidRPr="00842D58" w:rsidDel="00CF6094">
          <w:rPr>
            <w:rFonts w:ascii="Arial" w:hAnsi="Arial" w:cs="Arial"/>
          </w:rPr>
          <w:delText xml:space="preserve">By permuting the SNP positions, we identified </w:delText>
        </w:r>
        <w:r w:rsidR="00C069BD" w:rsidDel="00CF6094">
          <w:rPr>
            <w:rFonts w:ascii="Arial" w:hAnsi="Arial" w:cs="Arial"/>
          </w:rPr>
          <w:delText>the</w:delText>
        </w:r>
      </w:del>
      <w:ins w:id="1233" w:author="Dan Kliebenstein" w:date="2019-08-19T16:06:00Z">
        <w:del w:id="1234" w:author="Céline" w:date="2019-09-12T15:09:00Z">
          <w:r w:rsidR="00C94704" w:rsidDel="00104E1A">
            <w:rPr>
              <w:rFonts w:ascii="Arial" w:hAnsi="Arial" w:cs="Arial"/>
            </w:rPr>
            <w:delText>The</w:delText>
          </w:r>
        </w:del>
      </w:ins>
      <w:del w:id="1235" w:author="Céline" w:date="2019-09-12T15:09:00Z">
        <w:r w:rsidR="00C069BD" w:rsidDel="00104E1A">
          <w:rPr>
            <w:rFonts w:ascii="Arial" w:hAnsi="Arial" w:cs="Arial"/>
          </w:rPr>
          <w:delText xml:space="preserve"> </w:delText>
        </w:r>
      </w:del>
      <w:del w:id="1236" w:author="Céline" w:date="2019-09-17T18:27:00Z">
        <w:r w:rsidRPr="00842D58" w:rsidDel="00CF6094">
          <w:rPr>
            <w:rFonts w:ascii="Arial" w:hAnsi="Arial" w:cs="Arial"/>
          </w:rPr>
          <w:delText xml:space="preserve">maximum </w:delText>
        </w:r>
      </w:del>
      <w:ins w:id="1237" w:author="Dan Kliebenstein" w:date="2019-09-13T15:24:00Z">
        <w:del w:id="1238" w:author="Céline" w:date="2019-09-17T18:27:00Z">
          <w:r w:rsidR="00100A76" w:rsidDel="00CF6094">
            <w:rPr>
              <w:rFonts w:ascii="Arial" w:hAnsi="Arial" w:cs="Arial"/>
            </w:rPr>
            <w:delText>s</w:delText>
          </w:r>
        </w:del>
      </w:ins>
      <w:ins w:id="1239" w:author="Céline" w:date="2019-09-12T15:10:00Z">
        <w:r w:rsidR="00104E1A">
          <w:rPr>
            <w:rFonts w:ascii="Arial" w:hAnsi="Arial" w:cs="Arial"/>
          </w:rPr>
          <w:t>.</w:t>
        </w:r>
      </w:ins>
      <w:ins w:id="1240" w:author="Céline" w:date="2019-09-12T15:11:00Z">
        <w:r w:rsidR="00104E1A">
          <w:rPr>
            <w:rFonts w:ascii="Arial" w:hAnsi="Arial" w:cs="Arial"/>
          </w:rPr>
          <w:t xml:space="preserve"> The</w:t>
        </w:r>
      </w:ins>
      <w:ins w:id="1241" w:author="Céline" w:date="2019-09-12T15:12:00Z">
        <w:r w:rsidR="00104E1A">
          <w:rPr>
            <w:rFonts w:ascii="Arial" w:hAnsi="Arial" w:cs="Arial"/>
          </w:rPr>
          <w:t>se</w:t>
        </w:r>
      </w:ins>
      <w:ins w:id="1242" w:author="Céline" w:date="2019-09-12T15:11:00Z">
        <w:r w:rsidR="00104E1A">
          <w:rPr>
            <w:rFonts w:ascii="Arial" w:hAnsi="Arial" w:cs="Arial"/>
          </w:rPr>
          <w:t xml:space="preserve"> maximum </w:t>
        </w:r>
      </w:ins>
      <w:proofErr w:type="spellStart"/>
      <w:ins w:id="1243" w:author="Céline" w:date="2019-09-17T18:29:00Z">
        <w:r w:rsidR="00CF6094">
          <w:rPr>
            <w:rFonts w:ascii="Arial" w:hAnsi="Arial" w:cs="Arial"/>
          </w:rPr>
          <w:t>eQTL</w:t>
        </w:r>
        <w:proofErr w:type="spellEnd"/>
        <w:r w:rsidR="00CF6094">
          <w:rPr>
            <w:rFonts w:ascii="Arial" w:hAnsi="Arial" w:cs="Arial"/>
          </w:rPr>
          <w:t xml:space="preserve"> </w:t>
        </w:r>
      </w:ins>
      <w:del w:id="1244" w:author="Céline" w:date="2019-09-12T15:09:00Z">
        <w:r w:rsidRPr="00842D58" w:rsidDel="00104E1A">
          <w:rPr>
            <w:rFonts w:ascii="Arial" w:hAnsi="Arial" w:cs="Arial"/>
          </w:rPr>
          <w:delText xml:space="preserve">permuted </w:delText>
        </w:r>
      </w:del>
      <w:r w:rsidRPr="00842D58">
        <w:rPr>
          <w:rFonts w:ascii="Arial" w:hAnsi="Arial" w:cs="Arial"/>
        </w:rPr>
        <w:t xml:space="preserve">hotspot sizes </w:t>
      </w:r>
      <w:del w:id="1245" w:author="Dan Kliebenstein" w:date="2019-08-19T16:06:00Z">
        <w:r w:rsidR="00C069BD" w:rsidDel="00C94704">
          <w:rPr>
            <w:rFonts w:ascii="Arial" w:hAnsi="Arial" w:cs="Arial"/>
          </w:rPr>
          <w:delText>of one</w:delText>
        </w:r>
      </w:del>
      <w:ins w:id="1246" w:author="Dan Kliebenstein" w:date="2019-08-19T16:06:00Z">
        <w:r w:rsidR="00C94704">
          <w:rPr>
            <w:rFonts w:ascii="Arial" w:hAnsi="Arial" w:cs="Arial"/>
          </w:rPr>
          <w:t>w</w:t>
        </w:r>
      </w:ins>
      <w:ins w:id="1247" w:author="Céline" w:date="2019-09-12T15:07:00Z">
        <w:r w:rsidR="00CD3217">
          <w:rPr>
            <w:rFonts w:ascii="Arial" w:hAnsi="Arial" w:cs="Arial"/>
          </w:rPr>
          <w:t>ere</w:t>
        </w:r>
      </w:ins>
      <w:ins w:id="1248" w:author="Dan Kliebenstein" w:date="2019-08-19T16:06:00Z">
        <w:del w:id="1249" w:author="Céline" w:date="2019-09-12T15:07:00Z">
          <w:r w:rsidR="00C94704" w:rsidDel="00CD3217">
            <w:rPr>
              <w:rFonts w:ascii="Arial" w:hAnsi="Arial" w:cs="Arial"/>
            </w:rPr>
            <w:delText>as</w:delText>
          </w:r>
        </w:del>
      </w:ins>
      <w:r w:rsidRPr="00842D58">
        <w:rPr>
          <w:rFonts w:ascii="Arial" w:hAnsi="Arial" w:cs="Arial"/>
        </w:rPr>
        <w:t xml:space="preserve"> </w:t>
      </w:r>
      <w:del w:id="1250" w:author="Dan Kliebenstein" w:date="2019-08-19T16:06:00Z">
        <w:r w:rsidRPr="00842D58" w:rsidDel="00C94704">
          <w:rPr>
            <w:rFonts w:ascii="Arial" w:hAnsi="Arial" w:cs="Arial"/>
          </w:rPr>
          <w:delText xml:space="preserve">SNP associated with </w:delText>
        </w:r>
      </w:del>
      <w:r w:rsidRPr="00842D58">
        <w:rPr>
          <w:rFonts w:ascii="Arial" w:hAnsi="Arial" w:cs="Arial"/>
        </w:rPr>
        <w:t xml:space="preserve">11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t>
      </w:r>
      <w:ins w:id="1251" w:author="Céline" w:date="2019-09-12T15:11:00Z">
        <w:r w:rsidR="00104E1A">
          <w:rPr>
            <w:rFonts w:ascii="Arial" w:hAnsi="Arial" w:cs="Arial"/>
          </w:rPr>
          <w:t>and</w:t>
        </w:r>
      </w:ins>
      <w:del w:id="1252" w:author="Céline" w:date="2019-09-12T15:11:00Z">
        <w:r w:rsidRPr="00842D58" w:rsidDel="00104E1A">
          <w:rPr>
            <w:rFonts w:ascii="Arial" w:hAnsi="Arial" w:cs="Arial"/>
          </w:rPr>
          <w:delText>transcripts or</w:delText>
        </w:r>
      </w:del>
      <w:r w:rsidRPr="00842D58">
        <w:rPr>
          <w:rFonts w:ascii="Arial" w:hAnsi="Arial" w:cs="Arial"/>
        </w:rPr>
        <w:t xml:space="preserve"> 80 </w:t>
      </w:r>
      <w:r w:rsidRPr="00842D58">
        <w:rPr>
          <w:rFonts w:ascii="Arial" w:hAnsi="Arial" w:cs="Arial"/>
          <w:i/>
        </w:rPr>
        <w:t>A. thaliana</w:t>
      </w:r>
      <w:r w:rsidRPr="00842D58">
        <w:rPr>
          <w:rFonts w:ascii="Arial" w:hAnsi="Arial" w:cs="Arial"/>
        </w:rPr>
        <w:t xml:space="preserve"> transcript</w:t>
      </w:r>
      <w:ins w:id="1253" w:author="Céline" w:date="2019-09-12T15:11:00Z">
        <w:r w:rsidR="00104E1A">
          <w:rPr>
            <w:rFonts w:ascii="Arial" w:hAnsi="Arial" w:cs="Arial"/>
          </w:rPr>
          <w:t>s</w:t>
        </w:r>
      </w:ins>
      <w:del w:id="1254" w:author="Céline" w:date="2019-09-12T15:11:00Z">
        <w:r w:rsidRPr="00842D58" w:rsidDel="00104E1A">
          <w:rPr>
            <w:rFonts w:ascii="Arial" w:hAnsi="Arial" w:cs="Arial"/>
          </w:rPr>
          <w:delText>s</w:delText>
        </w:r>
      </w:del>
      <w:ins w:id="1255" w:author="Dan Kliebenstein" w:date="2019-08-19T16:06:00Z">
        <w:del w:id="1256" w:author="Céline" w:date="2019-09-12T15:11:00Z">
          <w:r w:rsidR="00C94704" w:rsidDel="00104E1A">
            <w:rPr>
              <w:rFonts w:ascii="Arial" w:hAnsi="Arial" w:cs="Arial"/>
            </w:rPr>
            <w:delText xml:space="preserve"> associating with a single SNP i</w:delText>
          </w:r>
        </w:del>
        <w:del w:id="1257" w:author="Céline" w:date="2019-09-12T15:10:00Z">
          <w:r w:rsidR="00C94704" w:rsidDel="00104E1A">
            <w:rPr>
              <w:rFonts w:ascii="Arial" w:hAnsi="Arial" w:cs="Arial"/>
            </w:rPr>
            <w:delText>n</w:delText>
          </w:r>
        </w:del>
        <w:del w:id="1258" w:author="Céline" w:date="2019-09-12T15:09:00Z">
          <w:r w:rsidR="00C94704" w:rsidDel="00104E1A">
            <w:rPr>
              <w:rFonts w:ascii="Arial" w:hAnsi="Arial" w:cs="Arial"/>
            </w:rPr>
            <w:delText xml:space="preserve"> random data</w:delText>
          </w:r>
        </w:del>
      </w:ins>
      <w:r w:rsidRPr="00842D58">
        <w:rPr>
          <w:rFonts w:ascii="Arial" w:hAnsi="Arial" w:cs="Arial"/>
        </w:rPr>
        <w:t xml:space="preserve">. </w:t>
      </w:r>
      <w:del w:id="1259" w:author="Dan Kliebenstein" w:date="2019-08-19T16:06:00Z">
        <w:r w:rsidRPr="00842D58" w:rsidDel="00C94704">
          <w:rPr>
            <w:rFonts w:ascii="Arial" w:hAnsi="Arial" w:cs="Arial"/>
          </w:rPr>
          <w:delText xml:space="preserve">For further analysis of </w:delText>
        </w:r>
        <w:r w:rsidR="00C069BD" w:rsidDel="00C94704">
          <w:rPr>
            <w:rFonts w:ascii="Arial" w:hAnsi="Arial" w:cs="Arial"/>
          </w:rPr>
          <w:delText xml:space="preserve">observed </w:delText>
        </w:r>
        <w:r w:rsidRPr="00842D58" w:rsidDel="00C94704">
          <w:rPr>
            <w:rFonts w:ascii="Arial" w:hAnsi="Arial" w:cs="Arial"/>
          </w:rPr>
          <w:delText>hotspots, we</w:delText>
        </w:r>
      </w:del>
      <w:ins w:id="1260" w:author="Dan Kliebenstein" w:date="2019-08-19T16:06:00Z">
        <w:r w:rsidR="00C94704">
          <w:rPr>
            <w:rFonts w:ascii="Arial" w:hAnsi="Arial" w:cs="Arial"/>
          </w:rPr>
          <w:t>We thus</w:t>
        </w:r>
      </w:ins>
      <w:r w:rsidRPr="00842D58">
        <w:rPr>
          <w:rFonts w:ascii="Arial" w:hAnsi="Arial" w:cs="Arial"/>
        </w:rPr>
        <w:t xml:space="preserve"> </w:t>
      </w:r>
      <w:ins w:id="1261" w:author="Céline" w:date="2019-09-12T15:13:00Z">
        <w:r w:rsidR="00104E1A">
          <w:rPr>
            <w:rFonts w:ascii="Arial" w:hAnsi="Arial" w:cs="Arial"/>
          </w:rPr>
          <w:t xml:space="preserve">fixed </w:t>
        </w:r>
      </w:ins>
      <w:del w:id="1262" w:author="Céline" w:date="2019-09-12T15:13:00Z">
        <w:r w:rsidRPr="00842D58" w:rsidDel="00104E1A">
          <w:rPr>
            <w:rFonts w:ascii="Arial" w:hAnsi="Arial" w:cs="Arial"/>
          </w:rPr>
          <w:delText xml:space="preserve">utilized a </w:delText>
        </w:r>
      </w:del>
      <w:r w:rsidRPr="00842D58">
        <w:rPr>
          <w:rFonts w:ascii="Arial" w:hAnsi="Arial" w:cs="Arial"/>
        </w:rPr>
        <w:t>conservative threshold</w:t>
      </w:r>
      <w:ins w:id="1263" w:author="Céline" w:date="2019-09-12T15:13:00Z">
        <w:r w:rsidR="00104E1A">
          <w:rPr>
            <w:rFonts w:ascii="Arial" w:hAnsi="Arial" w:cs="Arial"/>
          </w:rPr>
          <w:t>s for</w:t>
        </w:r>
        <w:r w:rsidR="00CF6094">
          <w:rPr>
            <w:rFonts w:ascii="Arial" w:hAnsi="Arial" w:cs="Arial"/>
          </w:rPr>
          <w:t xml:space="preserve"> </w:t>
        </w:r>
      </w:ins>
      <w:proofErr w:type="spellStart"/>
      <w:ins w:id="1264" w:author="Céline" w:date="2019-09-13T10:34:00Z">
        <w:r w:rsidR="009464FE">
          <w:rPr>
            <w:rFonts w:ascii="Arial" w:hAnsi="Arial" w:cs="Arial"/>
          </w:rPr>
          <w:t>eQTL</w:t>
        </w:r>
      </w:ins>
      <w:proofErr w:type="spellEnd"/>
      <w:ins w:id="1265" w:author="Céline" w:date="2019-09-12T15:13:00Z">
        <w:r w:rsidR="00104E1A">
          <w:rPr>
            <w:rFonts w:ascii="Arial" w:hAnsi="Arial" w:cs="Arial"/>
          </w:rPr>
          <w:t xml:space="preserve"> hotspots to</w:t>
        </w:r>
      </w:ins>
      <w:del w:id="1266" w:author="Céline" w:date="2019-09-12T15:13:00Z">
        <w:r w:rsidRPr="00842D58" w:rsidDel="00104E1A">
          <w:rPr>
            <w:rFonts w:ascii="Arial" w:hAnsi="Arial" w:cs="Arial"/>
          </w:rPr>
          <w:delText xml:space="preserve"> of</w:delText>
        </w:r>
      </w:del>
      <w:r w:rsidRPr="00842D58">
        <w:rPr>
          <w:rFonts w:ascii="Arial" w:hAnsi="Arial" w:cs="Arial"/>
        </w:rPr>
        <w:t xml:space="preserve"> 20 </w:t>
      </w:r>
      <w:del w:id="1267" w:author="Dan Kliebenstein" w:date="2019-08-16T15:59:00Z">
        <w:r w:rsidRPr="00842D58" w:rsidDel="003B13BD">
          <w:rPr>
            <w:rFonts w:ascii="Arial" w:hAnsi="Arial" w:cs="Arial"/>
          </w:rPr>
          <w:delText xml:space="preserve">linked </w:delText>
        </w:r>
      </w:del>
      <w:r w:rsidRPr="00842D58">
        <w:rPr>
          <w:rFonts w:ascii="Arial" w:hAnsi="Arial" w:cs="Arial"/>
        </w:rPr>
        <w:t xml:space="preserve">transcripts for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xml:space="preserve">. </w:t>
      </w:r>
      <w:del w:id="1268" w:author="Dan Kliebenstein" w:date="2019-08-19T16:07:00Z">
        <w:r w:rsidRPr="00842D58" w:rsidDel="00C94704">
          <w:rPr>
            <w:rFonts w:ascii="Arial" w:hAnsi="Arial" w:cs="Arial"/>
          </w:rPr>
          <w:delText xml:space="preserve">This </w:delText>
        </w:r>
      </w:del>
      <w:ins w:id="1269" w:author="Dan Kliebenstein" w:date="2019-08-19T16:07:00Z">
        <w:r w:rsidR="00C94704" w:rsidRPr="00842D58">
          <w:rPr>
            <w:rFonts w:ascii="Arial" w:hAnsi="Arial" w:cs="Arial"/>
          </w:rPr>
          <w:t>Th</w:t>
        </w:r>
        <w:r w:rsidR="00C94704">
          <w:rPr>
            <w:rFonts w:ascii="Arial" w:hAnsi="Arial" w:cs="Arial"/>
          </w:rPr>
          <w:t>ese</w:t>
        </w:r>
        <w:r w:rsidR="00C94704" w:rsidRPr="00842D58">
          <w:rPr>
            <w:rFonts w:ascii="Arial" w:hAnsi="Arial" w:cs="Arial"/>
          </w:rPr>
          <w:t xml:space="preserve"> </w:t>
        </w:r>
      </w:ins>
      <w:del w:id="1270" w:author="Dan Kliebenstein" w:date="2019-08-19T16:07:00Z">
        <w:r w:rsidRPr="00842D58" w:rsidDel="00C94704">
          <w:rPr>
            <w:rFonts w:ascii="Arial" w:hAnsi="Arial" w:cs="Arial"/>
          </w:rPr>
          <w:delText xml:space="preserve">analysis </w:delText>
        </w:r>
      </w:del>
      <w:ins w:id="1271" w:author="Dan Kliebenstein" w:date="2019-08-19T16:07:00Z">
        <w:r w:rsidR="00C94704">
          <w:rPr>
            <w:rFonts w:ascii="Arial" w:hAnsi="Arial" w:cs="Arial"/>
          </w:rPr>
          <w:t>thres</w:t>
        </w:r>
      </w:ins>
      <w:ins w:id="1272" w:author="Céline" w:date="2019-08-26T19:44:00Z">
        <w:r w:rsidR="00702560">
          <w:rPr>
            <w:rFonts w:ascii="Arial" w:hAnsi="Arial" w:cs="Arial"/>
          </w:rPr>
          <w:t>h</w:t>
        </w:r>
      </w:ins>
      <w:ins w:id="1273" w:author="Dan Kliebenstein" w:date="2019-08-19T16:07:00Z">
        <w:r w:rsidR="00C94704">
          <w:rPr>
            <w:rFonts w:ascii="Arial" w:hAnsi="Arial" w:cs="Arial"/>
          </w:rPr>
          <w:t>olds</w:t>
        </w:r>
        <w:r w:rsidR="00C94704" w:rsidRPr="00842D58">
          <w:rPr>
            <w:rFonts w:ascii="Arial" w:hAnsi="Arial" w:cs="Arial"/>
          </w:rPr>
          <w:t xml:space="preserve"> </w:t>
        </w:r>
      </w:ins>
      <w:r w:rsidRPr="00842D58">
        <w:rPr>
          <w:rFonts w:ascii="Arial" w:hAnsi="Arial" w:cs="Arial"/>
        </w:rPr>
        <w:t>identified 13 SNPs as potential</w:t>
      </w:r>
      <w:r w:rsidRPr="00842D58">
        <w:rPr>
          <w:rFonts w:ascii="Arial" w:hAnsi="Arial" w:cs="Arial"/>
          <w:i/>
        </w:rPr>
        <w:t xml:space="preserve"> 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hotspots for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t>
      </w:r>
      <w:proofErr w:type="spellStart"/>
      <w:r w:rsidRPr="00842D58">
        <w:rPr>
          <w:rFonts w:ascii="Arial" w:hAnsi="Arial" w:cs="Arial"/>
        </w:rPr>
        <w:t>transcriptome</w:t>
      </w:r>
      <w:proofErr w:type="spellEnd"/>
      <w:r w:rsidRPr="00842D58">
        <w:rPr>
          <w:rFonts w:ascii="Arial" w:hAnsi="Arial" w:cs="Arial"/>
        </w:rPr>
        <w:t xml:space="preserve"> and 12 SNPs as potential cross-species</w:t>
      </w:r>
      <w:r w:rsidRPr="00842D58">
        <w:rPr>
          <w:rFonts w:ascii="Arial" w:hAnsi="Arial" w:cs="Arial"/>
          <w:i/>
        </w:rPr>
        <w:t xml:space="preserve"> </w:t>
      </w:r>
      <w:del w:id="1274" w:author="Céline" w:date="2019-09-17T18:28:00Z">
        <w:r w:rsidRPr="00842D58" w:rsidDel="00CF6094">
          <w:rPr>
            <w:rFonts w:ascii="Arial" w:hAnsi="Arial" w:cs="Arial"/>
            <w:i/>
          </w:rPr>
          <w:delText>trans</w:delText>
        </w:r>
        <w:r w:rsidRPr="00842D58" w:rsidDel="00CF6094">
          <w:rPr>
            <w:rFonts w:ascii="Arial" w:hAnsi="Arial" w:cs="Arial"/>
          </w:rPr>
          <w:delText>-</w:delText>
        </w:r>
      </w:del>
      <w:proofErr w:type="spellStart"/>
      <w:r w:rsidRPr="00842D58">
        <w:rPr>
          <w:rFonts w:ascii="Arial" w:hAnsi="Arial" w:cs="Arial"/>
        </w:rPr>
        <w:t>eQTL</w:t>
      </w:r>
      <w:proofErr w:type="spellEnd"/>
      <w:r w:rsidRPr="00842D58">
        <w:rPr>
          <w:rFonts w:ascii="Arial" w:hAnsi="Arial" w:cs="Arial"/>
        </w:rPr>
        <w:t xml:space="preserve"> influencing </w:t>
      </w:r>
      <w:r w:rsidRPr="00842D58">
        <w:rPr>
          <w:rFonts w:ascii="Arial" w:hAnsi="Arial" w:cs="Arial"/>
          <w:i/>
        </w:rPr>
        <w:t>the A. thaliana</w:t>
      </w:r>
      <w:r w:rsidRPr="00842D58">
        <w:rPr>
          <w:rFonts w:ascii="Arial" w:hAnsi="Arial" w:cs="Arial"/>
        </w:rPr>
        <w:t xml:space="preserve"> </w:t>
      </w:r>
      <w:proofErr w:type="spellStart"/>
      <w:r w:rsidRPr="00842D58">
        <w:rPr>
          <w:rFonts w:ascii="Arial" w:hAnsi="Arial" w:cs="Arial"/>
        </w:rPr>
        <w:t>transcriptome</w:t>
      </w:r>
      <w:proofErr w:type="spellEnd"/>
      <w:r w:rsidRPr="00842D58">
        <w:rPr>
          <w:rFonts w:ascii="Arial" w:hAnsi="Arial" w:cs="Arial"/>
        </w:rPr>
        <w:t xml:space="preserve"> (Figure 5, Figure 6).  The</w:t>
      </w:r>
      <w:ins w:id="1275" w:author="Céline" w:date="2019-09-17T18:30:00Z">
        <w:r w:rsidR="00CF6094">
          <w:rPr>
            <w:rFonts w:ascii="Arial" w:hAnsi="Arial" w:cs="Arial"/>
          </w:rPr>
          <w:t>se</w:t>
        </w:r>
      </w:ins>
      <w:r w:rsidRPr="00842D58">
        <w:rPr>
          <w:rFonts w:ascii="Arial" w:hAnsi="Arial" w:cs="Arial"/>
        </w:rPr>
        <w:t xml:space="preserve"> </w:t>
      </w:r>
      <w:del w:id="1276" w:author="Céline" w:date="2019-09-17T18:30:00Z">
        <w:r w:rsidRPr="00842D58" w:rsidDel="00CF6094">
          <w:rPr>
            <w:rFonts w:ascii="Arial" w:hAnsi="Arial" w:cs="Arial"/>
            <w:i/>
          </w:rPr>
          <w:delText>trans</w:delText>
        </w:r>
        <w:r w:rsidRPr="00842D58" w:rsidDel="00CF6094">
          <w:rPr>
            <w:rFonts w:ascii="Arial" w:hAnsi="Arial" w:cs="Arial"/>
          </w:rPr>
          <w:delText>-</w:delText>
        </w:r>
      </w:del>
      <w:proofErr w:type="spellStart"/>
      <w:r w:rsidRPr="00842D58">
        <w:rPr>
          <w:rFonts w:ascii="Arial" w:hAnsi="Arial" w:cs="Arial"/>
        </w:rPr>
        <w:t>eQTL</w:t>
      </w:r>
      <w:proofErr w:type="spellEnd"/>
      <w:r w:rsidRPr="00842D58">
        <w:rPr>
          <w:rFonts w:ascii="Arial" w:hAnsi="Arial" w:cs="Arial"/>
        </w:rPr>
        <w:t xml:space="preserve"> hotspots</w:t>
      </w:r>
      <w:ins w:id="1277" w:author="Dan Kliebenstein" w:date="2019-09-13T15:24:00Z">
        <w:r w:rsidR="00100A76">
          <w:rPr>
            <w:rFonts w:ascii="Arial" w:hAnsi="Arial" w:cs="Arial"/>
          </w:rPr>
          <w:t xml:space="preserve"> affecting both species </w:t>
        </w:r>
        <w:proofErr w:type="spellStart"/>
        <w:r w:rsidR="00100A76">
          <w:rPr>
            <w:rFonts w:ascii="Arial" w:hAnsi="Arial" w:cs="Arial"/>
          </w:rPr>
          <w:t>transcriptomes</w:t>
        </w:r>
      </w:ins>
      <w:proofErr w:type="spellEnd"/>
      <w:r w:rsidRPr="00842D58">
        <w:rPr>
          <w:rFonts w:ascii="Arial" w:hAnsi="Arial" w:cs="Arial"/>
        </w:rPr>
        <w:t xml:space="preserve"> are </w:t>
      </w:r>
      <w:del w:id="1278" w:author="Dan Kliebenstein" w:date="2019-08-16T15:05:00Z">
        <w:r w:rsidRPr="00842D58" w:rsidDel="00F821CF">
          <w:rPr>
            <w:rFonts w:ascii="Arial" w:hAnsi="Arial" w:cs="Arial"/>
          </w:rPr>
          <w:delText xml:space="preserve">spread </w:delText>
        </w:r>
      </w:del>
      <w:ins w:id="1279" w:author="Dan Kliebenstein" w:date="2019-08-16T15:05:00Z">
        <w:r w:rsidR="00F821CF">
          <w:rPr>
            <w:rFonts w:ascii="Arial" w:hAnsi="Arial" w:cs="Arial"/>
          </w:rPr>
          <w:t>distributed</w:t>
        </w:r>
        <w:r w:rsidR="00F821CF" w:rsidRPr="00842D58">
          <w:rPr>
            <w:rFonts w:ascii="Arial" w:hAnsi="Arial" w:cs="Arial"/>
          </w:rPr>
          <w:t xml:space="preserve"> </w:t>
        </w:r>
      </w:ins>
      <w:r w:rsidRPr="00842D58">
        <w:rPr>
          <w:rFonts w:ascii="Arial" w:hAnsi="Arial" w:cs="Arial"/>
        </w:rPr>
        <w:t xml:space="preserve">throughout </w:t>
      </w:r>
      <w:ins w:id="1280" w:author="Céline" w:date="2019-09-17T18:30:00Z">
        <w:r w:rsidR="00CF6094" w:rsidRPr="00842D58">
          <w:rPr>
            <w:rFonts w:ascii="Arial" w:hAnsi="Arial" w:cs="Arial"/>
            <w:i/>
          </w:rPr>
          <w:t xml:space="preserve">B. </w:t>
        </w:r>
        <w:proofErr w:type="spellStart"/>
        <w:r w:rsidR="00CF6094" w:rsidRPr="00842D58">
          <w:rPr>
            <w:rFonts w:ascii="Arial" w:hAnsi="Arial" w:cs="Arial"/>
            <w:i/>
          </w:rPr>
          <w:t>cinerea</w:t>
        </w:r>
        <w:proofErr w:type="spellEnd"/>
        <w:r w:rsidR="00CF6094" w:rsidRPr="00842D58">
          <w:rPr>
            <w:rFonts w:ascii="Arial" w:hAnsi="Arial" w:cs="Arial"/>
          </w:rPr>
          <w:t xml:space="preserve"> </w:t>
        </w:r>
      </w:ins>
      <w:del w:id="1281" w:author="Céline" w:date="2019-09-17T18:30:00Z">
        <w:r w:rsidRPr="00842D58" w:rsidDel="00CF6094">
          <w:rPr>
            <w:rFonts w:ascii="Arial" w:hAnsi="Arial" w:cs="Arial"/>
          </w:rPr>
          <w:delText>the</w:delText>
        </w:r>
      </w:del>
      <w:r w:rsidRPr="00842D58">
        <w:rPr>
          <w:rFonts w:ascii="Arial" w:hAnsi="Arial" w:cs="Arial"/>
        </w:rPr>
        <w:t xml:space="preserve"> genome (Figure 6, Table 1). </w:t>
      </w:r>
      <w:ins w:id="1282" w:author="Dan Kliebenstein" w:date="2019-08-16T15:05:00Z">
        <w:r w:rsidR="00F821CF">
          <w:rPr>
            <w:rFonts w:ascii="Arial" w:hAnsi="Arial" w:cs="Arial"/>
          </w:rPr>
          <w:t xml:space="preserve">The hotspots </w:t>
        </w:r>
      </w:ins>
      <w:ins w:id="1283" w:author="Dan Kliebenstein" w:date="2019-08-16T16:00:00Z">
        <w:r w:rsidR="003B13BD">
          <w:rPr>
            <w:rFonts w:ascii="Arial" w:hAnsi="Arial" w:cs="Arial"/>
          </w:rPr>
          <w:t xml:space="preserve">SNPs </w:t>
        </w:r>
      </w:ins>
      <w:ins w:id="1284" w:author="Dan Kliebenstein" w:date="2019-08-16T15:05:00Z">
        <w:r w:rsidR="00F821CF">
          <w:rPr>
            <w:rFonts w:ascii="Arial" w:hAnsi="Arial" w:cs="Arial"/>
          </w:rPr>
          <w:t xml:space="preserve">had an average </w:t>
        </w:r>
      </w:ins>
      <w:ins w:id="1285" w:author="Céline" w:date="2019-09-12T15:15:00Z">
        <w:r w:rsidR="00104E1A">
          <w:rPr>
            <w:rFonts w:ascii="Arial" w:hAnsi="Arial" w:cs="Arial"/>
          </w:rPr>
          <w:t>minor allele frequency (</w:t>
        </w:r>
      </w:ins>
      <w:ins w:id="1286" w:author="Dan Kliebenstein" w:date="2019-08-16T15:05:00Z">
        <w:r w:rsidR="00F821CF">
          <w:rPr>
            <w:rFonts w:ascii="Arial" w:hAnsi="Arial" w:cs="Arial"/>
          </w:rPr>
          <w:t>MAF</w:t>
        </w:r>
      </w:ins>
      <w:ins w:id="1287" w:author="Céline" w:date="2019-09-12T15:15:00Z">
        <w:r w:rsidR="00104E1A">
          <w:rPr>
            <w:rFonts w:ascii="Arial" w:hAnsi="Arial" w:cs="Arial"/>
          </w:rPr>
          <w:t>)</w:t>
        </w:r>
      </w:ins>
      <w:ins w:id="1288" w:author="Dan Kliebenstein" w:date="2019-08-16T15:05:00Z">
        <w:r w:rsidR="00F821CF">
          <w:rPr>
            <w:rFonts w:ascii="Arial" w:hAnsi="Arial" w:cs="Arial"/>
          </w:rPr>
          <w:t xml:space="preserve"> of 27% (1% S.E.) with no correlation between the MAF and the number of transcripts </w:t>
        </w:r>
      </w:ins>
      <w:ins w:id="1289" w:author="Dan Kliebenstein" w:date="2019-08-16T16:00:00Z">
        <w:r w:rsidR="003B13BD">
          <w:rPr>
            <w:rFonts w:ascii="Arial" w:hAnsi="Arial" w:cs="Arial"/>
          </w:rPr>
          <w:t>associated</w:t>
        </w:r>
      </w:ins>
      <w:ins w:id="1290" w:author="Dan Kliebenstein" w:date="2019-08-16T15:05:00Z">
        <w:r w:rsidR="00F821CF">
          <w:rPr>
            <w:rFonts w:ascii="Arial" w:hAnsi="Arial" w:cs="Arial"/>
          </w:rPr>
          <w:t xml:space="preserve"> to a particular SNP within either the Arabidopsis or Botrytis transcripts. Further, the hotspot SNPs were not </w:t>
        </w:r>
      </w:ins>
      <w:ins w:id="1291" w:author="Dan Kliebenstein" w:date="2019-09-25T10:14:00Z">
        <w:r w:rsidR="0054635D">
          <w:rPr>
            <w:rFonts w:ascii="Arial" w:hAnsi="Arial" w:cs="Arial"/>
          </w:rPr>
          <w:t>co-</w:t>
        </w:r>
      </w:ins>
      <w:ins w:id="1292" w:author="Dan Kliebenstein" w:date="2019-08-16T15:05:00Z">
        <w:r w:rsidR="00F821CF">
          <w:rPr>
            <w:rFonts w:ascii="Arial" w:hAnsi="Arial" w:cs="Arial"/>
          </w:rPr>
          <w:t>segregating across the isolates.</w:t>
        </w:r>
      </w:ins>
    </w:p>
    <w:p w14:paraId="07C859CE" w14:textId="72A62B9D" w:rsidR="003D14D0" w:rsidRPr="00842D58" w:rsidRDefault="00B479B2" w:rsidP="009464FE">
      <w:pPr>
        <w:spacing w:line="480" w:lineRule="auto"/>
        <w:ind w:firstLine="720"/>
        <w:rPr>
          <w:rFonts w:ascii="Arial" w:hAnsi="Arial" w:cs="Arial"/>
        </w:rPr>
      </w:pPr>
      <w:ins w:id="1293" w:author="Céline" w:date="2019-09-17T18:31:00Z">
        <w:r>
          <w:rPr>
            <w:rFonts w:ascii="Arial" w:hAnsi="Arial" w:cs="Arial"/>
          </w:rPr>
          <w:t xml:space="preserve">The </w:t>
        </w:r>
      </w:ins>
      <w:del w:id="1294" w:author="Céline" w:date="2019-09-12T15:22:00Z">
        <w:r w:rsidR="00636239" w:rsidDel="00601761">
          <w:rPr>
            <w:rFonts w:ascii="Arial" w:hAnsi="Arial" w:cs="Arial"/>
          </w:rPr>
          <w:delText xml:space="preserve">By </w:delText>
        </w:r>
      </w:del>
      <w:ins w:id="1295" w:author="Céline" w:date="2019-09-17T18:31:00Z">
        <w:r>
          <w:rPr>
            <w:rFonts w:ascii="Arial" w:hAnsi="Arial" w:cs="Arial"/>
          </w:rPr>
          <w:t>use of</w:t>
        </w:r>
      </w:ins>
      <w:del w:id="1296" w:author="Céline" w:date="2019-09-12T15:22:00Z">
        <w:r w:rsidR="00636239" w:rsidDel="00601761">
          <w:rPr>
            <w:rFonts w:ascii="Arial" w:hAnsi="Arial" w:cs="Arial"/>
          </w:rPr>
          <w:delText>u</w:delText>
        </w:r>
      </w:del>
      <w:del w:id="1297" w:author="Céline" w:date="2019-09-17T18:31:00Z">
        <w:r w:rsidR="00636239" w:rsidDel="00B479B2">
          <w:rPr>
            <w:rFonts w:ascii="Arial" w:hAnsi="Arial" w:cs="Arial"/>
          </w:rPr>
          <w:delText>sing</w:delText>
        </w:r>
      </w:del>
      <w:r w:rsidR="00636239">
        <w:rPr>
          <w:rFonts w:ascii="Arial" w:hAnsi="Arial" w:cs="Arial"/>
        </w:rPr>
        <w:t xml:space="preserve"> a</w:t>
      </w:r>
      <w:r w:rsidR="003D14D0" w:rsidRPr="00842D58">
        <w:rPr>
          <w:rFonts w:ascii="Arial" w:hAnsi="Arial" w:cs="Arial"/>
        </w:rPr>
        <w:t xml:space="preserve"> co-</w:t>
      </w:r>
      <w:proofErr w:type="spellStart"/>
      <w:r w:rsidR="003D14D0" w:rsidRPr="00842D58">
        <w:rPr>
          <w:rFonts w:ascii="Arial" w:hAnsi="Arial" w:cs="Arial"/>
        </w:rPr>
        <w:t>transcriptome</w:t>
      </w:r>
      <w:proofErr w:type="spellEnd"/>
      <w:ins w:id="1298" w:author="Céline" w:date="2019-08-26T19:46:00Z">
        <w:r w:rsidR="00702560">
          <w:rPr>
            <w:rFonts w:ascii="Arial" w:hAnsi="Arial" w:cs="Arial"/>
          </w:rPr>
          <w:t xml:space="preserve"> </w:t>
        </w:r>
      </w:ins>
      <w:ins w:id="1299" w:author="Céline" w:date="2019-09-12T15:22:00Z">
        <w:r w:rsidR="00601761">
          <w:rPr>
            <w:rFonts w:ascii="Arial" w:hAnsi="Arial" w:cs="Arial"/>
          </w:rPr>
          <w:t>approach</w:t>
        </w:r>
      </w:ins>
      <w:ins w:id="1300" w:author="Céline" w:date="2019-09-12T15:25:00Z">
        <w:r w:rsidR="00601761">
          <w:rPr>
            <w:rFonts w:ascii="Arial" w:hAnsi="Arial" w:cs="Arial"/>
          </w:rPr>
          <w:t xml:space="preserve"> should</w:t>
        </w:r>
      </w:ins>
      <w:ins w:id="1301" w:author="Céline" w:date="2019-09-12T15:22:00Z">
        <w:r w:rsidR="00601761">
          <w:rPr>
            <w:rFonts w:ascii="Arial" w:hAnsi="Arial" w:cs="Arial"/>
          </w:rPr>
          <w:t xml:space="preserve"> </w:t>
        </w:r>
      </w:ins>
      <w:ins w:id="1302" w:author="Céline" w:date="2019-09-12T17:35:00Z">
        <w:r w:rsidR="00A40589">
          <w:rPr>
            <w:rFonts w:ascii="Arial" w:hAnsi="Arial" w:cs="Arial"/>
          </w:rPr>
          <w:t xml:space="preserve">theoretically </w:t>
        </w:r>
      </w:ins>
      <w:ins w:id="1303" w:author="Céline" w:date="2019-09-12T15:22:00Z">
        <w:r w:rsidR="00601761">
          <w:rPr>
            <w:rFonts w:ascii="Arial" w:hAnsi="Arial" w:cs="Arial"/>
          </w:rPr>
          <w:t xml:space="preserve">allow </w:t>
        </w:r>
        <w:del w:id="1304" w:author="Dan Kliebenstein" w:date="2019-09-13T15:31:00Z">
          <w:r w:rsidR="00601761" w:rsidDel="005603F6">
            <w:rPr>
              <w:rFonts w:ascii="Arial" w:hAnsi="Arial" w:cs="Arial"/>
            </w:rPr>
            <w:delText>to</w:delText>
          </w:r>
        </w:del>
      </w:ins>
      <w:ins w:id="1305" w:author="Dan Kliebenstein" w:date="2019-09-13T15:31:00Z">
        <w:r w:rsidR="005603F6">
          <w:rPr>
            <w:rFonts w:ascii="Arial" w:hAnsi="Arial" w:cs="Arial"/>
          </w:rPr>
          <w:t xml:space="preserve">the identification of </w:t>
        </w:r>
      </w:ins>
      <w:ins w:id="1306" w:author="Céline" w:date="2019-09-12T15:22:00Z">
        <w:del w:id="1307" w:author="Dan Kliebenstein" w:date="2019-09-13T15:31:00Z">
          <w:r w:rsidR="00601761" w:rsidDel="005603F6">
            <w:rPr>
              <w:rFonts w:ascii="Arial" w:hAnsi="Arial" w:cs="Arial"/>
            </w:rPr>
            <w:delText xml:space="preserve"> </w:delText>
          </w:r>
        </w:del>
      </w:ins>
      <w:del w:id="1308" w:author="Dan Kliebenstein" w:date="2019-09-13T15:31:00Z">
        <w:r w:rsidR="00437BBC" w:rsidDel="005603F6">
          <w:rPr>
            <w:rFonts w:ascii="Arial" w:hAnsi="Arial" w:cs="Arial"/>
          </w:rPr>
          <w:delText xml:space="preserve">, we should be able </w:delText>
        </w:r>
        <w:r w:rsidR="003D14D0" w:rsidRPr="00842D58" w:rsidDel="005603F6">
          <w:rPr>
            <w:rFonts w:ascii="Arial" w:hAnsi="Arial" w:cs="Arial"/>
          </w:rPr>
          <w:delText xml:space="preserve">to </w:delText>
        </w:r>
      </w:del>
      <w:ins w:id="1309" w:author="Céline" w:date="2019-09-12T17:30:00Z">
        <w:del w:id="1310" w:author="Dan Kliebenstein" w:date="2019-09-13T15:31:00Z">
          <w:r w:rsidR="00545662" w:rsidDel="005603F6">
            <w:rPr>
              <w:rFonts w:ascii="Arial" w:hAnsi="Arial" w:cs="Arial"/>
            </w:rPr>
            <w:delText>estimate</w:delText>
          </w:r>
        </w:del>
      </w:ins>
      <w:del w:id="1311" w:author="Dan Kliebenstein" w:date="2019-09-13T15:31:00Z">
        <w:r w:rsidR="003D14D0" w:rsidRPr="00842D58" w:rsidDel="005603F6">
          <w:rPr>
            <w:rFonts w:ascii="Arial" w:hAnsi="Arial" w:cs="Arial"/>
          </w:rPr>
          <w:delText>map how</w:delText>
        </w:r>
      </w:del>
      <w:ins w:id="1312" w:author="Céline" w:date="2019-09-12T15:20:00Z">
        <w:del w:id="1313" w:author="Dan Kliebenstein" w:date="2019-09-13T15:31:00Z">
          <w:r w:rsidR="00601761" w:rsidDel="005603F6">
            <w:rPr>
              <w:rFonts w:ascii="Arial" w:hAnsi="Arial" w:cs="Arial"/>
            </w:rPr>
            <w:delText xml:space="preserve"> the </w:delText>
          </w:r>
        </w:del>
      </w:ins>
      <w:del w:id="1314" w:author="Céline" w:date="2019-09-17T18:32:00Z">
        <w:r w:rsidR="003D14D0" w:rsidRPr="00842D58" w:rsidDel="00B479B2">
          <w:rPr>
            <w:rFonts w:ascii="Arial" w:hAnsi="Arial" w:cs="Arial"/>
          </w:rPr>
          <w:delText xml:space="preserve"> polymorphisms </w:delText>
        </w:r>
      </w:del>
      <w:ins w:id="1315" w:author="Dan Kliebenstein" w:date="2019-09-13T15:31:00Z">
        <w:del w:id="1316" w:author="Céline" w:date="2019-09-17T18:32:00Z">
          <w:r w:rsidR="005603F6" w:rsidDel="00B479B2">
            <w:rPr>
              <w:rFonts w:ascii="Arial" w:hAnsi="Arial" w:cs="Arial"/>
            </w:rPr>
            <w:delText>that create</w:delText>
          </w:r>
        </w:del>
      </w:ins>
      <w:ins w:id="1317" w:author="Céline" w:date="2019-09-12T18:18:00Z">
        <w:r w:rsidR="00E656F2" w:rsidRPr="00842D58">
          <w:rPr>
            <w:rFonts w:ascii="Arial" w:hAnsi="Arial" w:cs="Arial"/>
          </w:rPr>
          <w:t xml:space="preserve"> </w:t>
        </w:r>
        <w:r w:rsidR="00E656F2" w:rsidRPr="00842D58">
          <w:rPr>
            <w:rFonts w:ascii="Arial" w:hAnsi="Arial" w:cs="Arial"/>
            <w:i/>
          </w:rPr>
          <w:t>trans</w:t>
        </w:r>
        <w:r w:rsidR="00E656F2" w:rsidRPr="00842D58">
          <w:rPr>
            <w:rFonts w:ascii="Arial" w:hAnsi="Arial" w:cs="Arial"/>
          </w:rPr>
          <w:t>-</w:t>
        </w:r>
        <w:proofErr w:type="spellStart"/>
        <w:r w:rsidR="00E656F2" w:rsidRPr="00842D58">
          <w:rPr>
            <w:rFonts w:ascii="Arial" w:hAnsi="Arial" w:cs="Arial"/>
          </w:rPr>
          <w:t>eQTL</w:t>
        </w:r>
        <w:proofErr w:type="spellEnd"/>
        <w:r w:rsidR="00E656F2" w:rsidRPr="00842D58">
          <w:rPr>
            <w:rFonts w:ascii="Arial" w:hAnsi="Arial" w:cs="Arial"/>
          </w:rPr>
          <w:t xml:space="preserve"> hotspot </w:t>
        </w:r>
      </w:ins>
      <w:ins w:id="1318" w:author="Céline" w:date="2019-09-12T15:20:00Z">
        <w:r w:rsidR="00601761">
          <w:rPr>
            <w:rFonts w:ascii="Arial" w:hAnsi="Arial" w:cs="Arial"/>
          </w:rPr>
          <w:t>affect</w:t>
        </w:r>
      </w:ins>
      <w:ins w:id="1319" w:author="Dan Kliebenstein" w:date="2019-09-13T15:31:00Z">
        <w:r w:rsidR="005603F6">
          <w:rPr>
            <w:rFonts w:ascii="Arial" w:hAnsi="Arial" w:cs="Arial"/>
          </w:rPr>
          <w:t>ing</w:t>
        </w:r>
      </w:ins>
      <w:ins w:id="1320" w:author="Céline" w:date="2019-09-12T15:20:00Z">
        <w:r w:rsidR="00601761">
          <w:rPr>
            <w:rFonts w:ascii="Arial" w:hAnsi="Arial" w:cs="Arial"/>
          </w:rPr>
          <w:t xml:space="preserve"> </w:t>
        </w:r>
      </w:ins>
      <w:ins w:id="1321" w:author="Céline" w:date="2019-09-12T18:18:00Z">
        <w:r w:rsidR="00E656F2" w:rsidRPr="00842D58">
          <w:rPr>
            <w:rFonts w:ascii="Arial" w:hAnsi="Arial" w:cs="Arial"/>
            <w:i/>
          </w:rPr>
          <w:t xml:space="preserve">B. </w:t>
        </w:r>
        <w:proofErr w:type="spellStart"/>
        <w:r w:rsidR="00E656F2" w:rsidRPr="00842D58">
          <w:rPr>
            <w:rFonts w:ascii="Arial" w:hAnsi="Arial" w:cs="Arial"/>
            <w:i/>
          </w:rPr>
          <w:t>cinerea</w:t>
        </w:r>
        <w:proofErr w:type="spellEnd"/>
        <w:r w:rsidR="00E656F2" w:rsidRPr="00842D58">
          <w:rPr>
            <w:rFonts w:ascii="Arial" w:hAnsi="Arial" w:cs="Arial"/>
          </w:rPr>
          <w:t xml:space="preserve"> transcripts </w:t>
        </w:r>
      </w:ins>
      <w:del w:id="1322" w:author="Céline" w:date="2019-09-12T15:20:00Z">
        <w:r w:rsidR="003D14D0" w:rsidRPr="00842D58" w:rsidDel="00601761">
          <w:rPr>
            <w:rFonts w:ascii="Arial" w:hAnsi="Arial" w:cs="Arial"/>
          </w:rPr>
          <w:delText xml:space="preserve">cause effects in the pathogen </w:delText>
        </w:r>
      </w:del>
      <w:del w:id="1323" w:author="Dan Kliebenstein" w:date="2019-09-25T10:15:00Z">
        <w:r w:rsidR="003D14D0" w:rsidRPr="00842D58" w:rsidDel="0054635D">
          <w:rPr>
            <w:rFonts w:ascii="Arial" w:hAnsi="Arial" w:cs="Arial"/>
          </w:rPr>
          <w:delText>and</w:delText>
        </w:r>
      </w:del>
      <w:ins w:id="1324" w:author="Dan Kliebenstein" w:date="2019-09-25T10:15:00Z">
        <w:r w:rsidR="0054635D">
          <w:rPr>
            <w:rFonts w:ascii="Arial" w:hAnsi="Arial" w:cs="Arial"/>
          </w:rPr>
          <w:t>that</w:t>
        </w:r>
      </w:ins>
      <w:r w:rsidR="003D14D0" w:rsidRPr="00842D58">
        <w:rPr>
          <w:rFonts w:ascii="Arial" w:hAnsi="Arial" w:cs="Arial"/>
        </w:rPr>
        <w:t xml:space="preserve"> </w:t>
      </w:r>
      <w:ins w:id="1325" w:author="Céline" w:date="2019-09-13T10:23:00Z">
        <w:r w:rsidR="009464FE">
          <w:rPr>
            <w:rFonts w:ascii="Arial" w:hAnsi="Arial" w:cs="Arial"/>
          </w:rPr>
          <w:t xml:space="preserve">by extension </w:t>
        </w:r>
      </w:ins>
      <w:del w:id="1326" w:author="Dan Kliebenstein" w:date="2019-09-13T15:31:00Z">
        <w:r w:rsidR="003D14D0" w:rsidRPr="00842D58" w:rsidDel="005603F6">
          <w:rPr>
            <w:rFonts w:ascii="Arial" w:hAnsi="Arial" w:cs="Arial"/>
          </w:rPr>
          <w:delText>how th</w:delText>
        </w:r>
      </w:del>
      <w:ins w:id="1327" w:author="Céline" w:date="2019-09-12T15:22:00Z">
        <w:del w:id="1328" w:author="Dan Kliebenstein" w:date="2019-09-13T15:31:00Z">
          <w:r w:rsidR="00601761" w:rsidDel="005603F6">
            <w:rPr>
              <w:rFonts w:ascii="Arial" w:hAnsi="Arial" w:cs="Arial"/>
            </w:rPr>
            <w:delText>o</w:delText>
          </w:r>
        </w:del>
      </w:ins>
      <w:del w:id="1329" w:author="Dan Kliebenstein" w:date="2019-09-13T15:31:00Z">
        <w:r w:rsidR="003D14D0" w:rsidRPr="00842D58" w:rsidDel="005603F6">
          <w:rPr>
            <w:rFonts w:ascii="Arial" w:hAnsi="Arial" w:cs="Arial"/>
          </w:rPr>
          <w:delText xml:space="preserve">ese </w:delText>
        </w:r>
      </w:del>
      <w:ins w:id="1330" w:author="Céline" w:date="2019-09-12T15:21:00Z">
        <w:del w:id="1331" w:author="Dan Kliebenstein" w:date="2019-09-13T15:31:00Z">
          <w:r w:rsidR="00601761" w:rsidDel="005603F6">
            <w:rPr>
              <w:rFonts w:ascii="Arial" w:hAnsi="Arial" w:cs="Arial"/>
            </w:rPr>
            <w:delText xml:space="preserve">variations </w:delText>
          </w:r>
        </w:del>
      </w:ins>
      <w:del w:id="1332" w:author="Dan Kliebenstein" w:date="2019-09-13T15:31:00Z">
        <w:r w:rsidR="003D14D0" w:rsidRPr="00842D58" w:rsidDel="005603F6">
          <w:rPr>
            <w:rFonts w:ascii="Arial" w:hAnsi="Arial" w:cs="Arial"/>
          </w:rPr>
          <w:delText>effects transmit to an alter</w:delText>
        </w:r>
      </w:del>
      <w:ins w:id="1333" w:author="Céline" w:date="2019-09-12T15:22:00Z">
        <w:del w:id="1334" w:author="Dan Kliebenstein" w:date="2019-09-13T15:31:00Z">
          <w:r w:rsidR="00601761" w:rsidDel="005603F6">
            <w:rPr>
              <w:rFonts w:ascii="Arial" w:hAnsi="Arial" w:cs="Arial"/>
            </w:rPr>
            <w:delText xml:space="preserve"> the</w:delText>
          </w:r>
        </w:del>
      </w:ins>
      <w:ins w:id="1335" w:author="Dan Kliebenstein" w:date="2019-09-13T15:31:00Z">
        <w:r w:rsidR="005603F6">
          <w:rPr>
            <w:rFonts w:ascii="Arial" w:hAnsi="Arial" w:cs="Arial"/>
          </w:rPr>
          <w:t xml:space="preserve">create </w:t>
        </w:r>
      </w:ins>
      <w:ins w:id="1336" w:author="Dan Kliebenstein" w:date="2019-09-25T10:15:00Z">
        <w:r w:rsidR="0054635D">
          <w:rPr>
            <w:rFonts w:ascii="Arial" w:hAnsi="Arial" w:cs="Arial"/>
          </w:rPr>
          <w:t xml:space="preserve">an </w:t>
        </w:r>
      </w:ins>
      <w:ins w:id="1337" w:author="Dan Kliebenstein" w:date="2019-09-13T15:31:00Z">
        <w:del w:id="1338" w:author="Céline" w:date="2019-09-17T18:33:00Z">
          <w:r w:rsidR="005603F6" w:rsidDel="00B479B2">
            <w:rPr>
              <w:rFonts w:ascii="Arial" w:hAnsi="Arial" w:cs="Arial"/>
            </w:rPr>
            <w:delText xml:space="preserve">a </w:delText>
          </w:r>
          <w:r w:rsidR="005603F6" w:rsidRPr="00842D58" w:rsidDel="00B479B2">
            <w:rPr>
              <w:rFonts w:ascii="Arial" w:hAnsi="Arial" w:cs="Arial"/>
              <w:i/>
            </w:rPr>
            <w:delText>trans</w:delText>
          </w:r>
          <w:r w:rsidR="005603F6" w:rsidRPr="00842D58" w:rsidDel="00B479B2">
            <w:rPr>
              <w:rFonts w:ascii="Arial" w:hAnsi="Arial" w:cs="Arial"/>
            </w:rPr>
            <w:delText>-</w:delText>
          </w:r>
        </w:del>
        <w:proofErr w:type="spellStart"/>
        <w:r w:rsidR="005603F6" w:rsidRPr="00842D58">
          <w:rPr>
            <w:rFonts w:ascii="Arial" w:hAnsi="Arial" w:cs="Arial"/>
          </w:rPr>
          <w:t>eQTL</w:t>
        </w:r>
        <w:proofErr w:type="spellEnd"/>
        <w:r w:rsidR="005603F6" w:rsidRPr="00842D58">
          <w:rPr>
            <w:rFonts w:ascii="Arial" w:hAnsi="Arial" w:cs="Arial"/>
          </w:rPr>
          <w:t xml:space="preserve"> hotspot </w:t>
        </w:r>
        <w:r w:rsidR="005603F6">
          <w:rPr>
            <w:rFonts w:ascii="Arial" w:hAnsi="Arial" w:cs="Arial"/>
          </w:rPr>
          <w:t xml:space="preserve">affecting the </w:t>
        </w:r>
      </w:ins>
      <w:ins w:id="1339" w:author="Céline" w:date="2019-09-12T15:22:00Z">
        <w:r w:rsidR="00601761">
          <w:rPr>
            <w:rFonts w:ascii="Arial" w:hAnsi="Arial" w:cs="Arial"/>
          </w:rPr>
          <w:t>host’s</w:t>
        </w:r>
      </w:ins>
      <w:del w:id="1340" w:author="Céline" w:date="2019-09-12T15:21:00Z">
        <w:r w:rsidR="003D14D0" w:rsidRPr="00842D58" w:rsidDel="00601761">
          <w:rPr>
            <w:rFonts w:ascii="Arial" w:hAnsi="Arial" w:cs="Arial"/>
          </w:rPr>
          <w:delText>ed</w:delText>
        </w:r>
      </w:del>
      <w:r w:rsidR="003D14D0" w:rsidRPr="00842D58">
        <w:rPr>
          <w:rFonts w:ascii="Arial" w:hAnsi="Arial" w:cs="Arial"/>
        </w:rPr>
        <w:t xml:space="preserve"> </w:t>
      </w:r>
      <w:proofErr w:type="spellStart"/>
      <w:r w:rsidR="003D14D0" w:rsidRPr="00842D58">
        <w:rPr>
          <w:rFonts w:ascii="Arial" w:hAnsi="Arial" w:cs="Arial"/>
        </w:rPr>
        <w:t>transcriptome</w:t>
      </w:r>
      <w:proofErr w:type="spellEnd"/>
      <w:del w:id="1341" w:author="Dan Kliebenstein" w:date="2019-09-13T15:32:00Z">
        <w:r w:rsidR="003D14D0" w:rsidRPr="00842D58" w:rsidDel="005603F6">
          <w:rPr>
            <w:rFonts w:ascii="Arial" w:hAnsi="Arial" w:cs="Arial"/>
          </w:rPr>
          <w:delText xml:space="preserve"> in the host</w:delText>
        </w:r>
      </w:del>
      <w:ins w:id="1342" w:author="Céline" w:date="2019-09-12T18:19:00Z">
        <w:del w:id="1343" w:author="Dan Kliebenstein" w:date="2019-09-13T15:32:00Z">
          <w:r w:rsidR="00E656F2" w:rsidDel="005603F6">
            <w:rPr>
              <w:rFonts w:ascii="Arial" w:hAnsi="Arial" w:cs="Arial"/>
            </w:rPr>
            <w:delText xml:space="preserve"> and</w:delText>
          </w:r>
        </w:del>
      </w:ins>
      <w:del w:id="1344" w:author="Dan Kliebenstein" w:date="2019-09-13T15:32:00Z">
        <w:r w:rsidR="003D14D0" w:rsidRPr="00842D58" w:rsidDel="005603F6">
          <w:rPr>
            <w:rFonts w:ascii="Arial" w:hAnsi="Arial" w:cs="Arial"/>
          </w:rPr>
          <w:delText xml:space="preserve">. This would suggest that a </w:delText>
        </w:r>
        <w:r w:rsidR="003D14D0" w:rsidRPr="00842D58" w:rsidDel="005603F6">
          <w:rPr>
            <w:rFonts w:ascii="Arial" w:hAnsi="Arial" w:cs="Arial"/>
            <w:i/>
          </w:rPr>
          <w:delText>trans</w:delText>
        </w:r>
        <w:r w:rsidR="003D14D0" w:rsidRPr="00842D58" w:rsidDel="005603F6">
          <w:rPr>
            <w:rFonts w:ascii="Arial" w:hAnsi="Arial" w:cs="Arial"/>
          </w:rPr>
          <w:delText xml:space="preserve">-eQTL hotspot for </w:delText>
        </w:r>
        <w:r w:rsidR="003D14D0" w:rsidRPr="00842D58" w:rsidDel="005603F6">
          <w:rPr>
            <w:rFonts w:ascii="Arial" w:hAnsi="Arial" w:cs="Arial"/>
            <w:i/>
          </w:rPr>
          <w:delText>B. cinerea</w:delText>
        </w:r>
        <w:r w:rsidR="003D14D0" w:rsidRPr="00842D58" w:rsidDel="005603F6">
          <w:rPr>
            <w:rFonts w:ascii="Arial" w:hAnsi="Arial" w:cs="Arial"/>
          </w:rPr>
          <w:delText xml:space="preserve"> transcripts may control virulence pathways and thus cause an </w:delText>
        </w:r>
      </w:del>
      <w:ins w:id="1345" w:author="Céline" w:date="2019-09-12T18:20:00Z">
        <w:del w:id="1346" w:author="Dan Kliebenstein" w:date="2019-09-13T15:32:00Z">
          <w:r w:rsidR="00364446" w:rsidDel="005603F6">
            <w:rPr>
              <w:rFonts w:ascii="Arial" w:hAnsi="Arial" w:cs="Arial"/>
            </w:rPr>
            <w:delText>potential</w:delText>
          </w:r>
        </w:del>
      </w:ins>
      <w:del w:id="1347" w:author="Dan Kliebenstein" w:date="2019-09-13T15:32:00Z">
        <w:r w:rsidR="003D14D0" w:rsidRPr="00842D58" w:rsidDel="005603F6">
          <w:rPr>
            <w:rFonts w:ascii="Arial" w:hAnsi="Arial" w:cs="Arial"/>
          </w:rPr>
          <w:delText xml:space="preserve">associated </w:delText>
        </w:r>
      </w:del>
      <w:ins w:id="1348" w:author="Céline" w:date="2019-09-12T15:51:00Z">
        <w:del w:id="1349" w:author="Dan Kliebenstein" w:date="2019-09-13T15:32:00Z">
          <w:r w:rsidR="00B56F2C" w:rsidDel="005603F6">
            <w:rPr>
              <w:rFonts w:ascii="Arial" w:hAnsi="Arial" w:cs="Arial"/>
            </w:rPr>
            <w:delText xml:space="preserve">cross-species </w:delText>
          </w:r>
        </w:del>
      </w:ins>
      <w:del w:id="1350" w:author="Dan Kliebenstein" w:date="2019-09-13T15:32:00Z">
        <w:r w:rsidR="003D14D0" w:rsidRPr="00842D58" w:rsidDel="005603F6">
          <w:rPr>
            <w:rFonts w:ascii="Arial" w:hAnsi="Arial" w:cs="Arial"/>
            <w:i/>
          </w:rPr>
          <w:delText>trans</w:delText>
        </w:r>
        <w:r w:rsidR="003D14D0" w:rsidRPr="00842D58" w:rsidDel="005603F6">
          <w:rPr>
            <w:rFonts w:ascii="Arial" w:hAnsi="Arial" w:cs="Arial"/>
          </w:rPr>
          <w:delText>-eQTL hotspot</w:delText>
        </w:r>
      </w:del>
      <w:ins w:id="1351" w:author="Céline" w:date="2019-09-13T10:28:00Z">
        <w:del w:id="1352" w:author="Dan Kliebenstein" w:date="2019-09-13T15:32:00Z">
          <w:r w:rsidR="009464FE" w:rsidDel="005603F6">
            <w:rPr>
              <w:rFonts w:ascii="Arial" w:hAnsi="Arial" w:cs="Arial"/>
            </w:rPr>
            <w:delText>s</w:delText>
          </w:r>
        </w:del>
      </w:ins>
      <w:del w:id="1353" w:author="Dan Kliebenstein" w:date="2019-09-13T15:32:00Z">
        <w:r w:rsidR="003D14D0" w:rsidRPr="00842D58" w:rsidDel="005603F6">
          <w:rPr>
            <w:rFonts w:ascii="Arial" w:hAnsi="Arial" w:cs="Arial"/>
          </w:rPr>
          <w:delText xml:space="preserve"> </w:delText>
        </w:r>
      </w:del>
      <w:del w:id="1354" w:author="Céline" w:date="2019-09-12T15:51:00Z">
        <w:r w:rsidR="003D14D0" w:rsidRPr="00842D58" w:rsidDel="00B56F2C">
          <w:rPr>
            <w:rFonts w:ascii="Arial" w:hAnsi="Arial" w:cs="Arial"/>
          </w:rPr>
          <w:delText xml:space="preserve">in </w:delText>
        </w:r>
      </w:del>
      <w:del w:id="1355" w:author="Céline" w:date="2019-09-12T18:19:00Z">
        <w:r w:rsidR="003D14D0" w:rsidRPr="00842D58" w:rsidDel="00E656F2">
          <w:rPr>
            <w:rFonts w:ascii="Arial" w:hAnsi="Arial" w:cs="Arial"/>
          </w:rPr>
          <w:delText xml:space="preserve">the </w:delText>
        </w:r>
        <w:r w:rsidR="003D14D0" w:rsidRPr="00842D58" w:rsidDel="00E656F2">
          <w:rPr>
            <w:rFonts w:ascii="Arial" w:hAnsi="Arial" w:cs="Arial"/>
            <w:i/>
          </w:rPr>
          <w:delText>A. thaliana</w:delText>
        </w:r>
        <w:r w:rsidR="003D14D0" w:rsidRPr="00842D58" w:rsidDel="00E656F2">
          <w:rPr>
            <w:rFonts w:ascii="Arial" w:hAnsi="Arial" w:cs="Arial"/>
          </w:rPr>
          <w:delText xml:space="preserve"> </w:delText>
        </w:r>
      </w:del>
      <w:del w:id="1356" w:author="Céline" w:date="2019-09-12T15:51:00Z">
        <w:r w:rsidR="003D14D0" w:rsidRPr="00842D58" w:rsidDel="00B56F2C">
          <w:rPr>
            <w:rFonts w:ascii="Arial" w:hAnsi="Arial" w:cs="Arial"/>
          </w:rPr>
          <w:delText>response</w:delText>
        </w:r>
      </w:del>
      <w:r w:rsidR="003D14D0" w:rsidRPr="00842D58">
        <w:rPr>
          <w:rFonts w:ascii="Arial" w:hAnsi="Arial" w:cs="Arial"/>
        </w:rPr>
        <w:t xml:space="preserve">. However, </w:t>
      </w:r>
      <w:ins w:id="1357" w:author="Céline" w:date="2019-09-13T10:28:00Z">
        <w:r w:rsidR="009464FE">
          <w:rPr>
            <w:rFonts w:ascii="Arial" w:hAnsi="Arial" w:cs="Arial"/>
          </w:rPr>
          <w:t>t</w:t>
        </w:r>
      </w:ins>
      <w:del w:id="1358" w:author="Céline" w:date="2019-09-13T10:28:00Z">
        <w:r w:rsidR="003D14D0" w:rsidDel="009464FE">
          <w:rPr>
            <w:rFonts w:ascii="Arial" w:hAnsi="Arial" w:cs="Arial"/>
          </w:rPr>
          <w:delText>through t</w:delText>
        </w:r>
      </w:del>
      <w:r w:rsidR="003D14D0">
        <w:rPr>
          <w:rFonts w:ascii="Arial" w:hAnsi="Arial" w:cs="Arial"/>
        </w:rPr>
        <w:t>he GWA analysis</w:t>
      </w:r>
      <w:del w:id="1359" w:author="Céline" w:date="2019-09-13T10:28:00Z">
        <w:r w:rsidR="003D14D0" w:rsidDel="009464FE">
          <w:rPr>
            <w:rFonts w:ascii="Arial" w:hAnsi="Arial" w:cs="Arial"/>
          </w:rPr>
          <w:delText xml:space="preserve"> we</w:delText>
        </w:r>
      </w:del>
      <w:r w:rsidR="003D14D0">
        <w:rPr>
          <w:rFonts w:ascii="Arial" w:hAnsi="Arial" w:cs="Arial"/>
        </w:rPr>
        <w:t xml:space="preserve"> detected </w:t>
      </w:r>
      <w:r w:rsidR="003D14D0" w:rsidRPr="00842D58">
        <w:rPr>
          <w:rFonts w:ascii="Arial" w:hAnsi="Arial" w:cs="Arial"/>
        </w:rPr>
        <w:t xml:space="preserve">no </w:t>
      </w:r>
      <w:r w:rsidR="00F83C2D">
        <w:rPr>
          <w:rFonts w:ascii="Arial" w:hAnsi="Arial" w:cs="Arial"/>
        </w:rPr>
        <w:t xml:space="preserve">significant </w:t>
      </w:r>
      <w:ins w:id="1360" w:author="Céline" w:date="2019-09-12T17:31:00Z">
        <w:r w:rsidR="00A40589">
          <w:rPr>
            <w:rFonts w:ascii="Arial" w:hAnsi="Arial" w:cs="Arial"/>
          </w:rPr>
          <w:t>cross-</w:t>
        </w:r>
        <w:r w:rsidR="00A40589">
          <w:rPr>
            <w:rFonts w:ascii="Arial" w:hAnsi="Arial" w:cs="Arial"/>
          </w:rPr>
          <w:lastRenderedPageBreak/>
          <w:t xml:space="preserve">species </w:t>
        </w:r>
      </w:ins>
      <w:del w:id="1361" w:author="Dan Kliebenstein" w:date="2019-09-13T15:32:00Z">
        <w:r w:rsidR="003D14D0" w:rsidRPr="00842D58" w:rsidDel="005603F6">
          <w:rPr>
            <w:rFonts w:ascii="Arial" w:hAnsi="Arial" w:cs="Arial"/>
          </w:rPr>
          <w:delText>overlap in</w:delText>
        </w:r>
      </w:del>
      <w:ins w:id="1362" w:author="Dan Kliebenstein" w:date="2019-09-13T15:32:00Z">
        <w:r w:rsidR="005603F6">
          <w:rPr>
            <w:rFonts w:ascii="Arial" w:hAnsi="Arial" w:cs="Arial"/>
          </w:rPr>
          <w:t>connected</w:t>
        </w:r>
      </w:ins>
      <w:r w:rsidR="003D14D0" w:rsidRPr="00842D58">
        <w:rPr>
          <w:rFonts w:ascii="Arial" w:hAnsi="Arial" w:cs="Arial"/>
        </w:rPr>
        <w:t xml:space="preserve"> </w:t>
      </w:r>
      <w:proofErr w:type="spellStart"/>
      <w:r w:rsidR="003D14D0" w:rsidRPr="00842D58">
        <w:rPr>
          <w:rFonts w:ascii="Arial" w:hAnsi="Arial" w:cs="Arial"/>
        </w:rPr>
        <w:t>eQTL</w:t>
      </w:r>
      <w:proofErr w:type="spellEnd"/>
      <w:r w:rsidR="003D14D0" w:rsidRPr="00842D58">
        <w:rPr>
          <w:rFonts w:ascii="Arial" w:hAnsi="Arial" w:cs="Arial"/>
        </w:rPr>
        <w:t xml:space="preserve"> hotspots across the two </w:t>
      </w:r>
      <w:proofErr w:type="spellStart"/>
      <w:r w:rsidR="003D14D0" w:rsidRPr="00842D58">
        <w:rPr>
          <w:rFonts w:ascii="Arial" w:hAnsi="Arial" w:cs="Arial"/>
        </w:rPr>
        <w:t>transcriptomes</w:t>
      </w:r>
      <w:proofErr w:type="spellEnd"/>
      <w:ins w:id="1363" w:author="Céline" w:date="2019-09-12T15:26:00Z">
        <w:r w:rsidR="00601761">
          <w:rPr>
            <w:rFonts w:ascii="Arial" w:hAnsi="Arial" w:cs="Arial"/>
          </w:rPr>
          <w:t>.</w:t>
        </w:r>
      </w:ins>
      <w:del w:id="1364" w:author="Céline" w:date="2019-09-12T15:26:00Z">
        <w:r w:rsidR="003D14D0" w:rsidRPr="00842D58" w:rsidDel="00601761">
          <w:rPr>
            <w:rFonts w:ascii="Arial" w:hAnsi="Arial" w:cs="Arial"/>
          </w:rPr>
          <w:delText>;</w:delText>
        </w:r>
      </w:del>
      <w:r w:rsidR="003D14D0" w:rsidRPr="00842D58">
        <w:rPr>
          <w:rFonts w:ascii="Arial" w:hAnsi="Arial" w:cs="Arial"/>
        </w:rPr>
        <w:t xml:space="preserve"> </w:t>
      </w:r>
      <w:ins w:id="1365" w:author="Céline" w:date="2019-09-12T15:26:00Z">
        <w:del w:id="1366" w:author="Dan Kliebenstein" w:date="2019-09-13T15:32:00Z">
          <w:r w:rsidR="00601761" w:rsidDel="005603F6">
            <w:rPr>
              <w:rFonts w:ascii="Arial" w:hAnsi="Arial" w:cs="Arial"/>
            </w:rPr>
            <w:delText>H</w:delText>
          </w:r>
        </w:del>
      </w:ins>
      <w:del w:id="1367" w:author="Dan Kliebenstein" w:date="2019-09-13T15:32:00Z">
        <w:r w:rsidR="003D14D0" w:rsidRPr="00842D58" w:rsidDel="005603F6">
          <w:rPr>
            <w:rFonts w:ascii="Arial" w:hAnsi="Arial" w:cs="Arial"/>
          </w:rPr>
          <w:delText xml:space="preserve">hotspots targeting </w:delText>
        </w:r>
        <w:r w:rsidR="003D14D0" w:rsidRPr="00842D58" w:rsidDel="005603F6">
          <w:rPr>
            <w:rFonts w:ascii="Arial" w:hAnsi="Arial" w:cs="Arial"/>
            <w:i/>
          </w:rPr>
          <w:delText>B. cinerea</w:delText>
        </w:r>
        <w:r w:rsidR="003D14D0" w:rsidRPr="00842D58" w:rsidDel="005603F6">
          <w:rPr>
            <w:rFonts w:ascii="Arial" w:hAnsi="Arial" w:cs="Arial"/>
          </w:rPr>
          <w:delText xml:space="preserve"> gene expression </w:delText>
        </w:r>
      </w:del>
      <w:del w:id="1368" w:author="Dan Kliebenstein" w:date="2019-08-16T16:00:00Z">
        <w:r w:rsidR="003D14D0" w:rsidRPr="00842D58" w:rsidDel="003B13BD">
          <w:rPr>
            <w:rFonts w:ascii="Arial" w:hAnsi="Arial" w:cs="Arial"/>
          </w:rPr>
          <w:delText>linked to</w:delText>
        </w:r>
      </w:del>
      <w:del w:id="1369" w:author="Dan Kliebenstein" w:date="2019-09-13T15:32:00Z">
        <w:r w:rsidR="00F83C2D" w:rsidDel="005603F6">
          <w:rPr>
            <w:rFonts w:ascii="Arial" w:hAnsi="Arial" w:cs="Arial"/>
          </w:rPr>
          <w:delText xml:space="preserve"> only</w:delText>
        </w:r>
        <w:r w:rsidR="003D14D0" w:rsidRPr="00842D58" w:rsidDel="005603F6">
          <w:rPr>
            <w:rFonts w:ascii="Arial" w:hAnsi="Arial" w:cs="Arial"/>
          </w:rPr>
          <w:delText xml:space="preserve"> 0 to 56 transcripts in </w:delText>
        </w:r>
        <w:r w:rsidR="003D14D0" w:rsidRPr="00842D58" w:rsidDel="005603F6">
          <w:rPr>
            <w:rFonts w:ascii="Arial" w:hAnsi="Arial" w:cs="Arial"/>
            <w:i/>
          </w:rPr>
          <w:delText>A. thalian</w:delText>
        </w:r>
      </w:del>
      <w:ins w:id="1370" w:author="Céline" w:date="2019-09-12T15:26:00Z">
        <w:del w:id="1371" w:author="Dan Kliebenstein" w:date="2019-09-13T15:32:00Z">
          <w:r w:rsidR="00601761" w:rsidDel="005603F6">
            <w:rPr>
              <w:rFonts w:ascii="Arial" w:hAnsi="Arial" w:cs="Arial"/>
              <w:i/>
            </w:rPr>
            <w:delText>thaliana</w:delText>
          </w:r>
          <w:r w:rsidR="00601761" w:rsidDel="005603F6">
            <w:rPr>
              <w:rFonts w:ascii="Arial" w:hAnsi="Arial" w:cs="Arial"/>
            </w:rPr>
            <w:delText xml:space="preserve"> while</w:delText>
          </w:r>
        </w:del>
      </w:ins>
      <w:del w:id="1372" w:author="Dan Kliebenstein" w:date="2019-09-13T15:32:00Z">
        <w:r w:rsidR="003D14D0" w:rsidRPr="00842D58" w:rsidDel="005603F6">
          <w:rPr>
            <w:rFonts w:ascii="Arial" w:hAnsi="Arial" w:cs="Arial"/>
            <w:i/>
          </w:rPr>
          <w:delText>a</w:delText>
        </w:r>
        <w:r w:rsidR="003D14D0" w:rsidRPr="00842D58" w:rsidDel="005603F6">
          <w:rPr>
            <w:rFonts w:ascii="Arial" w:hAnsi="Arial" w:cs="Arial"/>
          </w:rPr>
          <w:delText xml:space="preserve">, and hotspots </w:delText>
        </w:r>
      </w:del>
      <w:ins w:id="1373" w:author="Céline" w:date="2019-09-12T15:48:00Z">
        <w:del w:id="1374" w:author="Dan Kliebenstein" w:date="2019-09-13T15:32:00Z">
          <w:r w:rsidR="00B9679E" w:rsidDel="005603F6">
            <w:rPr>
              <w:rFonts w:ascii="Arial" w:hAnsi="Arial" w:cs="Arial"/>
            </w:rPr>
            <w:delText>influencing</w:delText>
          </w:r>
        </w:del>
      </w:ins>
      <w:del w:id="1375" w:author="Dan Kliebenstein" w:date="2019-09-13T15:32:00Z">
        <w:r w:rsidR="003D14D0" w:rsidRPr="00842D58" w:rsidDel="005603F6">
          <w:rPr>
            <w:rFonts w:ascii="Arial" w:hAnsi="Arial" w:cs="Arial"/>
          </w:rPr>
          <w:delText xml:space="preserve">targeting </w:delText>
        </w:r>
        <w:r w:rsidR="003D14D0" w:rsidRPr="00842D58" w:rsidDel="005603F6">
          <w:rPr>
            <w:rFonts w:ascii="Arial" w:hAnsi="Arial" w:cs="Arial"/>
            <w:i/>
          </w:rPr>
          <w:delText>A. thaliana</w:delText>
        </w:r>
        <w:r w:rsidR="003D14D0" w:rsidRPr="00842D58" w:rsidDel="005603F6">
          <w:rPr>
            <w:rFonts w:ascii="Arial" w:hAnsi="Arial" w:cs="Arial"/>
          </w:rPr>
          <w:delText xml:space="preserve"> gene expression </w:delText>
        </w:r>
      </w:del>
      <w:del w:id="1376" w:author="Dan Kliebenstein" w:date="2019-08-16T16:00:00Z">
        <w:r w:rsidR="003D14D0" w:rsidRPr="00842D58" w:rsidDel="003B13BD">
          <w:rPr>
            <w:rFonts w:ascii="Arial" w:hAnsi="Arial" w:cs="Arial"/>
          </w:rPr>
          <w:delText>linked to</w:delText>
        </w:r>
      </w:del>
      <w:del w:id="1377" w:author="Dan Kliebenstein" w:date="2019-09-13T15:32:00Z">
        <w:r w:rsidR="003D14D0" w:rsidRPr="00842D58" w:rsidDel="005603F6">
          <w:rPr>
            <w:rFonts w:ascii="Arial" w:hAnsi="Arial" w:cs="Arial"/>
          </w:rPr>
          <w:delText xml:space="preserve"> </w:delText>
        </w:r>
        <w:r w:rsidR="00F83C2D" w:rsidDel="005603F6">
          <w:rPr>
            <w:rFonts w:ascii="Arial" w:hAnsi="Arial" w:cs="Arial"/>
          </w:rPr>
          <w:delText xml:space="preserve">only </w:delText>
        </w:r>
        <w:r w:rsidR="003D14D0" w:rsidRPr="00842D58" w:rsidDel="005603F6">
          <w:rPr>
            <w:rFonts w:ascii="Arial" w:hAnsi="Arial" w:cs="Arial"/>
          </w:rPr>
          <w:delText xml:space="preserve">0 to 3 </w:delText>
        </w:r>
        <w:r w:rsidR="003D14D0" w:rsidRPr="00842D58" w:rsidDel="005603F6">
          <w:rPr>
            <w:rFonts w:ascii="Arial" w:hAnsi="Arial" w:cs="Arial"/>
            <w:i/>
          </w:rPr>
          <w:delText xml:space="preserve">B. cinerea </w:delText>
        </w:r>
        <w:r w:rsidR="003D14D0" w:rsidRPr="00842D58" w:rsidDel="005603F6">
          <w:rPr>
            <w:rFonts w:ascii="Arial" w:hAnsi="Arial" w:cs="Arial"/>
          </w:rPr>
          <w:delText>transcripts</w:delText>
        </w:r>
      </w:del>
      <w:ins w:id="1378" w:author="Céline" w:date="2019-09-13T10:24:00Z">
        <w:del w:id="1379" w:author="Dan Kliebenstein" w:date="2019-09-13T15:32:00Z">
          <w:r w:rsidR="009464FE" w:rsidDel="005603F6">
            <w:rPr>
              <w:rFonts w:ascii="Arial" w:hAnsi="Arial" w:cs="Arial"/>
            </w:rPr>
            <w:delText xml:space="preserve"> and these values are far below the conservative threshold based</w:delText>
          </w:r>
        </w:del>
      </w:ins>
      <w:ins w:id="1380" w:author="Céline" w:date="2019-09-13T10:25:00Z">
        <w:del w:id="1381" w:author="Dan Kliebenstein" w:date="2019-09-13T15:32:00Z">
          <w:r w:rsidR="009464FE" w:rsidDel="005603F6">
            <w:rPr>
              <w:rFonts w:ascii="Arial" w:hAnsi="Arial" w:cs="Arial"/>
            </w:rPr>
            <w:delText xml:space="preserve"> on</w:delText>
          </w:r>
        </w:del>
      </w:ins>
      <w:ins w:id="1382" w:author="Céline" w:date="2019-09-13T10:24:00Z">
        <w:del w:id="1383" w:author="Dan Kliebenstein" w:date="2019-09-13T15:32:00Z">
          <w:r w:rsidR="009464FE" w:rsidDel="005603F6">
            <w:rPr>
              <w:rFonts w:ascii="Arial" w:hAnsi="Arial" w:cs="Arial"/>
            </w:rPr>
            <w:delText xml:space="preserve"> the random permutations</w:delText>
          </w:r>
        </w:del>
      </w:ins>
      <w:del w:id="1384" w:author="Dan Kliebenstein" w:date="2019-09-13T15:32:00Z">
        <w:r w:rsidR="003D14D0" w:rsidRPr="00842D58" w:rsidDel="005603F6">
          <w:rPr>
            <w:rFonts w:ascii="Arial" w:hAnsi="Arial" w:cs="Arial"/>
          </w:rPr>
          <w:delText>.</w:delText>
        </w:r>
      </w:del>
      <w:ins w:id="1385" w:author="Céline" w:date="2019-09-13T10:25:00Z">
        <w:del w:id="1386" w:author="Dan Kliebenstein" w:date="2019-09-13T15:32:00Z">
          <w:r w:rsidR="009464FE" w:rsidDel="005603F6">
            <w:rPr>
              <w:rFonts w:ascii="Arial" w:hAnsi="Arial" w:cs="Arial"/>
            </w:rPr>
            <w:delText xml:space="preserve"> </w:delText>
          </w:r>
        </w:del>
        <w:r w:rsidR="009464FE">
          <w:rPr>
            <w:rFonts w:ascii="Arial" w:hAnsi="Arial" w:cs="Arial"/>
          </w:rPr>
          <w:t xml:space="preserve">This result was </w:t>
        </w:r>
      </w:ins>
      <w:ins w:id="1387" w:author="Céline" w:date="2019-09-13T10:27:00Z">
        <w:r w:rsidR="009464FE">
          <w:rPr>
            <w:rFonts w:ascii="Arial" w:hAnsi="Arial" w:cs="Arial"/>
          </w:rPr>
          <w:t>consistent</w:t>
        </w:r>
      </w:ins>
      <w:ins w:id="1388" w:author="Céline" w:date="2019-09-13T10:26:00Z">
        <w:r w:rsidR="009464FE">
          <w:rPr>
            <w:rFonts w:ascii="Arial" w:hAnsi="Arial" w:cs="Arial"/>
          </w:rPr>
          <w:t xml:space="preserve"> </w:t>
        </w:r>
      </w:ins>
      <w:ins w:id="1389" w:author="Céline" w:date="2019-09-13T10:28:00Z">
        <w:r w:rsidR="009464FE">
          <w:rPr>
            <w:rFonts w:ascii="Arial" w:hAnsi="Arial" w:cs="Arial"/>
          </w:rPr>
          <w:t>across analysis of</w:t>
        </w:r>
      </w:ins>
      <w:ins w:id="1390" w:author="Céline" w:date="2019-09-13T10:26:00Z">
        <w:r w:rsidR="009464FE">
          <w:rPr>
            <w:rFonts w:ascii="Arial" w:hAnsi="Arial" w:cs="Arial"/>
          </w:rPr>
          <w:t xml:space="preserve"> the single top SNP per transcript and </w:t>
        </w:r>
      </w:ins>
      <w:ins w:id="1391" w:author="Céline" w:date="2019-09-13T10:27:00Z">
        <w:r w:rsidR="009464FE" w:rsidRPr="00842D58">
          <w:rPr>
            <w:rFonts w:ascii="Arial" w:hAnsi="Arial" w:cs="Arial"/>
          </w:rPr>
          <w:t>the top 10 SNPs per transcript</w:t>
        </w:r>
        <w:r w:rsidR="009464FE">
          <w:rPr>
            <w:rFonts w:ascii="Arial" w:hAnsi="Arial" w:cs="Arial"/>
          </w:rPr>
          <w:t xml:space="preserve"> </w:t>
        </w:r>
      </w:ins>
      <w:del w:id="1392" w:author="Céline" w:date="2019-09-13T10:27:00Z">
        <w:r w:rsidR="003D14D0" w:rsidRPr="00842D58" w:rsidDel="009464FE">
          <w:rPr>
            <w:rFonts w:ascii="Arial" w:hAnsi="Arial" w:cs="Arial"/>
          </w:rPr>
          <w:delText xml:space="preserve"> All of these values </w:delText>
        </w:r>
        <w:r w:rsidR="00437BBC" w:rsidDel="009464FE">
          <w:rPr>
            <w:rFonts w:ascii="Arial" w:hAnsi="Arial" w:cs="Arial"/>
          </w:rPr>
          <w:delText>fall</w:delText>
        </w:r>
        <w:r w:rsidR="003D14D0" w:rsidRPr="00842D58" w:rsidDel="009464FE">
          <w:rPr>
            <w:rFonts w:ascii="Arial" w:hAnsi="Arial" w:cs="Arial"/>
          </w:rPr>
          <w:delText xml:space="preserve"> below </w:delText>
        </w:r>
        <w:r w:rsidR="00437BBC" w:rsidDel="009464FE">
          <w:rPr>
            <w:rFonts w:ascii="Arial" w:hAnsi="Arial" w:cs="Arial"/>
          </w:rPr>
          <w:delText>our</w:delText>
        </w:r>
        <w:r w:rsidR="003D14D0" w:rsidRPr="00842D58" w:rsidDel="009464FE">
          <w:rPr>
            <w:rFonts w:ascii="Arial" w:hAnsi="Arial" w:cs="Arial"/>
          </w:rPr>
          <w:delText xml:space="preserve"> permutation threshold. </w:delText>
        </w:r>
        <w:r w:rsidR="002306CC" w:rsidDel="009464FE">
          <w:rPr>
            <w:rFonts w:ascii="Arial" w:hAnsi="Arial" w:cs="Arial"/>
          </w:rPr>
          <w:delText>To identify overlap in these eQTL hotspots missed by GWA due to low power in the single top SNP per transcript</w:delText>
        </w:r>
        <w:r w:rsidR="003D14D0" w:rsidRPr="00842D58" w:rsidDel="009464FE">
          <w:rPr>
            <w:rFonts w:ascii="Arial" w:hAnsi="Arial" w:cs="Arial"/>
          </w:rPr>
          <w:delText xml:space="preserve">, we repeated the full analysis by selecting the top 10 SNPs per transcript. This again identified a limited number of </w:delText>
        </w:r>
        <w:r w:rsidR="003D14D0" w:rsidRPr="00842D58" w:rsidDel="009464FE">
          <w:rPr>
            <w:rFonts w:ascii="Arial" w:hAnsi="Arial" w:cs="Arial"/>
            <w:i/>
          </w:rPr>
          <w:delText>trans</w:delText>
        </w:r>
        <w:r w:rsidR="003D14D0" w:rsidRPr="00842D58" w:rsidDel="009464FE">
          <w:rPr>
            <w:rFonts w:ascii="Arial" w:hAnsi="Arial" w:cs="Arial"/>
          </w:rPr>
          <w:delText>-eQTL hotspots with little overlap between the two species’ transcriptomes</w:delText>
        </w:r>
      </w:del>
      <w:r w:rsidR="003D14D0" w:rsidRPr="00842D58">
        <w:rPr>
          <w:rFonts w:ascii="Arial" w:hAnsi="Arial" w:cs="Arial"/>
        </w:rPr>
        <w:t xml:space="preserve"> (Figure </w:t>
      </w:r>
      <w:del w:id="1393" w:author="Dan Kliebenstein" w:date="2019-08-30T11:43:00Z">
        <w:r w:rsidR="003D14D0" w:rsidRPr="00842D58" w:rsidDel="009E2635">
          <w:rPr>
            <w:rFonts w:ascii="Arial" w:hAnsi="Arial" w:cs="Arial"/>
          </w:rPr>
          <w:delText>S6</w:delText>
        </w:r>
      </w:del>
      <w:ins w:id="1394" w:author="Dan Kliebenstein" w:date="2019-08-30T11:43:00Z">
        <w:r w:rsidR="009E2635" w:rsidRPr="00842D58">
          <w:rPr>
            <w:rFonts w:ascii="Arial" w:hAnsi="Arial" w:cs="Arial"/>
          </w:rPr>
          <w:t>S</w:t>
        </w:r>
        <w:r w:rsidR="009E2635">
          <w:rPr>
            <w:rFonts w:ascii="Arial" w:hAnsi="Arial" w:cs="Arial"/>
          </w:rPr>
          <w:t>7</w:t>
        </w:r>
      </w:ins>
      <w:r w:rsidR="003D14D0" w:rsidRPr="00842D58">
        <w:rPr>
          <w:rFonts w:ascii="Arial" w:hAnsi="Arial" w:cs="Arial"/>
        </w:rPr>
        <w:t xml:space="preserve">). </w:t>
      </w:r>
      <w:ins w:id="1395" w:author="Céline" w:date="2019-09-13T10:35:00Z">
        <w:r w:rsidR="009464FE">
          <w:rPr>
            <w:rFonts w:ascii="Arial" w:hAnsi="Arial" w:cs="Arial"/>
          </w:rPr>
          <w:t xml:space="preserve">The absence of </w:t>
        </w:r>
      </w:ins>
      <w:ins w:id="1396" w:author="Céline" w:date="2019-09-13T10:36:00Z">
        <w:r>
          <w:rPr>
            <w:rFonts w:ascii="Arial" w:hAnsi="Arial" w:cs="Arial"/>
          </w:rPr>
          <w:t xml:space="preserve">cross-species overlap in </w:t>
        </w:r>
        <w:proofErr w:type="spellStart"/>
        <w:r w:rsidR="009464FE">
          <w:rPr>
            <w:rFonts w:ascii="Arial" w:hAnsi="Arial" w:cs="Arial"/>
          </w:rPr>
          <w:t>eQTL</w:t>
        </w:r>
        <w:proofErr w:type="spellEnd"/>
        <w:r w:rsidR="009464FE">
          <w:rPr>
            <w:rFonts w:ascii="Arial" w:hAnsi="Arial" w:cs="Arial"/>
          </w:rPr>
          <w:t xml:space="preserve"> hotspots </w:t>
        </w:r>
      </w:ins>
      <w:del w:id="1397" w:author="Céline" w:date="2019-09-13T10:33:00Z">
        <w:r w:rsidR="003D14D0" w:rsidRPr="00842D58" w:rsidDel="009464FE">
          <w:rPr>
            <w:rFonts w:ascii="Arial" w:hAnsi="Arial" w:cs="Arial"/>
          </w:rPr>
          <w:delText>This</w:delText>
        </w:r>
      </w:del>
      <w:del w:id="1398" w:author="Céline" w:date="2019-09-13T10:35:00Z">
        <w:r w:rsidR="003D14D0" w:rsidRPr="00842D58" w:rsidDel="009464FE">
          <w:rPr>
            <w:rFonts w:ascii="Arial" w:hAnsi="Arial" w:cs="Arial"/>
          </w:rPr>
          <w:delText xml:space="preserve"> </w:delText>
        </w:r>
      </w:del>
      <w:r w:rsidR="003D14D0" w:rsidRPr="00842D58">
        <w:rPr>
          <w:rFonts w:ascii="Arial" w:hAnsi="Arial" w:cs="Arial"/>
        </w:rPr>
        <w:t xml:space="preserve">suggests that the pathogen’s influence on the host’s </w:t>
      </w:r>
      <w:proofErr w:type="spellStart"/>
      <w:r w:rsidR="003D14D0" w:rsidRPr="00842D58">
        <w:rPr>
          <w:rFonts w:ascii="Arial" w:hAnsi="Arial" w:cs="Arial"/>
        </w:rPr>
        <w:t>transcriptome</w:t>
      </w:r>
      <w:proofErr w:type="spellEnd"/>
      <w:r w:rsidR="003D14D0" w:rsidRPr="00842D58">
        <w:rPr>
          <w:rFonts w:ascii="Arial" w:hAnsi="Arial" w:cs="Arial"/>
        </w:rPr>
        <w:t xml:space="preserve"> is not solely limited to major interactions between </w:t>
      </w:r>
      <w:r w:rsidR="003D14D0" w:rsidRPr="00842D58">
        <w:rPr>
          <w:rFonts w:ascii="Arial" w:hAnsi="Arial" w:cs="Arial"/>
          <w:i/>
        </w:rPr>
        <w:t>tran</w:t>
      </w:r>
      <w:r w:rsidR="003D14D0" w:rsidRPr="00842D58">
        <w:rPr>
          <w:rFonts w:ascii="Arial" w:hAnsi="Arial" w:cs="Arial"/>
        </w:rPr>
        <w:t>s-</w:t>
      </w:r>
      <w:proofErr w:type="spellStart"/>
      <w:r w:rsidR="003D14D0" w:rsidRPr="00842D58">
        <w:rPr>
          <w:rFonts w:ascii="Arial" w:hAnsi="Arial" w:cs="Arial"/>
        </w:rPr>
        <w:t>eQTL</w:t>
      </w:r>
      <w:proofErr w:type="spellEnd"/>
      <w:r w:rsidR="003D14D0" w:rsidRPr="00842D58">
        <w:rPr>
          <w:rFonts w:ascii="Arial" w:hAnsi="Arial" w:cs="Arial"/>
        </w:rPr>
        <w:t xml:space="preserve"> hotspots but can involve </w:t>
      </w:r>
      <w:del w:id="1399" w:author="Dan Kliebenstein" w:date="2019-09-25T10:15:00Z">
        <w:r w:rsidR="003D14D0" w:rsidRPr="00842D58" w:rsidDel="0054635D">
          <w:rPr>
            <w:rFonts w:ascii="Arial" w:hAnsi="Arial" w:cs="Arial"/>
          </w:rPr>
          <w:delText xml:space="preserve">narrower </w:delText>
        </w:r>
      </w:del>
      <w:ins w:id="1400" w:author="Dan Kliebenstein" w:date="2019-09-25T10:15:00Z">
        <w:r w:rsidR="0054635D">
          <w:rPr>
            <w:rFonts w:ascii="Arial" w:hAnsi="Arial" w:cs="Arial"/>
          </w:rPr>
          <w:t>molecularly constrained</w:t>
        </w:r>
        <w:r w:rsidR="0054635D" w:rsidRPr="00842D58">
          <w:rPr>
            <w:rFonts w:ascii="Arial" w:hAnsi="Arial" w:cs="Arial"/>
          </w:rPr>
          <w:t xml:space="preserve"> </w:t>
        </w:r>
      </w:ins>
      <w:r w:rsidR="003D14D0" w:rsidRPr="00842D58">
        <w:rPr>
          <w:rFonts w:ascii="Arial" w:hAnsi="Arial" w:cs="Arial"/>
        </w:rPr>
        <w:t>changes in the pathogen that are magnified in the host’s response.</w:t>
      </w:r>
      <w:r w:rsidR="00F83C2D">
        <w:rPr>
          <w:rFonts w:ascii="Arial" w:hAnsi="Arial" w:cs="Arial"/>
        </w:rPr>
        <w:t xml:space="preserve"> </w:t>
      </w:r>
      <w:r w:rsidR="00AE1CD8">
        <w:rPr>
          <w:rFonts w:ascii="Arial" w:hAnsi="Arial" w:cs="Arial"/>
        </w:rPr>
        <w:t xml:space="preserve">One possible </w:t>
      </w:r>
      <w:ins w:id="1401" w:author="Céline" w:date="2019-09-13T10:31:00Z">
        <w:r w:rsidR="009464FE">
          <w:rPr>
            <w:rFonts w:ascii="Arial" w:hAnsi="Arial" w:cs="Arial"/>
          </w:rPr>
          <w:t>scenario</w:t>
        </w:r>
      </w:ins>
      <w:ins w:id="1402" w:author="Céline" w:date="2019-09-13T10:38:00Z">
        <w:r w:rsidR="009464FE">
          <w:rPr>
            <w:rFonts w:ascii="Arial" w:hAnsi="Arial" w:cs="Arial"/>
          </w:rPr>
          <w:t xml:space="preserve"> that fit this model</w:t>
        </w:r>
      </w:ins>
      <w:ins w:id="1403" w:author="Céline" w:date="2019-09-13T10:31:00Z">
        <w:r w:rsidR="009464FE">
          <w:rPr>
            <w:rFonts w:ascii="Arial" w:hAnsi="Arial" w:cs="Arial"/>
          </w:rPr>
          <w:t xml:space="preserve"> is</w:t>
        </w:r>
      </w:ins>
      <w:del w:id="1404" w:author="Céline" w:date="2019-09-13T10:31:00Z">
        <w:r w:rsidR="00AE1CD8" w:rsidDel="009464FE">
          <w:rPr>
            <w:rFonts w:ascii="Arial" w:hAnsi="Arial" w:cs="Arial"/>
          </w:rPr>
          <w:delText xml:space="preserve">explanation for this is if </w:delText>
        </w:r>
      </w:del>
      <w:del w:id="1405" w:author="Céline" w:date="2019-09-13T10:32:00Z">
        <w:r w:rsidR="00AE1CD8" w:rsidDel="009464FE">
          <w:rPr>
            <w:rFonts w:ascii="Arial" w:hAnsi="Arial" w:cs="Arial"/>
          </w:rPr>
          <w:delText>a</w:delText>
        </w:r>
      </w:del>
      <w:r w:rsidR="00AE1CD8">
        <w:rPr>
          <w:rFonts w:ascii="Arial" w:hAnsi="Arial" w:cs="Arial"/>
        </w:rPr>
        <w:t xml:space="preserve"> </w:t>
      </w:r>
      <w:ins w:id="1406" w:author="Céline" w:date="2019-09-13T10:38:00Z">
        <w:r w:rsidR="009464FE">
          <w:rPr>
            <w:rFonts w:ascii="Arial" w:hAnsi="Arial" w:cs="Arial"/>
          </w:rPr>
          <w:t xml:space="preserve">a </w:t>
        </w:r>
      </w:ins>
      <w:r w:rsidR="00AE1CD8">
        <w:rPr>
          <w:rFonts w:ascii="Arial" w:hAnsi="Arial" w:cs="Arial"/>
        </w:rPr>
        <w:t>SNP</w:t>
      </w:r>
      <w:ins w:id="1407" w:author="Céline" w:date="2019-09-13T10:32:00Z">
        <w:r w:rsidR="009464FE">
          <w:rPr>
            <w:rFonts w:ascii="Arial" w:hAnsi="Arial" w:cs="Arial"/>
          </w:rPr>
          <w:t xml:space="preserve"> that</w:t>
        </w:r>
      </w:ins>
      <w:r w:rsidR="00AE1CD8">
        <w:rPr>
          <w:rFonts w:ascii="Arial" w:hAnsi="Arial" w:cs="Arial"/>
        </w:rPr>
        <w:t xml:space="preserve"> alters the expression of a single effector gene or mechanism in the pathogen that </w:t>
      </w:r>
      <w:ins w:id="1408" w:author="Céline" w:date="2019-09-17T18:35:00Z">
        <w:r>
          <w:rPr>
            <w:rFonts w:ascii="Arial" w:hAnsi="Arial" w:cs="Arial"/>
          </w:rPr>
          <w:t>doesn’t</w:t>
        </w:r>
      </w:ins>
      <w:del w:id="1409" w:author="Céline" w:date="2019-09-17T18:35:00Z">
        <w:r w:rsidR="00AE1CD8" w:rsidDel="00B479B2">
          <w:rPr>
            <w:rFonts w:ascii="Arial" w:hAnsi="Arial" w:cs="Arial"/>
          </w:rPr>
          <w:delText>has no</w:delText>
        </w:r>
      </w:del>
      <w:r w:rsidR="00AE1CD8">
        <w:rPr>
          <w:rFonts w:ascii="Arial" w:hAnsi="Arial" w:cs="Arial"/>
        </w:rPr>
        <w:t xml:space="preserve"> impact</w:t>
      </w:r>
      <w:del w:id="1410" w:author="Céline" w:date="2019-09-17T18:35:00Z">
        <w:r w:rsidR="00AE1CD8" w:rsidDel="00B479B2">
          <w:rPr>
            <w:rFonts w:ascii="Arial" w:hAnsi="Arial" w:cs="Arial"/>
          </w:rPr>
          <w:delText xml:space="preserve"> on</w:delText>
        </w:r>
      </w:del>
      <w:r w:rsidR="00AE1CD8">
        <w:rPr>
          <w:rFonts w:ascii="Arial" w:hAnsi="Arial" w:cs="Arial"/>
        </w:rPr>
        <w:t xml:space="preserve"> the pathogen but impacts the host. For example, altering expression of the </w:t>
      </w:r>
      <w:proofErr w:type="spellStart"/>
      <w:r w:rsidR="001C3D7C">
        <w:rPr>
          <w:rFonts w:ascii="Arial" w:hAnsi="Arial" w:cs="Arial"/>
        </w:rPr>
        <w:t>botcinic</w:t>
      </w:r>
      <w:proofErr w:type="spellEnd"/>
      <w:r w:rsidR="001C3D7C">
        <w:rPr>
          <w:rFonts w:ascii="Arial" w:hAnsi="Arial" w:cs="Arial"/>
        </w:rPr>
        <w:t xml:space="preserve"> acid biosynthetic</w:t>
      </w:r>
      <w:r w:rsidR="00AE1CD8">
        <w:rPr>
          <w:rFonts w:ascii="Arial" w:hAnsi="Arial" w:cs="Arial"/>
        </w:rPr>
        <w:t xml:space="preserve"> cluster would alter the accumulation of th</w:t>
      </w:r>
      <w:ins w:id="1411" w:author="Céline" w:date="2019-09-17T18:36:00Z">
        <w:r>
          <w:rPr>
            <w:rFonts w:ascii="Arial" w:hAnsi="Arial" w:cs="Arial"/>
          </w:rPr>
          <w:t>at phytotoxic</w:t>
        </w:r>
      </w:ins>
      <w:del w:id="1412" w:author="Céline" w:date="2019-09-17T18:36:00Z">
        <w:r w:rsidR="00AE1CD8" w:rsidDel="00B479B2">
          <w:rPr>
            <w:rFonts w:ascii="Arial" w:hAnsi="Arial" w:cs="Arial"/>
          </w:rPr>
          <w:delText>e</w:delText>
        </w:r>
      </w:del>
      <w:r w:rsidR="00AE1CD8">
        <w:rPr>
          <w:rFonts w:ascii="Arial" w:hAnsi="Arial" w:cs="Arial"/>
        </w:rPr>
        <w:t xml:space="preserve"> metabolite </w:t>
      </w:r>
      <w:r w:rsidR="00437BBC">
        <w:rPr>
          <w:rFonts w:ascii="Arial" w:hAnsi="Arial" w:cs="Arial"/>
        </w:rPr>
        <w:t xml:space="preserve">and cause </w:t>
      </w:r>
      <w:r w:rsidR="00AE1CD8">
        <w:rPr>
          <w:rFonts w:ascii="Arial" w:hAnsi="Arial" w:cs="Arial"/>
        </w:rPr>
        <w:t xml:space="preserve">large responses in the host. </w:t>
      </w:r>
      <w:ins w:id="1413" w:author="Dan Kliebenstein" w:date="2019-09-11T15:49:00Z">
        <w:r w:rsidR="005B2AD9">
          <w:rPr>
            <w:rFonts w:ascii="Arial" w:hAnsi="Arial" w:cs="Arial"/>
          </w:rPr>
          <w:t xml:space="preserve">Similarly, mutations that do not affect transcript abundance like missense polymorphisms </w:t>
        </w:r>
      </w:ins>
      <w:ins w:id="1414" w:author="Dan Kliebenstein" w:date="2019-09-11T15:50:00Z">
        <w:r w:rsidR="005B2AD9">
          <w:rPr>
            <w:rFonts w:ascii="Arial" w:hAnsi="Arial" w:cs="Arial"/>
          </w:rPr>
          <w:t xml:space="preserve">that alter protein function </w:t>
        </w:r>
      </w:ins>
      <w:ins w:id="1415" w:author="Dan Kliebenstein" w:date="2019-09-11T15:49:00Z">
        <w:r w:rsidR="005B2AD9">
          <w:rPr>
            <w:rFonts w:ascii="Arial" w:hAnsi="Arial" w:cs="Arial"/>
          </w:rPr>
          <w:t xml:space="preserve">could equally lead to a lack of overlap in hotspots. </w:t>
        </w:r>
      </w:ins>
      <w:r w:rsidR="00AE1CD8">
        <w:rPr>
          <w:rFonts w:ascii="Arial" w:hAnsi="Arial" w:cs="Arial"/>
        </w:rPr>
        <w:t xml:space="preserve">In addition, it is possible that </w:t>
      </w:r>
      <w:ins w:id="1416" w:author="Céline" w:date="2019-09-12T15:34:00Z">
        <w:r w:rsidR="000E61AE">
          <w:rPr>
            <w:rFonts w:ascii="Arial" w:hAnsi="Arial" w:cs="Arial"/>
          </w:rPr>
          <w:t xml:space="preserve">the high level of </w:t>
        </w:r>
      </w:ins>
      <w:ins w:id="1417" w:author="Céline" w:date="2019-09-12T15:36:00Z">
        <w:r w:rsidR="000E61AE">
          <w:rPr>
            <w:rFonts w:ascii="Arial" w:hAnsi="Arial" w:cs="Arial"/>
          </w:rPr>
          <w:t xml:space="preserve">genetic </w:t>
        </w:r>
      </w:ins>
      <w:ins w:id="1418" w:author="Céline" w:date="2019-09-12T15:34:00Z">
        <w:r w:rsidR="000E61AE">
          <w:rPr>
            <w:rFonts w:ascii="Arial" w:hAnsi="Arial" w:cs="Arial"/>
          </w:rPr>
          <w:t xml:space="preserve">variation in </w:t>
        </w:r>
        <w:r w:rsidR="000E61AE" w:rsidRPr="000E61AE">
          <w:rPr>
            <w:rFonts w:ascii="Arial" w:hAnsi="Arial" w:cs="Arial"/>
            <w:i/>
            <w:rPrChange w:id="1419" w:author="Céline" w:date="2019-09-12T15:34:00Z">
              <w:rPr>
                <w:rFonts w:ascii="Arial" w:hAnsi="Arial" w:cs="Arial"/>
              </w:rPr>
            </w:rPrChange>
          </w:rPr>
          <w:t xml:space="preserve">B. </w:t>
        </w:r>
        <w:proofErr w:type="spellStart"/>
        <w:r w:rsidR="000E61AE" w:rsidRPr="000E61AE">
          <w:rPr>
            <w:rFonts w:ascii="Arial" w:hAnsi="Arial" w:cs="Arial"/>
            <w:i/>
            <w:rPrChange w:id="1420" w:author="Céline" w:date="2019-09-12T15:34:00Z">
              <w:rPr>
                <w:rFonts w:ascii="Arial" w:hAnsi="Arial" w:cs="Arial"/>
              </w:rPr>
            </w:rPrChange>
          </w:rPr>
          <w:t>cinerea</w:t>
        </w:r>
        <w:proofErr w:type="spellEnd"/>
        <w:r w:rsidR="000E61AE" w:rsidRPr="000E61AE">
          <w:rPr>
            <w:rFonts w:ascii="Arial" w:hAnsi="Arial" w:cs="Arial"/>
            <w:i/>
            <w:rPrChange w:id="1421" w:author="Céline" w:date="2019-09-12T15:34:00Z">
              <w:rPr>
                <w:rFonts w:ascii="Arial" w:hAnsi="Arial" w:cs="Arial"/>
              </w:rPr>
            </w:rPrChange>
          </w:rPr>
          <w:t xml:space="preserve"> </w:t>
        </w:r>
      </w:ins>
      <w:ins w:id="1422" w:author="Dan Kliebenstein" w:date="2019-09-13T15:36:00Z">
        <w:r w:rsidR="00E0693E">
          <w:rPr>
            <w:rFonts w:ascii="Arial" w:hAnsi="Arial" w:cs="Arial"/>
          </w:rPr>
          <w:t xml:space="preserve">may </w:t>
        </w:r>
      </w:ins>
      <w:ins w:id="1423" w:author="Céline" w:date="2019-09-12T15:34:00Z">
        <w:r w:rsidR="000E61AE">
          <w:rPr>
            <w:rFonts w:ascii="Arial" w:hAnsi="Arial" w:cs="Arial"/>
          </w:rPr>
          <w:t>decrease our power to detect the</w:t>
        </w:r>
      </w:ins>
      <w:ins w:id="1424" w:author="Céline" w:date="2019-09-12T15:37:00Z">
        <w:r w:rsidR="000E61AE">
          <w:rPr>
            <w:rFonts w:ascii="Arial" w:hAnsi="Arial" w:cs="Arial"/>
          </w:rPr>
          <w:t xml:space="preserve"> </w:t>
        </w:r>
      </w:ins>
      <w:ins w:id="1425" w:author="Céline" w:date="2019-09-12T15:38:00Z">
        <w:r w:rsidR="000E61AE">
          <w:rPr>
            <w:rFonts w:ascii="Arial" w:hAnsi="Arial" w:cs="Arial"/>
          </w:rPr>
          <w:t>cross-species</w:t>
        </w:r>
      </w:ins>
      <w:ins w:id="1426" w:author="Céline" w:date="2019-09-12T15:36:00Z">
        <w:r w:rsidR="000E61AE">
          <w:rPr>
            <w:rFonts w:ascii="Arial" w:hAnsi="Arial" w:cs="Arial"/>
          </w:rPr>
          <w:t xml:space="preserve"> trans-</w:t>
        </w:r>
        <w:proofErr w:type="spellStart"/>
        <w:r w:rsidR="000E61AE">
          <w:rPr>
            <w:rFonts w:ascii="Arial" w:hAnsi="Arial" w:cs="Arial"/>
          </w:rPr>
          <w:t>eQTL</w:t>
        </w:r>
        <w:proofErr w:type="spellEnd"/>
        <w:r w:rsidR="000E61AE">
          <w:rPr>
            <w:rFonts w:ascii="Arial" w:hAnsi="Arial" w:cs="Arial"/>
          </w:rPr>
          <w:t xml:space="preserve"> hotspot</w:t>
        </w:r>
      </w:ins>
      <w:ins w:id="1427" w:author="Céline" w:date="2019-09-12T15:34:00Z">
        <w:r w:rsidR="000E61AE">
          <w:rPr>
            <w:rFonts w:ascii="Arial" w:hAnsi="Arial" w:cs="Arial"/>
          </w:rPr>
          <w:t>s</w:t>
        </w:r>
      </w:ins>
      <w:del w:id="1428" w:author="Céline" w:date="2019-09-12T15:34:00Z">
        <w:r w:rsidR="00AE1CD8" w:rsidDel="000E61AE">
          <w:rPr>
            <w:rFonts w:ascii="Arial" w:hAnsi="Arial" w:cs="Arial"/>
          </w:rPr>
          <w:delText xml:space="preserve">some of </w:delText>
        </w:r>
      </w:del>
      <w:del w:id="1429" w:author="Céline" w:date="2019-09-12T15:37:00Z">
        <w:r w:rsidR="00AE1CD8" w:rsidDel="000E61AE">
          <w:rPr>
            <w:rFonts w:ascii="Arial" w:hAnsi="Arial" w:cs="Arial"/>
          </w:rPr>
          <w:delText>th</w:delText>
        </w:r>
      </w:del>
      <w:del w:id="1430" w:author="Céline" w:date="2019-09-12T15:33:00Z">
        <w:r w:rsidR="00AE1CD8" w:rsidDel="000E61AE">
          <w:rPr>
            <w:rFonts w:ascii="Arial" w:hAnsi="Arial" w:cs="Arial"/>
          </w:rPr>
          <w:delText>is</w:delText>
        </w:r>
      </w:del>
      <w:del w:id="1431" w:author="Céline" w:date="2019-09-12T15:37:00Z">
        <w:r w:rsidR="00AE1CD8" w:rsidDel="000E61AE">
          <w:rPr>
            <w:rFonts w:ascii="Arial" w:hAnsi="Arial" w:cs="Arial"/>
          </w:rPr>
          <w:delText xml:space="preserve"> low</w:delText>
        </w:r>
      </w:del>
      <w:del w:id="1432" w:author="Céline" w:date="2019-09-12T15:36:00Z">
        <w:r w:rsidR="00AE1CD8" w:rsidDel="000E61AE">
          <w:rPr>
            <w:rFonts w:ascii="Arial" w:hAnsi="Arial" w:cs="Arial"/>
          </w:rPr>
          <w:delText xml:space="preserve"> </w:delText>
        </w:r>
      </w:del>
      <w:del w:id="1433" w:author="Céline" w:date="2019-09-12T15:37:00Z">
        <w:r w:rsidR="00AE1CD8" w:rsidDel="000E61AE">
          <w:rPr>
            <w:rFonts w:ascii="Arial" w:hAnsi="Arial" w:cs="Arial"/>
          </w:rPr>
          <w:delText xml:space="preserve">overlap </w:delText>
        </w:r>
      </w:del>
      <w:del w:id="1434" w:author="Céline" w:date="2019-09-12T15:35:00Z">
        <w:r w:rsidR="00AE1CD8" w:rsidDel="000E61AE">
          <w:rPr>
            <w:rFonts w:ascii="Arial" w:hAnsi="Arial" w:cs="Arial"/>
          </w:rPr>
          <w:delText>could be caused by</w:delText>
        </w:r>
      </w:del>
      <w:del w:id="1435" w:author="Céline" w:date="2019-09-12T15:34:00Z">
        <w:r w:rsidR="00AE1CD8" w:rsidDel="000E61AE">
          <w:rPr>
            <w:rFonts w:ascii="Arial" w:hAnsi="Arial" w:cs="Arial"/>
          </w:rPr>
          <w:delText xml:space="preserve"> the high level of variation in this pathogen</w:delText>
        </w:r>
        <w:r w:rsidR="00437BBC" w:rsidDel="000E61AE">
          <w:rPr>
            <w:rFonts w:ascii="Arial" w:hAnsi="Arial" w:cs="Arial"/>
          </w:rPr>
          <w:delText>,</w:delText>
        </w:r>
        <w:r w:rsidR="00AE1CD8" w:rsidDel="000E61AE">
          <w:rPr>
            <w:rFonts w:ascii="Arial" w:hAnsi="Arial" w:cs="Arial"/>
          </w:rPr>
          <w:delText xml:space="preserve"> </w:delText>
        </w:r>
        <w:r w:rsidR="00437BBC" w:rsidDel="000E61AE">
          <w:rPr>
            <w:rFonts w:ascii="Arial" w:hAnsi="Arial" w:cs="Arial"/>
          </w:rPr>
          <w:delText>decreasing our</w:delText>
        </w:r>
        <w:r w:rsidR="00AE1CD8" w:rsidDel="000E61AE">
          <w:rPr>
            <w:rFonts w:ascii="Arial" w:hAnsi="Arial" w:cs="Arial"/>
          </w:rPr>
          <w:delText xml:space="preserve"> power to detect these overlaps</w:delText>
        </w:r>
      </w:del>
      <w:r w:rsidR="00AE1CD8">
        <w:rPr>
          <w:rFonts w:ascii="Arial" w:hAnsi="Arial" w:cs="Arial"/>
        </w:rPr>
        <w:t>.</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w:t>
      </w:r>
      <w:proofErr w:type="spellStart"/>
      <w:r w:rsidR="00DC65A9">
        <w:rPr>
          <w:rFonts w:ascii="Arial" w:hAnsi="Arial" w:cs="Arial"/>
        </w:rPr>
        <w:t>transcriptome</w:t>
      </w:r>
      <w:proofErr w:type="spellEnd"/>
      <w:r w:rsidR="00DC65A9">
        <w:rPr>
          <w:rFonts w:ascii="Arial" w:hAnsi="Arial" w:cs="Arial"/>
        </w:rPr>
        <w:t xml:space="preserve"> and downstream responses could elucidate how restricted responses in the pathogen </w:t>
      </w:r>
      <w:proofErr w:type="spellStart"/>
      <w:r w:rsidR="00DC65A9">
        <w:rPr>
          <w:rFonts w:ascii="Arial" w:hAnsi="Arial" w:cs="Arial"/>
        </w:rPr>
        <w:t>transcriptome</w:t>
      </w:r>
      <w:proofErr w:type="spellEnd"/>
      <w:r w:rsidR="00DC65A9">
        <w:rPr>
          <w:rFonts w:ascii="Arial" w:hAnsi="Arial" w:cs="Arial"/>
        </w:rPr>
        <w:t xml:space="preserve"> translate to sweeping responses in the host. </w:t>
      </w:r>
      <w:del w:id="1436" w:author="Céline" w:date="2019-09-17T18:37:00Z">
        <w:r w:rsidR="003D14D0" w:rsidDel="00B479B2">
          <w:rPr>
            <w:rFonts w:ascii="Arial" w:hAnsi="Arial" w:cs="Arial"/>
          </w:rPr>
          <w:delText xml:space="preserve">However, </w:delText>
        </w:r>
      </w:del>
      <w:ins w:id="1437" w:author="Céline" w:date="2019-09-17T18:37:00Z">
        <w:r>
          <w:rPr>
            <w:rFonts w:ascii="Arial" w:hAnsi="Arial" w:cs="Arial"/>
          </w:rPr>
          <w:t>F</w:t>
        </w:r>
      </w:ins>
      <w:del w:id="1438" w:author="Céline" w:date="2019-09-17T18:37:00Z">
        <w:r w:rsidR="003D14D0" w:rsidDel="00B479B2">
          <w:rPr>
            <w:rFonts w:ascii="Arial" w:hAnsi="Arial" w:cs="Arial"/>
          </w:rPr>
          <w:delText>f</w:delText>
        </w:r>
      </w:del>
      <w:r w:rsidR="003D14D0">
        <w:rPr>
          <w:rFonts w:ascii="Arial" w:hAnsi="Arial" w:cs="Arial"/>
        </w:rPr>
        <w:t xml:space="preserve">uture studies using these </w:t>
      </w:r>
      <w:proofErr w:type="spellStart"/>
      <w:r w:rsidR="003D14D0">
        <w:rPr>
          <w:rFonts w:ascii="Arial" w:hAnsi="Arial" w:cs="Arial"/>
        </w:rPr>
        <w:t>eQTL</w:t>
      </w:r>
      <w:proofErr w:type="spellEnd"/>
      <w:r w:rsidR="003D14D0">
        <w:rPr>
          <w:rFonts w:ascii="Arial" w:hAnsi="Arial" w:cs="Arial"/>
        </w:rPr>
        <w:t xml:space="preserve"> hotspots as </w:t>
      </w:r>
      <w:r w:rsidR="003D14D0" w:rsidRPr="00BB4630">
        <w:rPr>
          <w:rFonts w:ascii="Arial" w:hAnsi="Arial" w:cs="Arial"/>
          <w:i/>
        </w:rPr>
        <w:t>a priori</w:t>
      </w:r>
      <w:r w:rsidR="003D14D0">
        <w:rPr>
          <w:rFonts w:ascii="Arial" w:hAnsi="Arial" w:cs="Arial"/>
        </w:rPr>
        <w:t xml:space="preserve"> candidates for control of transcript variation in both host and pathogen ma</w:t>
      </w:r>
      <w:ins w:id="1439" w:author="Céline" w:date="2019-09-17T18:37:00Z">
        <w:r>
          <w:rPr>
            <w:rFonts w:ascii="Arial" w:hAnsi="Arial" w:cs="Arial"/>
          </w:rPr>
          <w:t>y</w:t>
        </w:r>
      </w:ins>
      <w:del w:id="1440" w:author="Céline" w:date="2019-09-17T18:37:00Z">
        <w:r w:rsidR="003D14D0" w:rsidDel="00B479B2">
          <w:rPr>
            <w:rFonts w:ascii="Arial" w:hAnsi="Arial" w:cs="Arial"/>
          </w:rPr>
          <w:delText xml:space="preserve">y </w:delText>
        </w:r>
      </w:del>
      <w:ins w:id="1441" w:author="Céline" w:date="2019-09-17T18:37:00Z">
        <w:r>
          <w:rPr>
            <w:rFonts w:ascii="Arial" w:hAnsi="Arial" w:cs="Arial"/>
          </w:rPr>
          <w:t xml:space="preserve"> need to </w:t>
        </w:r>
      </w:ins>
      <w:r w:rsidR="002306CC">
        <w:rPr>
          <w:rFonts w:ascii="Arial" w:hAnsi="Arial" w:cs="Arial"/>
        </w:rPr>
        <w:t xml:space="preserve">increase power to </w:t>
      </w:r>
      <w:r w:rsidR="003D14D0">
        <w:rPr>
          <w:rFonts w:ascii="Arial" w:hAnsi="Arial" w:cs="Arial"/>
        </w:rPr>
        <w:t xml:space="preserve">detect more modulation overlap across the two </w:t>
      </w:r>
      <w:proofErr w:type="spellStart"/>
      <w:r w:rsidR="003D14D0">
        <w:rPr>
          <w:rFonts w:ascii="Arial" w:hAnsi="Arial" w:cs="Arial"/>
        </w:rPr>
        <w:t>transcriptomes</w:t>
      </w:r>
      <w:proofErr w:type="spellEnd"/>
      <w:r w:rsidR="003D14D0">
        <w:rPr>
          <w:rFonts w:ascii="Arial" w:hAnsi="Arial" w:cs="Arial"/>
        </w:rPr>
        <w:t xml:space="preserve">. </w:t>
      </w:r>
    </w:p>
    <w:p w14:paraId="2C29E152" w14:textId="2C323E75" w:rsidR="003D14D0" w:rsidRPr="00842D58" w:rsidRDefault="003D14D0" w:rsidP="003D14D0">
      <w:pPr>
        <w:spacing w:line="480" w:lineRule="auto"/>
        <w:rPr>
          <w:rFonts w:ascii="Arial" w:hAnsi="Arial" w:cs="Arial"/>
          <w:b/>
        </w:rPr>
      </w:pPr>
      <w:proofErr w:type="spellStart"/>
      <w:proofErr w:type="gramStart"/>
      <w:r w:rsidRPr="00842D58">
        <w:rPr>
          <w:rFonts w:ascii="Arial" w:hAnsi="Arial" w:cs="Arial"/>
          <w:b/>
        </w:rPr>
        <w:t>eQTL</w:t>
      </w:r>
      <w:proofErr w:type="spellEnd"/>
      <w:proofErr w:type="gramEnd"/>
      <w:r w:rsidRPr="00842D58">
        <w:rPr>
          <w:rFonts w:ascii="Arial" w:hAnsi="Arial" w:cs="Arial"/>
          <w:b/>
        </w:rPr>
        <w:t xml:space="preserve"> hotspot modules</w:t>
      </w:r>
    </w:p>
    <w:p w14:paraId="5DB5C414" w14:textId="54A177B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 xml:space="preserve">gene </w:t>
      </w:r>
      <w:del w:id="1442" w:author="Dan Kliebenstein" w:date="2019-09-13T15:40:00Z">
        <w:r w:rsidR="00F83C2D" w:rsidDel="00E0693E">
          <w:rPr>
            <w:rFonts w:ascii="Arial" w:hAnsi="Arial" w:cs="Arial"/>
          </w:rPr>
          <w:delText>expression</w:delText>
        </w:r>
        <w:r w:rsidR="00F83C2D" w:rsidRPr="00842D58" w:rsidDel="00E0693E">
          <w:rPr>
            <w:rFonts w:ascii="Arial" w:hAnsi="Arial" w:cs="Arial"/>
          </w:rPr>
          <w:delText xml:space="preserve"> </w:delText>
        </w:r>
        <w:r w:rsidRPr="00842D58" w:rsidDel="00E0693E">
          <w:rPr>
            <w:rFonts w:ascii="Arial" w:hAnsi="Arial" w:cs="Arial"/>
          </w:rPr>
          <w:delText>modules</w:delText>
        </w:r>
      </w:del>
      <w:ins w:id="1443" w:author="Dan Kliebenstein" w:date="2019-09-13T15:40:00Z">
        <w:r w:rsidR="00E0693E">
          <w:rPr>
            <w:rFonts w:ascii="Arial" w:hAnsi="Arial" w:cs="Arial"/>
          </w:rPr>
          <w:t>sets</w:t>
        </w:r>
      </w:ins>
      <w:r w:rsidRPr="00842D58">
        <w:rPr>
          <w:rFonts w:ascii="Arial" w:hAnsi="Arial" w:cs="Arial"/>
        </w:rPr>
        <w:t xml:space="preserve"> </w:t>
      </w:r>
      <w:ins w:id="1444" w:author="Céline" w:date="2019-09-13T10:41:00Z">
        <w:r w:rsidR="009464FE">
          <w:rPr>
            <w:rFonts w:ascii="Arial" w:hAnsi="Arial" w:cs="Arial"/>
          </w:rPr>
          <w:t xml:space="preserve">under the influence of </w:t>
        </w:r>
      </w:ins>
      <w:del w:id="1445" w:author="Céline" w:date="2019-09-13T10:41:00Z">
        <w:r w:rsidRPr="00842D58" w:rsidDel="009464FE">
          <w:rPr>
            <w:rFonts w:ascii="Arial" w:hAnsi="Arial" w:cs="Arial"/>
          </w:rPr>
          <w:delText xml:space="preserve">that are being influenced by </w:delText>
        </w:r>
      </w:del>
      <w:r w:rsidRPr="00842D58">
        <w:rPr>
          <w:rFonts w:ascii="Arial" w:hAnsi="Arial" w:cs="Arial"/>
        </w:rPr>
        <w:t>the</w:t>
      </w:r>
      <w:ins w:id="1446" w:author="Céline" w:date="2019-09-13T10:41:00Z">
        <w:r w:rsidR="009464FE">
          <w:rPr>
            <w:rFonts w:ascii="Arial" w:hAnsi="Arial" w:cs="Arial"/>
          </w:rPr>
          <w:t xml:space="preserve"> trans-</w:t>
        </w:r>
        <w:proofErr w:type="spellStart"/>
        <w:r w:rsidR="009464FE">
          <w:rPr>
            <w:rFonts w:ascii="Arial" w:hAnsi="Arial" w:cs="Arial"/>
          </w:rPr>
          <w:t>eQTL</w:t>
        </w:r>
      </w:ins>
      <w:proofErr w:type="spellEnd"/>
      <w:del w:id="1447" w:author="Céline" w:date="2019-09-13T10:41:00Z">
        <w:r w:rsidRPr="00842D58" w:rsidDel="009464FE">
          <w:rPr>
            <w:rFonts w:ascii="Arial" w:hAnsi="Arial" w:cs="Arial"/>
          </w:rPr>
          <w:delText>se</w:delText>
        </w:r>
      </w:del>
      <w:r w:rsidRPr="00842D58">
        <w:rPr>
          <w:rFonts w:ascii="Arial" w:hAnsi="Arial" w:cs="Arial"/>
        </w:rPr>
        <w:t xml:space="preserve"> hotspots, we examined the genes influenced by each hotspot. We first </w:t>
      </w:r>
      <w:ins w:id="1448" w:author="Céline" w:date="2019-09-13T10:44:00Z">
        <w:r w:rsidR="006B148C">
          <w:rPr>
            <w:rFonts w:ascii="Arial" w:hAnsi="Arial" w:cs="Arial"/>
          </w:rPr>
          <w:t>collected</w:t>
        </w:r>
      </w:ins>
      <w:del w:id="1449" w:author="Céline" w:date="2019-09-13T10:44:00Z">
        <w:r w:rsidRPr="00842D58" w:rsidDel="006B148C">
          <w:rPr>
            <w:rFonts w:ascii="Arial" w:hAnsi="Arial" w:cs="Arial"/>
          </w:rPr>
          <w:delText>utilized</w:delText>
        </w:r>
      </w:del>
      <w:r w:rsidRPr="00842D58">
        <w:rPr>
          <w:rFonts w:ascii="Arial" w:hAnsi="Arial" w:cs="Arial"/>
        </w:rPr>
        <w:t xml:space="preserve"> the gene ontology (GO) annotations within each species to </w:t>
      </w:r>
      <w:ins w:id="1450" w:author="Céline" w:date="2019-09-13T10:44:00Z">
        <w:r w:rsidR="006B148C">
          <w:rPr>
            <w:rFonts w:ascii="Arial" w:hAnsi="Arial" w:cs="Arial"/>
          </w:rPr>
          <w:t>address whether hotspots were enriched for some specific</w:t>
        </w:r>
      </w:ins>
      <w:del w:id="1451" w:author="Céline" w:date="2019-09-13T10:42:00Z">
        <w:r w:rsidRPr="00842D58" w:rsidDel="009464FE">
          <w:rPr>
            <w:rFonts w:ascii="Arial" w:hAnsi="Arial" w:cs="Arial"/>
          </w:rPr>
          <w:delText xml:space="preserve">better assess if there was any </w:delText>
        </w:r>
        <w:r w:rsidRPr="00842D58" w:rsidDel="006B148C">
          <w:rPr>
            <w:rFonts w:ascii="Arial" w:hAnsi="Arial" w:cs="Arial"/>
          </w:rPr>
          <w:delText>common</w:delText>
        </w:r>
      </w:del>
      <w:r w:rsidRPr="00842D58">
        <w:rPr>
          <w:rFonts w:ascii="Arial" w:hAnsi="Arial" w:cs="Arial"/>
        </w:rPr>
        <w:t xml:space="preserve"> functionality.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w:t>
      </w:r>
      <w:r w:rsidR="0043399F">
        <w:rPr>
          <w:rFonts w:ascii="Arial" w:hAnsi="Arial" w:cs="Arial"/>
        </w:rPr>
        <w:t>,</w:t>
      </w:r>
      <w:r w:rsidRPr="00842D58">
        <w:rPr>
          <w:rFonts w:ascii="Arial" w:hAnsi="Arial" w:cs="Arial"/>
        </w:rPr>
        <w:t xml:space="preserve"> largely because the majority of genes had no annotation (Table 1, </w:t>
      </w:r>
      <w:r w:rsidR="003955B6">
        <w:rPr>
          <w:rFonts w:ascii="Arial" w:hAnsi="Arial" w:cs="Arial"/>
        </w:rPr>
        <w:t>Table</w:t>
      </w:r>
      <w:r w:rsidRPr="00842D58">
        <w:rPr>
          <w:rFonts w:ascii="Arial" w:hAnsi="Arial" w:cs="Arial"/>
        </w:rPr>
        <w:t xml:space="preserve"> </w:t>
      </w:r>
      <w:r w:rsidR="003955B6">
        <w:rPr>
          <w:rFonts w:ascii="Arial" w:hAnsi="Arial" w:cs="Arial"/>
        </w:rPr>
        <w:t>S</w:t>
      </w:r>
      <w:r w:rsidRPr="00842D58">
        <w:rPr>
          <w:rFonts w:ascii="Arial" w:hAnsi="Arial" w:cs="Arial"/>
        </w:rPr>
        <w:t xml:space="preserve">1, </w:t>
      </w:r>
      <w:r w:rsidR="00723E07">
        <w:rPr>
          <w:rFonts w:ascii="Arial" w:hAnsi="Arial" w:cs="Arial"/>
        </w:rPr>
        <w:t>File S</w:t>
      </w:r>
      <w:r w:rsidR="00597147">
        <w:rPr>
          <w:rFonts w:ascii="Arial" w:hAnsi="Arial" w:cs="Arial"/>
        </w:rPr>
        <w:t xml:space="preserve">1, </w:t>
      </w:r>
      <w:r w:rsidR="00723E07">
        <w:rPr>
          <w:rFonts w:ascii="Arial" w:hAnsi="Arial" w:cs="Arial"/>
        </w:rPr>
        <w:t>File S</w:t>
      </w:r>
      <w:r w:rsidR="008A4A05">
        <w:rPr>
          <w:rFonts w:ascii="Arial" w:hAnsi="Arial" w:cs="Arial"/>
        </w:rPr>
        <w:t>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w:t>
      </w:r>
      <w:r w:rsidRPr="00842D58">
        <w:rPr>
          <w:rFonts w:ascii="Arial" w:hAnsi="Arial" w:cs="Arial"/>
        </w:rPr>
        <w:lastRenderedPageBreak/>
        <w:t xml:space="preserve">have an overrepresentation of photosynthesis-related functions within their targeted genes (Table 1, </w:t>
      </w:r>
      <w:r w:rsidR="003955B6">
        <w:rPr>
          <w:rFonts w:ascii="Arial" w:hAnsi="Arial" w:cs="Arial"/>
        </w:rPr>
        <w:t>File S2</w:t>
      </w:r>
      <w:r w:rsidRPr="00842D58">
        <w:rPr>
          <w:rFonts w:ascii="Arial" w:hAnsi="Arial" w:cs="Arial"/>
        </w:rPr>
        <w:t xml:space="preserve">, </w:t>
      </w:r>
      <w:r w:rsidR="003955B6">
        <w:rPr>
          <w:rFonts w:ascii="Arial" w:hAnsi="Arial" w:cs="Arial"/>
        </w:rPr>
        <w:t>File S3</w:t>
      </w:r>
      <w:r w:rsidRPr="00842D58">
        <w:rPr>
          <w:rFonts w:ascii="Arial" w:hAnsi="Arial" w:cs="Arial"/>
        </w:rPr>
        <w:t xml:space="preserve">). </w:t>
      </w:r>
      <w:proofErr w:type="spellStart"/>
      <w:r w:rsidR="002641FF">
        <w:rPr>
          <w:rFonts w:ascii="Arial" w:hAnsi="Arial" w:cs="Arial"/>
        </w:rPr>
        <w:t>Downregulation</w:t>
      </w:r>
      <w:proofErr w:type="spellEnd"/>
      <w:r w:rsidR="002641FF">
        <w:rPr>
          <w:rFonts w:ascii="Arial" w:hAnsi="Arial" w:cs="Arial"/>
        </w:rPr>
        <w:t xml:space="preserve"> of photosynthesis gene expression is a hallmark of plant immune processes </w:t>
      </w:r>
      <w:r w:rsidR="008A4A05">
        <w:rPr>
          <w:rFonts w:ascii="Arial" w:hAnsi="Arial" w:cs="Arial"/>
        </w:rPr>
        <w:fldChar w:fldCharType="begin"/>
      </w:r>
      <w:r w:rsidR="00F77212">
        <w:rPr>
          <w:rFonts w:ascii="Arial" w:hAnsi="Arial" w:cs="Arial"/>
        </w:rPr>
        <w:instrText xml:space="preserve"> ADDIN EN.CITE &lt;EndNote&gt;&lt;Cite&gt;&lt;Author&gt;Bilgin&lt;/Author&gt;&lt;Year&gt;2010&lt;/Year&gt;&lt;RecNum&gt;60&lt;/RecNum&gt;&lt;DisplayText&gt;(&lt;style face="smallcaps"&gt;Bilgin&lt;/style&gt;&lt;style face="italic"&gt; et al.&lt;/style&gt; 2010; &lt;style face="smallcaps"&gt;Jiang&lt;/style&gt;&lt;style face="italic"&gt; et al.&lt;/style&gt; 2017)&lt;/DisplayText&gt;&lt;record&gt;&lt;rec-number&gt;60&lt;/rec-number&gt;&lt;foreign-keys&gt;&lt;key app="EN" db-id="xfrzr0evkvr902e2fw7xr021sxvavap5rpvx" timestamp="1568759431"&gt;60&lt;/key&gt;&lt;/foreign-keys&gt;&lt;ref-type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61&lt;/RecNum&gt;&lt;record&gt;&lt;rec-number&gt;61&lt;/rec-number&gt;&lt;foreign-keys&gt;&lt;key app="EN" db-id="xfrzr0evkvr902e2fw7xr021sxvavap5rpvx" timestamp="1568759431"&gt;61&lt;/key&gt;&lt;/foreign-keys&gt;&lt;ref-type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91406">
        <w:rPr>
          <w:rFonts w:ascii="Arial" w:hAnsi="Arial" w:cs="Arial"/>
          <w:noProof/>
        </w:rPr>
        <w:t>(</w:t>
      </w:r>
      <w:r w:rsidR="00891406" w:rsidRPr="00891406">
        <w:rPr>
          <w:rFonts w:ascii="Arial" w:hAnsi="Arial" w:cs="Arial"/>
          <w:smallCaps/>
          <w:noProof/>
        </w:rPr>
        <w:t>Bilgin</w:t>
      </w:r>
      <w:r w:rsidR="00891406" w:rsidRPr="00891406">
        <w:rPr>
          <w:rFonts w:ascii="Arial" w:hAnsi="Arial" w:cs="Arial"/>
          <w:i/>
          <w:noProof/>
        </w:rPr>
        <w:t xml:space="preserve"> et al.</w:t>
      </w:r>
      <w:r w:rsidR="00891406">
        <w:rPr>
          <w:rFonts w:ascii="Arial" w:hAnsi="Arial" w:cs="Arial"/>
          <w:noProof/>
        </w:rPr>
        <w:t xml:space="preserve"> 2010; </w:t>
      </w:r>
      <w:r w:rsidR="00891406" w:rsidRPr="00891406">
        <w:rPr>
          <w:rFonts w:ascii="Arial" w:hAnsi="Arial" w:cs="Arial"/>
          <w:smallCaps/>
          <w:noProof/>
        </w:rPr>
        <w:t>Jiang</w:t>
      </w:r>
      <w:r w:rsidR="00891406" w:rsidRPr="00891406">
        <w:rPr>
          <w:rFonts w:ascii="Arial" w:hAnsi="Arial" w:cs="Arial"/>
          <w:i/>
          <w:noProof/>
        </w:rPr>
        <w:t xml:space="preserve"> et al.</w:t>
      </w:r>
      <w:r w:rsidR="00891406">
        <w:rPr>
          <w:rFonts w:ascii="Arial" w:hAnsi="Arial" w:cs="Arial"/>
          <w:noProof/>
        </w:rPr>
        <w:t xml:space="preserve">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w:t>
      </w:r>
      <w:del w:id="1452" w:author="Dan Kliebenstein" w:date="2019-08-16T15:37:00Z">
        <w:r w:rsidRPr="00842D58" w:rsidDel="00F27AB9">
          <w:rPr>
            <w:rFonts w:ascii="Arial" w:hAnsi="Arial" w:cs="Arial"/>
          </w:rPr>
          <w:delText xml:space="preserve">predominantly </w:delText>
        </w:r>
      </w:del>
      <w:ins w:id="1453" w:author="Dan Kliebenstein" w:date="2019-08-16T15:37:00Z">
        <w:r w:rsidR="00F27AB9">
          <w:rPr>
            <w:rFonts w:ascii="Arial" w:hAnsi="Arial" w:cs="Arial"/>
          </w:rPr>
          <w:t>primarily</w:t>
        </w:r>
        <w:r w:rsidR="00F27AB9" w:rsidRPr="00842D58">
          <w:rPr>
            <w:rFonts w:ascii="Arial" w:hAnsi="Arial" w:cs="Arial"/>
          </w:rPr>
          <w:t xml:space="preserve"> </w:t>
        </w:r>
      </w:ins>
      <w:r w:rsidRPr="00842D58">
        <w:rPr>
          <w:rFonts w:ascii="Arial" w:hAnsi="Arial" w:cs="Arial"/>
        </w:rPr>
        <w:t xml:space="preserve">affect </w:t>
      </w:r>
      <w:r w:rsidRPr="00842D58">
        <w:rPr>
          <w:rFonts w:ascii="Arial" w:hAnsi="Arial" w:cs="Arial"/>
          <w:i/>
        </w:rPr>
        <w:t>A. thaliana</w:t>
      </w:r>
      <w:r w:rsidRPr="00842D58">
        <w:rPr>
          <w:rFonts w:ascii="Arial" w:hAnsi="Arial" w:cs="Arial"/>
        </w:rPr>
        <w:t xml:space="preserve"> genes associated with abiotic stress responses. Only two of the hotspots </w:t>
      </w:r>
      <w:del w:id="1454" w:author="Dan Kliebenstein" w:date="2019-08-16T16:01:00Z">
        <w:r w:rsidRPr="00842D58" w:rsidDel="003B13BD">
          <w:rPr>
            <w:rFonts w:ascii="Arial" w:hAnsi="Arial" w:cs="Arial"/>
          </w:rPr>
          <w:delText>are</w:delText>
        </w:r>
        <w:r w:rsidR="002641FF" w:rsidDel="003B13BD">
          <w:rPr>
            <w:rFonts w:ascii="Arial" w:hAnsi="Arial" w:cs="Arial"/>
          </w:rPr>
          <w:delText xml:space="preserve"> directly</w:delText>
        </w:r>
        <w:r w:rsidRPr="00842D58" w:rsidDel="003B13BD">
          <w:rPr>
            <w:rFonts w:ascii="Arial" w:hAnsi="Arial" w:cs="Arial"/>
          </w:rPr>
          <w:delText xml:space="preserve"> linked to</w:delText>
        </w:r>
      </w:del>
      <w:ins w:id="1455" w:author="Dan Kliebenstein" w:date="2019-08-16T16:01:00Z">
        <w:r w:rsidR="003B13BD">
          <w:rPr>
            <w:rFonts w:ascii="Arial" w:hAnsi="Arial" w:cs="Arial"/>
          </w:rPr>
          <w:t>influence</w:t>
        </w:r>
      </w:ins>
      <w:r w:rsidRPr="00842D58">
        <w:rPr>
          <w:rFonts w:ascii="Arial" w:hAnsi="Arial" w:cs="Arial"/>
        </w:rPr>
        <w:t xml:space="preserve"> expected plant defense loci, including chitin response and microbe defenses. This suggests that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genes underlying these hotspots have specific effects on defined networks within the host and are not causing nonspecific responses.</w:t>
      </w:r>
    </w:p>
    <w:p w14:paraId="2130236F" w14:textId="4E940FD8"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w:t>
      </w:r>
      <w:ins w:id="1456" w:author="Céline" w:date="2019-09-13T10:51:00Z">
        <w:r w:rsidR="006B148C">
          <w:rPr>
            <w:rFonts w:ascii="Arial" w:hAnsi="Arial" w:cs="Arial"/>
          </w:rPr>
          <w:t xml:space="preserve"> </w:t>
        </w:r>
        <w:del w:id="1457" w:author="Dan Kliebenstein" w:date="2019-09-13T15:37:00Z">
          <w:r w:rsidR="006B148C" w:rsidDel="00E0693E">
            <w:rPr>
              <w:rFonts w:ascii="Arial" w:hAnsi="Arial" w:cs="Arial"/>
            </w:rPr>
            <w:delText>(co-expression networks)</w:delText>
          </w:r>
        </w:del>
      </w:ins>
      <w:del w:id="1458" w:author="Dan Kliebenstein" w:date="2019-09-13T15:37:00Z">
        <w:r w:rsidRPr="00842D58" w:rsidDel="00E0693E">
          <w:rPr>
            <w:rFonts w:ascii="Arial" w:hAnsi="Arial" w:cs="Arial"/>
          </w:rPr>
          <w:delText xml:space="preserve"> w</w:delText>
        </w:r>
      </w:del>
      <w:ins w:id="1459" w:author="Dan Kliebenstein" w:date="2019-09-13T15:41:00Z">
        <w:r w:rsidR="00E0693E">
          <w:rPr>
            <w:rFonts w:ascii="Arial" w:hAnsi="Arial" w:cs="Arial"/>
          </w:rPr>
          <w:t>w</w:t>
        </w:r>
      </w:ins>
      <w:r w:rsidRPr="00842D58">
        <w:rPr>
          <w:rFonts w:ascii="Arial" w:hAnsi="Arial" w:cs="Arial"/>
        </w:rPr>
        <w:t xml:space="preserve">ithin both the host and pathogen </w:t>
      </w:r>
      <w:proofErr w:type="spellStart"/>
      <w:r w:rsidRPr="00842D58">
        <w:rPr>
          <w:rFonts w:ascii="Arial" w:hAnsi="Arial" w:cs="Arial"/>
        </w:rPr>
        <w:t>transcriptomes</w:t>
      </w:r>
      <w:proofErr w:type="spellEnd"/>
      <w:r w:rsidRPr="00842D58">
        <w:rPr>
          <w:rFonts w:ascii="Arial" w:hAnsi="Arial" w:cs="Arial"/>
        </w:rPr>
        <w:t xml:space="preserve"> that </w:t>
      </w:r>
      <w:del w:id="1460" w:author="Dan Kliebenstein" w:date="2019-08-16T16:01:00Z">
        <w:r w:rsidRPr="00842D58" w:rsidDel="003B13BD">
          <w:rPr>
            <w:rFonts w:ascii="Arial" w:hAnsi="Arial" w:cs="Arial"/>
          </w:rPr>
          <w:delText>could be linked to</w:delText>
        </w:r>
      </w:del>
      <w:ins w:id="1461" w:author="Dan Kliebenstein" w:date="2019-08-16T16:01:00Z">
        <w:r w:rsidR="003B13BD">
          <w:rPr>
            <w:rFonts w:ascii="Arial" w:hAnsi="Arial" w:cs="Arial"/>
          </w:rPr>
          <w:t>connected to</w:t>
        </w:r>
      </w:ins>
      <w:r w:rsidRPr="00842D58">
        <w:rPr>
          <w:rFonts w:ascii="Arial" w:hAnsi="Arial" w:cs="Arial"/>
        </w:rPr>
        <w:t xml:space="preserve"> virulence</w:t>
      </w:r>
      <w:ins w:id="1462" w:author="Dan Kliebenstein" w:date="2019-09-13T15:39:00Z">
        <w:r w:rsidR="00E0693E">
          <w:rPr>
            <w:rFonts w:ascii="Arial" w:hAnsi="Arial" w:cs="Arial"/>
          </w:rPr>
          <w:t xml:space="preserve"> </w:t>
        </w:r>
      </w:ins>
      <w:r w:rsidR="00E0693E">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E0693E">
        <w:rPr>
          <w:rFonts w:ascii="Arial" w:hAnsi="Arial" w:cs="Arial"/>
        </w:rPr>
      </w:r>
      <w:r w:rsidR="00E0693E">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E0693E">
        <w:rPr>
          <w:rFonts w:ascii="Arial" w:hAnsi="Arial" w:cs="Arial"/>
        </w:rPr>
        <w:fldChar w:fldCharType="end"/>
      </w:r>
      <w:r w:rsidRPr="00842D58">
        <w:rPr>
          <w:rFonts w:ascii="Arial" w:hAnsi="Arial" w:cs="Arial"/>
        </w:rPr>
        <w:t>. Thus we</w:t>
      </w:r>
      <w:del w:id="1463" w:author="Céline" w:date="2019-09-13T10:48:00Z">
        <w:r w:rsidRPr="00842D58" w:rsidDel="006B148C">
          <w:rPr>
            <w:rFonts w:ascii="Arial" w:hAnsi="Arial" w:cs="Arial"/>
          </w:rPr>
          <w:delText xml:space="preserve"> proceeded to</w:delText>
        </w:r>
      </w:del>
      <w:r w:rsidRPr="00842D58">
        <w:rPr>
          <w:rFonts w:ascii="Arial" w:hAnsi="Arial" w:cs="Arial"/>
        </w:rPr>
        <w:t xml:space="preserve"> test</w:t>
      </w:r>
      <w:ins w:id="1464" w:author="Céline" w:date="2019-09-13T10:48:00Z">
        <w:r w:rsidR="006B148C">
          <w:rPr>
            <w:rFonts w:ascii="Arial" w:hAnsi="Arial" w:cs="Arial"/>
          </w:rPr>
          <w:t>ed</w:t>
        </w:r>
      </w:ins>
      <w:r w:rsidRPr="00842D58">
        <w:rPr>
          <w:rFonts w:ascii="Arial" w:hAnsi="Arial" w:cs="Arial"/>
        </w:rPr>
        <w:t xml:space="preserve"> </w:t>
      </w:r>
      <w:ins w:id="1465" w:author="Céline" w:date="2019-09-13T10:46:00Z">
        <w:r w:rsidR="006B148C">
          <w:rPr>
            <w:rFonts w:ascii="Arial" w:hAnsi="Arial" w:cs="Arial"/>
          </w:rPr>
          <w:t>for</w:t>
        </w:r>
      </w:ins>
      <w:ins w:id="1466" w:author="Céline" w:date="2019-09-13T10:48:00Z">
        <w:r w:rsidR="006B148C">
          <w:rPr>
            <w:rFonts w:ascii="Arial" w:hAnsi="Arial" w:cs="Arial"/>
          </w:rPr>
          <w:t xml:space="preserve"> overlap between</w:t>
        </w:r>
      </w:ins>
      <w:ins w:id="1467" w:author="Céline" w:date="2019-09-13T10:46:00Z">
        <w:r w:rsidR="006B148C">
          <w:rPr>
            <w:rFonts w:ascii="Arial" w:hAnsi="Arial" w:cs="Arial"/>
          </w:rPr>
          <w:t xml:space="preserve"> </w:t>
        </w:r>
      </w:ins>
      <w:del w:id="1468" w:author="Céline" w:date="2019-09-13T10:46:00Z">
        <w:r w:rsidRPr="00842D58" w:rsidDel="006B148C">
          <w:rPr>
            <w:rFonts w:ascii="Arial" w:hAnsi="Arial" w:cs="Arial"/>
          </w:rPr>
          <w:delText xml:space="preserve">if any of </w:delText>
        </w:r>
      </w:del>
      <w:r w:rsidRPr="00842D58">
        <w:rPr>
          <w:rFonts w:ascii="Arial" w:hAnsi="Arial" w:cs="Arial"/>
        </w:rPr>
        <w:t>th</w:t>
      </w:r>
      <w:ins w:id="1469" w:author="Céline" w:date="2019-09-13T10:48:00Z">
        <w:r w:rsidR="006B148C">
          <w:rPr>
            <w:rFonts w:ascii="Arial" w:hAnsi="Arial" w:cs="Arial"/>
          </w:rPr>
          <w:t>e</w:t>
        </w:r>
      </w:ins>
      <w:del w:id="1470" w:author="Céline" w:date="2019-09-13T10:48:00Z">
        <w:r w:rsidRPr="00842D58" w:rsidDel="006B148C">
          <w:rPr>
            <w:rFonts w:ascii="Arial" w:hAnsi="Arial" w:cs="Arial"/>
          </w:rPr>
          <w:delText>ese</w:delText>
        </w:r>
      </w:del>
      <w:r w:rsidRPr="00842D58">
        <w:rPr>
          <w:rFonts w:ascii="Arial" w:hAnsi="Arial" w:cs="Arial"/>
        </w:rPr>
        <w:t xml:space="preserve"> </w:t>
      </w:r>
      <w:r w:rsidRPr="00842D58">
        <w:rPr>
          <w:rFonts w:ascii="Arial" w:hAnsi="Arial" w:cs="Arial"/>
          <w:i/>
        </w:rPr>
        <w:t>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hotspot</w:t>
      </w:r>
      <w:ins w:id="1471" w:author="Dan Kliebenstein" w:date="2019-09-13T15:39:00Z">
        <w:r w:rsidR="00E0693E">
          <w:rPr>
            <w:rFonts w:ascii="Arial" w:hAnsi="Arial" w:cs="Arial"/>
          </w:rPr>
          <w:t xml:space="preserve"> defined modules</w:t>
        </w:r>
      </w:ins>
      <w:del w:id="1472" w:author="Dan Kliebenstein" w:date="2019-09-13T15:39:00Z">
        <w:r w:rsidRPr="00842D58" w:rsidDel="00E0693E">
          <w:rPr>
            <w:rFonts w:ascii="Arial" w:hAnsi="Arial" w:cs="Arial"/>
          </w:rPr>
          <w:delText>s</w:delText>
        </w:r>
      </w:del>
      <w:r w:rsidRPr="00842D58">
        <w:rPr>
          <w:rFonts w:ascii="Arial" w:hAnsi="Arial" w:cs="Arial"/>
        </w:rPr>
        <w:t xml:space="preserve"> </w:t>
      </w:r>
      <w:ins w:id="1473" w:author="Céline" w:date="2019-09-13T10:47:00Z">
        <w:r w:rsidR="006B148C">
          <w:rPr>
            <w:rFonts w:ascii="Arial" w:hAnsi="Arial" w:cs="Arial"/>
          </w:rPr>
          <w:t xml:space="preserve">and </w:t>
        </w:r>
      </w:ins>
      <w:del w:id="1474" w:author="Céline" w:date="2019-09-13T10:47:00Z">
        <w:r w:rsidRPr="00842D58" w:rsidDel="006B148C">
          <w:rPr>
            <w:rFonts w:ascii="Arial" w:hAnsi="Arial" w:cs="Arial"/>
          </w:rPr>
          <w:delText xml:space="preserve">were associated with the </w:delText>
        </w:r>
      </w:del>
      <w:r w:rsidRPr="00842D58">
        <w:rPr>
          <w:rFonts w:ascii="Arial" w:hAnsi="Arial" w:cs="Arial"/>
        </w:rPr>
        <w:t>previously defined transcript modules</w:t>
      </w:r>
      <w:ins w:id="1475" w:author="Céline" w:date="2019-09-13T10:48:00Z">
        <w:r w:rsidR="006B148C">
          <w:rPr>
            <w:rFonts w:ascii="Arial" w:hAnsi="Arial" w:cs="Arial"/>
          </w:rPr>
          <w:t xml:space="preserve">. </w:t>
        </w:r>
      </w:ins>
      <w:del w:id="1476" w:author="Céline" w:date="2019-09-13T10:48:00Z">
        <w:r w:rsidRPr="00842D58" w:rsidDel="006B148C">
          <w:rPr>
            <w:rFonts w:ascii="Arial" w:hAnsi="Arial" w:cs="Arial"/>
          </w:rPr>
          <w:delText>,</w:delText>
        </w:r>
      </w:del>
      <w:r w:rsidRPr="00842D58">
        <w:rPr>
          <w:rFonts w:ascii="Arial" w:hAnsi="Arial" w:cs="Arial"/>
        </w:rPr>
        <w:t xml:space="preserve"> </w:t>
      </w:r>
      <w:ins w:id="1477" w:author="Céline" w:date="2019-09-13T10:48:00Z">
        <w:r w:rsidR="006B148C">
          <w:rPr>
            <w:rFonts w:ascii="Arial" w:hAnsi="Arial" w:cs="Arial"/>
          </w:rPr>
          <w:t xml:space="preserve">We </w:t>
        </w:r>
      </w:ins>
      <w:del w:id="1478" w:author="Céline" w:date="2019-09-13T10:48:00Z">
        <w:r w:rsidRPr="00842D58" w:rsidDel="006B148C">
          <w:rPr>
            <w:rFonts w:ascii="Arial" w:hAnsi="Arial" w:cs="Arial"/>
          </w:rPr>
          <w:delText xml:space="preserve">by </w:delText>
        </w:r>
      </w:del>
      <w:r w:rsidRPr="00842D58">
        <w:rPr>
          <w:rFonts w:ascii="Arial" w:hAnsi="Arial" w:cs="Arial"/>
        </w:rPr>
        <w:t>compar</w:t>
      </w:r>
      <w:ins w:id="1479" w:author="Céline" w:date="2019-09-13T10:48:00Z">
        <w:r w:rsidR="006B148C">
          <w:rPr>
            <w:rFonts w:ascii="Arial" w:hAnsi="Arial" w:cs="Arial"/>
          </w:rPr>
          <w:t>ed the</w:t>
        </w:r>
      </w:ins>
      <w:del w:id="1480" w:author="Céline" w:date="2019-09-13T10:48:00Z">
        <w:r w:rsidRPr="00842D58" w:rsidDel="006B148C">
          <w:rPr>
            <w:rFonts w:ascii="Arial" w:hAnsi="Arial" w:cs="Arial"/>
          </w:rPr>
          <w:delText>ing</w:delText>
        </w:r>
      </w:del>
      <w:r w:rsidRPr="00842D58">
        <w:rPr>
          <w:rFonts w:ascii="Arial" w:hAnsi="Arial" w:cs="Arial"/>
        </w:rPr>
        <w:t xml:space="preserve"> gene lists </w:t>
      </w:r>
      <w:ins w:id="1481" w:author="Céline" w:date="2019-09-13T10:49:00Z">
        <w:r w:rsidR="006B148C">
          <w:rPr>
            <w:rFonts w:ascii="Arial" w:hAnsi="Arial" w:cs="Arial"/>
          </w:rPr>
          <w:t xml:space="preserve">of </w:t>
        </w:r>
        <w:r w:rsidR="006B148C" w:rsidRPr="00842D58">
          <w:rPr>
            <w:rFonts w:ascii="Arial" w:hAnsi="Arial" w:cs="Arial"/>
          </w:rPr>
          <w:t xml:space="preserve">module </w:t>
        </w:r>
        <w:r w:rsidR="006B148C">
          <w:rPr>
            <w:rFonts w:ascii="Arial" w:hAnsi="Arial" w:cs="Arial"/>
          </w:rPr>
          <w:t xml:space="preserve">and hotspot </w:t>
        </w:r>
        <w:r w:rsidR="006B148C" w:rsidRPr="00842D58">
          <w:rPr>
            <w:rFonts w:ascii="Arial" w:hAnsi="Arial" w:cs="Arial"/>
          </w:rPr>
          <w:t xml:space="preserve">membership </w:t>
        </w:r>
      </w:ins>
      <w:del w:id="1482" w:author="Céline" w:date="2019-09-13T10:49:00Z">
        <w:r w:rsidRPr="00842D58" w:rsidDel="006B148C">
          <w:rPr>
            <w:rFonts w:ascii="Arial" w:hAnsi="Arial" w:cs="Arial"/>
          </w:rPr>
          <w:delText xml:space="preserve">for overlap between module membership and hotspot association </w:delText>
        </w:r>
      </w:del>
      <w:ins w:id="1483" w:author="Dan Kliebenstein" w:date="2019-08-16T15:25:00Z">
        <w:r w:rsidR="00745152">
          <w:rPr>
            <w:rFonts w:ascii="Arial" w:hAnsi="Arial" w:cs="Arial"/>
          </w:rPr>
          <w:t>using a</w:t>
        </w:r>
      </w:ins>
      <w:ins w:id="1484" w:author="Dan Kliebenstein" w:date="2019-08-16T15:26:00Z">
        <w:r w:rsidR="00745152">
          <w:rPr>
            <w:rFonts w:ascii="Arial" w:hAnsi="Arial" w:cs="Arial"/>
          </w:rPr>
          <w:t xml:space="preserve"> </w:t>
        </w:r>
        <w:proofErr w:type="spellStart"/>
        <w:r w:rsidR="00745152">
          <w:rPr>
            <w:rFonts w:ascii="Arial" w:hAnsi="Arial" w:cs="Arial"/>
          </w:rPr>
          <w:t>hypergeometric</w:t>
        </w:r>
        <w:proofErr w:type="spellEnd"/>
        <w:r w:rsidR="00745152">
          <w:rPr>
            <w:rFonts w:ascii="Arial" w:hAnsi="Arial" w:cs="Arial"/>
          </w:rPr>
          <w:t xml:space="preserve"> enrichment test</w:t>
        </w:r>
      </w:ins>
      <w:ins w:id="1485" w:author="Céline" w:date="2019-09-17T18:39:00Z">
        <w:r w:rsidR="00B479B2">
          <w:rPr>
            <w:rFonts w:ascii="Arial" w:hAnsi="Arial" w:cs="Arial"/>
          </w:rPr>
          <w:t xml:space="preserve"> </w:t>
        </w:r>
      </w:ins>
      <w:r w:rsidR="00DA7119">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A7119">
        <w:rPr>
          <w:rFonts w:ascii="Arial" w:hAnsi="Arial" w:cs="Arial"/>
        </w:rPr>
      </w:r>
      <w:r w:rsidR="00DA7119">
        <w:rPr>
          <w:rFonts w:ascii="Arial" w:hAnsi="Arial" w:cs="Arial"/>
        </w:rPr>
        <w:fldChar w:fldCharType="separate"/>
      </w:r>
      <w:r w:rsidR="00EC5B8B">
        <w:rPr>
          <w:rFonts w:ascii="Arial" w:hAnsi="Arial" w:cs="Arial"/>
          <w:noProof/>
        </w:rPr>
        <w:t>(</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2019)</w:t>
      </w:r>
      <w:r w:rsidR="00DA7119">
        <w:rPr>
          <w:rFonts w:ascii="Arial" w:hAnsi="Arial" w:cs="Arial"/>
        </w:rPr>
        <w:fldChar w:fldCharType="end"/>
      </w:r>
      <w:r w:rsidRPr="00842D58">
        <w:rPr>
          <w:rFonts w:ascii="Arial" w:hAnsi="Arial" w:cs="Arial"/>
        </w:rPr>
        <w:t xml:space="preserve">. Nine of the 11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proofErr w:type="spellStart"/>
      <w:r w:rsidRPr="00842D58">
        <w:rPr>
          <w:rFonts w:ascii="Arial" w:hAnsi="Arial" w:cs="Arial"/>
        </w:rPr>
        <w:t>eQTL</w:t>
      </w:r>
      <w:proofErr w:type="spellEnd"/>
      <w:r w:rsidRPr="00842D58">
        <w:rPr>
          <w:rFonts w:ascii="Arial" w:hAnsi="Arial" w:cs="Arial"/>
        </w:rPr>
        <w:t xml:space="preserve"> hotspots were enriched for transcripts present in one or more of four </w:t>
      </w:r>
      <w:ins w:id="1486" w:author="Dan Kliebenstein" w:date="2019-08-16T15:28:00Z">
        <w:del w:id="1487" w:author="Céline" w:date="2019-08-26T19:47:00Z">
          <w:r w:rsidR="00960C95" w:rsidDel="00702560">
            <w:rPr>
              <w:rFonts w:ascii="Arial" w:hAnsi="Arial" w:cs="Arial"/>
            </w:rPr>
            <w:delText>f</w:delText>
          </w:r>
        </w:del>
      </w:ins>
      <w:r w:rsidRPr="00842D58">
        <w:rPr>
          <w:rFonts w:ascii="Arial" w:hAnsi="Arial" w:cs="Arial"/>
        </w:rPr>
        <w:t xml:space="preserve">major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t>
      </w:r>
      <w:ins w:id="1488" w:author="Céline" w:date="2019-09-13T10:55:00Z">
        <w:r w:rsidR="008F1623">
          <w:rPr>
            <w:rFonts w:ascii="Arial" w:hAnsi="Arial" w:cs="Arial"/>
          </w:rPr>
          <w:t>modules</w:t>
        </w:r>
      </w:ins>
      <w:del w:id="1489" w:author="Céline" w:date="2019-09-13T10:55:00Z">
        <w:r w:rsidRPr="00842D58" w:rsidDel="008F1623">
          <w:rPr>
            <w:rFonts w:ascii="Arial" w:hAnsi="Arial" w:cs="Arial"/>
          </w:rPr>
          <w:delText>co-exp</w:delText>
        </w:r>
      </w:del>
      <w:del w:id="1490" w:author="Céline" w:date="2019-09-13T10:54:00Z">
        <w:r w:rsidRPr="00842D58" w:rsidDel="008F1623">
          <w:rPr>
            <w:rFonts w:ascii="Arial" w:hAnsi="Arial" w:cs="Arial"/>
          </w:rPr>
          <w:delText>ression networks</w:delText>
        </w:r>
      </w:del>
      <w:r w:rsidRPr="00842D58">
        <w:rPr>
          <w:rFonts w:ascii="Arial" w:hAnsi="Arial" w:cs="Arial"/>
        </w:rPr>
        <w:t xml:space="preserve">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t>
      </w:r>
      <w:ins w:id="1491" w:author="Céline" w:date="2019-09-13T10:55:00Z">
        <w:del w:id="1492" w:author="Dan Kliebenstein" w:date="2019-09-13T15:41:00Z">
          <w:r w:rsidR="008F1623" w:rsidDel="00E0693E">
            <w:rPr>
              <w:rFonts w:ascii="Arial" w:hAnsi="Arial" w:cs="Arial"/>
            </w:rPr>
            <w:delText xml:space="preserve"> </w:delText>
          </w:r>
        </w:del>
        <w:r w:rsidR="008F1623">
          <w:rPr>
            <w:rFonts w:ascii="Arial" w:hAnsi="Arial" w:cs="Arial"/>
          </w:rPr>
          <w:t xml:space="preserve">modules </w:t>
        </w:r>
      </w:ins>
      <w:del w:id="1493" w:author="Céline" w:date="2019-09-13T10:55:00Z">
        <w:r w:rsidRPr="00842D58" w:rsidDel="008F1623">
          <w:rPr>
            <w:rFonts w:ascii="Arial" w:hAnsi="Arial" w:cs="Arial"/>
          </w:rPr>
          <w:delText xml:space="preserve">co-expression networks </w:delText>
        </w:r>
      </w:del>
      <w:r w:rsidRPr="00842D58">
        <w:rPr>
          <w:rFonts w:ascii="Arial" w:hAnsi="Arial" w:cs="Arial"/>
        </w:rPr>
        <w:t xml:space="preserve">did not share any gene membership with </w:t>
      </w:r>
      <w:del w:id="1494" w:author="Dan Kliebenstein" w:date="2019-09-25T10:16:00Z">
        <w:r w:rsidRPr="00842D58" w:rsidDel="0054635D">
          <w:rPr>
            <w:rFonts w:ascii="Arial" w:hAnsi="Arial" w:cs="Arial"/>
          </w:rPr>
          <w:delText xml:space="preserve">our </w:delText>
        </w:r>
      </w:del>
      <w:ins w:id="1495" w:author="Dan Kliebenstein" w:date="2019-09-25T10:16:00Z">
        <w:r w:rsidR="0054635D">
          <w:rPr>
            <w:rFonts w:ascii="Arial" w:hAnsi="Arial" w:cs="Arial"/>
          </w:rPr>
          <w:t>detected</w:t>
        </w:r>
        <w:r w:rsidR="0054635D" w:rsidRPr="00842D58">
          <w:rPr>
            <w:rFonts w:ascii="Arial" w:hAnsi="Arial" w:cs="Arial"/>
          </w:rPr>
          <w:t xml:space="preserve"> </w:t>
        </w:r>
      </w:ins>
      <w:proofErr w:type="spellStart"/>
      <w:r w:rsidRPr="00842D58">
        <w:rPr>
          <w:rFonts w:ascii="Arial" w:hAnsi="Arial" w:cs="Arial"/>
        </w:rPr>
        <w:t>eQTL</w:t>
      </w:r>
      <w:proofErr w:type="spellEnd"/>
      <w:r w:rsidRPr="00842D58">
        <w:rPr>
          <w:rFonts w:ascii="Arial" w:hAnsi="Arial" w:cs="Arial"/>
        </w:rPr>
        <w:t xml:space="preserve"> hotspots. </w:t>
      </w:r>
      <w:del w:id="1496" w:author="Dan Kliebenstein" w:date="2019-09-13T15:42:00Z">
        <w:r w:rsidRPr="00E0693E" w:rsidDel="00E0693E">
          <w:rPr>
            <w:rFonts w:ascii="Arial" w:hAnsi="Arial" w:cs="Arial"/>
          </w:rPr>
          <w:delText xml:space="preserve">In particular, two of the eQTL-enriched networks were host-specific networks functionally associated with virulence, with 7 of the 11 </w:delText>
        </w:r>
        <w:r w:rsidRPr="00E0693E" w:rsidDel="00E0693E">
          <w:rPr>
            <w:rFonts w:ascii="Arial" w:hAnsi="Arial" w:cs="Arial"/>
            <w:i/>
          </w:rPr>
          <w:delText xml:space="preserve">B. cinerea </w:delText>
        </w:r>
        <w:r w:rsidRPr="00E0693E" w:rsidDel="00E0693E">
          <w:rPr>
            <w:rFonts w:ascii="Arial" w:hAnsi="Arial" w:cs="Arial"/>
          </w:rPr>
          <w:delText>hotspot genes associated with one of these virulence co-expression networks</w:delText>
        </w:r>
        <w:r w:rsidRPr="00842D58" w:rsidDel="00E0693E">
          <w:rPr>
            <w:rFonts w:ascii="Arial" w:hAnsi="Arial" w:cs="Arial"/>
          </w:rPr>
          <w:delText xml:space="preserve">. </w:delText>
        </w:r>
      </w:del>
      <w:r w:rsidRPr="00842D58">
        <w:rPr>
          <w:rFonts w:ascii="Arial" w:hAnsi="Arial" w:cs="Arial"/>
        </w:rPr>
        <w:t xml:space="preserve">Similarly, nine of the </w:t>
      </w:r>
      <w:r w:rsidRPr="00842D58">
        <w:rPr>
          <w:rFonts w:ascii="Arial" w:hAnsi="Arial" w:cs="Arial"/>
          <w:i/>
        </w:rPr>
        <w:t xml:space="preserve">A. thaliana </w:t>
      </w:r>
      <w:proofErr w:type="spellStart"/>
      <w:r w:rsidRPr="00842D58">
        <w:rPr>
          <w:rFonts w:ascii="Arial" w:hAnsi="Arial" w:cs="Arial"/>
        </w:rPr>
        <w:t>eQTL</w:t>
      </w:r>
      <w:proofErr w:type="spellEnd"/>
      <w:r w:rsidRPr="00842D58">
        <w:rPr>
          <w:rFonts w:ascii="Arial" w:hAnsi="Arial" w:cs="Arial"/>
        </w:rPr>
        <w:t xml:space="preserve"> hotspots were enriched for transcripts from two of the major </w:t>
      </w:r>
      <w:r w:rsidRPr="00842D58">
        <w:rPr>
          <w:rFonts w:ascii="Arial" w:hAnsi="Arial" w:cs="Arial"/>
          <w:i/>
        </w:rPr>
        <w:t>A. thaliana</w:t>
      </w:r>
      <w:r w:rsidRPr="00842D58">
        <w:rPr>
          <w:rFonts w:ascii="Arial" w:hAnsi="Arial" w:cs="Arial"/>
        </w:rPr>
        <w:t xml:space="preserve"> </w:t>
      </w:r>
      <w:ins w:id="1497" w:author="Céline" w:date="2019-09-13T10:57:00Z">
        <w:r w:rsidR="008F1623">
          <w:rPr>
            <w:rFonts w:ascii="Arial" w:hAnsi="Arial" w:cs="Arial"/>
          </w:rPr>
          <w:t>modules</w:t>
        </w:r>
      </w:ins>
      <w:del w:id="1498" w:author="Céline" w:date="2019-09-13T10:57:00Z">
        <w:r w:rsidRPr="00842D58" w:rsidDel="008F1623">
          <w:rPr>
            <w:rFonts w:ascii="Arial" w:hAnsi="Arial" w:cs="Arial"/>
          </w:rPr>
          <w:delText>co-expression networks</w:delText>
        </w:r>
      </w:del>
      <w:r w:rsidRPr="00842D58">
        <w:rPr>
          <w:rFonts w:ascii="Arial" w:hAnsi="Arial" w:cs="Arial"/>
        </w:rPr>
        <w:t xml:space="preserve"> when infected with</w:t>
      </w:r>
      <w:r w:rsidRPr="00842D58">
        <w:rPr>
          <w:rFonts w:ascii="Arial" w:hAnsi="Arial" w:cs="Arial"/>
          <w:i/>
        </w:rPr>
        <w:t xml:space="preserve"> 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(Figure 6). These two</w:t>
      </w:r>
      <w:ins w:id="1499" w:author="Dan Kliebenstein" w:date="2019-09-13T15:42:00Z">
        <w:r w:rsidR="00E0693E" w:rsidRPr="00E0693E">
          <w:rPr>
            <w:rFonts w:ascii="Arial" w:hAnsi="Arial" w:cs="Arial"/>
            <w:i/>
          </w:rPr>
          <w:t xml:space="preserve"> </w:t>
        </w:r>
        <w:r w:rsidR="00E0693E" w:rsidRPr="00842D58">
          <w:rPr>
            <w:rFonts w:ascii="Arial" w:hAnsi="Arial" w:cs="Arial"/>
            <w:i/>
          </w:rPr>
          <w:t>A. thaliana</w:t>
        </w:r>
      </w:ins>
      <w:r w:rsidRPr="00842D58">
        <w:rPr>
          <w:rFonts w:ascii="Arial" w:hAnsi="Arial" w:cs="Arial"/>
        </w:rPr>
        <w:t xml:space="preserve">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w:t>
      </w:r>
      <w:proofErr w:type="spellStart"/>
      <w:r w:rsidRPr="00842D58">
        <w:rPr>
          <w:rFonts w:ascii="Arial" w:hAnsi="Arial" w:cs="Arial"/>
        </w:rPr>
        <w:t>camalexin</w:t>
      </w:r>
      <w:proofErr w:type="spellEnd"/>
      <w:r w:rsidRPr="00842D58">
        <w:rPr>
          <w:rFonts w:ascii="Arial" w:hAnsi="Arial" w:cs="Arial"/>
        </w:rPr>
        <w:t xml:space="preserve"> biosynthesis (Network I), or photosynthesis (Network IV). Interestingly, these links are not limited to a single hotspot, but </w:t>
      </w:r>
      <w:del w:id="1500" w:author="Dan Kliebenstein" w:date="2019-09-13T15:43:00Z">
        <w:r w:rsidRPr="00842D58" w:rsidDel="00E0693E">
          <w:rPr>
            <w:rFonts w:ascii="Arial" w:hAnsi="Arial" w:cs="Arial"/>
          </w:rPr>
          <w:delText xml:space="preserve">are </w:delText>
        </w:r>
      </w:del>
      <w:ins w:id="1501" w:author="Dan Kliebenstein" w:date="2019-09-13T15:43:00Z">
        <w:r w:rsidR="00E0693E">
          <w:rPr>
            <w:rFonts w:ascii="Arial" w:hAnsi="Arial" w:cs="Arial"/>
          </w:rPr>
          <w:t>have</w:t>
        </w:r>
        <w:r w:rsidR="00E0693E" w:rsidRPr="00842D58">
          <w:rPr>
            <w:rFonts w:ascii="Arial" w:hAnsi="Arial" w:cs="Arial"/>
          </w:rPr>
          <w:t xml:space="preserve"> </w:t>
        </w:r>
      </w:ins>
      <w:r w:rsidRPr="00842D58">
        <w:rPr>
          <w:rFonts w:ascii="Arial" w:hAnsi="Arial" w:cs="Arial"/>
        </w:rPr>
        <w:t xml:space="preserve">strong connections across </w:t>
      </w:r>
      <w:r w:rsidR="00B94BD8">
        <w:rPr>
          <w:rFonts w:ascii="Arial" w:hAnsi="Arial" w:cs="Arial"/>
        </w:rPr>
        <w:t>several</w:t>
      </w:r>
      <w:r w:rsidRPr="00842D58">
        <w:rPr>
          <w:rFonts w:ascii="Arial" w:hAnsi="Arial" w:cs="Arial"/>
        </w:rPr>
        <w:t xml:space="preserve"> different </w:t>
      </w:r>
      <w:proofErr w:type="spellStart"/>
      <w:ins w:id="1502" w:author="Dan Kliebenstein" w:date="2019-09-13T15:43:00Z">
        <w:r w:rsidR="00E0693E">
          <w:rPr>
            <w:rFonts w:ascii="Arial" w:hAnsi="Arial" w:cs="Arial"/>
          </w:rPr>
          <w:t>eQTL</w:t>
        </w:r>
        <w:proofErr w:type="spellEnd"/>
        <w:r w:rsidR="00E0693E">
          <w:rPr>
            <w:rFonts w:ascii="Arial" w:hAnsi="Arial" w:cs="Arial"/>
          </w:rPr>
          <w:t xml:space="preserve"> </w:t>
        </w:r>
      </w:ins>
      <w:r w:rsidRPr="00842D58">
        <w:rPr>
          <w:rFonts w:ascii="Arial" w:hAnsi="Arial" w:cs="Arial"/>
        </w:rPr>
        <w:t xml:space="preserve">hotspots suggesting that these </w:t>
      </w:r>
      <w:ins w:id="1503" w:author="Dan Kliebenstein" w:date="2019-09-13T15:43:00Z">
        <w:r w:rsidR="00E0693E" w:rsidRPr="00842D58">
          <w:rPr>
            <w:rFonts w:ascii="Arial" w:hAnsi="Arial" w:cs="Arial"/>
            <w:i/>
          </w:rPr>
          <w:t>A. thaliana</w:t>
        </w:r>
        <w:r w:rsidR="00E0693E" w:rsidRPr="00842D58">
          <w:rPr>
            <w:rFonts w:ascii="Arial" w:hAnsi="Arial" w:cs="Arial"/>
          </w:rPr>
          <w:t xml:space="preserve"> </w:t>
        </w:r>
      </w:ins>
      <w:r w:rsidRPr="00842D58">
        <w:rPr>
          <w:rFonts w:ascii="Arial" w:hAnsi="Arial" w:cs="Arial"/>
        </w:rPr>
        <w:t xml:space="preserve">modules </w:t>
      </w:r>
      <w:del w:id="1504" w:author="Dan Kliebenstein" w:date="2019-09-13T15:43:00Z">
        <w:r w:rsidRPr="00842D58" w:rsidDel="00E0693E">
          <w:rPr>
            <w:rFonts w:ascii="Arial" w:hAnsi="Arial" w:cs="Arial"/>
          </w:rPr>
          <w:delText xml:space="preserve">have </w:delText>
        </w:r>
      </w:del>
      <w:ins w:id="1505" w:author="Dan Kliebenstein" w:date="2019-09-13T15:43:00Z">
        <w:r w:rsidR="00E0693E">
          <w:rPr>
            <w:rFonts w:ascii="Arial" w:hAnsi="Arial" w:cs="Arial"/>
          </w:rPr>
          <w:t>are influenced by the pathogens</w:t>
        </w:r>
      </w:ins>
      <w:del w:id="1506" w:author="Dan Kliebenstein" w:date="2019-09-13T15:43:00Z">
        <w:r w:rsidRPr="00842D58" w:rsidDel="00E0693E">
          <w:rPr>
            <w:rFonts w:ascii="Arial" w:hAnsi="Arial" w:cs="Arial"/>
          </w:rPr>
          <w:delText>a</w:delText>
        </w:r>
      </w:del>
      <w:r w:rsidRPr="00842D58">
        <w:rPr>
          <w:rFonts w:ascii="Arial" w:hAnsi="Arial" w:cs="Arial"/>
        </w:rPr>
        <w:t xml:space="preserve"> polygenic architecture</w:t>
      </w:r>
      <w:del w:id="1507" w:author="Dan Kliebenstein" w:date="2019-09-13T15:43:00Z">
        <w:r w:rsidRPr="00842D58" w:rsidDel="00E0693E">
          <w:rPr>
            <w:rFonts w:ascii="Arial" w:hAnsi="Arial" w:cs="Arial"/>
          </w:rPr>
          <w:delText xml:space="preserve"> underlying them</w:delText>
        </w:r>
      </w:del>
      <w:r w:rsidRPr="00842D58">
        <w:rPr>
          <w:rFonts w:ascii="Arial" w:hAnsi="Arial" w:cs="Arial"/>
          <w:i/>
        </w:rPr>
        <w:t xml:space="preserve"> </w:t>
      </w:r>
      <w:r w:rsidRPr="00842D58">
        <w:rPr>
          <w:rFonts w:ascii="Arial" w:hAnsi="Arial" w:cs="Arial"/>
        </w:rPr>
        <w:t xml:space="preserve">(Figure 6). </w:t>
      </w:r>
      <w:del w:id="1508" w:author="Dan Kliebenstein" w:date="2019-09-13T15:43:00Z">
        <w:r w:rsidRPr="00842D58" w:rsidDel="00E0693E">
          <w:rPr>
            <w:rFonts w:ascii="Arial" w:hAnsi="Arial" w:cs="Arial"/>
          </w:rPr>
          <w:delText xml:space="preserve">These frequent links suggest that the identified eQTL hotspots may exhibit regulatory control over co-expressed modules of genes active in virulence interactions between </w:delText>
        </w:r>
        <w:r w:rsidRPr="00842D58" w:rsidDel="00E0693E">
          <w:rPr>
            <w:rFonts w:ascii="Arial" w:hAnsi="Arial" w:cs="Arial"/>
            <w:i/>
          </w:rPr>
          <w:delText>B. cinerea</w:delText>
        </w:r>
        <w:r w:rsidRPr="00842D58" w:rsidDel="00E0693E">
          <w:rPr>
            <w:rFonts w:ascii="Arial" w:hAnsi="Arial" w:cs="Arial"/>
          </w:rPr>
          <w:delText xml:space="preserve"> and its host. If these eQTL hotspots are modulating expression of many genes, and affecting lesion size, they may be major </w:delText>
        </w:r>
        <w:r w:rsidRPr="00842D58" w:rsidDel="00E0693E">
          <w:rPr>
            <w:rFonts w:ascii="Arial" w:hAnsi="Arial" w:cs="Arial"/>
            <w:i/>
          </w:rPr>
          <w:delText xml:space="preserve">B. cinerea </w:delText>
        </w:r>
        <w:r w:rsidRPr="00842D58" w:rsidDel="00E0693E">
          <w:rPr>
            <w:rFonts w:ascii="Arial" w:hAnsi="Arial" w:cs="Arial"/>
          </w:rPr>
          <w:delText xml:space="preserve">control points in the plant-pathogen interaction. </w:delText>
        </w:r>
      </w:del>
    </w:p>
    <w:p w14:paraId="4ECC2FF1" w14:textId="441EBB02" w:rsidR="003D14D0" w:rsidRPr="00842D58" w:rsidRDefault="003D14D0" w:rsidP="003D14D0">
      <w:pPr>
        <w:spacing w:line="480" w:lineRule="auto"/>
        <w:rPr>
          <w:rFonts w:ascii="Arial" w:hAnsi="Arial" w:cs="Arial"/>
          <w:b/>
        </w:rPr>
      </w:pPr>
      <w:proofErr w:type="spellStart"/>
      <w:proofErr w:type="gramStart"/>
      <w:r w:rsidRPr="00842D58">
        <w:rPr>
          <w:rFonts w:ascii="Arial" w:hAnsi="Arial" w:cs="Arial"/>
          <w:b/>
        </w:rPr>
        <w:t>eQTL</w:t>
      </w:r>
      <w:proofErr w:type="spellEnd"/>
      <w:proofErr w:type="gramEnd"/>
      <w:r w:rsidRPr="00842D58">
        <w:rPr>
          <w:rFonts w:ascii="Arial" w:hAnsi="Arial" w:cs="Arial"/>
          <w:b/>
        </w:rPr>
        <w:t xml:space="preserve"> hotspot candidate genes</w:t>
      </w:r>
    </w:p>
    <w:p w14:paraId="0A58097F" w14:textId="45173282" w:rsidR="003D14D0" w:rsidRPr="00842D58" w:rsidRDefault="003D14D0" w:rsidP="003D14D0">
      <w:pPr>
        <w:spacing w:line="480" w:lineRule="auto"/>
        <w:ind w:firstLine="720"/>
        <w:rPr>
          <w:rFonts w:ascii="Arial" w:hAnsi="Arial" w:cs="Arial"/>
        </w:rPr>
      </w:pPr>
      <w:r w:rsidRPr="00842D58">
        <w:rPr>
          <w:rFonts w:ascii="Arial" w:hAnsi="Arial" w:cs="Arial"/>
        </w:rPr>
        <w:t xml:space="preserve">To </w:t>
      </w:r>
      <w:ins w:id="1509" w:author="Céline" w:date="2019-09-13T11:02:00Z">
        <w:r w:rsidR="008F1623">
          <w:rPr>
            <w:rFonts w:ascii="Arial" w:hAnsi="Arial" w:cs="Arial"/>
          </w:rPr>
          <w:t>generate working hypotheses on</w:t>
        </w:r>
      </w:ins>
      <w:del w:id="1510" w:author="Céline" w:date="2019-09-13T11:02:00Z">
        <w:r w:rsidRPr="00842D58" w:rsidDel="008F1623">
          <w:rPr>
            <w:rFonts w:ascii="Arial" w:hAnsi="Arial" w:cs="Arial"/>
          </w:rPr>
          <w:delText>better understand</w:delText>
        </w:r>
      </w:del>
      <w:del w:id="1511" w:author="Céline" w:date="2019-09-13T10:59:00Z">
        <w:r w:rsidRPr="00842D58" w:rsidDel="008F1623">
          <w:rPr>
            <w:rFonts w:ascii="Arial" w:hAnsi="Arial" w:cs="Arial"/>
          </w:rPr>
          <w:delText xml:space="preserve"> what</w:delText>
        </w:r>
      </w:del>
      <w:r w:rsidRPr="00842D58">
        <w:rPr>
          <w:rFonts w:ascii="Arial" w:hAnsi="Arial" w:cs="Arial"/>
        </w:rPr>
        <w:t xml:space="preserve"> the </w:t>
      </w:r>
      <w:ins w:id="1512" w:author="Céline" w:date="2019-09-13T11:02:00Z">
        <w:r w:rsidR="006C7556">
          <w:rPr>
            <w:rFonts w:ascii="Arial" w:hAnsi="Arial" w:cs="Arial"/>
          </w:rPr>
          <w:t xml:space="preserve">possible </w:t>
        </w:r>
      </w:ins>
      <w:r w:rsidRPr="00842D58">
        <w:rPr>
          <w:rFonts w:ascii="Arial" w:hAnsi="Arial" w:cs="Arial"/>
        </w:rPr>
        <w:t>causal basis of the</w:t>
      </w:r>
      <w:ins w:id="1513" w:author="Céline" w:date="2019-09-13T10:59:00Z">
        <w:r w:rsidR="008F1623">
          <w:rPr>
            <w:rFonts w:ascii="Arial" w:hAnsi="Arial" w:cs="Arial"/>
          </w:rPr>
          <w:t xml:space="preserve"> </w:t>
        </w:r>
        <w:proofErr w:type="spellStart"/>
        <w:r w:rsidR="008F1623">
          <w:rPr>
            <w:rFonts w:ascii="Arial" w:hAnsi="Arial" w:cs="Arial"/>
          </w:rPr>
          <w:t>eQTL</w:t>
        </w:r>
      </w:ins>
      <w:proofErr w:type="spellEnd"/>
      <w:del w:id="1514" w:author="Céline" w:date="2019-09-13T10:59:00Z">
        <w:r w:rsidRPr="00842D58" w:rsidDel="008F1623">
          <w:rPr>
            <w:rFonts w:ascii="Arial" w:hAnsi="Arial" w:cs="Arial"/>
          </w:rPr>
          <w:delText>se</w:delText>
        </w:r>
      </w:del>
      <w:r w:rsidRPr="00842D58">
        <w:rPr>
          <w:rFonts w:ascii="Arial" w:hAnsi="Arial" w:cs="Arial"/>
        </w:rPr>
        <w:t xml:space="preserve"> hotspots</w:t>
      </w:r>
      <w:del w:id="1515" w:author="Céline" w:date="2019-09-13T10:59:00Z">
        <w:r w:rsidRPr="00842D58" w:rsidDel="008F1623">
          <w:rPr>
            <w:rFonts w:ascii="Arial" w:hAnsi="Arial" w:cs="Arial"/>
          </w:rPr>
          <w:delText xml:space="preserve"> might be</w:delText>
        </w:r>
      </w:del>
      <w:r w:rsidRPr="00842D58">
        <w:rPr>
          <w:rFonts w:ascii="Arial" w:hAnsi="Arial" w:cs="Arial"/>
        </w:rPr>
        <w:t xml:space="preserve">, we investigated the candidate genes </w:t>
      </w:r>
      <w:del w:id="1516" w:author="Dan Kliebenstein" w:date="2019-09-25T10:17:00Z">
        <w:r w:rsidRPr="00842D58" w:rsidDel="0054635D">
          <w:rPr>
            <w:rFonts w:ascii="Arial" w:hAnsi="Arial" w:cs="Arial"/>
          </w:rPr>
          <w:delText xml:space="preserve">associated </w:delText>
        </w:r>
      </w:del>
      <w:ins w:id="1517" w:author="Dan Kliebenstein" w:date="2019-09-25T10:17:00Z">
        <w:r w:rsidR="0054635D">
          <w:rPr>
            <w:rFonts w:ascii="Arial" w:hAnsi="Arial" w:cs="Arial"/>
          </w:rPr>
          <w:t>underlying</w:t>
        </w:r>
      </w:ins>
      <w:del w:id="1518" w:author="Dan Kliebenstein" w:date="2019-09-25T10:17:00Z">
        <w:r w:rsidRPr="00842D58" w:rsidDel="0054635D">
          <w:rPr>
            <w:rFonts w:ascii="Arial" w:hAnsi="Arial" w:cs="Arial"/>
          </w:rPr>
          <w:delText>with</w:delText>
        </w:r>
      </w:del>
      <w:r w:rsidRPr="00842D58">
        <w:rPr>
          <w:rFonts w:ascii="Arial" w:hAnsi="Arial" w:cs="Arial"/>
        </w:rPr>
        <w:t xml:space="preserve"> the </w:t>
      </w:r>
      <w:ins w:id="1519" w:author="Dan Kliebenstein" w:date="2019-09-13T15:44:00Z">
        <w:r w:rsidR="00E0693E">
          <w:rPr>
            <w:rFonts w:ascii="Arial" w:hAnsi="Arial" w:cs="Arial"/>
          </w:rPr>
          <w:t xml:space="preserve">associated </w:t>
        </w:r>
      </w:ins>
      <w:r w:rsidRPr="00842D58">
        <w:rPr>
          <w:rFonts w:ascii="Arial" w:hAnsi="Arial" w:cs="Arial"/>
        </w:rPr>
        <w:t xml:space="preserve">SNPs. The 12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hotspots </w:t>
      </w:r>
      <w:del w:id="1520" w:author="Dan Kliebenstein" w:date="2019-08-16T15:33:00Z">
        <w:r w:rsidRPr="00842D58" w:rsidDel="00960C95">
          <w:rPr>
            <w:rFonts w:ascii="Arial" w:hAnsi="Arial" w:cs="Arial"/>
          </w:rPr>
          <w:delText xml:space="preserve">linked </w:delText>
        </w:r>
      </w:del>
      <w:ins w:id="1521" w:author="Dan Kliebenstein" w:date="2019-08-16T15:33:00Z">
        <w:r w:rsidR="00960C95">
          <w:rPr>
            <w:rFonts w:ascii="Arial" w:hAnsi="Arial" w:cs="Arial"/>
          </w:rPr>
          <w:t>th</w:t>
        </w:r>
      </w:ins>
      <w:ins w:id="1522" w:author="Céline" w:date="2019-08-26T19:47:00Z">
        <w:r w:rsidR="00702560">
          <w:rPr>
            <w:rFonts w:ascii="Arial" w:hAnsi="Arial" w:cs="Arial"/>
          </w:rPr>
          <w:t>at</w:t>
        </w:r>
      </w:ins>
      <w:ins w:id="1523" w:author="Dan Kliebenstein" w:date="2019-08-16T15:33:00Z">
        <w:del w:id="1524" w:author="Céline" w:date="2019-08-26T19:47:00Z">
          <w:r w:rsidR="00960C95" w:rsidDel="00702560">
            <w:rPr>
              <w:rFonts w:ascii="Arial" w:hAnsi="Arial" w:cs="Arial"/>
            </w:rPr>
            <w:delText>e</w:delText>
          </w:r>
        </w:del>
        <w:r w:rsidR="00960C95">
          <w:rPr>
            <w:rFonts w:ascii="Arial" w:hAnsi="Arial" w:cs="Arial"/>
          </w:rPr>
          <w:t xml:space="preserve"> influence</w:t>
        </w:r>
      </w:ins>
      <w:del w:id="1525" w:author="Dan Kliebenstein" w:date="2019-08-16T15:33:00Z">
        <w:r w:rsidRPr="00842D58" w:rsidDel="00960C95">
          <w:rPr>
            <w:rFonts w:ascii="Arial" w:hAnsi="Arial" w:cs="Arial"/>
          </w:rPr>
          <w:delText>to</w:delText>
        </w:r>
      </w:del>
      <w:r w:rsidRPr="00842D58">
        <w:rPr>
          <w:rFonts w:ascii="Arial" w:hAnsi="Arial" w:cs="Arial"/>
        </w:rPr>
        <w:t xml:space="preserve"> </w:t>
      </w:r>
      <w:r w:rsidRPr="00842D58">
        <w:rPr>
          <w:rFonts w:ascii="Arial" w:hAnsi="Arial" w:cs="Arial"/>
          <w:i/>
        </w:rPr>
        <w:t xml:space="preserve">A. thaliana </w:t>
      </w:r>
      <w:r w:rsidRPr="00842D58">
        <w:rPr>
          <w:rFonts w:ascii="Arial" w:hAnsi="Arial" w:cs="Arial"/>
        </w:rPr>
        <w:t>transcripts</w:t>
      </w:r>
      <w:ins w:id="1526" w:author="Dan Kliebenstein" w:date="2019-08-16T15:33:00Z">
        <w:r w:rsidR="00960C95">
          <w:rPr>
            <w:rFonts w:ascii="Arial" w:hAnsi="Arial" w:cs="Arial"/>
          </w:rPr>
          <w:t xml:space="preserve"> are located within</w:t>
        </w:r>
      </w:ins>
      <w:del w:id="1527" w:author="Dan Kliebenstein" w:date="2019-08-16T15:33:00Z">
        <w:r w:rsidRPr="00842D58" w:rsidDel="00960C95">
          <w:rPr>
            <w:rFonts w:ascii="Arial" w:hAnsi="Arial" w:cs="Arial"/>
          </w:rPr>
          <w:delText>, annotated to</w:delText>
        </w:r>
      </w:del>
      <w:r w:rsidRPr="00842D58">
        <w:rPr>
          <w:rFonts w:ascii="Arial" w:hAnsi="Arial" w:cs="Arial"/>
        </w:rPr>
        <w:t xml:space="preserve"> 11 genes, </w:t>
      </w:r>
      <w:del w:id="1528" w:author="Dan Kliebenstein" w:date="2019-08-16T15:33:00Z">
        <w:r w:rsidRPr="00842D58" w:rsidDel="00960C95">
          <w:rPr>
            <w:rFonts w:ascii="Arial" w:hAnsi="Arial" w:cs="Arial"/>
          </w:rPr>
          <w:delText xml:space="preserve">included </w:delText>
        </w:r>
      </w:del>
      <w:ins w:id="1529" w:author="Dan Kliebenstein" w:date="2019-08-16T15:33:00Z">
        <w:r w:rsidR="00960C95" w:rsidRPr="00842D58">
          <w:rPr>
            <w:rFonts w:ascii="Arial" w:hAnsi="Arial" w:cs="Arial"/>
          </w:rPr>
          <w:t>includ</w:t>
        </w:r>
        <w:r w:rsidR="00960C95">
          <w:rPr>
            <w:rFonts w:ascii="Arial" w:hAnsi="Arial" w:cs="Arial"/>
          </w:rPr>
          <w:t>ing</w:t>
        </w:r>
        <w:r w:rsidR="00960C95" w:rsidRPr="00842D58">
          <w:rPr>
            <w:rFonts w:ascii="Arial" w:hAnsi="Arial" w:cs="Arial"/>
          </w:rPr>
          <w:t xml:space="preserve"> </w:t>
        </w:r>
      </w:ins>
      <w:r w:rsidRPr="00842D58">
        <w:rPr>
          <w:rFonts w:ascii="Arial" w:hAnsi="Arial" w:cs="Arial"/>
        </w:rPr>
        <w:t xml:space="preserve">4 enzymes and 2 </w:t>
      </w:r>
      <w:r w:rsidRPr="00842D58">
        <w:rPr>
          <w:rFonts w:ascii="Arial" w:hAnsi="Arial" w:cs="Arial"/>
        </w:rPr>
        <w:lastRenderedPageBreak/>
        <w:t xml:space="preserve">genes associated with isolate compatibility (Table 1). The 13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hotspots </w:t>
      </w:r>
      <w:del w:id="1530" w:author="Dan Kliebenstein" w:date="2019-08-16T15:34:00Z">
        <w:r w:rsidRPr="00842D58" w:rsidDel="00960C95">
          <w:rPr>
            <w:rFonts w:ascii="Arial" w:hAnsi="Arial" w:cs="Arial"/>
          </w:rPr>
          <w:delText xml:space="preserve">linked </w:delText>
        </w:r>
      </w:del>
      <w:ins w:id="1531" w:author="Dan Kliebenstein" w:date="2019-08-16T15:34:00Z">
        <w:r w:rsidR="00960C95">
          <w:rPr>
            <w:rFonts w:ascii="Arial" w:hAnsi="Arial" w:cs="Arial"/>
          </w:rPr>
          <w:t>that influence</w:t>
        </w:r>
      </w:ins>
      <w:del w:id="1532" w:author="Dan Kliebenstein" w:date="2019-08-16T15:34:00Z">
        <w:r w:rsidRPr="00842D58" w:rsidDel="00960C95">
          <w:rPr>
            <w:rFonts w:ascii="Arial" w:hAnsi="Arial" w:cs="Arial"/>
          </w:rPr>
          <w:delText>to</w:delText>
        </w:r>
      </w:del>
      <w:r w:rsidRPr="00842D58">
        <w:rPr>
          <w:rFonts w:ascii="Arial" w:hAnsi="Arial" w:cs="Arial"/>
        </w:rPr>
        <w:t xml:space="preserv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expression profiles were associated to 11 genes, including 4 enzymes (Table 1). However, only one of these 22 genes </w:t>
      </w:r>
      <w:ins w:id="1533" w:author="Céline" w:date="2019-09-13T11:04:00Z">
        <w:r w:rsidR="006C7556">
          <w:rPr>
            <w:rFonts w:ascii="Arial" w:hAnsi="Arial" w:cs="Arial"/>
          </w:rPr>
          <w:t xml:space="preserve">was </w:t>
        </w:r>
      </w:ins>
      <w:del w:id="1534" w:author="Céline" w:date="2019-09-13T11:04:00Z">
        <w:r w:rsidRPr="00842D58" w:rsidDel="006C7556">
          <w:rPr>
            <w:rFonts w:ascii="Arial" w:hAnsi="Arial" w:cs="Arial"/>
          </w:rPr>
          <w:delText xml:space="preserve">had any </w:delText>
        </w:r>
      </w:del>
      <w:r w:rsidRPr="00842D58">
        <w:rPr>
          <w:rFonts w:ascii="Arial" w:hAnsi="Arial" w:cs="Arial"/>
        </w:rPr>
        <w:t>previous</w:t>
      </w:r>
      <w:ins w:id="1535" w:author="Dan Kliebenstein" w:date="2019-09-13T15:44:00Z">
        <w:r w:rsidR="00E0693E">
          <w:rPr>
            <w:rFonts w:ascii="Arial" w:hAnsi="Arial" w:cs="Arial"/>
          </w:rPr>
          <w:t>ly</w:t>
        </w:r>
      </w:ins>
      <w:r w:rsidRPr="00842D58">
        <w:rPr>
          <w:rFonts w:ascii="Arial" w:hAnsi="Arial" w:cs="Arial"/>
        </w:rPr>
        <w:t xml:space="preserve"> </w:t>
      </w:r>
      <w:del w:id="1536" w:author="Céline" w:date="2019-09-13T11:04:00Z">
        <w:r w:rsidRPr="00842D58" w:rsidDel="006C7556">
          <w:rPr>
            <w:rFonts w:ascii="Arial" w:hAnsi="Arial" w:cs="Arial"/>
          </w:rPr>
          <w:delText xml:space="preserve">published information </w:delText>
        </w:r>
      </w:del>
      <w:r w:rsidRPr="00842D58">
        <w:rPr>
          <w:rFonts w:ascii="Arial" w:hAnsi="Arial" w:cs="Arial"/>
        </w:rPr>
        <w:t>link</w:t>
      </w:r>
      <w:ins w:id="1537" w:author="Céline" w:date="2019-09-13T11:04:00Z">
        <w:r w:rsidR="006C7556">
          <w:rPr>
            <w:rFonts w:ascii="Arial" w:hAnsi="Arial" w:cs="Arial"/>
          </w:rPr>
          <w:t>ed</w:t>
        </w:r>
      </w:ins>
      <w:del w:id="1538" w:author="Céline" w:date="2019-09-13T11:04:00Z">
        <w:r w:rsidRPr="00842D58" w:rsidDel="006C7556">
          <w:rPr>
            <w:rFonts w:ascii="Arial" w:hAnsi="Arial" w:cs="Arial"/>
          </w:rPr>
          <w:delText>ing them</w:delText>
        </w:r>
      </w:del>
      <w:r w:rsidRPr="00842D58">
        <w:rPr>
          <w:rFonts w:ascii="Arial" w:hAnsi="Arial" w:cs="Arial"/>
        </w:rPr>
        <w:t xml:space="preserve"> to virulence functions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or other </w:t>
      </w:r>
      <w:r w:rsidRPr="00E0693E">
        <w:rPr>
          <w:rFonts w:ascii="Arial" w:hAnsi="Arial" w:cs="Arial"/>
        </w:rPr>
        <w:t>fungi</w:t>
      </w:r>
      <w:ins w:id="1539" w:author="Céline" w:date="2019-09-13T11:05:00Z">
        <w:r w:rsidR="006C7556" w:rsidRPr="00E0693E">
          <w:rPr>
            <w:rFonts w:ascii="Arial" w:hAnsi="Arial" w:cs="Arial"/>
          </w:rPr>
          <w:t>.</w:t>
        </w:r>
      </w:ins>
      <w:del w:id="1540" w:author="Céline" w:date="2019-09-13T11:05:00Z">
        <w:r w:rsidRPr="00E0693E" w:rsidDel="006C7556">
          <w:rPr>
            <w:rFonts w:ascii="Arial" w:hAnsi="Arial" w:cs="Arial"/>
          </w:rPr>
          <w:delText>;</w:delText>
        </w:r>
      </w:del>
      <w:r w:rsidRPr="00E0693E">
        <w:rPr>
          <w:rFonts w:ascii="Arial" w:hAnsi="Arial" w:cs="Arial"/>
        </w:rPr>
        <w:t xml:space="preserve"> </w:t>
      </w:r>
      <w:ins w:id="1541" w:author="Céline" w:date="2019-09-13T11:05:00Z">
        <w:r w:rsidR="006C7556" w:rsidRPr="00E0693E">
          <w:rPr>
            <w:rFonts w:ascii="Arial" w:hAnsi="Arial" w:cs="Arial"/>
          </w:rPr>
          <w:t>Bccwh41</w:t>
        </w:r>
      </w:ins>
      <w:ins w:id="1542" w:author="Céline" w:date="2019-09-13T11:16:00Z">
        <w:r w:rsidR="00F84488" w:rsidRPr="00E0693E">
          <w:rPr>
            <w:rFonts w:ascii="Arial" w:hAnsi="Arial" w:cs="Arial"/>
          </w:rPr>
          <w:t xml:space="preserve"> (</w:t>
        </w:r>
        <w:r w:rsidR="00F84488" w:rsidRPr="00E0693E">
          <w:rPr>
            <w:rFonts w:ascii="Arial" w:eastAsia="Times New Roman" w:hAnsi="Arial" w:cs="Arial"/>
            <w:rPrChange w:id="1543" w:author="Dan Kliebenstein" w:date="2019-09-13T15:44:00Z">
              <w:rPr>
                <w:rFonts w:eastAsia="Times New Roman" w:cs="Times New Roman"/>
              </w:rPr>
            </w:rPrChange>
          </w:rPr>
          <w:t>Bcin</w:t>
        </w:r>
        <w:del w:id="1544" w:author="Dan Kliebenstein" w:date="2019-09-13T15:45:00Z">
          <w:r w:rsidR="00F84488" w:rsidRPr="00E0693E" w:rsidDel="00E0693E">
            <w:rPr>
              <w:rFonts w:ascii="Arial" w:eastAsia="Times New Roman" w:hAnsi="Arial" w:cs="Arial"/>
              <w:rPrChange w:id="1545" w:author="Dan Kliebenstein" w:date="2019-09-13T15:44:00Z">
                <w:rPr>
                  <w:rFonts w:eastAsia="Times New Roman" w:cs="Times New Roman"/>
                </w:rPr>
              </w:rPrChange>
            </w:rPr>
            <w:delText>_</w:delText>
          </w:r>
        </w:del>
        <w:r w:rsidR="00F84488" w:rsidRPr="00E0693E">
          <w:rPr>
            <w:rFonts w:ascii="Arial" w:eastAsia="Times New Roman" w:hAnsi="Arial" w:cs="Arial"/>
            <w:rPrChange w:id="1546" w:author="Dan Kliebenstein" w:date="2019-09-13T15:44:00Z">
              <w:rPr>
                <w:rFonts w:eastAsia="Times New Roman" w:cs="Times New Roman"/>
              </w:rPr>
            </w:rPrChange>
          </w:rPr>
          <w:t>16g01950)</w:t>
        </w:r>
      </w:ins>
      <w:ins w:id="1547" w:author="Céline" w:date="2019-09-13T11:05:00Z">
        <w:r w:rsidR="006C7556" w:rsidRPr="00E0693E">
          <w:rPr>
            <w:rFonts w:ascii="Arial" w:hAnsi="Arial" w:cs="Arial"/>
          </w:rPr>
          <w:t xml:space="preserve">, </w:t>
        </w:r>
      </w:ins>
      <w:r w:rsidRPr="00E0693E">
        <w:rPr>
          <w:rFonts w:ascii="Arial" w:hAnsi="Arial" w:cs="Arial"/>
        </w:rPr>
        <w:t>a glycoside</w:t>
      </w:r>
      <w:r w:rsidRPr="00842D58">
        <w:rPr>
          <w:rFonts w:ascii="Arial" w:hAnsi="Arial" w:cs="Arial"/>
        </w:rPr>
        <w:t xml:space="preserv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w:t>
      </w:r>
      <w:proofErr w:type="spellStart"/>
      <w:r w:rsidRPr="00842D58">
        <w:rPr>
          <w:rFonts w:ascii="Arial" w:hAnsi="Arial" w:cs="Arial"/>
          <w:i/>
        </w:rPr>
        <w:t>maydis</w:t>
      </w:r>
      <w:proofErr w:type="spellEnd"/>
      <w:r w:rsidRPr="00842D58">
        <w:rPr>
          <w:rFonts w:ascii="Arial" w:hAnsi="Arial" w:cs="Arial"/>
          <w:i/>
        </w:rPr>
        <w:t xml:space="preserve"> </w:t>
      </w:r>
      <w:r w:rsidRPr="00842D58">
        <w:rPr>
          <w:rFonts w:ascii="Arial" w:hAnsi="Arial" w:cs="Arial"/>
        </w:rPr>
        <w:t xml:space="preserve">on </w:t>
      </w:r>
      <w:r w:rsidRPr="00842D58">
        <w:rPr>
          <w:rFonts w:ascii="Arial" w:hAnsi="Arial" w:cs="Arial"/>
          <w:i/>
        </w:rPr>
        <w:t>A. thaliana</w:t>
      </w:r>
      <w:del w:id="1548" w:author="Céline" w:date="2019-09-13T11:05:00Z">
        <w:r w:rsidRPr="00842D58" w:rsidDel="006C7556">
          <w:rPr>
            <w:rFonts w:ascii="Arial" w:hAnsi="Arial" w:cs="Arial"/>
          </w:rPr>
          <w:delText xml:space="preserve"> (Bccwh41)</w:delText>
        </w:r>
      </w:del>
      <w:r w:rsidRPr="00842D58">
        <w:rPr>
          <w:rFonts w:ascii="Arial" w:hAnsi="Arial" w:cs="Arial"/>
        </w:rPr>
        <w:t xml:space="preserve"> </w:t>
      </w:r>
      <w:r w:rsidRPr="00842D58">
        <w:rPr>
          <w:rFonts w:ascii="Arial" w:hAnsi="Arial" w:cs="Arial"/>
        </w:rPr>
        <w:fldChar w:fldCharType="begin"/>
      </w:r>
      <w:r w:rsidR="00F77212">
        <w:rPr>
          <w:rFonts w:ascii="Arial" w:hAnsi="Arial" w:cs="Arial"/>
        </w:rPr>
        <w:instrText xml:space="preserve"> ADDIN EN.CITE &lt;EndNote&gt;&lt;Cite&gt;&lt;Author&gt;Martínez-Soto&lt;/Author&gt;&lt;Year&gt;2013&lt;/Year&gt;&lt;RecNum&gt;62&lt;/RecNum&gt;&lt;DisplayText&gt;(&lt;style face="smallcaps"&gt;Martínez-Soto&lt;/style&gt;&lt;style face="italic"&gt; et al.&lt;/style&gt; 2013)&lt;/DisplayText&gt;&lt;record&gt;&lt;rec-number&gt;62&lt;/rec-number&gt;&lt;foreign-keys&gt;&lt;key app="EN" db-id="xfrzr0evkvr902e2fw7xr021sxvavap5rpvx" timestamp="1568759431"&gt;62&lt;/key&gt;&lt;/foreign-keys&gt;&lt;ref-type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Martínez-Soto</w:t>
      </w:r>
      <w:r w:rsidR="00891406" w:rsidRPr="00891406">
        <w:rPr>
          <w:rFonts w:ascii="Arial" w:hAnsi="Arial" w:cs="Arial"/>
          <w:i/>
          <w:noProof/>
        </w:rPr>
        <w:t xml:space="preserve"> et al.</w:t>
      </w:r>
      <w:r w:rsidR="00891406">
        <w:rPr>
          <w:rFonts w:ascii="Arial" w:hAnsi="Arial" w:cs="Arial"/>
          <w:noProof/>
        </w:rPr>
        <w:t xml:space="preserve"> 2013)</w:t>
      </w:r>
      <w:r w:rsidRPr="00842D58">
        <w:rPr>
          <w:rFonts w:ascii="Arial" w:hAnsi="Arial" w:cs="Arial"/>
        </w:rPr>
        <w:fldChar w:fldCharType="end"/>
      </w:r>
      <w:r w:rsidRPr="00842D58">
        <w:rPr>
          <w:rFonts w:ascii="Arial" w:hAnsi="Arial" w:cs="Arial"/>
        </w:rPr>
        <w:t xml:space="preserve">.  To test if any of these 22 </w:t>
      </w:r>
      <w:proofErr w:type="spellStart"/>
      <w:r w:rsidRPr="00842D58">
        <w:rPr>
          <w:rFonts w:ascii="Arial" w:hAnsi="Arial" w:cs="Arial"/>
        </w:rPr>
        <w:t>eQTL</w:t>
      </w:r>
      <w:proofErr w:type="spellEnd"/>
      <w:r w:rsidRPr="00842D58">
        <w:rPr>
          <w:rFonts w:ascii="Arial" w:hAnsi="Arial" w:cs="Arial"/>
        </w:rPr>
        <w:t xml:space="preserve"> hotspot </w:t>
      </w:r>
      <w:ins w:id="1549" w:author="Dan Kliebenstein" w:date="2019-09-13T15:45:00Z">
        <w:r w:rsidR="00E0693E">
          <w:rPr>
            <w:rFonts w:ascii="Arial" w:hAnsi="Arial" w:cs="Arial"/>
          </w:rPr>
          <w:t xml:space="preserve">candidate </w:t>
        </w:r>
      </w:ins>
      <w:r w:rsidRPr="00842D58">
        <w:rPr>
          <w:rFonts w:ascii="Arial" w:hAnsi="Arial" w:cs="Arial"/>
        </w:rPr>
        <w:t xml:space="preserve">genes may </w:t>
      </w:r>
      <w:ins w:id="1550" w:author="Céline" w:date="2019-09-13T11:05:00Z">
        <w:r w:rsidR="006C7556">
          <w:rPr>
            <w:rFonts w:ascii="Arial" w:hAnsi="Arial" w:cs="Arial"/>
          </w:rPr>
          <w:t xml:space="preserve">influence </w:t>
        </w:r>
        <w:del w:id="1551" w:author="Dan Kliebenstein" w:date="2019-09-25T10:17:00Z">
          <w:r w:rsidR="006C7556" w:rsidDel="0054635D">
            <w:rPr>
              <w:rFonts w:ascii="Arial" w:hAnsi="Arial" w:cs="Arial"/>
            </w:rPr>
            <w:delText xml:space="preserve">the </w:delText>
          </w:r>
        </w:del>
      </w:ins>
      <w:del w:id="1552" w:author="Céline" w:date="2019-09-13T11:05:00Z">
        <w:r w:rsidRPr="00842D58" w:rsidDel="006C7556">
          <w:rPr>
            <w:rFonts w:ascii="Arial" w:hAnsi="Arial" w:cs="Arial"/>
          </w:rPr>
          <w:delText xml:space="preserve">have a link with </w:delText>
        </w:r>
      </w:del>
      <w:r w:rsidRPr="00842D58">
        <w:rPr>
          <w:rFonts w:ascii="Arial" w:hAnsi="Arial" w:cs="Arial"/>
        </w:rPr>
        <w:t xml:space="preserve">virulence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we</w:t>
      </w:r>
      <w:ins w:id="1553" w:author="Céline" w:date="2019-09-13T11:08:00Z">
        <w:r w:rsidR="006C7556">
          <w:rPr>
            <w:rFonts w:ascii="Arial" w:hAnsi="Arial" w:cs="Arial"/>
          </w:rPr>
          <w:t xml:space="preserve"> used the existing co-expression and virulence data</w:t>
        </w:r>
      </w:ins>
      <w:ins w:id="1554" w:author="Céline" w:date="2019-09-13T11:09:00Z">
        <w:r w:rsidR="006C7556">
          <w:rPr>
            <w:rFonts w:ascii="Arial" w:hAnsi="Arial" w:cs="Arial"/>
          </w:rPr>
          <w:t xml:space="preserve"> to</w:t>
        </w:r>
      </w:ins>
      <w:r w:rsidRPr="00842D58">
        <w:rPr>
          <w:rFonts w:ascii="Arial" w:hAnsi="Arial" w:cs="Arial"/>
        </w:rPr>
        <w:t xml:space="preserve"> compar</w:t>
      </w:r>
      <w:ins w:id="1555" w:author="Céline" w:date="2019-09-13T11:09:00Z">
        <w:r w:rsidR="006C7556">
          <w:rPr>
            <w:rFonts w:ascii="Arial" w:hAnsi="Arial" w:cs="Arial"/>
          </w:rPr>
          <w:t>e</w:t>
        </w:r>
      </w:ins>
      <w:del w:id="1556" w:author="Céline" w:date="2019-09-13T11:09:00Z">
        <w:r w:rsidRPr="00842D58" w:rsidDel="006C7556">
          <w:rPr>
            <w:rFonts w:ascii="Arial" w:hAnsi="Arial" w:cs="Arial"/>
          </w:rPr>
          <w:delText>ed</w:delText>
        </w:r>
      </w:del>
      <w:r w:rsidRPr="00842D58">
        <w:rPr>
          <w:rFonts w:ascii="Arial" w:hAnsi="Arial" w:cs="Arial"/>
        </w:rPr>
        <w:t xml:space="preserve"> the</w:t>
      </w:r>
      <w:del w:id="1557" w:author="Céline" w:date="2019-09-13T11:09:00Z">
        <w:r w:rsidRPr="00842D58" w:rsidDel="006C7556">
          <w:rPr>
            <w:rFonts w:ascii="Arial" w:hAnsi="Arial" w:cs="Arial"/>
          </w:rPr>
          <w:delText>ir</w:delText>
        </w:r>
      </w:del>
      <w:r w:rsidRPr="00842D58">
        <w:rPr>
          <w:rFonts w:ascii="Arial" w:hAnsi="Arial" w:cs="Arial"/>
        </w:rPr>
        <w:t xml:space="preserve"> </w:t>
      </w:r>
      <w:ins w:id="1558" w:author="Céline" w:date="2019-09-13T11:07:00Z">
        <w:r w:rsidR="006C7556">
          <w:rPr>
            <w:rFonts w:ascii="Arial" w:hAnsi="Arial" w:cs="Arial"/>
          </w:rPr>
          <w:t xml:space="preserve">level of </w:t>
        </w:r>
      </w:ins>
      <w:r w:rsidRPr="00842D58">
        <w:rPr>
          <w:rFonts w:ascii="Arial" w:hAnsi="Arial" w:cs="Arial"/>
        </w:rPr>
        <w:t>expression</w:t>
      </w:r>
      <w:ins w:id="1559" w:author="Céline" w:date="2019-09-13T11:09:00Z">
        <w:r w:rsidR="006C7556">
          <w:rPr>
            <w:rFonts w:ascii="Arial" w:hAnsi="Arial" w:cs="Arial"/>
          </w:rPr>
          <w:t xml:space="preserve"> of these 22 genes</w:t>
        </w:r>
      </w:ins>
      <w:r w:rsidRPr="00842D58">
        <w:rPr>
          <w:rFonts w:ascii="Arial" w:hAnsi="Arial" w:cs="Arial"/>
        </w:rPr>
        <w:t xml:space="preserve"> </w:t>
      </w:r>
      <w:del w:id="1560" w:author="Céline" w:date="2019-09-13T11:07:00Z">
        <w:r w:rsidRPr="00842D58" w:rsidDel="006C7556">
          <w:rPr>
            <w:rFonts w:ascii="Arial" w:hAnsi="Arial" w:cs="Arial"/>
          </w:rPr>
          <w:delText xml:space="preserve">in the co-transcriptome data </w:delText>
        </w:r>
      </w:del>
      <w:r w:rsidRPr="00842D58">
        <w:rPr>
          <w:rFonts w:ascii="Arial" w:hAnsi="Arial" w:cs="Arial"/>
        </w:rPr>
        <w:t>to existing virulence measurements</w:t>
      </w:r>
      <w:ins w:id="1561" w:author="Dan Kliebenstein" w:date="2019-09-13T16:33:00Z">
        <w:r w:rsidR="00DA7119">
          <w:rPr>
            <w:rFonts w:ascii="Arial" w:hAnsi="Arial" w:cs="Arial"/>
          </w:rPr>
          <w:t xml:space="preserve"> </w:t>
        </w:r>
      </w:ins>
      <w:r w:rsidR="00DA7119">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A7119">
        <w:rPr>
          <w:rFonts w:ascii="Arial" w:hAnsi="Arial" w:cs="Arial"/>
        </w:rPr>
      </w:r>
      <w:r w:rsidR="00DA7119">
        <w:rPr>
          <w:rFonts w:ascii="Arial" w:hAnsi="Arial" w:cs="Arial"/>
        </w:rPr>
        <w:fldChar w:fldCharType="separate"/>
      </w:r>
      <w:r w:rsidR="00EC5B8B">
        <w:rPr>
          <w:rFonts w:ascii="Arial" w:hAnsi="Arial" w:cs="Arial"/>
          <w:noProof/>
        </w:rPr>
        <w:t>(</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2019)</w:t>
      </w:r>
      <w:r w:rsidR="00DA7119">
        <w:rPr>
          <w:rFonts w:ascii="Arial" w:hAnsi="Arial" w:cs="Arial"/>
        </w:rPr>
        <w:fldChar w:fldCharType="end"/>
      </w:r>
      <w:r w:rsidRPr="00842D58">
        <w:rPr>
          <w:rFonts w:ascii="Arial" w:hAnsi="Arial" w:cs="Arial"/>
        </w:rPr>
        <w:t xml:space="preserve">. </w:t>
      </w:r>
      <w:del w:id="1562" w:author="Céline" w:date="2019-09-13T11:10:00Z">
        <w:r w:rsidR="00F318A1" w:rsidDel="006C7556">
          <w:rPr>
            <w:rFonts w:ascii="Arial" w:hAnsi="Arial" w:cs="Arial"/>
          </w:rPr>
          <w:delText>V</w:delText>
        </w:r>
        <w:r w:rsidRPr="00842D58" w:rsidDel="006C7556">
          <w:rPr>
            <w:rFonts w:ascii="Arial" w:hAnsi="Arial" w:cs="Arial"/>
          </w:rPr>
          <w:delText xml:space="preserve">irulence was measured on different leaves, and not on the same leaves as the co-transcriptome. </w:delText>
        </w:r>
      </w:del>
      <w:r w:rsidRPr="00842D58">
        <w:rPr>
          <w:rFonts w:ascii="Arial" w:hAnsi="Arial" w:cs="Arial"/>
        </w:rPr>
        <w:t xml:space="preserve">Transcript accumulation for three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w:t>
      </w:r>
      <w:ins w:id="1563" w:author="Céline" w:date="2019-09-13T11:14:00Z">
        <w:r w:rsidR="00F84488">
          <w:rPr>
            <w:rFonts w:ascii="Arial" w:hAnsi="Arial" w:cs="Arial"/>
          </w:rPr>
          <w:t xml:space="preserve"> while</w:t>
        </w:r>
      </w:ins>
      <w:del w:id="1564" w:author="Céline" w:date="2019-09-13T11:14:00Z">
        <w:r w:rsidRPr="00842D58" w:rsidDel="00F84488">
          <w:rPr>
            <w:rFonts w:ascii="Arial" w:hAnsi="Arial" w:cs="Arial"/>
          </w:rPr>
          <w:delText>, and</w:delText>
        </w:r>
      </w:del>
      <w:r w:rsidRPr="00842D58">
        <w:rPr>
          <w:rFonts w:ascii="Arial" w:hAnsi="Arial" w:cs="Arial"/>
        </w:rPr>
        <w:t xml:space="preserve"> none are negatively correlated with lesion size (Table 1)</w:t>
      </w:r>
      <w:ins w:id="1565" w:author="Céline" w:date="2019-09-25T12:16:00Z">
        <w:r w:rsidR="003B5310">
          <w:rPr>
            <w:rFonts w:ascii="Arial" w:hAnsi="Arial" w:cs="Arial"/>
          </w:rPr>
          <w:t xml:space="preserve"> </w:t>
        </w:r>
      </w:ins>
      <w:r w:rsidR="00D134BA">
        <w:rPr>
          <w:rFonts w:ascii="Arial" w:hAnsi="Arial" w:cs="Arial"/>
        </w:rPr>
        <w:fldChar w:fldCharType="begin"/>
      </w:r>
      <w:r w:rsidR="00E20DAA">
        <w:rPr>
          <w:rFonts w:ascii="Arial" w:hAnsi="Arial" w:cs="Arial"/>
        </w:rPr>
        <w:instrText xml:space="preserve"> ADDIN EN.CITE &lt;EndNote&gt;&lt;Cite&gt;&lt;Author&gt;Zhang&lt;/Author&gt;&lt;Year&gt;2019&lt;/Year&gt;&lt;RecNum&gt;3505&lt;/RecNum&gt;&lt;DisplayText&gt;(&lt;style face="smallcaps"&gt;Zhang&lt;/style&gt;&lt;style face="italic"&gt; et al.&lt;/style&gt; 2019)&lt;/DisplayText&gt;&lt;record&gt;&lt;rec-number&gt;3505&lt;/rec-number&gt;&lt;foreign-keys&gt;&lt;key app="EN" db-id="0xfxddspv2wdvmeez5cv250750wsprfev5dv" timestamp="1543951957"&gt;3505&lt;/key&gt;&lt;/foreign-keys&gt;&lt;ref-type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Susana&lt;/author&gt;&lt;author&gt;Kliebenstein, Daniel J.&lt;/author&gt;&lt;/authors&gt;&lt;/contributors&gt;&lt;titles&gt;&lt;title&gt;Plant-Necrotroph Co-transcriptome Networks Illuminate a Metabolic Battlefield&lt;/title&gt;&lt;secondary-title&gt;eLife&lt;/secondary-title&gt;&lt;/titles&gt;&lt;periodical&gt;&lt;full-title&gt;Elife&lt;/full-title&gt;&lt;/periodical&gt;&lt;pages&gt;e44279&lt;/pages&gt;&lt;volume&gt;8&lt;/volume&gt;&lt;dates&gt;&lt;year&gt;2019&lt;/year&gt;&lt;/dates&gt;&lt;urls&gt;&lt;related-urls&gt;&lt;url&gt;https://www.biorxiv.org/content/biorxiv/early/2018/12/04/485235.full.pdf&lt;/url&gt;&lt;/related-urls&gt;&lt;/urls&gt;&lt;electronic-resource-num&gt;10.7554/eLife.44279&lt;/electronic-resource-num&gt;&lt;/record&gt;&lt;/Cite&gt;&lt;/EndNote&gt;</w:instrText>
      </w:r>
      <w:r w:rsidR="00D134BA">
        <w:rPr>
          <w:rFonts w:ascii="Arial" w:hAnsi="Arial" w:cs="Arial"/>
        </w:rPr>
        <w:fldChar w:fldCharType="separate"/>
      </w:r>
      <w:r w:rsidR="00D134BA">
        <w:rPr>
          <w:rFonts w:ascii="Arial" w:hAnsi="Arial" w:cs="Arial"/>
          <w:noProof/>
        </w:rPr>
        <w:t>(</w:t>
      </w:r>
      <w:r w:rsidR="00D134BA" w:rsidRPr="00D134BA">
        <w:rPr>
          <w:rFonts w:ascii="Arial" w:hAnsi="Arial" w:cs="Arial"/>
          <w:smallCaps/>
          <w:noProof/>
        </w:rPr>
        <w:t>Zhang</w:t>
      </w:r>
      <w:r w:rsidR="00D134BA" w:rsidRPr="00D134BA">
        <w:rPr>
          <w:rFonts w:ascii="Arial" w:hAnsi="Arial" w:cs="Arial"/>
          <w:i/>
          <w:noProof/>
        </w:rPr>
        <w:t xml:space="preserve"> et al.</w:t>
      </w:r>
      <w:r w:rsidR="00D134BA">
        <w:rPr>
          <w:rFonts w:ascii="Arial" w:hAnsi="Arial" w:cs="Arial"/>
          <w:noProof/>
        </w:rPr>
        <w:t xml:space="preserve"> 2019)</w:t>
      </w:r>
      <w:r w:rsidR="00D134BA">
        <w:rPr>
          <w:rFonts w:ascii="Arial" w:hAnsi="Arial" w:cs="Arial"/>
        </w:rPr>
        <w:fldChar w:fldCharType="end"/>
      </w:r>
      <w:del w:id="1566" w:author="Dan Kliebenstein" w:date="2019-09-13T16:58:00Z">
        <w:r w:rsidRPr="00842D58" w:rsidDel="00D134BA">
          <w:rPr>
            <w:rFonts w:ascii="Arial" w:hAnsi="Arial" w:cs="Arial"/>
          </w:rPr>
          <w:delText xml:space="preserve"> </w:delText>
        </w:r>
      </w:del>
      <w:r w:rsidRPr="00842D58">
        <w:rPr>
          <w:rFonts w:ascii="Arial" w:hAnsi="Arial" w:cs="Arial"/>
        </w:rPr>
        <w:t>. Further, we utilized a previous GWA</w:t>
      </w:r>
      <w:r w:rsidR="00F318A1">
        <w:rPr>
          <w:rFonts w:ascii="Arial" w:hAnsi="Arial" w:cs="Arial"/>
        </w:rPr>
        <w:t xml:space="preserve"> analysis</w:t>
      </w:r>
      <w:r w:rsidRPr="00842D58">
        <w:rPr>
          <w:rFonts w:ascii="Arial" w:hAnsi="Arial" w:cs="Arial"/>
        </w:rPr>
        <w:t xml:space="preserve"> of virulence of these same isolates on </w:t>
      </w:r>
      <w:r w:rsidRPr="00842D58">
        <w:rPr>
          <w:rFonts w:ascii="Arial" w:hAnsi="Arial" w:cs="Arial"/>
          <w:i/>
        </w:rPr>
        <w:t>A. thaliana</w:t>
      </w:r>
      <w:r w:rsidRPr="00842D58">
        <w:rPr>
          <w:rFonts w:ascii="Arial" w:hAnsi="Arial" w:cs="Arial"/>
        </w:rPr>
        <w:t xml:space="preserve"> to test </w:t>
      </w:r>
      <w:r w:rsidR="00F318A1">
        <w:rPr>
          <w:rFonts w:ascii="Arial" w:hAnsi="Arial" w:cs="Arial"/>
        </w:rPr>
        <w:t>for</w:t>
      </w:r>
      <w:r w:rsidRPr="00842D58">
        <w:rPr>
          <w:rFonts w:ascii="Arial" w:hAnsi="Arial" w:cs="Arial"/>
        </w:rPr>
        <w:t xml:space="preserve"> any overlap. This showed that one of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is a top GWA hit controlling lesion size across host genotypes and association methods (Table 1)</w:t>
      </w:r>
      <w:ins w:id="1567" w:author="Céline" w:date="2019-09-25T12:16:00Z">
        <w:r w:rsidR="003B5310">
          <w:rPr>
            <w:rFonts w:ascii="Arial" w:hAnsi="Arial" w:cs="Arial"/>
          </w:rPr>
          <w:t xml:space="preserve"> </w:t>
        </w:r>
      </w:ins>
      <w:r w:rsidR="00D134BA">
        <w:rPr>
          <w:rFonts w:ascii="Arial" w:hAnsi="Arial" w:cs="Arial"/>
        </w:rPr>
        <w:fldChar w:fldCharType="begin"/>
      </w:r>
      <w:r w:rsidR="00E20DAA">
        <w:rPr>
          <w:rFonts w:ascii="Arial" w:hAnsi="Arial" w:cs="Arial"/>
        </w:rPr>
        <w:instrText xml:space="preserve"> ADDIN EN.CITE &lt;EndNote&gt;&lt;Cite&gt;&lt;Author&gt;Atwell&lt;/Author&gt;&lt;Year&gt;2018&lt;/Year&gt;&lt;RecNum&gt;3507&lt;/RecNum&gt;&lt;DisplayText&gt;(&lt;style face="smallcaps"&gt;Atwell&lt;/style&gt;&lt;style face="italic"&gt; et al.&lt;/style&gt; 2018b)&lt;/DisplayText&gt;&lt;record&gt;&lt;rec-number&gt;3507&lt;/rec-number&gt;&lt;foreign-keys&gt;&lt;key app="EN" db-id="0xfxddspv2wdvmeez5cv250750wsprfev5dv" timestamp="1544226412"&gt;3507&lt;/key&gt;&lt;/foreign-keys&gt;&lt;ref-type name="Journal Article"&gt;17&lt;/ref-type&gt;&lt;contributors&gt;&lt;authors&gt;&lt;author&gt;Atwell, Susanna&lt;/author&gt;&lt;author&gt;Corwin, Jason&lt;/author&gt;&lt;author&gt;Soltis, Nicole&lt;/author&gt;&lt;author&gt;Zhang, Wei&lt;/author&gt;&lt;author&gt;Copeland, Daniel&lt;/author&gt;&lt;author&gt;Feusier, Julie&lt;/author&gt;&lt;author&gt;Eshbaugh, Robert&lt;/author&gt;&lt;author&gt;Kliebenstein, Daniel J&lt;/author&gt;&lt;/authors&gt;&lt;/contributors&gt;&lt;titles&gt;&lt;title&gt;Resequencing and association mapping of the generalist pathogen Botrytis cinerea&lt;/title&gt;&lt;secondary-title&gt;BioRxiv&lt;/secondary-title&gt;&lt;/titles&gt;&lt;periodical&gt;&lt;full-title&gt;bioRxiv&lt;/full-title&gt;&lt;/periodical&gt;&lt;pages&gt;489799&lt;/pages&gt;&lt;dates&gt;&lt;year&gt;2018&lt;/year&gt;&lt;/dates&gt;&lt;urls&gt;&lt;related-urls&gt;&lt;url&gt;https://www.biorxiv.org/content/biorxiv/early/2018/12/07/489799.full.pdf&lt;/url&gt;&lt;/related-urls&gt;&lt;/urls&gt;&lt;electronic-resource-num&gt;10.1101/489799 %J bioRxiv&lt;/electronic-resource-num&gt;&lt;/record&gt;&lt;/Cite&gt;&lt;/EndNote&gt;</w:instrText>
      </w:r>
      <w:r w:rsidR="00D134BA">
        <w:rPr>
          <w:rFonts w:ascii="Arial" w:hAnsi="Arial" w:cs="Arial"/>
        </w:rPr>
        <w:fldChar w:fldCharType="separate"/>
      </w:r>
      <w:r w:rsidR="00EC5B8B">
        <w:rPr>
          <w:rFonts w:ascii="Arial" w:hAnsi="Arial" w:cs="Arial"/>
          <w:noProof/>
        </w:rPr>
        <w:t>(</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w:t>
      </w:r>
      <w:r w:rsidR="00D134BA">
        <w:rPr>
          <w:rFonts w:ascii="Arial" w:hAnsi="Arial" w:cs="Arial"/>
        </w:rPr>
        <w:fldChar w:fldCharType="end"/>
      </w:r>
      <w:del w:id="1568" w:author="Céline" w:date="2019-09-25T12:16:00Z">
        <w:r w:rsidRPr="00842D58" w:rsidDel="003B5310">
          <w:rPr>
            <w:rFonts w:ascii="Arial" w:hAnsi="Arial" w:cs="Arial"/>
          </w:rPr>
          <w:delText xml:space="preserve"> </w:delText>
        </w:r>
      </w:del>
      <w:r w:rsidRPr="00842D58">
        <w:rPr>
          <w:rFonts w:ascii="Arial" w:hAnsi="Arial" w:cs="Arial"/>
        </w:rPr>
        <w:t xml:space="preserve">. Together, this suggests that these genes are likely candidates for controlling </w:t>
      </w:r>
      <w:proofErr w:type="spellStart"/>
      <w:r w:rsidRPr="00842D58">
        <w:rPr>
          <w:rFonts w:ascii="Arial" w:hAnsi="Arial" w:cs="Arial"/>
        </w:rPr>
        <w:t>transcriptome</w:t>
      </w:r>
      <w:proofErr w:type="spellEnd"/>
      <w:r w:rsidRPr="00842D58">
        <w:rPr>
          <w:rFonts w:ascii="Arial" w:hAnsi="Arial" w:cs="Arial"/>
        </w:rPr>
        <w:t xml:space="preserv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3498658C" w:rsidR="003D14D0" w:rsidRPr="00842D58" w:rsidDel="00DF2FA4" w:rsidRDefault="003D14D0" w:rsidP="003D14D0">
      <w:pPr>
        <w:spacing w:line="480" w:lineRule="auto"/>
        <w:rPr>
          <w:del w:id="1569" w:author="Dan Kliebenstein" w:date="2019-08-19T15:52:00Z"/>
          <w:rFonts w:ascii="Arial" w:hAnsi="Arial" w:cs="Arial"/>
          <w:b/>
        </w:rPr>
      </w:pPr>
      <w:bookmarkStart w:id="1570" w:name="_Hlk1554520"/>
      <w:del w:id="1571" w:author="Dan Kliebenstein" w:date="2019-08-19T15:52:00Z">
        <w:r w:rsidRPr="00842D58" w:rsidDel="00DF2FA4">
          <w:rPr>
            <w:rFonts w:ascii="Arial" w:hAnsi="Arial" w:cs="Arial"/>
            <w:b/>
          </w:rPr>
          <w:delText xml:space="preserve">Complications in detection of </w:delText>
        </w:r>
        <w:r w:rsidRPr="00842D58" w:rsidDel="00DF2FA4">
          <w:rPr>
            <w:rFonts w:ascii="Arial" w:hAnsi="Arial" w:cs="Arial"/>
            <w:b/>
            <w:i/>
          </w:rPr>
          <w:delText>cis</w:delText>
        </w:r>
        <w:r w:rsidRPr="00842D58" w:rsidDel="00DF2FA4">
          <w:rPr>
            <w:rFonts w:ascii="Arial" w:hAnsi="Arial" w:cs="Arial"/>
            <w:b/>
          </w:rPr>
          <w:delText xml:space="preserve">-acting loci </w:delText>
        </w:r>
      </w:del>
    </w:p>
    <w:p w14:paraId="796DE41E" w14:textId="23291ED9" w:rsidR="003D14D0" w:rsidDel="00DF2FA4" w:rsidRDefault="003D14D0" w:rsidP="003D14D0">
      <w:pPr>
        <w:spacing w:line="480" w:lineRule="auto"/>
        <w:ind w:firstLine="360"/>
        <w:rPr>
          <w:del w:id="1572" w:author="Dan Kliebenstein" w:date="2019-08-19T15:52:00Z"/>
          <w:rFonts w:ascii="Arial" w:hAnsi="Arial" w:cs="Arial"/>
        </w:rPr>
      </w:pPr>
      <w:del w:id="1573" w:author="Dan Kliebenstein" w:date="2019-08-19T15:52:00Z">
        <w:r w:rsidRPr="00842D58" w:rsidDel="00DF2FA4">
          <w:rPr>
            <w:rFonts w:ascii="Arial" w:hAnsi="Arial" w:cs="Arial"/>
          </w:rPr>
          <w:delText xml:space="preserve">The vast majority of eQTL studies identify a </w:delText>
        </w:r>
      </w:del>
      <w:del w:id="1574" w:author="Dan Kliebenstein" w:date="2019-08-16T15:37:00Z">
        <w:r w:rsidRPr="00842D58" w:rsidDel="00F27AB9">
          <w:rPr>
            <w:rFonts w:ascii="Arial" w:hAnsi="Arial" w:cs="Arial"/>
          </w:rPr>
          <w:delText xml:space="preserve">dominant </w:delText>
        </w:r>
      </w:del>
      <w:del w:id="1575" w:author="Dan Kliebenstein" w:date="2019-08-19T15:52:00Z">
        <w:r w:rsidRPr="00842D58" w:rsidDel="00DF2FA4">
          <w:rPr>
            <w:rFonts w:ascii="Arial" w:hAnsi="Arial" w:cs="Arial"/>
          </w:rPr>
          <w:delText xml:space="preserve">signature of </w:delText>
        </w:r>
        <w:r w:rsidRPr="00842D58" w:rsidDel="00DF2FA4">
          <w:rPr>
            <w:rFonts w:ascii="Arial" w:hAnsi="Arial" w:cs="Arial"/>
            <w:i/>
          </w:rPr>
          <w:delText>cis</w:delText>
        </w:r>
        <w:r w:rsidRPr="00842D58" w:rsidDel="00DF2FA4">
          <w:rPr>
            <w:rFonts w:ascii="Arial" w:hAnsi="Arial" w:cs="Arial"/>
          </w:rPr>
          <w:delText xml:space="preserve">-acting loci. However, in </w:delText>
        </w:r>
        <w:r w:rsidRPr="00842D58" w:rsidDel="00DF2FA4">
          <w:rPr>
            <w:rFonts w:ascii="Arial" w:hAnsi="Arial" w:cs="Arial"/>
            <w:i/>
          </w:rPr>
          <w:delText>B. cinerea</w:delText>
        </w:r>
        <w:r w:rsidRPr="00842D58" w:rsidDel="00DF2FA4">
          <w:rPr>
            <w:rFonts w:ascii="Arial" w:hAnsi="Arial" w:cs="Arial"/>
          </w:rPr>
          <w:delText xml:space="preserve">, the </w:delText>
        </w:r>
      </w:del>
      <w:del w:id="1576" w:author="Dan Kliebenstein" w:date="2019-08-16T15:37:00Z">
        <w:r w:rsidRPr="00842D58" w:rsidDel="00F27AB9">
          <w:rPr>
            <w:rFonts w:ascii="Arial" w:hAnsi="Arial" w:cs="Arial"/>
          </w:rPr>
          <w:delText xml:space="preserve">dominant </w:delText>
        </w:r>
      </w:del>
      <w:del w:id="1577" w:author="Dan Kliebenstein" w:date="2019-08-19T15:52:00Z">
        <w:r w:rsidRPr="00842D58" w:rsidDel="00DF2FA4">
          <w:rPr>
            <w:rFonts w:ascii="Arial" w:hAnsi="Arial" w:cs="Arial"/>
          </w:rPr>
          <w:delText xml:space="preserve">pattern was one of </w:delText>
        </w:r>
        <w:r w:rsidRPr="00842D58" w:rsidDel="00DF2FA4">
          <w:rPr>
            <w:rFonts w:ascii="Arial" w:hAnsi="Arial" w:cs="Arial"/>
            <w:i/>
          </w:rPr>
          <w:delText>trans</w:delText>
        </w:r>
        <w:r w:rsidRPr="00842D58" w:rsidDel="00DF2FA4">
          <w:rPr>
            <w:rFonts w:ascii="Arial" w:hAnsi="Arial" w:cs="Arial"/>
          </w:rPr>
          <w:delText xml:space="preserve">-eQTL with few detected </w:delText>
        </w:r>
        <w:r w:rsidRPr="00842D58" w:rsidDel="00DF2FA4">
          <w:rPr>
            <w:rFonts w:ascii="Arial" w:hAnsi="Arial" w:cs="Arial"/>
            <w:i/>
          </w:rPr>
          <w:delText>cis</w:delText>
        </w:r>
        <w:r w:rsidRPr="00842D58" w:rsidDel="00DF2FA4">
          <w:rPr>
            <w:rFonts w:ascii="Arial" w:hAnsi="Arial" w:cs="Arial"/>
          </w:rPr>
          <w:delText xml:space="preserve">-eQTL. A deeper investigation suggested that this may be due to genetic factors that complicate our ability to identify the </w:delText>
        </w:r>
        <w:r w:rsidRPr="00842D58" w:rsidDel="00DF2FA4">
          <w:rPr>
            <w:rFonts w:ascii="Arial" w:hAnsi="Arial" w:cs="Arial"/>
            <w:i/>
          </w:rPr>
          <w:delText>cis</w:delText>
        </w:r>
        <w:r w:rsidRPr="00842D58" w:rsidDel="00DF2FA4">
          <w:rPr>
            <w:rFonts w:ascii="Arial" w:hAnsi="Arial" w:cs="Arial"/>
          </w:rPr>
          <w:delText xml:space="preserve">-acting SNPs. </w:delText>
        </w:r>
        <w:r w:rsidRPr="00842D58" w:rsidDel="00DF2FA4">
          <w:rPr>
            <w:rFonts w:ascii="Arial" w:hAnsi="Arial" w:cs="Arial"/>
            <w:i/>
          </w:rPr>
          <w:delText>B. cinerea</w:delText>
        </w:r>
        <w:r w:rsidRPr="00842D58" w:rsidDel="00DF2FA4">
          <w:rPr>
            <w:rFonts w:ascii="Arial" w:hAnsi="Arial" w:cs="Arial"/>
          </w:rPr>
          <w:delText xml:space="preserve"> has high haplotype diversity, and in the three gene clusters investigated, there were potential rare </w:delText>
        </w:r>
        <w:r w:rsidRPr="00842D58" w:rsidDel="00DF2FA4">
          <w:rPr>
            <w:rFonts w:ascii="Arial" w:hAnsi="Arial" w:cs="Arial"/>
            <w:i/>
          </w:rPr>
          <w:delText>cis</w:delText>
        </w:r>
        <w:r w:rsidRPr="00842D58" w:rsidDel="00DF2FA4">
          <w:rPr>
            <w:rFonts w:ascii="Arial" w:hAnsi="Arial" w:cs="Arial"/>
          </w:rPr>
          <w:delText>-acting variants that fall below the minor allele cutoff for GWA</w:delText>
        </w:r>
        <w:r w:rsidR="00F51B12" w:rsidDel="00DF2FA4">
          <w:rPr>
            <w:rFonts w:ascii="Arial" w:hAnsi="Arial" w:cs="Arial"/>
          </w:rPr>
          <w:delText xml:space="preserve"> </w:delText>
        </w:r>
        <w:r w:rsidRPr="00842D58" w:rsidDel="00DF2FA4">
          <w:rPr>
            <w:rFonts w:ascii="Arial" w:hAnsi="Arial" w:cs="Arial"/>
          </w:rPr>
          <w:delText xml:space="preserve">. The identified </w:delText>
        </w:r>
        <w:r w:rsidRPr="00842D58" w:rsidDel="00DF2FA4">
          <w:rPr>
            <w:rFonts w:ascii="Arial" w:hAnsi="Arial" w:cs="Arial"/>
            <w:i/>
          </w:rPr>
          <w:delText>cis</w:delText>
        </w:r>
        <w:r w:rsidRPr="00842D58" w:rsidDel="00DF2FA4">
          <w:rPr>
            <w:rFonts w:ascii="Arial" w:hAnsi="Arial" w:cs="Arial"/>
          </w:rPr>
          <w:delText xml:space="preserve">-acting variants were often deletions, which </w:delText>
        </w:r>
      </w:del>
      <w:del w:id="1578" w:author="Dan Kliebenstein" w:date="2019-08-19T15:50:00Z">
        <w:r w:rsidRPr="00842D58" w:rsidDel="00DF2FA4">
          <w:rPr>
            <w:rFonts w:ascii="Arial" w:hAnsi="Arial" w:cs="Arial"/>
          </w:rPr>
          <w:delText xml:space="preserve">further </w:delText>
        </w:r>
      </w:del>
      <w:del w:id="1579" w:author="Dan Kliebenstein" w:date="2019-08-19T15:52:00Z">
        <w:r w:rsidRPr="00842D58" w:rsidDel="00DF2FA4">
          <w:rPr>
            <w:rFonts w:ascii="Arial" w:hAnsi="Arial" w:cs="Arial"/>
          </w:rPr>
          <w:delText xml:space="preserve">complicate </w:delText>
        </w:r>
      </w:del>
      <w:del w:id="1580" w:author="Dan Kliebenstein" w:date="2019-08-19T15:50:00Z">
        <w:r w:rsidRPr="00842D58" w:rsidDel="00DF2FA4">
          <w:rPr>
            <w:rFonts w:ascii="Arial" w:hAnsi="Arial" w:cs="Arial"/>
          </w:rPr>
          <w:delText>the ability to identify</w:delText>
        </w:r>
      </w:del>
      <w:del w:id="1581" w:author="Dan Kliebenstein" w:date="2019-08-19T15:52:00Z">
        <w:r w:rsidRPr="00842D58" w:rsidDel="00DF2FA4">
          <w:rPr>
            <w:rFonts w:ascii="Arial" w:hAnsi="Arial" w:cs="Arial"/>
          </w:rPr>
          <w:delText xml:space="preserve"> a </w:delText>
        </w:r>
        <w:r w:rsidRPr="00842D58" w:rsidDel="00DF2FA4">
          <w:rPr>
            <w:rFonts w:ascii="Arial" w:hAnsi="Arial" w:cs="Arial"/>
            <w:i/>
          </w:rPr>
          <w:delText>cis</w:delText>
        </w:r>
        <w:r w:rsidRPr="00842D58" w:rsidDel="00DF2FA4">
          <w:rPr>
            <w:rFonts w:ascii="Arial" w:hAnsi="Arial" w:cs="Arial"/>
          </w:rPr>
          <w:delText xml:space="preserve">-eQTL signature by introducing non-SNP variation </w:delText>
        </w:r>
      </w:del>
      <w:del w:id="1582" w:author="Dan Kliebenstein" w:date="2019-08-19T15:50:00Z">
        <w:r w:rsidRPr="00842D58" w:rsidDel="00DF2FA4">
          <w:rPr>
            <w:rFonts w:ascii="Arial" w:hAnsi="Arial" w:cs="Arial"/>
          </w:rPr>
          <w:delText xml:space="preserve">that is </w:delText>
        </w:r>
      </w:del>
      <w:del w:id="1583" w:author="Dan Kliebenstein" w:date="2019-08-19T15:52:00Z">
        <w:r w:rsidRPr="00842D58" w:rsidDel="00DF2FA4">
          <w:rPr>
            <w:rFonts w:ascii="Arial" w:hAnsi="Arial" w:cs="Arial"/>
          </w:rPr>
          <w:delText xml:space="preserve">missed by the GWA algorithm. </w:delText>
        </w:r>
        <w:r w:rsidDel="00DF2FA4">
          <w:rPr>
            <w:rFonts w:ascii="Arial" w:hAnsi="Arial" w:cs="Arial"/>
          </w:rPr>
          <w:delText xml:space="preserve">This </w:delText>
        </w:r>
      </w:del>
      <w:del w:id="1584" w:author="Dan Kliebenstein" w:date="2019-08-19T15:50:00Z">
        <w:r w:rsidDel="00DF2FA4">
          <w:rPr>
            <w:rFonts w:ascii="Arial" w:hAnsi="Arial" w:cs="Arial"/>
          </w:rPr>
          <w:delText>may account for additional</w:delText>
        </w:r>
      </w:del>
      <w:del w:id="1585" w:author="Dan Kliebenstein" w:date="2019-08-19T15:52:00Z">
        <w:r w:rsidDel="00DF2FA4">
          <w:rPr>
            <w:rFonts w:ascii="Arial" w:hAnsi="Arial" w:cs="Arial"/>
          </w:rPr>
          <w:delText xml:space="preserve"> undetected </w:delText>
        </w:r>
        <w:r w:rsidRPr="00747585" w:rsidDel="00DF2FA4">
          <w:rPr>
            <w:rFonts w:ascii="Arial" w:hAnsi="Arial" w:cs="Arial"/>
            <w:i/>
          </w:rPr>
          <w:delText>trans</w:delText>
        </w:r>
        <w:r w:rsidDel="00DF2FA4">
          <w:rPr>
            <w:rFonts w:ascii="Arial" w:hAnsi="Arial" w:cs="Arial"/>
          </w:rPr>
          <w:delText xml:space="preserve">-eQTL as well. </w:delText>
        </w:r>
        <w:r w:rsidR="00667B68" w:rsidDel="00DF2FA4">
          <w:rPr>
            <w:rFonts w:ascii="Arial" w:hAnsi="Arial" w:cs="Arial"/>
          </w:rPr>
          <w:delText xml:space="preserve">Additional </w:delText>
        </w:r>
        <w:r w:rsidR="00667B68" w:rsidRPr="00775716" w:rsidDel="00DF2FA4">
          <w:rPr>
            <w:rFonts w:ascii="Arial" w:hAnsi="Arial" w:cs="Arial"/>
            <w:i/>
          </w:rPr>
          <w:delText>cis</w:delText>
        </w:r>
        <w:r w:rsidR="00667B68" w:rsidDel="00DF2FA4">
          <w:rPr>
            <w:rFonts w:ascii="Arial" w:hAnsi="Arial" w:cs="Arial"/>
          </w:rPr>
          <w:delText xml:space="preserve">-acting variants may best be captured by variation </w:delText>
        </w:r>
      </w:del>
      <w:del w:id="1586" w:author="Dan Kliebenstein" w:date="2019-08-19T15:51:00Z">
        <w:r w:rsidR="00667B68" w:rsidDel="00DF2FA4">
          <w:rPr>
            <w:rFonts w:ascii="Arial" w:hAnsi="Arial" w:cs="Arial"/>
          </w:rPr>
          <w:delText xml:space="preserve">in transposons </w:delText>
        </w:r>
      </w:del>
      <w:del w:id="1587" w:author="Dan Kliebenstein" w:date="2019-08-19T15:52:00Z">
        <w:r w:rsidR="008A4A05" w:rsidDel="00DF2FA4">
          <w:rPr>
            <w:rFonts w:ascii="Arial" w:hAnsi="Arial" w:cs="Arial"/>
          </w:rPr>
          <w:fldChar w:fldCharType="begin"/>
        </w:r>
        <w:r w:rsidR="00891406" w:rsidDel="00DF2FA4">
          <w:rPr>
            <w:rFonts w:ascii="Arial" w:hAnsi="Arial" w:cs="Arial"/>
          </w:rPr>
          <w:delInstrText xml:space="preserve"> ADDIN EN.CITE &lt;EndNote&gt;&lt;Cite&gt;&lt;Author&gt;Porquier&lt;/Author&gt;&lt;Year&gt;2019&lt;/Year&gt;&lt;RecNum&gt;1199&lt;/RecNum&gt;&lt;DisplayText&gt;(&lt;style face="smallcaps"&gt;Porquier&lt;/style&gt;&lt;style face="italic"&gt; et al.&lt;/style&gt;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delInstrText>
        </w:r>
        <w:r w:rsidR="008A4A05" w:rsidDel="00DF2FA4">
          <w:rPr>
            <w:rFonts w:ascii="Arial" w:hAnsi="Arial" w:cs="Arial"/>
          </w:rPr>
          <w:fldChar w:fldCharType="separate"/>
        </w:r>
        <w:r w:rsidR="00891406" w:rsidDel="00DF2FA4">
          <w:rPr>
            <w:rFonts w:ascii="Arial" w:hAnsi="Arial" w:cs="Arial"/>
            <w:noProof/>
          </w:rPr>
          <w:delText>(</w:delText>
        </w:r>
        <w:r w:rsidR="00891406" w:rsidRPr="00891406" w:rsidDel="00DF2FA4">
          <w:rPr>
            <w:rFonts w:ascii="Arial" w:hAnsi="Arial" w:cs="Arial"/>
            <w:smallCaps/>
            <w:noProof/>
          </w:rPr>
          <w:delText>Porquier</w:delText>
        </w:r>
        <w:r w:rsidR="00891406" w:rsidRPr="00891406" w:rsidDel="00DF2FA4">
          <w:rPr>
            <w:rFonts w:ascii="Arial" w:hAnsi="Arial" w:cs="Arial"/>
            <w:i/>
            <w:noProof/>
          </w:rPr>
          <w:delText xml:space="preserve"> et al.</w:delText>
        </w:r>
        <w:r w:rsidR="00891406" w:rsidDel="00DF2FA4">
          <w:rPr>
            <w:rFonts w:ascii="Arial" w:hAnsi="Arial" w:cs="Arial"/>
            <w:noProof/>
          </w:rPr>
          <w:delText xml:space="preserve"> 2019)</w:delText>
        </w:r>
        <w:r w:rsidR="008A4A05" w:rsidDel="00DF2FA4">
          <w:rPr>
            <w:rFonts w:ascii="Arial" w:hAnsi="Arial" w:cs="Arial"/>
          </w:rPr>
          <w:fldChar w:fldCharType="end"/>
        </w:r>
        <w:r w:rsidR="00667B68" w:rsidDel="00DF2FA4">
          <w:rPr>
            <w:rFonts w:ascii="Arial" w:hAnsi="Arial" w:cs="Arial"/>
          </w:rPr>
          <w:delText xml:space="preserve">. </w:delText>
        </w:r>
        <w:r w:rsidR="00775716" w:rsidDel="00DF2FA4">
          <w:rPr>
            <w:rFonts w:ascii="Arial" w:hAnsi="Arial" w:cs="Arial"/>
          </w:rPr>
          <w:delText>A full</w:delText>
        </w:r>
        <w:r w:rsidRPr="00842D58" w:rsidDel="00DF2FA4">
          <w:rPr>
            <w:rFonts w:ascii="Arial" w:hAnsi="Arial" w:cs="Arial"/>
          </w:rPr>
          <w:delText xml:space="preserve"> understand</w:delText>
        </w:r>
        <w:r w:rsidR="00775716" w:rsidDel="00DF2FA4">
          <w:rPr>
            <w:rFonts w:ascii="Arial" w:hAnsi="Arial" w:cs="Arial"/>
          </w:rPr>
          <w:delText>ing of</w:delText>
        </w:r>
        <w:r w:rsidRPr="00842D58" w:rsidDel="00DF2FA4">
          <w:rPr>
            <w:rFonts w:ascii="Arial" w:hAnsi="Arial" w:cs="Arial"/>
          </w:rPr>
          <w:delText xml:space="preserve"> the pattern of potential </w:delText>
        </w:r>
        <w:r w:rsidRPr="00842D58" w:rsidDel="00DF2FA4">
          <w:rPr>
            <w:rFonts w:ascii="Arial" w:hAnsi="Arial" w:cs="Arial"/>
            <w:i/>
          </w:rPr>
          <w:delText>cis</w:delText>
        </w:r>
        <w:r w:rsidRPr="00842D58" w:rsidDel="00DF2FA4">
          <w:rPr>
            <w:rFonts w:ascii="Arial" w:hAnsi="Arial" w:cs="Arial"/>
          </w:rPr>
          <w:delText xml:space="preserve">-acting loci in </w:delText>
        </w:r>
        <w:r w:rsidRPr="00842D58" w:rsidDel="00DF2FA4">
          <w:rPr>
            <w:rFonts w:ascii="Arial" w:hAnsi="Arial" w:cs="Arial"/>
            <w:i/>
          </w:rPr>
          <w:delText>B. cinerea</w:delText>
        </w:r>
        <w:r w:rsidRPr="00842D58" w:rsidDel="00DF2FA4">
          <w:rPr>
            <w:rFonts w:ascii="Arial" w:hAnsi="Arial" w:cs="Arial"/>
          </w:rPr>
          <w:delText xml:space="preserve"> would require a deeper investigation </w:delText>
        </w:r>
        <w:r w:rsidR="00775716" w:rsidDel="00DF2FA4">
          <w:rPr>
            <w:rFonts w:ascii="Arial" w:hAnsi="Arial" w:cs="Arial"/>
          </w:rPr>
          <w:delText>into</w:delText>
        </w:r>
        <w:r w:rsidRPr="00842D58" w:rsidDel="00DF2FA4">
          <w:rPr>
            <w:rFonts w:ascii="Arial" w:hAnsi="Arial" w:cs="Arial"/>
          </w:rPr>
          <w:delText xml:space="preserve"> structural variation by incorporating long-read sequencing. </w:delText>
        </w:r>
        <w:r w:rsidDel="00DF2FA4">
          <w:rPr>
            <w:rFonts w:ascii="Arial" w:hAnsi="Arial" w:cs="Arial"/>
          </w:rPr>
          <w:delText xml:space="preserve">Future GWA with a larger sample of diverse pathogen isolates and deeper sequencing would assist with identifying these </w:delText>
        </w:r>
        <w:r w:rsidRPr="00E13FDF" w:rsidDel="00DF2FA4">
          <w:rPr>
            <w:rFonts w:ascii="Arial" w:hAnsi="Arial" w:cs="Arial"/>
            <w:i/>
          </w:rPr>
          <w:delText>cis</w:delText>
        </w:r>
        <w:r w:rsidDel="00DF2FA4">
          <w:rPr>
            <w:rFonts w:ascii="Arial" w:hAnsi="Arial" w:cs="Arial"/>
          </w:rPr>
          <w:delText xml:space="preserve">-eQTL. </w:delText>
        </w:r>
        <w:r w:rsidRPr="00842D58" w:rsidDel="00DF2FA4">
          <w:rPr>
            <w:rFonts w:ascii="Arial" w:hAnsi="Arial" w:cs="Arial"/>
          </w:rPr>
          <w:delText xml:space="preserve">Additionally, the GWA algorithms would need to be written to allow for simultaneous use of both SNP and presence/ absence polymorphism data; one option is to code deletions as an additional state for each genotyped variant </w:delText>
        </w:r>
        <w:r w:rsidRPr="00842D58" w:rsidDel="00DF2FA4">
          <w:rPr>
            <w:rFonts w:ascii="Arial" w:hAnsi="Arial" w:cs="Arial"/>
          </w:rPr>
          <w:fldChar w:fldCharType="begin"/>
        </w:r>
      </w:del>
      <w:r w:rsidR="00BB3405">
        <w:rPr>
          <w:rFonts w:ascii="Arial" w:hAnsi="Arial" w:cs="Arial"/>
        </w:rPr>
        <w:instrText xml:space="preserve"> ADDIN EN.CITE &lt;EndNote&gt;&lt;Cite&gt;&lt;Author&gt;Wang&lt;/Author&gt;&lt;Year&gt;2018&lt;/Year&gt;&lt;RecNum&gt;1174&lt;/RecNum&gt;&lt;DisplayText&gt;(&lt;style face="smallcaps"&gt;Wang&lt;/style&gt;&lt;style face="italic"&gt; et al.&lt;/style&gt; 2018a)&lt;/DisplayText&gt;&lt;record&gt;&lt;rec-number&gt;1174&lt;/rec-number&gt;&lt;foreign-keys&gt;&lt;key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del w:id="1588" w:author="Dan Kliebenstein" w:date="2019-08-19T15:52:00Z">
        <w:r w:rsidRPr="00842D58" w:rsidDel="00DF2FA4">
          <w:rPr>
            <w:rFonts w:ascii="Arial" w:hAnsi="Arial" w:cs="Arial"/>
          </w:rPr>
          <w:fldChar w:fldCharType="separate"/>
        </w:r>
      </w:del>
      <w:r w:rsidR="00BB3405">
        <w:rPr>
          <w:rFonts w:ascii="Arial" w:hAnsi="Arial" w:cs="Arial"/>
          <w:noProof/>
        </w:rPr>
        <w:t>(</w:t>
      </w:r>
      <w:r w:rsidR="00BB3405" w:rsidRPr="00BB3405">
        <w:rPr>
          <w:rFonts w:ascii="Arial" w:hAnsi="Arial" w:cs="Arial"/>
          <w:smallCaps/>
          <w:noProof/>
        </w:rPr>
        <w:t>Wang</w:t>
      </w:r>
      <w:r w:rsidR="00BB3405" w:rsidRPr="00BB3405">
        <w:rPr>
          <w:rFonts w:ascii="Arial" w:hAnsi="Arial" w:cs="Arial"/>
          <w:i/>
          <w:noProof/>
        </w:rPr>
        <w:t xml:space="preserve"> et al.</w:t>
      </w:r>
      <w:r w:rsidR="00BB3405">
        <w:rPr>
          <w:rFonts w:ascii="Arial" w:hAnsi="Arial" w:cs="Arial"/>
          <w:noProof/>
        </w:rPr>
        <w:t xml:space="preserve"> 2018a)</w:t>
      </w:r>
      <w:del w:id="1589" w:author="Dan Kliebenstein" w:date="2019-08-19T15:52:00Z">
        <w:r w:rsidRPr="00842D58" w:rsidDel="00DF2FA4">
          <w:rPr>
            <w:rFonts w:ascii="Arial" w:hAnsi="Arial" w:cs="Arial"/>
          </w:rPr>
          <w:fldChar w:fldCharType="end"/>
        </w:r>
        <w:r w:rsidRPr="00842D58" w:rsidDel="00DF2FA4">
          <w:rPr>
            <w:rFonts w:ascii="Arial" w:hAnsi="Arial" w:cs="Arial"/>
          </w:rPr>
          <w:delText xml:space="preserve">. This does suggest that there is likely a significant fraction of undetected </w:delText>
        </w:r>
        <w:r w:rsidRPr="00842D58" w:rsidDel="00DF2FA4">
          <w:rPr>
            <w:rFonts w:ascii="Arial" w:hAnsi="Arial" w:cs="Arial"/>
            <w:i/>
          </w:rPr>
          <w:delText>cis</w:delText>
        </w:r>
        <w:r w:rsidRPr="00842D58" w:rsidDel="00DF2FA4">
          <w:rPr>
            <w:rFonts w:ascii="Arial" w:hAnsi="Arial" w:cs="Arial"/>
          </w:rPr>
          <w:delText xml:space="preserve">-eQTLs within </w:delText>
        </w:r>
        <w:r w:rsidRPr="00842D58" w:rsidDel="00DF2FA4">
          <w:rPr>
            <w:rFonts w:ascii="Arial" w:hAnsi="Arial" w:cs="Arial"/>
            <w:i/>
          </w:rPr>
          <w:delText>B. cinerea</w:delText>
        </w:r>
        <w:r w:rsidRPr="00842D58" w:rsidDel="00DF2FA4">
          <w:rPr>
            <w:rFonts w:ascii="Arial" w:hAnsi="Arial" w:cs="Arial"/>
          </w:rPr>
          <w:delText>, caused by the high polymorphism rate within this species.</w:delText>
        </w:r>
      </w:del>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0A59B495" w:rsidR="00667B68" w:rsidRPr="00842D58" w:rsidRDefault="00667B68" w:rsidP="00667B68">
      <w:pPr>
        <w:spacing w:line="480" w:lineRule="auto"/>
        <w:ind w:firstLine="720"/>
        <w:rPr>
          <w:rFonts w:ascii="Arial" w:hAnsi="Arial" w:cs="Arial"/>
        </w:rPr>
      </w:pPr>
      <w:r w:rsidRPr="00842D58">
        <w:rPr>
          <w:rFonts w:ascii="Arial" w:hAnsi="Arial" w:cs="Arial"/>
        </w:rPr>
        <w:t>Using co-</w:t>
      </w:r>
      <w:proofErr w:type="spellStart"/>
      <w:r w:rsidRPr="00842D58">
        <w:rPr>
          <w:rFonts w:ascii="Arial" w:hAnsi="Arial" w:cs="Arial"/>
        </w:rPr>
        <w:t>transcriptome</w:t>
      </w:r>
      <w:proofErr w:type="spellEnd"/>
      <w:r w:rsidRPr="00842D58">
        <w:rPr>
          <w:rFonts w:ascii="Arial" w:hAnsi="Arial" w:cs="Arial"/>
        </w:rPr>
        <w:t xml:space="preserve"> GWA, we identified 25 </w:t>
      </w:r>
      <w:r w:rsidRPr="00842D58">
        <w:rPr>
          <w:rFonts w:ascii="Arial" w:hAnsi="Arial" w:cs="Arial"/>
          <w:i/>
        </w:rPr>
        <w:t>trans-</w:t>
      </w:r>
      <w:proofErr w:type="spellStart"/>
      <w:r w:rsidRPr="00842D58">
        <w:rPr>
          <w:rFonts w:ascii="Arial" w:hAnsi="Arial" w:cs="Arial"/>
        </w:rPr>
        <w:t>eQTL</w:t>
      </w:r>
      <w:proofErr w:type="spellEnd"/>
      <w:r w:rsidRPr="00842D58">
        <w:rPr>
          <w:rFonts w:ascii="Arial" w:hAnsi="Arial" w:cs="Arial"/>
        </w:rPr>
        <w:t xml:space="preserve"> hotspots dispersed across the </w:t>
      </w:r>
      <w:r w:rsidR="00512A98">
        <w:rPr>
          <w:rFonts w:ascii="Arial" w:hAnsi="Arial" w:cs="Arial"/>
          <w:i/>
        </w:rPr>
        <w:t xml:space="preserve">B. </w:t>
      </w:r>
      <w:proofErr w:type="spellStart"/>
      <w:r w:rsidR="00512A98">
        <w:rPr>
          <w:rFonts w:ascii="Arial" w:hAnsi="Arial" w:cs="Arial"/>
          <w:i/>
        </w:rPr>
        <w:t>cinerea</w:t>
      </w:r>
      <w:proofErr w:type="spellEnd"/>
      <w:r w:rsidR="00512A98">
        <w:rPr>
          <w:rFonts w:ascii="Arial" w:hAnsi="Arial" w:cs="Arial"/>
          <w:i/>
        </w:rPr>
        <w:t xml:space="preserve"> </w:t>
      </w:r>
      <w:r w:rsidRPr="00842D58">
        <w:rPr>
          <w:rFonts w:ascii="Arial" w:hAnsi="Arial" w:cs="Arial"/>
        </w:rPr>
        <w:t xml:space="preserve">genome that modulate either the host or pathogen </w:t>
      </w:r>
      <w:proofErr w:type="spellStart"/>
      <w:r w:rsidRPr="00842D58">
        <w:rPr>
          <w:rFonts w:ascii="Arial" w:hAnsi="Arial" w:cs="Arial"/>
        </w:rPr>
        <w:t>transcriptomes</w:t>
      </w:r>
      <w:proofErr w:type="spellEnd"/>
      <w:r w:rsidRPr="00842D58">
        <w:rPr>
          <w:rFonts w:ascii="Arial" w:hAnsi="Arial" w:cs="Arial"/>
        </w:rPr>
        <w:t xml:space="preserve">. This contrasts with previous cross-species </w:t>
      </w:r>
      <w:proofErr w:type="spellStart"/>
      <w:r w:rsidRPr="00842D58">
        <w:rPr>
          <w:rFonts w:ascii="Arial" w:hAnsi="Arial" w:cs="Arial"/>
        </w:rPr>
        <w:t>eQTL</w:t>
      </w:r>
      <w:proofErr w:type="spellEnd"/>
      <w:r w:rsidRPr="00842D58">
        <w:rPr>
          <w:rFonts w:ascii="Arial" w:hAnsi="Arial" w:cs="Arial"/>
        </w:rPr>
        <w:t xml:space="preserve"> studies, which identified one or only a few cross-species </w:t>
      </w:r>
      <w:proofErr w:type="spellStart"/>
      <w:r w:rsidRPr="00842D58">
        <w:rPr>
          <w:rFonts w:ascii="Arial" w:hAnsi="Arial" w:cs="Arial"/>
        </w:rPr>
        <w:t>eQTL</w:t>
      </w:r>
      <w:proofErr w:type="spellEnd"/>
      <w:r w:rsidRPr="00842D58">
        <w:rPr>
          <w:rFonts w:ascii="Arial" w:hAnsi="Arial" w:cs="Arial"/>
        </w:rPr>
        <w:t xml:space="preserve"> hotspots </w:t>
      </w:r>
      <w:r w:rsidRPr="00842D58">
        <w:rPr>
          <w:rFonts w:ascii="Arial" w:hAnsi="Arial" w:cs="Arial"/>
        </w:rPr>
        <w:fldChar w:fldCharType="begin">
          <w:fldData xml:space="preserve">PEVuZE5vdGU+PENpdGU+PEF1dGhvcj5XdTwvQXV0aG9yPjxZZWFyPjIwMTU8L1llYXI+PFJlY051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==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PEVuZE5vdGU+PENpdGU+PEF1dGhvcj5XdTwvQXV0aG9yPjxZZWFyPjIwMTU8L1llYXI+PFJlY051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==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Pr="00842D58">
        <w:rPr>
          <w:rFonts w:ascii="Arial" w:hAnsi="Arial" w:cs="Arial"/>
        </w:rPr>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Wu</w:t>
      </w:r>
      <w:r w:rsidR="00891406" w:rsidRPr="00891406">
        <w:rPr>
          <w:rFonts w:ascii="Arial" w:hAnsi="Arial" w:cs="Arial"/>
          <w:i/>
          <w:noProof/>
        </w:rPr>
        <w:t xml:space="preserve"> et al.</w:t>
      </w:r>
      <w:r w:rsidR="00891406">
        <w:rPr>
          <w:rFonts w:ascii="Arial" w:hAnsi="Arial" w:cs="Arial"/>
          <w:noProof/>
        </w:rPr>
        <w:t xml:space="preserve"> 2015; </w:t>
      </w:r>
      <w:r w:rsidR="00891406" w:rsidRPr="00891406">
        <w:rPr>
          <w:rFonts w:ascii="Arial" w:hAnsi="Arial" w:cs="Arial"/>
          <w:smallCaps/>
          <w:noProof/>
        </w:rPr>
        <w:t>Guo</w:t>
      </w:r>
      <w:r w:rsidR="00891406" w:rsidRPr="00891406">
        <w:rPr>
          <w:rFonts w:ascii="Arial" w:hAnsi="Arial" w:cs="Arial"/>
          <w:i/>
          <w:noProof/>
        </w:rPr>
        <w:t xml:space="preserve"> et al.</w:t>
      </w:r>
      <w:r w:rsidR="00891406">
        <w:rPr>
          <w:rFonts w:ascii="Arial" w:hAnsi="Arial" w:cs="Arial"/>
          <w:noProof/>
        </w:rPr>
        <w:t xml:space="preserve">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proofErr w:type="spellStart"/>
      <w:r w:rsidRPr="00842D58">
        <w:rPr>
          <w:rFonts w:ascii="Arial" w:hAnsi="Arial" w:cs="Arial"/>
        </w:rPr>
        <w:t>eQTL</w:t>
      </w:r>
      <w:proofErr w:type="spellEnd"/>
      <w:r w:rsidRPr="00842D58">
        <w:rPr>
          <w:rFonts w:ascii="Arial" w:hAnsi="Arial" w:cs="Arial"/>
        </w:rPr>
        <w:t xml:space="preserve"> </w:t>
      </w:r>
      <w:r w:rsidRPr="00842D58">
        <w:rPr>
          <w:rFonts w:ascii="Arial" w:hAnsi="Arial" w:cs="Arial"/>
        </w:rPr>
        <w:lastRenderedPageBreak/>
        <w:t xml:space="preserve">hotspots </w:t>
      </w:r>
      <w:del w:id="1590" w:author="Dan Kliebenstein" w:date="2019-08-16T16:01:00Z">
        <w:r w:rsidRPr="00842D58" w:rsidDel="003B13BD">
          <w:rPr>
            <w:rFonts w:ascii="Arial" w:hAnsi="Arial" w:cs="Arial"/>
          </w:rPr>
          <w:delText>are linked to the</w:delText>
        </w:r>
      </w:del>
      <w:ins w:id="1591" w:author="Dan Kliebenstein" w:date="2019-08-16T16:01:00Z">
        <w:r w:rsidR="003B13BD">
          <w:rPr>
            <w:rFonts w:ascii="Arial" w:hAnsi="Arial" w:cs="Arial"/>
          </w:rPr>
          <w:t>influence</w:t>
        </w:r>
      </w:ins>
      <w:r w:rsidRPr="00842D58">
        <w:rPr>
          <w:rFonts w:ascii="Arial" w:hAnsi="Arial" w:cs="Arial"/>
        </w:rPr>
        <w:t xml:space="preserve"> expression variation for five major</w:t>
      </w:r>
      <w:r w:rsidRPr="00842D58">
        <w:rPr>
          <w:rFonts w:ascii="Arial" w:hAnsi="Arial" w:cs="Arial"/>
          <w:i/>
        </w:rPr>
        <w:t xml:space="preserve"> B. </w:t>
      </w:r>
      <w:proofErr w:type="spellStart"/>
      <w:r w:rsidRPr="00842D58">
        <w:rPr>
          <w:rFonts w:ascii="Arial" w:hAnsi="Arial" w:cs="Arial"/>
          <w:i/>
        </w:rPr>
        <w:t>cinerea</w:t>
      </w:r>
      <w:proofErr w:type="spellEnd"/>
      <w:r w:rsidRPr="00842D58">
        <w:rPr>
          <w:rFonts w:ascii="Arial" w:hAnsi="Arial" w:cs="Arial"/>
          <w:i/>
        </w:rPr>
        <w:t xml:space="preserve"> </w:t>
      </w:r>
      <w:del w:id="1592" w:author="Dan Kliebenstein" w:date="2019-09-13T15:46:00Z">
        <w:r w:rsidRPr="00842D58" w:rsidDel="00ED7E91">
          <w:rPr>
            <w:rFonts w:ascii="Arial" w:hAnsi="Arial" w:cs="Arial"/>
            <w:i/>
          </w:rPr>
          <w:delText>trans-</w:delText>
        </w:r>
        <w:r w:rsidRPr="00842D58" w:rsidDel="00ED7E91">
          <w:rPr>
            <w:rFonts w:ascii="Arial" w:hAnsi="Arial" w:cs="Arial"/>
          </w:rPr>
          <w:delText>co</w:delText>
        </w:r>
        <w:r w:rsidR="00775716" w:rsidDel="00ED7E91">
          <w:rPr>
            <w:rFonts w:ascii="Arial" w:hAnsi="Arial" w:cs="Arial"/>
          </w:rPr>
          <w:delText>-</w:delText>
        </w:r>
        <w:r w:rsidRPr="00842D58" w:rsidDel="00ED7E91">
          <w:rPr>
            <w:rFonts w:ascii="Arial" w:hAnsi="Arial" w:cs="Arial"/>
          </w:rPr>
          <w:delText>expression networks</w:delText>
        </w:r>
      </w:del>
      <w:ins w:id="1593" w:author="Dan Kliebenstein" w:date="2019-09-13T15:46:00Z">
        <w:r w:rsidR="00ED7E91">
          <w:rPr>
            <w:rFonts w:ascii="Arial" w:hAnsi="Arial" w:cs="Arial"/>
          </w:rPr>
          <w:t>modules containing</w:t>
        </w:r>
      </w:ins>
      <w:del w:id="1594" w:author="Dan Kliebenstein" w:date="2019-09-13T15:46:00Z">
        <w:r w:rsidRPr="00842D58" w:rsidDel="00ED7E91">
          <w:rPr>
            <w:rFonts w:ascii="Arial" w:hAnsi="Arial" w:cs="Arial"/>
          </w:rPr>
          <w:delText xml:space="preserve"> with</w:delText>
        </w:r>
      </w:del>
      <w:r w:rsidRPr="00842D58">
        <w:rPr>
          <w:rFonts w:ascii="Arial" w:hAnsi="Arial" w:cs="Arial"/>
        </w:rPr>
        <w:t xml:space="preserve"> genes dispersed across the genome</w:t>
      </w:r>
      <w:ins w:id="1595" w:author="Céline" w:date="2019-09-25T12:06:00Z">
        <w:r w:rsidR="0045010F">
          <w:rPr>
            <w:rFonts w:ascii="Arial" w:hAnsi="Arial" w:cs="Arial"/>
          </w:rPr>
          <w:t xml:space="preserve"> </w:t>
        </w:r>
      </w:ins>
      <w:r w:rsidR="003D4897">
        <w:rPr>
          <w:rFonts w:ascii="Arial" w:hAnsi="Arial" w:cs="Arial"/>
        </w:rPr>
        <w:fldChar w:fldCharType="begin"/>
      </w:r>
      <w:r w:rsidR="00E20DAA">
        <w:rPr>
          <w:rFonts w:ascii="Arial" w:hAnsi="Arial" w:cs="Arial"/>
        </w:rPr>
        <w:instrText xml:space="preserve"> ADDIN EN.CITE &lt;EndNote&gt;&lt;Cite&gt;&lt;Author&gt;Zhang&lt;/Author&gt;&lt;Year&gt;2019&lt;/Year&gt;&lt;RecNum&gt;3505&lt;/RecNum&gt;&lt;DisplayText&gt;(&lt;style face="smallcaps"&gt;Zhang&lt;/style&gt;&lt;style face="italic"&gt; et al.&lt;/style&gt; 2019)&lt;/DisplayText&gt;&lt;record&gt;&lt;rec-number&gt;3505&lt;/rec-number&gt;&lt;foreign-keys&gt;&lt;key app="EN" db-id="0xfxddspv2wdvmeez5cv250750wsprfev5dv" timestamp="1543951957"&gt;3505&lt;/key&gt;&lt;/foreign-keys&gt;&lt;ref-type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Susana&lt;/author&gt;&lt;author&gt;Kliebenstein, Daniel J.&lt;/author&gt;&lt;/authors&gt;&lt;/contributors&gt;&lt;titles&gt;&lt;title&gt;Plant-Necrotroph Co-transcriptome Networks Illuminate a Metabolic Battlefield&lt;/title&gt;&lt;secondary-title&gt;eLife&lt;/secondary-title&gt;&lt;/titles&gt;&lt;periodical&gt;&lt;full-title&gt;Elife&lt;/full-title&gt;&lt;/periodical&gt;&lt;pages&gt;e44279&lt;/pages&gt;&lt;volume&gt;8&lt;/volume&gt;&lt;dates&gt;&lt;year&gt;2019&lt;/year&gt;&lt;/dates&gt;&lt;urls&gt;&lt;related-urls&gt;&lt;url&gt;https://www.biorxiv.org/content/biorxiv/early/2018/12/04/485235.full.pdf&lt;/url&gt;&lt;/related-urls&gt;&lt;/urls&gt;&lt;electronic-resource-num&gt;10.7554/eLife.44279&lt;/electronic-resource-num&gt;&lt;/record&gt;&lt;/Cite&gt;&lt;/EndNote&gt;</w:instrText>
      </w:r>
      <w:r w:rsidR="003D4897">
        <w:rPr>
          <w:rFonts w:ascii="Arial" w:hAnsi="Arial" w:cs="Arial"/>
        </w:rPr>
        <w:fldChar w:fldCharType="separate"/>
      </w:r>
      <w:r w:rsidR="003D4897">
        <w:rPr>
          <w:rFonts w:ascii="Arial" w:hAnsi="Arial" w:cs="Arial"/>
          <w:noProof/>
        </w:rPr>
        <w:t>(</w:t>
      </w:r>
      <w:r w:rsidR="003D4897" w:rsidRPr="003D4897">
        <w:rPr>
          <w:rFonts w:ascii="Arial" w:hAnsi="Arial" w:cs="Arial"/>
          <w:smallCaps/>
          <w:noProof/>
        </w:rPr>
        <w:t>Zhang</w:t>
      </w:r>
      <w:r w:rsidR="003D4897" w:rsidRPr="003D4897">
        <w:rPr>
          <w:rFonts w:ascii="Arial" w:hAnsi="Arial" w:cs="Arial"/>
          <w:i/>
          <w:noProof/>
        </w:rPr>
        <w:t xml:space="preserve"> et al.</w:t>
      </w:r>
      <w:r w:rsidR="003D4897">
        <w:rPr>
          <w:rFonts w:ascii="Arial" w:hAnsi="Arial" w:cs="Arial"/>
          <w:noProof/>
        </w:rPr>
        <w:t xml:space="preserve"> 2019)</w:t>
      </w:r>
      <w:r w:rsidR="003D4897">
        <w:rPr>
          <w:rFonts w:ascii="Arial" w:hAnsi="Arial" w:cs="Arial"/>
        </w:rPr>
        <w:fldChar w:fldCharType="end"/>
      </w:r>
      <w:del w:id="1596" w:author="Céline" w:date="2019-09-25T12:07:00Z">
        <w:r w:rsidRPr="00842D58" w:rsidDel="0045010F">
          <w:rPr>
            <w:rFonts w:ascii="Arial" w:hAnsi="Arial" w:cs="Arial"/>
          </w:rPr>
          <w:delText xml:space="preserve"> </w:delText>
        </w:r>
      </w:del>
      <w:r w:rsidRPr="00842D58">
        <w:rPr>
          <w:rFonts w:ascii="Arial" w:hAnsi="Arial" w:cs="Arial"/>
        </w:rPr>
        <w:t xml:space="preserve">. In particular, the </w:t>
      </w:r>
      <w:proofErr w:type="spellStart"/>
      <w:r w:rsidRPr="00842D58">
        <w:rPr>
          <w:rFonts w:ascii="Arial" w:hAnsi="Arial" w:cs="Arial"/>
        </w:rPr>
        <w:t>eQTL</w:t>
      </w:r>
      <w:proofErr w:type="spellEnd"/>
      <w:r w:rsidRPr="00842D58">
        <w:rPr>
          <w:rFonts w:ascii="Arial" w:hAnsi="Arial" w:cs="Arial"/>
        </w:rPr>
        <w:t xml:space="preserve"> hotspots influenced the expression of many genes from the previously identified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trans</w:t>
      </w:r>
      <w:r w:rsidRPr="00842D58">
        <w:rPr>
          <w:rFonts w:ascii="Arial" w:hAnsi="Arial" w:cs="Arial"/>
        </w:rPr>
        <w:t xml:space="preserve">-co-expression networks (vesicle/virulence, translation/growth, exocytosis regulation, peptidase). Interestingly, the candidate polymorphisms are spread throughout the genome and the detected </w:t>
      </w:r>
      <w:proofErr w:type="spellStart"/>
      <w:r w:rsidRPr="00842D58">
        <w:rPr>
          <w:rFonts w:ascii="Arial" w:hAnsi="Arial" w:cs="Arial"/>
        </w:rPr>
        <w:t>eQTL</w:t>
      </w:r>
      <w:proofErr w:type="spellEnd"/>
      <w:r w:rsidRPr="00842D58">
        <w:rPr>
          <w:rFonts w:ascii="Arial" w:hAnsi="Arial" w:cs="Arial"/>
        </w:rPr>
        <w:t xml:space="preserve"> hotspots are not in regions of the genome with </w:t>
      </w:r>
      <w:ins w:id="1597" w:author="Céline" w:date="2019-09-13T11:20:00Z">
        <w:r w:rsidR="00BB0193">
          <w:rPr>
            <w:rFonts w:ascii="Arial" w:hAnsi="Arial" w:cs="Arial"/>
          </w:rPr>
          <w:t xml:space="preserve">significantly </w:t>
        </w:r>
        <w:del w:id="1598" w:author="Dan Kliebenstein" w:date="2019-09-13T15:46:00Z">
          <w:r w:rsidR="00BB0193" w:rsidDel="00ED7E91">
            <w:rPr>
              <w:rFonts w:ascii="Arial" w:hAnsi="Arial" w:cs="Arial"/>
            </w:rPr>
            <w:delText>high</w:delText>
          </w:r>
        </w:del>
      </w:ins>
      <w:del w:id="1599" w:author="Dan Kliebenstein" w:date="2019-09-13T15:46:00Z">
        <w:r w:rsidRPr="00842D58" w:rsidDel="00ED7E91">
          <w:rPr>
            <w:rFonts w:ascii="Arial" w:hAnsi="Arial" w:cs="Arial"/>
          </w:rPr>
          <w:delText>outlier</w:delText>
        </w:r>
      </w:del>
      <w:ins w:id="1600" w:author="Dan Kliebenstein" w:date="2019-09-13T15:46:00Z">
        <w:r w:rsidR="00ED7E91">
          <w:rPr>
            <w:rFonts w:ascii="Arial" w:hAnsi="Arial" w:cs="Arial"/>
          </w:rPr>
          <w:t>elevated</w:t>
        </w:r>
      </w:ins>
      <w:del w:id="1601" w:author="Céline" w:date="2019-09-13T11:20:00Z">
        <w:r w:rsidRPr="00842D58" w:rsidDel="00BB0193">
          <w:rPr>
            <w:rFonts w:ascii="Arial" w:hAnsi="Arial" w:cs="Arial"/>
          </w:rPr>
          <w:delText xml:space="preserve"> levels of</w:delText>
        </w:r>
      </w:del>
      <w:r w:rsidRPr="00842D58">
        <w:rPr>
          <w:rFonts w:ascii="Arial" w:hAnsi="Arial" w:cs="Arial"/>
        </w:rPr>
        <w:t xml:space="preserve"> genetic variation.</w:t>
      </w:r>
      <w:r w:rsidR="008A4A05">
        <w:rPr>
          <w:rFonts w:ascii="Arial" w:hAnsi="Arial" w:cs="Arial"/>
        </w:rPr>
        <w:t xml:space="preserve"> Further, the genetic targets of these </w:t>
      </w:r>
      <w:proofErr w:type="spellStart"/>
      <w:r w:rsidR="008A4A05">
        <w:rPr>
          <w:rFonts w:ascii="Arial" w:hAnsi="Arial" w:cs="Arial"/>
        </w:rPr>
        <w:t>eQTL</w:t>
      </w:r>
      <w:proofErr w:type="spellEnd"/>
      <w:r w:rsidR="008A4A05">
        <w:rPr>
          <w:rFonts w:ascii="Arial" w:hAnsi="Arial" w:cs="Arial"/>
        </w:rPr>
        <w:t xml:space="preserve"> are dispersed across the plant and pathogen genomes</w:t>
      </w:r>
      <w:ins w:id="1602" w:author="Dan Kliebenstein" w:date="2019-09-13T16:59:00Z">
        <w:r w:rsidR="003D4897">
          <w:rPr>
            <w:rFonts w:ascii="Arial" w:hAnsi="Arial" w:cs="Arial"/>
          </w:rPr>
          <w:t xml:space="preserve"> </w:t>
        </w:r>
      </w:ins>
      <w:r w:rsidR="003D4897">
        <w:rPr>
          <w:rFonts w:ascii="Arial" w:hAnsi="Arial" w:cs="Arial"/>
        </w:rPr>
        <w:fldChar w:fldCharType="begin"/>
      </w:r>
      <w:r w:rsidR="00E20DAA">
        <w:rPr>
          <w:rFonts w:ascii="Arial" w:hAnsi="Arial" w:cs="Arial"/>
        </w:rPr>
        <w:instrText xml:space="preserve"> ADDIN EN.CITE &lt;EndNote&gt;&lt;Cite&gt;&lt;Author&gt;Zhang&lt;/Author&gt;&lt;Year&gt;2019&lt;/Year&gt;&lt;RecNum&gt;3505&lt;/RecNum&gt;&lt;DisplayText&gt;(&lt;style face="smallcaps"&gt;Zhang&lt;/style&gt;&lt;style face="italic"&gt; et al.&lt;/style&gt; 2019)&lt;/DisplayText&gt;&lt;record&gt;&lt;rec-number&gt;3505&lt;/rec-number&gt;&lt;foreign-keys&gt;&lt;key app="EN" db-id="0xfxddspv2wdvmeez5cv250750wsprfev5dv" timestamp="1543951957"&gt;3505&lt;/key&gt;&lt;/foreign-keys&gt;&lt;ref-type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Susana&lt;/author&gt;&lt;author&gt;Kliebenstein, Daniel J.&lt;/author&gt;&lt;/authors&gt;&lt;/contributors&gt;&lt;titles&gt;&lt;title&gt;Plant-Necrotroph Co-transcriptome Networks Illuminate a Metabolic Battlefield&lt;/title&gt;&lt;secondary-title&gt;eLife&lt;/secondary-title&gt;&lt;/titles&gt;&lt;periodical&gt;&lt;full-title&gt;Elife&lt;/full-title&gt;&lt;/periodical&gt;&lt;pages&gt;e44279&lt;/pages&gt;&lt;volume&gt;8&lt;/volume&gt;&lt;dates&gt;&lt;year&gt;2019&lt;/year&gt;&lt;/dates&gt;&lt;urls&gt;&lt;related-urls&gt;&lt;url&gt;https://www.biorxiv.org/content/biorxiv/early/2018/12/04/485235.full.pdf&lt;/url&gt;&lt;/related-urls&gt;&lt;/urls&gt;&lt;electronic-resource-num&gt;10.7554/eLife.44279&lt;/electronic-resource-num&gt;&lt;/record&gt;&lt;/Cite&gt;&lt;/EndNote&gt;</w:instrText>
      </w:r>
      <w:r w:rsidR="003D4897">
        <w:rPr>
          <w:rFonts w:ascii="Arial" w:hAnsi="Arial" w:cs="Arial"/>
        </w:rPr>
        <w:fldChar w:fldCharType="separate"/>
      </w:r>
      <w:r w:rsidR="003D4897">
        <w:rPr>
          <w:rFonts w:ascii="Arial" w:hAnsi="Arial" w:cs="Arial"/>
          <w:noProof/>
        </w:rPr>
        <w:t>(</w:t>
      </w:r>
      <w:r w:rsidR="003D4897" w:rsidRPr="003D4897">
        <w:rPr>
          <w:rFonts w:ascii="Arial" w:hAnsi="Arial" w:cs="Arial"/>
          <w:smallCaps/>
          <w:noProof/>
        </w:rPr>
        <w:t>Zhang</w:t>
      </w:r>
      <w:r w:rsidR="003D4897" w:rsidRPr="003D4897">
        <w:rPr>
          <w:rFonts w:ascii="Arial" w:hAnsi="Arial" w:cs="Arial"/>
          <w:i/>
          <w:noProof/>
        </w:rPr>
        <w:t xml:space="preserve"> et al.</w:t>
      </w:r>
      <w:r w:rsidR="003D4897">
        <w:rPr>
          <w:rFonts w:ascii="Arial" w:hAnsi="Arial" w:cs="Arial"/>
          <w:noProof/>
        </w:rPr>
        <w:t xml:space="preserve"> 2019)</w:t>
      </w:r>
      <w:r w:rsidR="003D4897">
        <w:rPr>
          <w:rFonts w:ascii="Arial" w:hAnsi="Arial" w:cs="Arial"/>
        </w:rPr>
        <w:fldChar w:fldCharType="end"/>
      </w:r>
      <w:del w:id="1603" w:author="Céline" w:date="2019-09-25T12:07:00Z">
        <w:r w:rsidR="008A4A05" w:rsidDel="0045010F">
          <w:rPr>
            <w:rFonts w:ascii="Arial" w:hAnsi="Arial" w:cs="Arial"/>
          </w:rPr>
          <w:delText xml:space="preserve"> </w:delText>
        </w:r>
      </w:del>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w:t>
      </w:r>
      <w:proofErr w:type="spellStart"/>
      <w:r w:rsidR="00512A98">
        <w:rPr>
          <w:rFonts w:ascii="Arial" w:hAnsi="Arial" w:cs="Arial"/>
          <w:i/>
        </w:rPr>
        <w:t>cinerea</w:t>
      </w:r>
      <w:proofErr w:type="spellEnd"/>
      <w:r w:rsidR="00512A98">
        <w:rPr>
          <w:rFonts w:ascii="Arial" w:hAnsi="Arial" w:cs="Arial"/>
          <w:i/>
        </w:rPr>
        <w:t xml:space="preserve"> </w:t>
      </w:r>
      <w:r w:rsidR="00512A98">
        <w:rPr>
          <w:rFonts w:ascii="Arial" w:hAnsi="Arial" w:cs="Arial"/>
        </w:rPr>
        <w:t>does not fit the model</w:t>
      </w:r>
      <w:del w:id="1604" w:author="Dan Kliebenstein" w:date="2019-09-13T15:46:00Z">
        <w:r w:rsidR="00512A98" w:rsidDel="00ED7E91">
          <w:rPr>
            <w:rFonts w:ascii="Arial" w:hAnsi="Arial" w:cs="Arial"/>
          </w:rPr>
          <w:delText>s</w:delText>
        </w:r>
      </w:del>
      <w:r w:rsidR="00512A98">
        <w:rPr>
          <w:rFonts w:ascii="Arial" w:hAnsi="Arial" w:cs="Arial"/>
        </w:rPr>
        <w:t xml:space="preserve"> of</w:t>
      </w:r>
      <w:r w:rsidRPr="00842D58">
        <w:rPr>
          <w:rFonts w:ascii="Arial" w:hAnsi="Arial" w:cs="Arial"/>
        </w:rPr>
        <w:t xml:space="preserve"> what might be expected in filamentous fungi </w:t>
      </w:r>
      <w:del w:id="1605" w:author="Dan Kliebenstein" w:date="2019-09-25T10:18:00Z">
        <w:r w:rsidRPr="00842D58" w:rsidDel="0054635D">
          <w:rPr>
            <w:rFonts w:ascii="Arial" w:hAnsi="Arial" w:cs="Arial"/>
          </w:rPr>
          <w:delText>that have</w:delText>
        </w:r>
      </w:del>
      <w:ins w:id="1606" w:author="Dan Kliebenstein" w:date="2019-09-25T10:18:00Z">
        <w:r w:rsidR="0054635D">
          <w:rPr>
            <w:rFonts w:ascii="Arial" w:hAnsi="Arial" w:cs="Arial"/>
          </w:rPr>
          <w:t>showing</w:t>
        </w:r>
      </w:ins>
      <w:r w:rsidRPr="00842D58">
        <w:rPr>
          <w:rFonts w:ascii="Arial" w:hAnsi="Arial" w:cs="Arial"/>
        </w:rPr>
        <w:t xml:space="preserve"> multiple-speed genome</w:t>
      </w:r>
      <w:del w:id="1607" w:author="Céline" w:date="2019-09-13T11:21:00Z">
        <w:r w:rsidRPr="00842D58" w:rsidDel="00BB0193">
          <w:rPr>
            <w:rFonts w:ascii="Arial" w:hAnsi="Arial" w:cs="Arial"/>
          </w:rPr>
          <w:delText>s</w:delText>
        </w:r>
      </w:del>
      <w:ins w:id="1608" w:author="Céline" w:date="2019-09-13T11:21:00Z">
        <w:r w:rsidR="00BB0193">
          <w:rPr>
            <w:rFonts w:ascii="Arial" w:hAnsi="Arial" w:cs="Arial"/>
          </w:rPr>
          <w:t xml:space="preserve"> evolution</w:t>
        </w:r>
        <w:del w:id="1609" w:author="Dan Kliebenstein" w:date="2019-09-25T10:18:00Z">
          <w:r w:rsidR="00BB0193" w:rsidDel="0054635D">
            <w:rPr>
              <w:rFonts w:ascii="Arial" w:hAnsi="Arial" w:cs="Arial"/>
            </w:rPr>
            <w:delText>s</w:delText>
          </w:r>
        </w:del>
      </w:ins>
      <w:r w:rsidR="00512A98">
        <w:rPr>
          <w:rFonts w:ascii="Arial" w:hAnsi="Arial" w:cs="Arial"/>
        </w:rPr>
        <w:t xml:space="preserve"> due to varying selective pressures </w:t>
      </w:r>
      <w:del w:id="1610" w:author="Dan Kliebenstein" w:date="2019-09-25T10:18:00Z">
        <w:r w:rsidR="00512A98" w:rsidDel="0054635D">
          <w:rPr>
            <w:rFonts w:ascii="Arial" w:hAnsi="Arial" w:cs="Arial"/>
          </w:rPr>
          <w:delText xml:space="preserve">across </w:delText>
        </w:r>
      </w:del>
      <w:ins w:id="1611" w:author="Dan Kliebenstein" w:date="2019-09-25T10:18:00Z">
        <w:r w:rsidR="0054635D">
          <w:rPr>
            <w:rFonts w:ascii="Arial" w:hAnsi="Arial" w:cs="Arial"/>
          </w:rPr>
          <w:t xml:space="preserve">influencing </w:t>
        </w:r>
      </w:ins>
      <w:r w:rsidR="00512A98">
        <w:rPr>
          <w:rFonts w:ascii="Arial" w:hAnsi="Arial" w:cs="Arial"/>
        </w:rPr>
        <w:t>the genome</w:t>
      </w:r>
      <w:r w:rsidRPr="00842D58">
        <w:rPr>
          <w:rFonts w:ascii="Arial" w:hAnsi="Arial" w:cs="Arial"/>
        </w:rPr>
        <w:t xml:space="preserve">. In </w:t>
      </w:r>
      <w:ins w:id="1612" w:author="Céline" w:date="2019-09-13T11:22:00Z">
        <w:r w:rsidR="00BB0193">
          <w:rPr>
            <w:rFonts w:ascii="Arial" w:hAnsi="Arial" w:cs="Arial"/>
          </w:rPr>
          <w:t>such</w:t>
        </w:r>
      </w:ins>
      <w:del w:id="1613" w:author="Céline" w:date="2019-09-13T11:22:00Z">
        <w:r w:rsidRPr="00842D58" w:rsidDel="00BB0193">
          <w:rPr>
            <w:rFonts w:ascii="Arial" w:hAnsi="Arial" w:cs="Arial"/>
          </w:rPr>
          <w:delText>these</w:delText>
        </w:r>
      </w:del>
      <w:r w:rsidRPr="00842D58">
        <w:rPr>
          <w:rFonts w:ascii="Arial" w:hAnsi="Arial" w:cs="Arial"/>
        </w:rPr>
        <w:t xml:space="preserv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t>
      </w:r>
      <w:del w:id="1614" w:author="Dan Kliebenstein" w:date="2019-09-25T10:18:00Z">
        <w:r w:rsidR="00100CB6" w:rsidDel="0054635D">
          <w:rPr>
            <w:rFonts w:ascii="Arial" w:hAnsi="Arial" w:cs="Arial"/>
          </w:rPr>
          <w:delText xml:space="preserve">with </w:delText>
        </w:r>
      </w:del>
      <w:ins w:id="1615" w:author="Dan Kliebenstein" w:date="2019-09-25T10:18:00Z">
        <w:r w:rsidR="0054635D">
          <w:rPr>
            <w:rFonts w:ascii="Arial" w:hAnsi="Arial" w:cs="Arial"/>
          </w:rPr>
          <w:t xml:space="preserve">to </w:t>
        </w:r>
      </w:ins>
      <w:r w:rsidR="00100CB6">
        <w:rPr>
          <w:rFonts w:ascii="Arial" w:hAnsi="Arial" w:cs="Arial"/>
        </w:rPr>
        <w:t>their host species</w:t>
      </w:r>
      <w:ins w:id="1616" w:author="Céline" w:date="2019-09-13T11:22:00Z">
        <w:r w:rsidR="00BB0193">
          <w:rPr>
            <w:rFonts w:ascii="Arial" w:hAnsi="Arial" w:cs="Arial"/>
          </w:rPr>
          <w:t xml:space="preserve"> than Botrytis</w:t>
        </w:r>
      </w:ins>
      <w:r w:rsidRPr="00842D58">
        <w:rPr>
          <w:rFonts w:ascii="Arial" w:hAnsi="Arial" w:cs="Arial"/>
        </w:rPr>
        <w:t xml:space="preserve">, diverse fungal virulence effectors </w:t>
      </w:r>
      <w:del w:id="1617" w:author="Dan Kliebenstein" w:date="2019-09-13T15:46:00Z">
        <w:r w:rsidRPr="00842D58" w:rsidDel="00ED7E91">
          <w:rPr>
            <w:rFonts w:ascii="Arial" w:hAnsi="Arial" w:cs="Arial"/>
          </w:rPr>
          <w:delText xml:space="preserve">are </w:delText>
        </w:r>
      </w:del>
      <w:ins w:id="1618" w:author="Dan Kliebenstein" w:date="2019-09-13T15:46:00Z">
        <w:r w:rsidR="00ED7E91">
          <w:rPr>
            <w:rFonts w:ascii="Arial" w:hAnsi="Arial" w:cs="Arial"/>
          </w:rPr>
          <w:t>can be</w:t>
        </w:r>
        <w:r w:rsidR="00ED7E91" w:rsidRPr="00842D58">
          <w:rPr>
            <w:rFonts w:ascii="Arial" w:hAnsi="Arial" w:cs="Arial"/>
          </w:rPr>
          <w:t xml:space="preserve"> </w:t>
        </w:r>
      </w:ins>
      <w:r w:rsidRPr="00842D58">
        <w:rPr>
          <w:rFonts w:ascii="Arial" w:hAnsi="Arial" w:cs="Arial"/>
        </w:rPr>
        <w:t xml:space="preserve">enriched in regions of the genome containing </w:t>
      </w:r>
      <w:ins w:id="1619" w:author="Dan Kliebenstein" w:date="2019-09-13T15:47:00Z">
        <w:r w:rsidR="00ED7E91" w:rsidRPr="00842D58">
          <w:rPr>
            <w:rFonts w:ascii="Arial" w:hAnsi="Arial" w:cs="Arial"/>
          </w:rPr>
          <w:t xml:space="preserve">enhanced rates of mutation and polymorphism while the rest of the genome shows slower evolutionary rates </w:t>
        </w:r>
      </w:ins>
      <w:del w:id="1620" w:author="Dan Kliebenstein" w:date="2019-09-13T15:47:00Z">
        <w:r w:rsidRPr="00842D58" w:rsidDel="00ED7E91">
          <w:rPr>
            <w:rFonts w:ascii="Arial" w:hAnsi="Arial" w:cs="Arial"/>
          </w:rPr>
          <w:delText xml:space="preserve">repetitive sequences and transposable elements </w:delText>
        </w:r>
      </w:del>
      <w:r w:rsidRPr="00842D58">
        <w:rPr>
          <w:rFonts w:ascii="Arial" w:hAnsi="Arial" w:cs="Arial"/>
        </w:rPr>
        <w:fldChar w:fldCharType="begin"/>
      </w:r>
      <w:r w:rsidR="00F77212">
        <w:rPr>
          <w:rFonts w:ascii="Arial" w:hAnsi="Arial" w:cs="Arial"/>
        </w:rPr>
        <w:instrText xml:space="preserve"> ADDIN EN.CITE &lt;EndNote&gt;&lt;Cite&gt;&lt;Author&gt;Dong&lt;/Author&gt;&lt;Year&gt;2015&lt;/Year&gt;&lt;RecNum&gt;63&lt;/RecNum&gt;&lt;DisplayText&gt;(&lt;style face="smallcaps"&gt;Dong&lt;/style&gt;&lt;style face="italic"&gt; et al.&lt;/style&gt; 2015)&lt;/DisplayText&gt;&lt;record&gt;&lt;rec-number&gt;63&lt;/rec-number&gt;&lt;foreign-keys&gt;&lt;key app="EN" db-id="xfrzr0evkvr902e2fw7xr021sxvavap5rpvx" timestamp="1568759431"&gt;63&lt;/key&gt;&lt;/foreign-keys&gt;&lt;ref-type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Dong</w:t>
      </w:r>
      <w:r w:rsidR="00891406" w:rsidRPr="00891406">
        <w:rPr>
          <w:rFonts w:ascii="Arial" w:hAnsi="Arial" w:cs="Arial"/>
          <w:i/>
          <w:noProof/>
        </w:rPr>
        <w:t xml:space="preserve"> et al.</w:t>
      </w:r>
      <w:r w:rsidR="00891406">
        <w:rPr>
          <w:rFonts w:ascii="Arial" w:hAnsi="Arial" w:cs="Arial"/>
          <w:noProof/>
        </w:rPr>
        <w:t xml:space="preserve"> 2015)</w:t>
      </w:r>
      <w:r w:rsidRPr="00842D58">
        <w:rPr>
          <w:rFonts w:ascii="Arial" w:hAnsi="Arial" w:cs="Arial"/>
        </w:rPr>
        <w:fldChar w:fldCharType="end"/>
      </w:r>
      <w:r w:rsidRPr="00842D58">
        <w:rPr>
          <w:rFonts w:ascii="Arial" w:hAnsi="Arial" w:cs="Arial"/>
        </w:rPr>
        <w:t xml:space="preserve">. </w:t>
      </w:r>
      <w:del w:id="1621" w:author="Dan Kliebenstein" w:date="2019-09-13T15:47:00Z">
        <w:r w:rsidRPr="00842D58" w:rsidDel="00ED7E91">
          <w:rPr>
            <w:rFonts w:ascii="Arial" w:hAnsi="Arial" w:cs="Arial"/>
          </w:rPr>
          <w:delText>These regions show enhanced rates of mutation and polymorphism while the rest of the genome shows slower evolutionary rates</w:delText>
        </w:r>
      </w:del>
      <w:del w:id="1622" w:author="Céline" w:date="2019-09-25T12:07:00Z">
        <w:r w:rsidRPr="00842D58" w:rsidDel="0045010F">
          <w:rPr>
            <w:rFonts w:ascii="Arial" w:hAnsi="Arial" w:cs="Arial"/>
          </w:rPr>
          <w:delText xml:space="preserve">. </w:delText>
        </w:r>
      </w:del>
      <w:r w:rsidRPr="00842D58">
        <w:rPr>
          <w:rFonts w:ascii="Arial" w:hAnsi="Arial" w:cs="Arial"/>
        </w:rPr>
        <w:t xml:space="preserve">If this </w:t>
      </w:r>
      <w:ins w:id="1623" w:author="Céline" w:date="2019-09-13T11:23:00Z">
        <w:r w:rsidR="00310486">
          <w:rPr>
            <w:rFonts w:ascii="Arial" w:hAnsi="Arial" w:cs="Arial"/>
          </w:rPr>
          <w:t xml:space="preserve">scenario </w:t>
        </w:r>
      </w:ins>
      <w:del w:id="1624" w:author="Céline" w:date="2019-09-13T11:23:00Z">
        <w:r w:rsidRPr="00842D58" w:rsidDel="00310486">
          <w:rPr>
            <w:rFonts w:ascii="Arial" w:hAnsi="Arial" w:cs="Arial"/>
          </w:rPr>
          <w:delText xml:space="preserve">pattern </w:delText>
        </w:r>
      </w:del>
      <w:ins w:id="1625" w:author="Céline" w:date="2019-09-17T18:43:00Z">
        <w:r w:rsidR="00837AB6">
          <w:rPr>
            <w:rFonts w:ascii="Arial" w:hAnsi="Arial" w:cs="Arial"/>
          </w:rPr>
          <w:t>were</w:t>
        </w:r>
      </w:ins>
      <w:del w:id="1626" w:author="Céline" w:date="2019-09-13T11:22:00Z">
        <w:r w:rsidRPr="00842D58" w:rsidDel="00310486">
          <w:rPr>
            <w:rFonts w:ascii="Arial" w:hAnsi="Arial" w:cs="Arial"/>
          </w:rPr>
          <w:delText xml:space="preserve">defined variation in the </w:delText>
        </w:r>
      </w:del>
      <w:del w:id="1627" w:author="Céline" w:date="2019-09-13T11:23:00Z">
        <w:r w:rsidRPr="00842D58" w:rsidDel="00310486">
          <w:rPr>
            <w:rFonts w:ascii="Arial" w:hAnsi="Arial" w:cs="Arial"/>
          </w:rPr>
          <w:delText>current</w:delText>
        </w:r>
      </w:del>
      <w:r w:rsidRPr="00842D58">
        <w:rPr>
          <w:rFonts w:ascii="Arial" w:hAnsi="Arial" w:cs="Arial"/>
        </w:rPr>
        <w:t xml:space="preserve"> </w:t>
      </w:r>
      <w:ins w:id="1628" w:author="Céline" w:date="2019-09-13T11:23:00Z">
        <w:r w:rsidR="00310486">
          <w:rPr>
            <w:rFonts w:ascii="Arial" w:hAnsi="Arial" w:cs="Arial"/>
          </w:rPr>
          <w:t>true for Botrytis genome</w:t>
        </w:r>
      </w:ins>
      <w:del w:id="1629" w:author="Céline" w:date="2019-09-13T11:23:00Z">
        <w:r w:rsidRPr="00842D58" w:rsidDel="00310486">
          <w:rPr>
            <w:rFonts w:ascii="Arial" w:hAnsi="Arial" w:cs="Arial"/>
          </w:rPr>
          <w:delText>system</w:delText>
        </w:r>
      </w:del>
      <w:r w:rsidRPr="00842D58">
        <w:rPr>
          <w:rFonts w:ascii="Arial" w:hAnsi="Arial" w:cs="Arial"/>
        </w:rPr>
        <w:t xml:space="preserve">, it would predict clustering of the great majority of </w:t>
      </w:r>
      <w:del w:id="1630" w:author="Céline" w:date="2019-09-13T11:30:00Z">
        <w:r w:rsidRPr="00842D58" w:rsidDel="00310486">
          <w:rPr>
            <w:rFonts w:ascii="Arial" w:hAnsi="Arial" w:cs="Arial"/>
          </w:rPr>
          <w:delText>e</w:delText>
        </w:r>
      </w:del>
      <w:r w:rsidRPr="00842D58">
        <w:rPr>
          <w:rFonts w:ascii="Arial" w:hAnsi="Arial" w:cs="Arial"/>
        </w:rPr>
        <w:t xml:space="preserve">GWA hits to a few locations, rather than distribution of </w:t>
      </w:r>
      <w:proofErr w:type="spellStart"/>
      <w:r w:rsidR="00512A98" w:rsidRPr="00842D58">
        <w:rPr>
          <w:rFonts w:ascii="Arial" w:hAnsi="Arial" w:cs="Arial"/>
        </w:rPr>
        <w:t>e</w:t>
      </w:r>
      <w:r w:rsidR="00512A98">
        <w:rPr>
          <w:rFonts w:ascii="Arial" w:hAnsi="Arial" w:cs="Arial"/>
        </w:rPr>
        <w:t>QTL</w:t>
      </w:r>
      <w:proofErr w:type="spellEnd"/>
      <w:r w:rsidR="00512A98" w:rsidRPr="00842D58">
        <w:rPr>
          <w:rFonts w:ascii="Arial" w:hAnsi="Arial" w:cs="Arial"/>
        </w:rPr>
        <w:t xml:space="preserve"> </w:t>
      </w:r>
      <w:r w:rsidRPr="00842D58">
        <w:rPr>
          <w:rFonts w:ascii="Arial" w:hAnsi="Arial" w:cs="Arial"/>
        </w:rPr>
        <w:t xml:space="preserve">across the genome as </w:t>
      </w:r>
      <w:del w:id="1631" w:author="Dan Kliebenstein" w:date="2019-09-25T10:18:00Z">
        <w:r w:rsidRPr="00842D58" w:rsidDel="0054635D">
          <w:rPr>
            <w:rFonts w:ascii="Arial" w:hAnsi="Arial" w:cs="Arial"/>
          </w:rPr>
          <w:delText>w</w:delText>
        </w:r>
        <w:r w:rsidR="00775716" w:rsidDel="0054635D">
          <w:rPr>
            <w:rFonts w:ascii="Arial" w:hAnsi="Arial" w:cs="Arial"/>
          </w:rPr>
          <w:delText>e</w:delText>
        </w:r>
        <w:r w:rsidRPr="00842D58" w:rsidDel="0054635D">
          <w:rPr>
            <w:rFonts w:ascii="Arial" w:hAnsi="Arial" w:cs="Arial"/>
          </w:rPr>
          <w:delText xml:space="preserve"> </w:delText>
        </w:r>
      </w:del>
      <w:ins w:id="1632" w:author="Dan Kliebenstein" w:date="2019-09-25T10:18:00Z">
        <w:r w:rsidR="0054635D">
          <w:rPr>
            <w:rFonts w:ascii="Arial" w:hAnsi="Arial" w:cs="Arial"/>
          </w:rPr>
          <w:t>was</w:t>
        </w:r>
        <w:r w:rsidR="0054635D" w:rsidRPr="00842D58">
          <w:rPr>
            <w:rFonts w:ascii="Arial" w:hAnsi="Arial" w:cs="Arial"/>
          </w:rPr>
          <w:t xml:space="preserve"> </w:t>
        </w:r>
      </w:ins>
      <w:r w:rsidRPr="00842D58">
        <w:rPr>
          <w:rFonts w:ascii="Arial" w:hAnsi="Arial" w:cs="Arial"/>
        </w:rPr>
        <w:t>found.</w:t>
      </w:r>
      <w:r w:rsidR="00016A58">
        <w:rPr>
          <w:rFonts w:ascii="Arial" w:hAnsi="Arial" w:cs="Arial"/>
        </w:rPr>
        <w:t xml:space="preserve"> This is consistent with </w:t>
      </w:r>
      <w:r w:rsidR="00100CB6">
        <w:rPr>
          <w:rFonts w:ascii="Arial" w:hAnsi="Arial" w:cs="Arial"/>
        </w:rPr>
        <w:t xml:space="preserve">previous findings of high </w:t>
      </w:r>
      <w:ins w:id="1633" w:author="Céline" w:date="2019-09-13T11:24:00Z">
        <w:r w:rsidR="00310486">
          <w:rPr>
            <w:rFonts w:ascii="Arial" w:hAnsi="Arial" w:cs="Arial"/>
          </w:rPr>
          <w:t xml:space="preserve">genome-wide </w:t>
        </w:r>
      </w:ins>
      <w:r w:rsidR="00100CB6">
        <w:rPr>
          <w:rFonts w:ascii="Arial" w:hAnsi="Arial" w:cs="Arial"/>
        </w:rPr>
        <w:t xml:space="preserve">diversity in </w:t>
      </w:r>
      <w:r w:rsidR="00100CB6" w:rsidRPr="00100CB6">
        <w:rPr>
          <w:rFonts w:ascii="Arial" w:hAnsi="Arial" w:cs="Arial"/>
          <w:i/>
        </w:rPr>
        <w:t xml:space="preserve">B. </w:t>
      </w:r>
      <w:proofErr w:type="spellStart"/>
      <w:r w:rsidR="00100CB6" w:rsidRPr="00100CB6">
        <w:rPr>
          <w:rFonts w:ascii="Arial" w:hAnsi="Arial" w:cs="Arial"/>
          <w:i/>
        </w:rPr>
        <w:t>cinerea</w:t>
      </w:r>
      <w:proofErr w:type="spellEnd"/>
      <w:del w:id="1634" w:author="Céline" w:date="2019-09-13T11:24:00Z">
        <w:r w:rsidR="00100CB6" w:rsidRPr="00100CB6" w:rsidDel="00310486">
          <w:rPr>
            <w:rFonts w:ascii="Arial" w:hAnsi="Arial" w:cs="Arial"/>
            <w:i/>
          </w:rPr>
          <w:delText xml:space="preserve"> </w:delText>
        </w:r>
        <w:r w:rsidR="00100CB6" w:rsidDel="00310486">
          <w:rPr>
            <w:rFonts w:ascii="Arial" w:hAnsi="Arial" w:cs="Arial"/>
          </w:rPr>
          <w:delText>genome-wide</w:delText>
        </w:r>
      </w:del>
      <w:r w:rsidR="00100CB6">
        <w:rPr>
          <w:rFonts w:ascii="Arial" w:hAnsi="Arial" w:cs="Arial"/>
        </w:rPr>
        <w:t>, and virulence</w:t>
      </w:r>
      <w:ins w:id="1635" w:author="Céline" w:date="2019-09-13T11:25:00Z">
        <w:r w:rsidR="00310486">
          <w:rPr>
            <w:rFonts w:ascii="Arial" w:hAnsi="Arial" w:cs="Arial"/>
          </w:rPr>
          <w:t xml:space="preserve"> and host specificity</w:t>
        </w:r>
      </w:ins>
      <w:r w:rsidR="00100CB6">
        <w:rPr>
          <w:rFonts w:ascii="Arial" w:hAnsi="Arial" w:cs="Arial"/>
        </w:rPr>
        <w:t xml:space="preserve"> mapping to large swaths of the pathogen genome including 16 of 18 chromosomes </w:t>
      </w:r>
      <w:r w:rsidR="008A4A05">
        <w:rPr>
          <w:rFonts w:ascii="Arial" w:hAnsi="Arial" w:cs="Arial"/>
        </w:rPr>
        <w:fldChar w:fldCharType="begin">
          <w:fldData xml:space="preserve">PEVuZE5vdGU+PENpdGU+PEF1dGhvcj5DYXNleXM8L0F1dGhvcj48WWVhcj4yMDE4PC9ZZWFyPjxS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PEVuZE5vdGU+PENpdGU+PEF1dGhvcj5DYXNleXM8L0F1dGhvcj48WWVhcj4yMDE4PC9ZZWFyPjxS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8A4A05">
        <w:rPr>
          <w:rFonts w:ascii="Arial" w:hAnsi="Arial" w:cs="Arial"/>
        </w:rPr>
      </w:r>
      <w:r w:rsidR="008A4A05">
        <w:rPr>
          <w:rFonts w:ascii="Arial" w:hAnsi="Arial" w:cs="Arial"/>
        </w:rPr>
        <w:fldChar w:fldCharType="separate"/>
      </w:r>
      <w:r w:rsidR="00EC5B8B">
        <w:rPr>
          <w:rFonts w:ascii="Arial" w:hAnsi="Arial" w:cs="Arial"/>
          <w:noProof/>
        </w:rPr>
        <w:t>(</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Caseys</w:t>
      </w:r>
      <w:r w:rsidR="00EC5B8B" w:rsidRPr="00EC5B8B">
        <w:rPr>
          <w:rFonts w:ascii="Arial" w:hAnsi="Arial" w:cs="Arial"/>
          <w:i/>
          <w:noProof/>
        </w:rPr>
        <w:t xml:space="preserve"> et al.</w:t>
      </w:r>
      <w:r w:rsidR="00EC5B8B">
        <w:rPr>
          <w:rFonts w:ascii="Arial" w:hAnsi="Arial" w:cs="Arial"/>
          <w:noProof/>
        </w:rPr>
        <w:t xml:space="preserve"> 2018)</w:t>
      </w:r>
      <w:r w:rsidR="008A4A05">
        <w:rPr>
          <w:rFonts w:ascii="Arial" w:hAnsi="Arial" w:cs="Arial"/>
        </w:rPr>
        <w:fldChar w:fldCharType="end"/>
      </w:r>
      <w:r w:rsidR="00100CB6">
        <w:rPr>
          <w:rFonts w:ascii="Arial" w:hAnsi="Arial" w:cs="Arial"/>
        </w:rPr>
        <w:t>.</w:t>
      </w:r>
      <w:r w:rsidRPr="00842D58">
        <w:rPr>
          <w:rFonts w:ascii="Arial" w:hAnsi="Arial" w:cs="Arial"/>
        </w:rPr>
        <w:t xml:space="preserve"> </w:t>
      </w:r>
      <w:ins w:id="1636" w:author="Céline" w:date="2019-09-13T11:25:00Z">
        <w:r w:rsidR="00310486">
          <w:rPr>
            <w:rFonts w:ascii="Arial" w:hAnsi="Arial" w:cs="Arial"/>
          </w:rPr>
          <w:t>S</w:t>
        </w:r>
      </w:ins>
      <w:del w:id="1637" w:author="Céline" w:date="2019-09-13T11:25:00Z">
        <w:r w:rsidRPr="00842D58" w:rsidDel="00310486">
          <w:rPr>
            <w:rFonts w:ascii="Arial" w:hAnsi="Arial" w:cs="Arial"/>
          </w:rPr>
          <w:delText>It will require conducting a s</w:delText>
        </w:r>
      </w:del>
      <w:r w:rsidRPr="00842D58">
        <w:rPr>
          <w:rFonts w:ascii="Arial" w:hAnsi="Arial" w:cs="Arial"/>
        </w:rPr>
        <w:t xml:space="preserve">imilar </w:t>
      </w:r>
      <w:proofErr w:type="spellStart"/>
      <w:ins w:id="1638" w:author="Céline" w:date="2019-09-13T11:27:00Z">
        <w:r w:rsidR="00310486">
          <w:rPr>
            <w:rFonts w:ascii="Arial" w:hAnsi="Arial" w:cs="Arial"/>
          </w:rPr>
          <w:t>eQTL</w:t>
        </w:r>
        <w:proofErr w:type="spellEnd"/>
        <w:r w:rsidR="00310486">
          <w:rPr>
            <w:rFonts w:ascii="Arial" w:hAnsi="Arial" w:cs="Arial"/>
          </w:rPr>
          <w:t xml:space="preserve"> </w:t>
        </w:r>
      </w:ins>
      <w:r w:rsidRPr="00842D58">
        <w:rPr>
          <w:rFonts w:ascii="Arial" w:hAnsi="Arial" w:cs="Arial"/>
        </w:rPr>
        <w:t>analys</w:t>
      </w:r>
      <w:ins w:id="1639" w:author="Céline" w:date="2019-09-13T11:25:00Z">
        <w:r w:rsidR="00310486">
          <w:rPr>
            <w:rFonts w:ascii="Arial" w:hAnsi="Arial" w:cs="Arial"/>
          </w:rPr>
          <w:t>e</w:t>
        </w:r>
      </w:ins>
      <w:del w:id="1640" w:author="Céline" w:date="2019-09-13T11:25:00Z">
        <w:r w:rsidRPr="00842D58" w:rsidDel="00310486">
          <w:rPr>
            <w:rFonts w:ascii="Arial" w:hAnsi="Arial" w:cs="Arial"/>
          </w:rPr>
          <w:delText>i</w:delText>
        </w:r>
      </w:del>
      <w:r w:rsidRPr="00842D58">
        <w:rPr>
          <w:rFonts w:ascii="Arial" w:hAnsi="Arial" w:cs="Arial"/>
        </w:rPr>
        <w:t>s in the multi-speed genome filamentous fungi</w:t>
      </w:r>
      <w:ins w:id="1641" w:author="Céline" w:date="2019-09-13T11:25:00Z">
        <w:r w:rsidR="00310486">
          <w:rPr>
            <w:rFonts w:ascii="Arial" w:hAnsi="Arial" w:cs="Arial"/>
          </w:rPr>
          <w:t xml:space="preserve"> are required</w:t>
        </w:r>
      </w:ins>
      <w:r w:rsidRPr="00842D58">
        <w:rPr>
          <w:rFonts w:ascii="Arial" w:hAnsi="Arial" w:cs="Arial"/>
        </w:rPr>
        <w:t xml:space="preserve"> to test whether </w:t>
      </w:r>
      <w:proofErr w:type="spellStart"/>
      <w:r w:rsidRPr="00842D58">
        <w:rPr>
          <w:rFonts w:ascii="Arial" w:hAnsi="Arial" w:cs="Arial"/>
        </w:rPr>
        <w:t>eQTL</w:t>
      </w:r>
      <w:proofErr w:type="spellEnd"/>
      <w:r w:rsidRPr="00842D58">
        <w:rPr>
          <w:rFonts w:ascii="Arial" w:hAnsi="Arial" w:cs="Arial"/>
        </w:rPr>
        <w:t xml:space="preserve"> in</w:t>
      </w:r>
      <w:del w:id="1642" w:author="Céline" w:date="2019-09-13T11:26:00Z">
        <w:r w:rsidRPr="00842D58" w:rsidDel="00310486">
          <w:rPr>
            <w:rFonts w:ascii="Arial" w:hAnsi="Arial" w:cs="Arial"/>
          </w:rPr>
          <w:delText xml:space="preserve"> a</w:delText>
        </w:r>
      </w:del>
      <w:r w:rsidRPr="00842D58">
        <w:rPr>
          <w:rFonts w:ascii="Arial" w:hAnsi="Arial" w:cs="Arial"/>
        </w:rPr>
        <w:t xml:space="preserve"> pathogen</w:t>
      </w:r>
      <w:ins w:id="1643" w:author="Céline" w:date="2019-09-13T11:26:00Z">
        <w:r w:rsidR="00310486">
          <w:rPr>
            <w:rFonts w:ascii="Arial" w:hAnsi="Arial" w:cs="Arial"/>
          </w:rPr>
          <w:t>s</w:t>
        </w:r>
      </w:ins>
      <w:r w:rsidRPr="00842D58">
        <w:rPr>
          <w:rFonts w:ascii="Arial" w:hAnsi="Arial" w:cs="Arial"/>
        </w:rPr>
        <w:t xml:space="preserve"> with a multi-speed genome truly cluster within the highly polymorphic regions. </w:t>
      </w:r>
      <w:ins w:id="1644" w:author="Céline" w:date="2019-09-13T11:26:00Z">
        <w:r w:rsidR="00310486">
          <w:rPr>
            <w:rFonts w:ascii="Arial" w:hAnsi="Arial" w:cs="Arial"/>
          </w:rPr>
          <w:t>Together, t</w:t>
        </w:r>
      </w:ins>
      <w:del w:id="1645" w:author="Céline" w:date="2019-09-13T11:26:00Z">
        <w:r w:rsidRPr="00842D58" w:rsidDel="00310486">
          <w:rPr>
            <w:rFonts w:ascii="Arial" w:hAnsi="Arial" w:cs="Arial"/>
          </w:rPr>
          <w:delText>T</w:delText>
        </w:r>
      </w:del>
      <w:r w:rsidRPr="00842D58">
        <w:rPr>
          <w:rFonts w:ascii="Arial" w:hAnsi="Arial" w:cs="Arial"/>
        </w:rPr>
        <w:t>hese findings</w:t>
      </w:r>
      <w:del w:id="1646" w:author="Céline" w:date="2019-09-13T11:26:00Z">
        <w:r w:rsidRPr="00842D58" w:rsidDel="00310486">
          <w:rPr>
            <w:rFonts w:ascii="Arial" w:hAnsi="Arial" w:cs="Arial"/>
          </w:rPr>
          <w:delText xml:space="preserve"> together</w:delText>
        </w:r>
      </w:del>
      <w:r w:rsidRPr="00842D58">
        <w:rPr>
          <w:rFonts w:ascii="Arial" w:hAnsi="Arial" w:cs="Arial"/>
        </w:rPr>
        <w:t xml:space="preserve">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w:t>
      </w:r>
      <w:proofErr w:type="spellStart"/>
      <w:r w:rsidRPr="00842D58">
        <w:rPr>
          <w:rFonts w:ascii="Arial" w:hAnsi="Arial" w:cs="Arial"/>
          <w:b/>
        </w:rPr>
        <w:t>pleiotropy</w:t>
      </w:r>
      <w:proofErr w:type="spellEnd"/>
      <w:r w:rsidRPr="00842D58">
        <w:rPr>
          <w:rFonts w:ascii="Arial" w:hAnsi="Arial" w:cs="Arial"/>
          <w:b/>
        </w:rPr>
        <w:t xml:space="preserve"> in cross-species </w:t>
      </w:r>
      <w:proofErr w:type="spellStart"/>
      <w:r w:rsidRPr="00842D58">
        <w:rPr>
          <w:rFonts w:ascii="Arial" w:hAnsi="Arial" w:cs="Arial"/>
          <w:b/>
        </w:rPr>
        <w:t>eQTL</w:t>
      </w:r>
      <w:proofErr w:type="spellEnd"/>
      <w:r w:rsidRPr="00842D58">
        <w:rPr>
          <w:rFonts w:ascii="Arial" w:hAnsi="Arial" w:cs="Arial"/>
          <w:b/>
        </w:rPr>
        <w:t xml:space="preserve"> </w:t>
      </w:r>
    </w:p>
    <w:p w14:paraId="1EEA524C" w14:textId="61F399F3" w:rsidR="003D14D0" w:rsidRPr="00842D58" w:rsidRDefault="003D14D0" w:rsidP="003D14D0">
      <w:pPr>
        <w:spacing w:line="480" w:lineRule="auto"/>
        <w:ind w:firstLine="360"/>
        <w:rPr>
          <w:rFonts w:ascii="Arial" w:hAnsi="Arial" w:cs="Arial"/>
        </w:rPr>
      </w:pPr>
      <w:r w:rsidRPr="00842D58">
        <w:rPr>
          <w:rFonts w:ascii="Arial" w:hAnsi="Arial" w:cs="Arial"/>
        </w:rPr>
        <w:t>Previous pathogen</w:t>
      </w:r>
      <w:del w:id="1647" w:author="Dan Kliebenstein" w:date="2019-08-16T16:01:00Z">
        <w:r w:rsidRPr="00842D58" w:rsidDel="003B13BD">
          <w:rPr>
            <w:rFonts w:ascii="Arial" w:hAnsi="Arial" w:cs="Arial"/>
          </w:rPr>
          <w:delText>-linked</w:delText>
        </w:r>
      </w:del>
      <w:r w:rsidRPr="00842D58">
        <w:rPr>
          <w:rFonts w:ascii="Arial" w:hAnsi="Arial" w:cs="Arial"/>
        </w:rPr>
        <w:t xml:space="preserve"> </w:t>
      </w:r>
      <w:proofErr w:type="spellStart"/>
      <w:r w:rsidRPr="00842D58">
        <w:rPr>
          <w:rFonts w:ascii="Arial" w:hAnsi="Arial" w:cs="Arial"/>
        </w:rPr>
        <w:t>eQTL</w:t>
      </w:r>
      <w:proofErr w:type="spellEnd"/>
      <w:r w:rsidRPr="00842D58">
        <w:rPr>
          <w:rFonts w:ascii="Arial" w:hAnsi="Arial" w:cs="Arial"/>
        </w:rPr>
        <w:t xml:space="preserve"> studies typically identified </w:t>
      </w:r>
      <w:del w:id="1648" w:author="Dan Kliebenstein" w:date="2019-09-13T15:48:00Z">
        <w:r w:rsidRPr="00842D58" w:rsidDel="00ED7E91">
          <w:rPr>
            <w:rFonts w:ascii="Arial" w:hAnsi="Arial" w:cs="Arial"/>
          </w:rPr>
          <w:delText>more explicit</w:delText>
        </w:r>
      </w:del>
      <w:ins w:id="1649" w:author="Dan Kliebenstein" w:date="2019-09-13T15:48:00Z">
        <w:r w:rsidR="00ED7E91">
          <w:rPr>
            <w:rFonts w:ascii="Arial" w:hAnsi="Arial" w:cs="Arial"/>
          </w:rPr>
          <w:t>qualitative</w:t>
        </w:r>
      </w:ins>
      <w:r w:rsidRPr="00842D58">
        <w:rPr>
          <w:rFonts w:ascii="Arial" w:hAnsi="Arial" w:cs="Arial"/>
        </w:rPr>
        <w:t xml:space="preserve"> patterns whereby each host expression profile was explained by only a single major-effect pathogen locus </w:t>
      </w:r>
      <w:r w:rsidRPr="00842D58">
        <w:rPr>
          <w:rFonts w:ascii="Arial" w:hAnsi="Arial" w:cs="Arial"/>
        </w:rPr>
        <w:fldChar w:fldCharType="begin"/>
      </w:r>
      <w:r w:rsidR="00F77212">
        <w:rPr>
          <w:rFonts w:ascii="Arial" w:hAnsi="Arial" w:cs="Arial"/>
        </w:rPr>
        <w:instrText xml:space="preserve"> ADDIN EN.CITE &lt;EndNote&gt;&lt;Cite&gt;&lt;Author&gt;Guo&lt;/Author&gt;&lt;Year&gt;2017&lt;/Year&gt;&lt;RecNum&gt;37&lt;/RecNum&gt;&lt;DisplayText&gt;(&lt;style face="smallcaps"&gt;Guo&lt;/style&gt;&lt;style face="italic"&gt; et al.&lt;/style&gt; 2017)&lt;/DisplayText&gt;&lt;record&gt;&lt;rec-number&gt;37&lt;/rec-number&gt;&lt;foreign-keys&gt;&lt;key app="EN" db-id="xfrzr0evkvr902e2fw7xr021sxvavap5rpvx" timestamp="1568759431"&gt;37&lt;/key&gt;&lt;/foreign-keys&gt;&lt;ref-type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Guo</w:t>
      </w:r>
      <w:r w:rsidR="00891406" w:rsidRPr="00891406">
        <w:rPr>
          <w:rFonts w:ascii="Arial" w:hAnsi="Arial" w:cs="Arial"/>
          <w:i/>
          <w:noProof/>
        </w:rPr>
        <w:t xml:space="preserve"> et al.</w:t>
      </w:r>
      <w:r w:rsidR="00891406">
        <w:rPr>
          <w:rFonts w:ascii="Arial" w:hAnsi="Arial" w:cs="Arial"/>
          <w:noProof/>
        </w:rPr>
        <w:t xml:space="preserve"> 2017)</w:t>
      </w:r>
      <w:r w:rsidRPr="00842D58">
        <w:rPr>
          <w:rFonts w:ascii="Arial" w:hAnsi="Arial" w:cs="Arial"/>
        </w:rPr>
        <w:fldChar w:fldCharType="end"/>
      </w:r>
      <w:r w:rsidRPr="00842D58">
        <w:rPr>
          <w:rFonts w:ascii="Arial" w:hAnsi="Arial" w:cs="Arial"/>
        </w:rPr>
        <w:t xml:space="preserve"> </w:t>
      </w:r>
      <w:r w:rsidRPr="00842D58">
        <w:rPr>
          <w:rFonts w:ascii="Arial" w:hAnsi="Arial" w:cs="Arial"/>
        </w:rPr>
        <w:lastRenderedPageBreak/>
        <w:t xml:space="preserve">or each pathogen </w:t>
      </w:r>
      <w:proofErr w:type="spellStart"/>
      <w:r w:rsidRPr="00842D58">
        <w:rPr>
          <w:rFonts w:ascii="Arial" w:hAnsi="Arial" w:cs="Arial"/>
        </w:rPr>
        <w:t>eQTL</w:t>
      </w:r>
      <w:proofErr w:type="spellEnd"/>
      <w:r w:rsidRPr="00842D58">
        <w:rPr>
          <w:rFonts w:ascii="Arial" w:hAnsi="Arial" w:cs="Arial"/>
        </w:rPr>
        <w:t xml:space="preserve"> </w:t>
      </w:r>
      <w:del w:id="1650" w:author="Dan Kliebenstein" w:date="2019-08-16T16:01:00Z">
        <w:r w:rsidRPr="00842D58" w:rsidDel="003B13BD">
          <w:rPr>
            <w:rFonts w:ascii="Arial" w:hAnsi="Arial" w:cs="Arial"/>
          </w:rPr>
          <w:delText xml:space="preserve">linked </w:delText>
        </w:r>
      </w:del>
      <w:ins w:id="1651" w:author="Dan Kliebenstein" w:date="2019-08-16T16:01:00Z">
        <w:r w:rsidR="003B13BD">
          <w:rPr>
            <w:rFonts w:ascii="Arial" w:hAnsi="Arial" w:cs="Arial"/>
          </w:rPr>
          <w:t>connected</w:t>
        </w:r>
        <w:r w:rsidR="003B13BD" w:rsidRPr="00842D58">
          <w:rPr>
            <w:rFonts w:ascii="Arial" w:hAnsi="Arial" w:cs="Arial"/>
          </w:rPr>
          <w:t xml:space="preserve"> </w:t>
        </w:r>
      </w:ins>
      <w:r w:rsidRPr="00842D58">
        <w:rPr>
          <w:rFonts w:ascii="Arial" w:hAnsi="Arial" w:cs="Arial"/>
        </w:rPr>
        <w:t xml:space="preserve">to a specific host network </w:t>
      </w:r>
      <w:r w:rsidRPr="00842D58">
        <w:rPr>
          <w:rFonts w:ascii="Arial" w:hAnsi="Arial" w:cs="Arial"/>
        </w:rPr>
        <w:fldChar w:fldCharType="begin"/>
      </w:r>
      <w:r w:rsidR="00F77212">
        <w:rPr>
          <w:rFonts w:ascii="Arial" w:hAnsi="Arial" w:cs="Arial"/>
        </w:rPr>
        <w:instrText xml:space="preserve"> ADDIN EN.CITE &lt;EndNote&gt;&lt;Cite&gt;&lt;Author&gt;Wu&lt;/Author&gt;&lt;Year&gt;2015&lt;/Year&gt;&lt;RecNum&gt;38&lt;/RecNum&gt;&lt;DisplayText&gt;(&lt;style face="smallcaps"&gt;Wu&lt;/style&gt;&lt;style face="italic"&gt; et al.&lt;/style&gt; 2015)&lt;/DisplayText&gt;&lt;record&gt;&lt;rec-number&gt;38&lt;/rec-number&gt;&lt;foreign-keys&gt;&lt;key app="EN" db-id="xfrzr0evkvr902e2fw7xr021sxvavap5rpvx" timestamp="1568759431"&gt;38&lt;/key&gt;&lt;/foreign-keys&gt;&lt;ref-type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Wu</w:t>
      </w:r>
      <w:r w:rsidR="00891406" w:rsidRPr="00891406">
        <w:rPr>
          <w:rFonts w:ascii="Arial" w:hAnsi="Arial" w:cs="Arial"/>
          <w:i/>
          <w:noProof/>
        </w:rPr>
        <w:t xml:space="preserve"> et al.</w:t>
      </w:r>
      <w:r w:rsidR="00891406">
        <w:rPr>
          <w:rFonts w:ascii="Arial" w:hAnsi="Arial" w:cs="Arial"/>
          <w:noProof/>
        </w:rPr>
        <w:t xml:space="preserve"> 2015)</w:t>
      </w:r>
      <w:r w:rsidRPr="00842D58">
        <w:rPr>
          <w:rFonts w:ascii="Arial" w:hAnsi="Arial" w:cs="Arial"/>
        </w:rPr>
        <w:fldChar w:fldCharType="end"/>
      </w:r>
      <w:r w:rsidRPr="00842D58">
        <w:rPr>
          <w:rFonts w:ascii="Arial" w:hAnsi="Arial" w:cs="Arial"/>
        </w:rPr>
        <w:t>. In contrast, co-</w:t>
      </w:r>
      <w:proofErr w:type="spellStart"/>
      <w:r w:rsidRPr="00842D58">
        <w:rPr>
          <w:rFonts w:ascii="Arial" w:hAnsi="Arial" w:cs="Arial"/>
        </w:rPr>
        <w:t>transcriptome</w:t>
      </w:r>
      <w:proofErr w:type="spellEnd"/>
      <w:r w:rsidRPr="00842D58">
        <w:rPr>
          <w:rFonts w:ascii="Arial" w:hAnsi="Arial" w:cs="Arial"/>
        </w:rPr>
        <w:t xml:space="preserve"> </w:t>
      </w:r>
      <w:del w:id="1652" w:author="Céline" w:date="2019-09-13T11:30:00Z">
        <w:r w:rsidRPr="00842D58" w:rsidDel="00310486">
          <w:rPr>
            <w:rFonts w:ascii="Arial" w:hAnsi="Arial" w:cs="Arial"/>
          </w:rPr>
          <w:delText>e</w:delText>
        </w:r>
      </w:del>
      <w:r w:rsidRPr="00842D58">
        <w:rPr>
          <w:rFonts w:ascii="Arial" w:hAnsi="Arial" w:cs="Arial"/>
        </w:rPr>
        <w:t xml:space="preserve">GWA with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proofErr w:type="spellStart"/>
      <w:r w:rsidRPr="00842D58">
        <w:rPr>
          <w:rFonts w:ascii="Arial" w:hAnsi="Arial" w:cs="Arial"/>
        </w:rPr>
        <w:t>eQTL</w:t>
      </w:r>
      <w:proofErr w:type="spellEnd"/>
      <w:r w:rsidRPr="00842D58">
        <w:rPr>
          <w:rFonts w:ascii="Arial" w:hAnsi="Arial" w:cs="Arial"/>
        </w:rPr>
        <w:t xml:space="preserve"> hotspots </w:t>
      </w:r>
      <w:del w:id="1653" w:author="Dan Kliebenstein" w:date="2019-08-16T16:02:00Z">
        <w:r w:rsidRPr="00842D58" w:rsidDel="003B13BD">
          <w:rPr>
            <w:rFonts w:ascii="Arial" w:hAnsi="Arial" w:cs="Arial"/>
          </w:rPr>
          <w:delText>and these linked to</w:delText>
        </w:r>
      </w:del>
      <w:ins w:id="1654" w:author="Dan Kliebenstein" w:date="2019-08-16T16:02:00Z">
        <w:r w:rsidR="003B13BD">
          <w:rPr>
            <w:rFonts w:ascii="Arial" w:hAnsi="Arial" w:cs="Arial"/>
          </w:rPr>
          <w:t>altering</w:t>
        </w:r>
      </w:ins>
      <w:r w:rsidRPr="00842D58">
        <w:rPr>
          <w:rFonts w:ascii="Arial" w:hAnsi="Arial" w:cs="Arial"/>
        </w:rPr>
        <w:t xml:space="preserve"> multiple </w:t>
      </w:r>
      <w:proofErr w:type="spellStart"/>
      <w:r w:rsidRPr="00842D58">
        <w:rPr>
          <w:rFonts w:ascii="Arial" w:hAnsi="Arial" w:cs="Arial"/>
        </w:rPr>
        <w:t>transcriptome</w:t>
      </w:r>
      <w:proofErr w:type="spellEnd"/>
      <w:r w:rsidRPr="00842D58">
        <w:rPr>
          <w:rFonts w:ascii="Arial" w:hAnsi="Arial" w:cs="Arial"/>
        </w:rPr>
        <w:t xml:space="preserv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w:t>
      </w:r>
      <w:ins w:id="1655" w:author="Céline" w:date="2019-09-13T11:31:00Z">
        <w:r w:rsidR="00310486">
          <w:rPr>
            <w:rFonts w:ascii="Arial" w:hAnsi="Arial" w:cs="Arial"/>
          </w:rPr>
          <w:t xml:space="preserve">the disease outcome is </w:t>
        </w:r>
      </w:ins>
      <w:ins w:id="1656" w:author="Céline" w:date="2019-09-13T11:32:00Z">
        <w:r w:rsidR="00310486">
          <w:rPr>
            <w:rFonts w:ascii="Arial" w:hAnsi="Arial" w:cs="Arial"/>
          </w:rPr>
          <w:t>based on</w:t>
        </w:r>
      </w:ins>
      <w:del w:id="1657" w:author="Céline" w:date="2019-09-13T11:32:00Z">
        <w:r w:rsidRPr="00842D58" w:rsidDel="00310486">
          <w:rPr>
            <w:rFonts w:ascii="Arial" w:hAnsi="Arial" w:cs="Arial"/>
          </w:rPr>
          <w:delText>both</w:delText>
        </w:r>
      </w:del>
      <w:ins w:id="1658" w:author="Céline" w:date="2019-09-13T11:32:00Z">
        <w:r w:rsidR="00310486">
          <w:rPr>
            <w:rFonts w:ascii="Arial" w:hAnsi="Arial" w:cs="Arial"/>
          </w:rPr>
          <w:t xml:space="preserve"> </w:t>
        </w:r>
      </w:ins>
      <w:del w:id="1659" w:author="Céline" w:date="2019-09-13T11:32:00Z">
        <w:r w:rsidRPr="00842D58" w:rsidDel="00310486">
          <w:rPr>
            <w:rFonts w:ascii="Arial" w:hAnsi="Arial" w:cs="Arial"/>
          </w:rPr>
          <w:delText xml:space="preserve"> the host and pathogen appear to draw from </w:delText>
        </w:r>
      </w:del>
      <w:r w:rsidRPr="00842D58">
        <w:rPr>
          <w:rFonts w:ascii="Arial" w:hAnsi="Arial" w:cs="Arial"/>
        </w:rPr>
        <w:t xml:space="preserve">extensive genetic variation </w:t>
      </w:r>
      <w:ins w:id="1660" w:author="Céline" w:date="2019-09-13T11:32:00Z">
        <w:r w:rsidR="00310486">
          <w:rPr>
            <w:rFonts w:ascii="Arial" w:hAnsi="Arial" w:cs="Arial"/>
          </w:rPr>
          <w:t xml:space="preserve">in both </w:t>
        </w:r>
        <w:r w:rsidR="00310486" w:rsidRPr="00842D58">
          <w:rPr>
            <w:rFonts w:ascii="Arial" w:hAnsi="Arial" w:cs="Arial"/>
          </w:rPr>
          <w:t>the hos</w:t>
        </w:r>
        <w:r w:rsidR="00310486">
          <w:rPr>
            <w:rFonts w:ascii="Arial" w:hAnsi="Arial" w:cs="Arial"/>
          </w:rPr>
          <w:t>t and pathogen</w:t>
        </w:r>
      </w:ins>
      <w:del w:id="1661" w:author="Céline" w:date="2019-09-13T11:32:00Z">
        <w:r w:rsidRPr="00842D58" w:rsidDel="00310486">
          <w:rPr>
            <w:rFonts w:ascii="Arial" w:hAnsi="Arial" w:cs="Arial"/>
          </w:rPr>
          <w:delText>to determine disease outcomes</w:delText>
        </w:r>
      </w:del>
      <w:r w:rsidRPr="00842D58">
        <w:rPr>
          <w:rFonts w:ascii="Arial" w:hAnsi="Arial" w:cs="Arial"/>
        </w:rPr>
        <w:t xml:space="preserve">. In effect, we see </w:t>
      </w:r>
      <w:proofErr w:type="spellStart"/>
      <w:r w:rsidRPr="00842D58">
        <w:rPr>
          <w:rFonts w:ascii="Arial" w:hAnsi="Arial" w:cs="Arial"/>
        </w:rPr>
        <w:t>polygenicity</w:t>
      </w:r>
      <w:proofErr w:type="spellEnd"/>
      <w:r w:rsidRPr="00842D58">
        <w:rPr>
          <w:rFonts w:ascii="Arial" w:hAnsi="Arial" w:cs="Arial"/>
        </w:rPr>
        <w:t xml:space="preserve"> of host expression regulation by the pathogen at the gene level, and at the network level. It remains to be ascertained if this system</w:t>
      </w:r>
      <w:r w:rsidR="00893309">
        <w:rPr>
          <w:rFonts w:ascii="Arial" w:hAnsi="Arial" w:cs="Arial"/>
        </w:rPr>
        <w:t xml:space="preserve"> functions</w:t>
      </w:r>
      <w:r w:rsidRPr="00842D58">
        <w:rPr>
          <w:rFonts w:ascii="Arial" w:hAnsi="Arial" w:cs="Arial"/>
        </w:rPr>
        <w:t xml:space="preserve"> to create robustness in these connections in the face of changes to the pathogen or host genetics or if, alternatively, this is an indication </w:t>
      </w:r>
      <w:ins w:id="1662" w:author="Céline" w:date="2019-09-13T11:34:00Z">
        <w:r w:rsidR="005D0224">
          <w:rPr>
            <w:rFonts w:ascii="Arial" w:hAnsi="Arial" w:cs="Arial"/>
          </w:rPr>
          <w:t xml:space="preserve">of existence of </w:t>
        </w:r>
      </w:ins>
      <w:del w:id="1663" w:author="Céline" w:date="2019-09-13T11:34:00Z">
        <w:r w:rsidRPr="00842D58" w:rsidDel="005D0224">
          <w:rPr>
            <w:rFonts w:ascii="Arial" w:hAnsi="Arial" w:cs="Arial"/>
          </w:rPr>
          <w:delText xml:space="preserve">that there are </w:delText>
        </w:r>
      </w:del>
      <w:r w:rsidRPr="00842D58">
        <w:rPr>
          <w:rFonts w:ascii="Arial" w:hAnsi="Arial" w:cs="Arial"/>
        </w:rPr>
        <w:t xml:space="preserve">discrete set of interaction mechanisms between the host and the pathogen. </w:t>
      </w:r>
    </w:p>
    <w:p w14:paraId="1E63EC1A" w14:textId="55922104" w:rsidR="003D14D0" w:rsidRPr="00842D58" w:rsidRDefault="003B13BD" w:rsidP="003D14D0">
      <w:pPr>
        <w:spacing w:line="480" w:lineRule="auto"/>
        <w:rPr>
          <w:rFonts w:ascii="Arial" w:hAnsi="Arial" w:cs="Arial"/>
          <w:b/>
        </w:rPr>
      </w:pPr>
      <w:ins w:id="1664" w:author="Dan Kliebenstein" w:date="2019-08-16T16:02:00Z">
        <w:r>
          <w:rPr>
            <w:rFonts w:ascii="Arial" w:hAnsi="Arial" w:cs="Arial"/>
            <w:b/>
          </w:rPr>
          <w:t xml:space="preserve">Candidate causal loci encode </w:t>
        </w:r>
      </w:ins>
      <w:del w:id="1665" w:author="Dan Kliebenstein" w:date="2019-08-16T16:02:00Z">
        <w:r w:rsidR="003D14D0" w:rsidRPr="00842D58" w:rsidDel="003B13BD">
          <w:rPr>
            <w:rFonts w:ascii="Arial" w:hAnsi="Arial" w:cs="Arial"/>
            <w:b/>
          </w:rPr>
          <w:delText xml:space="preserve">Diverse </w:delText>
        </w:r>
      </w:del>
      <w:ins w:id="1666" w:author="Dan Kliebenstein" w:date="2019-08-16T16:02:00Z">
        <w:r>
          <w:rPr>
            <w:rFonts w:ascii="Arial" w:hAnsi="Arial" w:cs="Arial"/>
            <w:b/>
          </w:rPr>
          <w:t>d</w:t>
        </w:r>
        <w:r w:rsidRPr="00842D58">
          <w:rPr>
            <w:rFonts w:ascii="Arial" w:hAnsi="Arial" w:cs="Arial"/>
            <w:b/>
          </w:rPr>
          <w:t xml:space="preserve">iverse </w:t>
        </w:r>
      </w:ins>
      <w:r w:rsidR="003D14D0" w:rsidRPr="00842D58">
        <w:rPr>
          <w:rFonts w:ascii="Arial" w:hAnsi="Arial" w:cs="Arial"/>
          <w:b/>
        </w:rPr>
        <w:t xml:space="preserve">mechanisms </w:t>
      </w:r>
      <w:del w:id="1667" w:author="Dan Kliebenstein" w:date="2019-08-16T16:02:00Z">
        <w:r w:rsidR="003D14D0" w:rsidRPr="00842D58" w:rsidDel="003B13BD">
          <w:rPr>
            <w:rFonts w:ascii="Arial" w:hAnsi="Arial" w:cs="Arial"/>
            <w:b/>
          </w:rPr>
          <w:delText xml:space="preserve">linked to candidate causal loci </w:delText>
        </w:r>
      </w:del>
    </w:p>
    <w:p w14:paraId="7A6567A6" w14:textId="56729222" w:rsidR="003D14D0" w:rsidRPr="00842D58" w:rsidRDefault="005D0224" w:rsidP="003D14D0">
      <w:pPr>
        <w:spacing w:line="480" w:lineRule="auto"/>
        <w:ind w:firstLine="360"/>
        <w:rPr>
          <w:rFonts w:ascii="Arial" w:hAnsi="Arial" w:cs="Arial"/>
        </w:rPr>
      </w:pPr>
      <w:ins w:id="1668" w:author="Céline" w:date="2019-09-13T11:35:00Z">
        <w:del w:id="1669" w:author="Dan Kliebenstein" w:date="2019-09-25T10:20:00Z">
          <w:r w:rsidDel="0054635D">
            <w:rPr>
              <w:rFonts w:ascii="Arial" w:hAnsi="Arial" w:cs="Arial"/>
            </w:rPr>
            <w:delText>The i</w:delText>
          </w:r>
        </w:del>
      </w:ins>
      <w:del w:id="1670" w:author="Dan Kliebenstein" w:date="2019-09-25T10:20:00Z">
        <w:r w:rsidR="003D14D0" w:rsidRPr="00842D58" w:rsidDel="0054635D">
          <w:rPr>
            <w:rFonts w:ascii="Arial" w:hAnsi="Arial" w:cs="Arial"/>
          </w:rPr>
          <w:delText>Investigat</w:delText>
        </w:r>
      </w:del>
      <w:ins w:id="1671" w:author="Céline" w:date="2019-09-13T11:35:00Z">
        <w:del w:id="1672" w:author="Dan Kliebenstein" w:date="2019-09-25T10:20:00Z">
          <w:r w:rsidDel="0054635D">
            <w:rPr>
              <w:rFonts w:ascii="Arial" w:hAnsi="Arial" w:cs="Arial"/>
            </w:rPr>
            <w:delText>ion of</w:delText>
          </w:r>
        </w:del>
      </w:ins>
      <w:del w:id="1673" w:author="Dan Kliebenstein" w:date="2019-09-25T10:20:00Z">
        <w:r w:rsidR="003D14D0" w:rsidRPr="00842D58" w:rsidDel="0054635D">
          <w:rPr>
            <w:rFonts w:ascii="Arial" w:hAnsi="Arial" w:cs="Arial"/>
          </w:rPr>
          <w:delText>ing</w:delText>
        </w:r>
      </w:del>
      <w:ins w:id="1674" w:author="Dan Kliebenstein" w:date="2019-09-25T10:20:00Z">
        <w:r w:rsidR="0054635D">
          <w:rPr>
            <w:rFonts w:ascii="Arial" w:hAnsi="Arial" w:cs="Arial"/>
          </w:rPr>
          <w:t>Querying</w:t>
        </w:r>
      </w:ins>
      <w:r w:rsidR="003D14D0" w:rsidRPr="00842D58">
        <w:rPr>
          <w:rFonts w:ascii="Arial" w:hAnsi="Arial" w:cs="Arial"/>
        </w:rPr>
        <w:t xml:space="preserve"> the putative function of the candidate loci underlying the different </w:t>
      </w:r>
      <w:r w:rsidR="003D14D0" w:rsidRPr="00842D58">
        <w:rPr>
          <w:rFonts w:ascii="Arial" w:hAnsi="Arial" w:cs="Arial"/>
          <w:i/>
        </w:rPr>
        <w:t>trans</w:t>
      </w:r>
      <w:r w:rsidR="003D14D0" w:rsidRPr="00842D58">
        <w:rPr>
          <w:rFonts w:ascii="Arial" w:hAnsi="Arial" w:cs="Arial"/>
        </w:rPr>
        <w:t>-</w:t>
      </w:r>
      <w:proofErr w:type="spellStart"/>
      <w:r w:rsidR="003D14D0" w:rsidRPr="00842D58">
        <w:rPr>
          <w:rFonts w:ascii="Arial" w:hAnsi="Arial" w:cs="Arial"/>
        </w:rPr>
        <w:t>eQTL</w:t>
      </w:r>
      <w:proofErr w:type="spellEnd"/>
      <w:r w:rsidR="003D14D0" w:rsidRPr="00842D58">
        <w:rPr>
          <w:rFonts w:ascii="Arial" w:hAnsi="Arial" w:cs="Arial"/>
        </w:rPr>
        <w:t xml:space="preserve"> hotspots identified an array of potential molecular mechanisms. While one might assume that transcription factors are the most likely genes </w:t>
      </w:r>
      <w:ins w:id="1675" w:author="Céline" w:date="2019-09-13T11:36:00Z">
        <w:r>
          <w:rPr>
            <w:rFonts w:ascii="Arial" w:hAnsi="Arial" w:cs="Arial"/>
          </w:rPr>
          <w:t xml:space="preserve">for </w:t>
        </w:r>
        <w:del w:id="1676" w:author="Dan Kliebenstein" w:date="2019-09-13T15:48:00Z">
          <w:r w:rsidDel="007B1723">
            <w:rPr>
              <w:rFonts w:ascii="Arial" w:hAnsi="Arial" w:cs="Arial"/>
            </w:rPr>
            <w:delText>hosting</w:delText>
          </w:r>
        </w:del>
      </w:ins>
      <w:del w:id="1677" w:author="Dan Kliebenstein" w:date="2019-09-13T15:48:00Z">
        <w:r w:rsidR="003D14D0" w:rsidRPr="00842D58" w:rsidDel="007B1723">
          <w:rPr>
            <w:rFonts w:ascii="Arial" w:hAnsi="Arial" w:cs="Arial"/>
          </w:rPr>
          <w:delText>in</w:delText>
        </w:r>
      </w:del>
      <w:ins w:id="1678" w:author="Dan Kliebenstein" w:date="2019-09-13T15:48:00Z">
        <w:r w:rsidR="007B1723">
          <w:rPr>
            <w:rFonts w:ascii="Arial" w:hAnsi="Arial" w:cs="Arial"/>
          </w:rPr>
          <w:t>containing</w:t>
        </w:r>
      </w:ins>
      <w:del w:id="1679" w:author="Céline" w:date="2019-09-13T11:36:00Z">
        <w:r w:rsidR="003D14D0" w:rsidRPr="00842D58" w:rsidDel="005D0224">
          <w:rPr>
            <w:rFonts w:ascii="Arial" w:hAnsi="Arial" w:cs="Arial"/>
          </w:rPr>
          <w:delText xml:space="preserve"> which</w:delText>
        </w:r>
      </w:del>
      <w:r w:rsidR="003D14D0" w:rsidRPr="00842D58">
        <w:rPr>
          <w:rFonts w:ascii="Arial" w:hAnsi="Arial" w:cs="Arial"/>
        </w:rPr>
        <w:t xml:space="preserve"> genetic variation</w:t>
      </w:r>
      <w:ins w:id="1680" w:author="Céline" w:date="2019-09-13T11:36:00Z">
        <w:r>
          <w:rPr>
            <w:rFonts w:ascii="Arial" w:hAnsi="Arial" w:cs="Arial"/>
          </w:rPr>
          <w:t xml:space="preserve"> that</w:t>
        </w:r>
      </w:ins>
      <w:r w:rsidR="003D14D0" w:rsidRPr="00842D58">
        <w:rPr>
          <w:rFonts w:ascii="Arial" w:hAnsi="Arial" w:cs="Arial"/>
        </w:rPr>
        <w:t xml:space="preserve"> would lead to </w:t>
      </w:r>
      <w:r w:rsidR="003D14D0" w:rsidRPr="00842D58">
        <w:rPr>
          <w:rFonts w:ascii="Arial" w:hAnsi="Arial" w:cs="Arial"/>
          <w:i/>
        </w:rPr>
        <w:t>trans</w:t>
      </w:r>
      <w:r w:rsidR="003D14D0" w:rsidRPr="00842D58">
        <w:rPr>
          <w:rFonts w:ascii="Arial" w:hAnsi="Arial" w:cs="Arial"/>
        </w:rPr>
        <w:t>-</w:t>
      </w:r>
      <w:proofErr w:type="spellStart"/>
      <w:r w:rsidR="003D14D0" w:rsidRPr="00842D58">
        <w:rPr>
          <w:rFonts w:ascii="Arial" w:hAnsi="Arial" w:cs="Arial"/>
        </w:rPr>
        <w:t>eQTL</w:t>
      </w:r>
      <w:proofErr w:type="spellEnd"/>
      <w:r w:rsidR="003D14D0" w:rsidRPr="00842D58">
        <w:rPr>
          <w:rFonts w:ascii="Arial" w:hAnsi="Arial" w:cs="Arial"/>
        </w:rPr>
        <w:t xml:space="preserve"> hotspots, </w:t>
      </w:r>
      <w:ins w:id="1681" w:author="Céline" w:date="2019-09-13T11:36:00Z">
        <w:r>
          <w:rPr>
            <w:rFonts w:ascii="Arial" w:hAnsi="Arial" w:cs="Arial"/>
          </w:rPr>
          <w:t>we found</w:t>
        </w:r>
      </w:ins>
      <w:del w:id="1682" w:author="Céline" w:date="2019-09-13T11:36:00Z">
        <w:r w:rsidR="003D14D0" w:rsidRPr="00842D58" w:rsidDel="005D0224">
          <w:rPr>
            <w:rFonts w:ascii="Arial" w:hAnsi="Arial" w:cs="Arial"/>
          </w:rPr>
          <w:delText>there was</w:delText>
        </w:r>
      </w:del>
      <w:r w:rsidR="003D14D0" w:rsidRPr="00842D58">
        <w:rPr>
          <w:rFonts w:ascii="Arial" w:hAnsi="Arial" w:cs="Arial"/>
        </w:rPr>
        <w:t xml:space="preserve"> instead</w:t>
      </w:r>
      <w:del w:id="1683" w:author="Céline" w:date="2019-09-25T12:21:00Z">
        <w:r w:rsidR="003D14D0" w:rsidRPr="00842D58" w:rsidDel="003B5310">
          <w:rPr>
            <w:rFonts w:ascii="Arial" w:hAnsi="Arial" w:cs="Arial"/>
          </w:rPr>
          <w:delText xml:space="preserve"> a</w:delText>
        </w:r>
      </w:del>
      <w:del w:id="1684" w:author="Céline" w:date="2019-09-25T12:11:00Z">
        <w:r w:rsidR="003D14D0" w:rsidRPr="00842D58" w:rsidDel="0045010F">
          <w:rPr>
            <w:rFonts w:ascii="Arial" w:hAnsi="Arial" w:cs="Arial"/>
          </w:rPr>
          <w:delText>n</w:delText>
        </w:r>
      </w:del>
      <w:r w:rsidR="003D14D0" w:rsidRPr="00842D58">
        <w:rPr>
          <w:rFonts w:ascii="Arial" w:hAnsi="Arial" w:cs="Arial"/>
        </w:rPr>
        <w:t xml:space="preserve"> enrichment for enzyme-encoding genes </w:t>
      </w:r>
      <w:r w:rsidR="001D41ED">
        <w:rPr>
          <w:rFonts w:ascii="Arial" w:hAnsi="Arial" w:cs="Arial"/>
        </w:rPr>
        <w:t>among</w:t>
      </w:r>
      <w:r w:rsidR="003D14D0" w:rsidRPr="00842D58">
        <w:rPr>
          <w:rFonts w:ascii="Arial" w:hAnsi="Arial" w:cs="Arial"/>
        </w:rPr>
        <w:t xml:space="preserve"> these loci. </w:t>
      </w:r>
      <w:ins w:id="1685" w:author="Dan Kliebenstein" w:date="2019-08-16T16:03:00Z">
        <w:r w:rsidR="003B13BD">
          <w:rPr>
            <w:rFonts w:ascii="Arial" w:hAnsi="Arial" w:cs="Arial"/>
          </w:rPr>
          <w:t xml:space="preserve">Eight </w:t>
        </w:r>
      </w:ins>
      <w:ins w:id="1686" w:author="Dan Kliebenstein" w:date="2019-08-16T16:04:00Z">
        <w:r w:rsidR="0040049F">
          <w:rPr>
            <w:rFonts w:ascii="Arial" w:hAnsi="Arial" w:cs="Arial"/>
          </w:rPr>
          <w:t>enzyme-encoding</w:t>
        </w:r>
      </w:ins>
      <w:ins w:id="1687" w:author="Dan Kliebenstein" w:date="2019-08-16T16:03:00Z">
        <w:r w:rsidR="003B13BD">
          <w:rPr>
            <w:rFonts w:ascii="Arial" w:hAnsi="Arial" w:cs="Arial"/>
          </w:rPr>
          <w:t xml:space="preserve"> genes contained the SNPs for four of the </w:t>
        </w:r>
      </w:ins>
      <w:del w:id="1688" w:author="Dan Kliebenstein" w:date="2019-08-16T16:03:00Z">
        <w:r w:rsidR="003D14D0" w:rsidRPr="00842D58" w:rsidDel="003B13BD">
          <w:rPr>
            <w:rFonts w:ascii="Arial" w:hAnsi="Arial" w:cs="Arial"/>
          </w:rPr>
          <w:delText xml:space="preserve">This included four enzymes linked to the 13 </w:delText>
        </w:r>
      </w:del>
      <w:ins w:id="1689" w:author="Dan Kliebenstein" w:date="2019-08-16T16:04:00Z">
        <w:r w:rsidR="0040049F" w:rsidRPr="00842D58">
          <w:rPr>
            <w:rFonts w:ascii="Arial" w:hAnsi="Arial" w:cs="Arial"/>
            <w:i/>
          </w:rPr>
          <w:t xml:space="preserve">B. </w:t>
        </w:r>
        <w:proofErr w:type="spellStart"/>
        <w:r w:rsidR="0040049F" w:rsidRPr="00842D58">
          <w:rPr>
            <w:rFonts w:ascii="Arial" w:hAnsi="Arial" w:cs="Arial"/>
            <w:i/>
          </w:rPr>
          <w:t>cinerea</w:t>
        </w:r>
        <w:proofErr w:type="spellEnd"/>
        <w:r w:rsidR="0040049F" w:rsidRPr="00842D58">
          <w:rPr>
            <w:rFonts w:ascii="Arial" w:hAnsi="Arial" w:cs="Arial"/>
          </w:rPr>
          <w:t xml:space="preserve"> </w:t>
        </w:r>
      </w:ins>
      <w:r w:rsidR="003D14D0" w:rsidRPr="00842D58">
        <w:rPr>
          <w:rFonts w:ascii="Arial" w:hAnsi="Arial" w:cs="Arial"/>
          <w:i/>
        </w:rPr>
        <w:t>trans</w:t>
      </w:r>
      <w:r w:rsidR="003D14D0" w:rsidRPr="00842D58">
        <w:rPr>
          <w:rFonts w:ascii="Arial" w:hAnsi="Arial" w:cs="Arial"/>
        </w:rPr>
        <w:t>-</w:t>
      </w:r>
      <w:proofErr w:type="spellStart"/>
      <w:r w:rsidR="003D14D0" w:rsidRPr="00842D58">
        <w:rPr>
          <w:rFonts w:ascii="Arial" w:hAnsi="Arial" w:cs="Arial"/>
        </w:rPr>
        <w:t>eQTL</w:t>
      </w:r>
      <w:proofErr w:type="spellEnd"/>
      <w:r w:rsidR="003D14D0" w:rsidRPr="00842D58">
        <w:rPr>
          <w:rFonts w:ascii="Arial" w:hAnsi="Arial" w:cs="Arial"/>
        </w:rPr>
        <w:t xml:space="preserve"> </w:t>
      </w:r>
      <w:ins w:id="1690" w:author="Dan Kliebenstein" w:date="2019-08-16T16:04:00Z">
        <w:r w:rsidR="0040049F">
          <w:rPr>
            <w:rFonts w:ascii="Arial" w:hAnsi="Arial" w:cs="Arial"/>
          </w:rPr>
          <w:t>and four</w:t>
        </w:r>
      </w:ins>
      <w:ins w:id="1691" w:author="Céline" w:date="2019-09-13T11:38:00Z">
        <w:r>
          <w:rPr>
            <w:rFonts w:ascii="Arial" w:hAnsi="Arial" w:cs="Arial"/>
          </w:rPr>
          <w:t xml:space="preserve"> </w:t>
        </w:r>
        <w:del w:id="1692" w:author="Dan Kliebenstein" w:date="2019-09-13T15:50:00Z">
          <w:r w:rsidDel="007B1723">
            <w:rPr>
              <w:rFonts w:ascii="Arial" w:hAnsi="Arial" w:cs="Arial"/>
            </w:rPr>
            <w:delText>enzyme-encoding genes hosted</w:delText>
          </w:r>
        </w:del>
      </w:ins>
      <w:ins w:id="1693" w:author="Dan Kliebenstein" w:date="2019-09-13T15:50:00Z">
        <w:r w:rsidR="007B1723">
          <w:rPr>
            <w:rFonts w:ascii="Arial" w:hAnsi="Arial" w:cs="Arial"/>
          </w:rPr>
          <w:t>of the</w:t>
        </w:r>
      </w:ins>
      <w:ins w:id="1694" w:author="Dan Kliebenstein" w:date="2019-08-16T16:04:00Z">
        <w:r w:rsidR="0040049F">
          <w:rPr>
            <w:rFonts w:ascii="Arial" w:hAnsi="Arial" w:cs="Arial"/>
          </w:rPr>
          <w:t xml:space="preserve"> </w:t>
        </w:r>
      </w:ins>
      <w:del w:id="1695" w:author="Dan Kliebenstein" w:date="2019-08-16T16:04:00Z">
        <w:r w:rsidR="003D14D0" w:rsidRPr="00842D58" w:rsidDel="0040049F">
          <w:rPr>
            <w:rFonts w:ascii="Arial" w:hAnsi="Arial" w:cs="Arial"/>
          </w:rPr>
          <w:delText xml:space="preserve">hotspots influencing the </w:delText>
        </w:r>
        <w:r w:rsidR="003D14D0" w:rsidRPr="00842D58" w:rsidDel="0040049F">
          <w:rPr>
            <w:rFonts w:ascii="Arial" w:hAnsi="Arial" w:cs="Arial"/>
            <w:i/>
          </w:rPr>
          <w:delText>B. cinerea</w:delText>
        </w:r>
        <w:r w:rsidR="003D14D0" w:rsidRPr="00842D58" w:rsidDel="0040049F">
          <w:rPr>
            <w:rFonts w:ascii="Arial" w:hAnsi="Arial" w:cs="Arial"/>
          </w:rPr>
          <w:delText xml:space="preserve"> transcriptome and an additional four linked to the 12 </w:delText>
        </w:r>
      </w:del>
      <w:ins w:id="1696" w:author="Dan Kliebenstein" w:date="2019-08-16T16:04:00Z">
        <w:r w:rsidR="0040049F" w:rsidRPr="00842D58">
          <w:rPr>
            <w:rFonts w:ascii="Arial" w:hAnsi="Arial" w:cs="Arial"/>
            <w:i/>
          </w:rPr>
          <w:t>A. thaliana</w:t>
        </w:r>
        <w:r w:rsidR="0040049F" w:rsidRPr="00842D58">
          <w:rPr>
            <w:rFonts w:ascii="Arial" w:hAnsi="Arial" w:cs="Arial"/>
          </w:rPr>
          <w:t xml:space="preserve"> </w:t>
        </w:r>
      </w:ins>
      <w:r w:rsidR="003D14D0" w:rsidRPr="00842D58">
        <w:rPr>
          <w:rFonts w:ascii="Arial" w:hAnsi="Arial" w:cs="Arial"/>
          <w:i/>
        </w:rPr>
        <w:t>trans</w:t>
      </w:r>
      <w:r w:rsidR="003D14D0" w:rsidRPr="00842D58">
        <w:rPr>
          <w:rFonts w:ascii="Arial" w:hAnsi="Arial" w:cs="Arial"/>
        </w:rPr>
        <w:t>-</w:t>
      </w:r>
      <w:proofErr w:type="spellStart"/>
      <w:r w:rsidR="003D14D0" w:rsidRPr="00842D58">
        <w:rPr>
          <w:rFonts w:ascii="Arial" w:hAnsi="Arial" w:cs="Arial"/>
        </w:rPr>
        <w:t>eQTL</w:t>
      </w:r>
      <w:proofErr w:type="spellEnd"/>
      <w:r w:rsidR="003D14D0" w:rsidRPr="00842D58">
        <w:rPr>
          <w:rFonts w:ascii="Arial" w:hAnsi="Arial" w:cs="Arial"/>
        </w:rPr>
        <w:t xml:space="preserve"> hotspots</w:t>
      </w:r>
      <w:del w:id="1697" w:author="Dan Kliebenstein" w:date="2019-08-16T16:04:00Z">
        <w:r w:rsidR="003D14D0" w:rsidRPr="00842D58" w:rsidDel="0040049F">
          <w:rPr>
            <w:rFonts w:ascii="Arial" w:hAnsi="Arial" w:cs="Arial"/>
          </w:rPr>
          <w:delText xml:space="preserve"> influencing the </w:delText>
        </w:r>
        <w:r w:rsidR="003D14D0" w:rsidRPr="00842D58" w:rsidDel="0040049F">
          <w:rPr>
            <w:rFonts w:ascii="Arial" w:hAnsi="Arial" w:cs="Arial"/>
            <w:i/>
          </w:rPr>
          <w:delText>A. thaliana</w:delText>
        </w:r>
        <w:r w:rsidR="003D14D0" w:rsidRPr="00842D58" w:rsidDel="0040049F">
          <w:rPr>
            <w:rFonts w:ascii="Arial" w:hAnsi="Arial" w:cs="Arial"/>
          </w:rPr>
          <w:delText xml:space="preserve"> transcriptome</w:delText>
        </w:r>
      </w:del>
      <w:r w:rsidR="003D14D0" w:rsidRPr="00842D58">
        <w:rPr>
          <w:rFonts w:ascii="Arial" w:hAnsi="Arial" w:cs="Arial"/>
        </w:rPr>
        <w:t xml:space="preserve">. Interestingly, these enzymes </w:t>
      </w:r>
      <w:del w:id="1698" w:author="Dan Kliebenstein" w:date="2019-08-16T16:05:00Z">
        <w:r w:rsidR="003D14D0" w:rsidRPr="00842D58" w:rsidDel="0040049F">
          <w:rPr>
            <w:rFonts w:ascii="Arial" w:hAnsi="Arial" w:cs="Arial"/>
          </w:rPr>
          <w:delText>were largely linked to various</w:delText>
        </w:r>
      </w:del>
      <w:ins w:id="1699" w:author="Dan Kliebenstein" w:date="2019-08-16T16:05:00Z">
        <w:r w:rsidR="0040049F">
          <w:rPr>
            <w:rFonts w:ascii="Arial" w:hAnsi="Arial" w:cs="Arial"/>
          </w:rPr>
          <w:t xml:space="preserve">have </w:t>
        </w:r>
      </w:ins>
      <w:ins w:id="1700" w:author="Dan Kliebenstein" w:date="2019-09-13T15:50:00Z">
        <w:r w:rsidR="007B1723">
          <w:rPr>
            <w:rFonts w:ascii="Arial" w:hAnsi="Arial" w:cs="Arial"/>
          </w:rPr>
          <w:t xml:space="preserve">potential </w:t>
        </w:r>
      </w:ins>
      <w:ins w:id="1701" w:author="Dan Kliebenstein" w:date="2019-08-16T16:05:00Z">
        <w:r w:rsidR="0040049F">
          <w:rPr>
            <w:rFonts w:ascii="Arial" w:hAnsi="Arial" w:cs="Arial"/>
          </w:rPr>
          <w:t>activities in</w:t>
        </w:r>
      </w:ins>
      <w:del w:id="1702" w:author="Dan Kliebenstein" w:date="2019-08-16T16:05:00Z">
        <w:r w:rsidR="003D14D0" w:rsidRPr="00842D58" w:rsidDel="0040049F">
          <w:rPr>
            <w:rFonts w:ascii="Arial" w:hAnsi="Arial" w:cs="Arial"/>
          </w:rPr>
          <w:delText xml:space="preserve"> aspects of</w:delText>
        </w:r>
      </w:del>
      <w:r w:rsidR="003D14D0" w:rsidRPr="00842D58">
        <w:rPr>
          <w:rFonts w:ascii="Arial" w:hAnsi="Arial" w:cs="Arial"/>
        </w:rPr>
        <w:t xml:space="preserve"> sugar release from the plant cell wall, or </w:t>
      </w:r>
      <w:del w:id="1703" w:author="Dan Kliebenstein" w:date="2019-09-13T15:50:00Z">
        <w:r w:rsidR="003D14D0" w:rsidRPr="00842D58" w:rsidDel="007B1723">
          <w:rPr>
            <w:rFonts w:ascii="Arial" w:hAnsi="Arial" w:cs="Arial"/>
          </w:rPr>
          <w:delText xml:space="preserve">potential </w:delText>
        </w:r>
      </w:del>
      <w:r w:rsidR="003D14D0" w:rsidRPr="00842D58">
        <w:rPr>
          <w:rFonts w:ascii="Arial" w:hAnsi="Arial" w:cs="Arial"/>
        </w:rPr>
        <w:t>reactions involving sugar-phosphates (Table 1). In addition to enzym</w:t>
      </w:r>
      <w:ins w:id="1704" w:author="Céline" w:date="2019-09-13T11:39:00Z">
        <w:r>
          <w:rPr>
            <w:rFonts w:ascii="Arial" w:hAnsi="Arial" w:cs="Arial"/>
          </w:rPr>
          <w:t>atic activity</w:t>
        </w:r>
      </w:ins>
      <w:del w:id="1705" w:author="Céline" w:date="2019-09-13T11:39:00Z">
        <w:r w:rsidR="003D14D0" w:rsidRPr="00842D58" w:rsidDel="005D0224">
          <w:rPr>
            <w:rFonts w:ascii="Arial" w:hAnsi="Arial" w:cs="Arial"/>
          </w:rPr>
          <w:delText>es</w:delText>
        </w:r>
      </w:del>
      <w:r w:rsidR="003D14D0" w:rsidRPr="00842D58">
        <w:rPr>
          <w:rFonts w:ascii="Arial" w:hAnsi="Arial" w:cs="Arial"/>
        </w:rPr>
        <w:t xml:space="preserve">, </w:t>
      </w:r>
      <w:ins w:id="1706" w:author="Céline" w:date="2019-09-13T11:39:00Z">
        <w:r>
          <w:rPr>
            <w:rFonts w:ascii="Arial" w:hAnsi="Arial" w:cs="Arial"/>
          </w:rPr>
          <w:t>four</w:t>
        </w:r>
      </w:ins>
      <w:del w:id="1707" w:author="Céline" w:date="2019-09-13T11:39:00Z">
        <w:r w:rsidR="003D14D0" w:rsidRPr="00842D58" w:rsidDel="005D0224">
          <w:rPr>
            <w:rFonts w:ascii="Arial" w:hAnsi="Arial" w:cs="Arial"/>
          </w:rPr>
          <w:delText>the candidate genes for four</w:delText>
        </w:r>
      </w:del>
      <w:ins w:id="1708" w:author="Céline" w:date="2019-09-13T11:39:00Z">
        <w:r>
          <w:rPr>
            <w:rFonts w:ascii="Arial" w:hAnsi="Arial" w:cs="Arial"/>
          </w:rPr>
          <w:t xml:space="preserve"> of the </w:t>
        </w:r>
      </w:ins>
      <w:ins w:id="1709" w:author="Céline" w:date="2019-09-13T11:40:00Z">
        <w:r>
          <w:rPr>
            <w:rFonts w:ascii="Arial" w:hAnsi="Arial" w:cs="Arial"/>
          </w:rPr>
          <w:t xml:space="preserve">Botrytis </w:t>
        </w:r>
        <w:r w:rsidRPr="00842D58">
          <w:rPr>
            <w:rFonts w:ascii="Arial" w:hAnsi="Arial" w:cs="Arial"/>
            <w:i/>
          </w:rPr>
          <w:t>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w:t>
        </w:r>
      </w:ins>
      <w:ins w:id="1710" w:author="Céline" w:date="2019-09-13T11:39:00Z">
        <w:r>
          <w:rPr>
            <w:rFonts w:ascii="Arial" w:hAnsi="Arial" w:cs="Arial"/>
          </w:rPr>
          <w:t>candidate genes</w:t>
        </w:r>
      </w:ins>
      <w:del w:id="1711" w:author="Céline" w:date="2019-09-13T11:40:00Z">
        <w:r w:rsidR="003D14D0" w:rsidRPr="00842D58" w:rsidDel="005D0224">
          <w:rPr>
            <w:rFonts w:ascii="Arial" w:hAnsi="Arial" w:cs="Arial"/>
          </w:rPr>
          <w:delText xml:space="preserve"> of the</w:delText>
        </w:r>
      </w:del>
      <w:r w:rsidR="003D14D0" w:rsidRPr="00842D58">
        <w:rPr>
          <w:rFonts w:ascii="Arial" w:hAnsi="Arial" w:cs="Arial"/>
        </w:rPr>
        <w:t xml:space="preserve"> </w:t>
      </w:r>
      <w:del w:id="1712" w:author="Céline" w:date="2019-09-13T11:40:00Z">
        <w:r w:rsidR="003D14D0" w:rsidRPr="00842D58" w:rsidDel="005D0224">
          <w:rPr>
            <w:rFonts w:ascii="Arial" w:hAnsi="Arial" w:cs="Arial"/>
            <w:i/>
          </w:rPr>
          <w:delText>trans</w:delText>
        </w:r>
        <w:r w:rsidR="003D14D0" w:rsidRPr="00842D58" w:rsidDel="005D0224">
          <w:rPr>
            <w:rFonts w:ascii="Arial" w:hAnsi="Arial" w:cs="Arial"/>
          </w:rPr>
          <w:delText xml:space="preserve">-eQTL </w:delText>
        </w:r>
      </w:del>
      <w:del w:id="1713" w:author="Dan Kliebenstein" w:date="2019-08-16T16:05:00Z">
        <w:r w:rsidR="003D14D0" w:rsidRPr="00842D58" w:rsidDel="0040049F">
          <w:rPr>
            <w:rFonts w:ascii="Arial" w:hAnsi="Arial" w:cs="Arial"/>
          </w:rPr>
          <w:delText xml:space="preserve">linked </w:delText>
        </w:r>
      </w:del>
      <w:ins w:id="1714" w:author="Dan Kliebenstein" w:date="2019-08-16T16:05:00Z">
        <w:r w:rsidR="0040049F">
          <w:rPr>
            <w:rFonts w:ascii="Arial" w:hAnsi="Arial" w:cs="Arial"/>
          </w:rPr>
          <w:t>encode</w:t>
        </w:r>
      </w:ins>
      <w:ins w:id="1715" w:author="Céline" w:date="2019-09-13T11:40:00Z">
        <w:r>
          <w:rPr>
            <w:rFonts w:ascii="Arial" w:hAnsi="Arial" w:cs="Arial"/>
          </w:rPr>
          <w:t>d</w:t>
        </w:r>
      </w:ins>
      <w:del w:id="1716" w:author="Dan Kliebenstein" w:date="2019-08-16T16:05:00Z">
        <w:r w:rsidR="003D14D0" w:rsidRPr="00842D58" w:rsidDel="0040049F">
          <w:rPr>
            <w:rFonts w:ascii="Arial" w:hAnsi="Arial" w:cs="Arial"/>
          </w:rPr>
          <w:delText>to</w:delText>
        </w:r>
      </w:del>
      <w:r w:rsidR="003D14D0" w:rsidRPr="00842D58">
        <w:rPr>
          <w:rFonts w:ascii="Arial" w:hAnsi="Arial" w:cs="Arial"/>
        </w:rPr>
        <w:t xml:space="preserve"> transcriptional regulators.</w:t>
      </w:r>
      <w:del w:id="1717" w:author="Céline" w:date="2019-09-13T11:41:00Z">
        <w:r w:rsidR="003D14D0" w:rsidRPr="00842D58" w:rsidDel="005D0224">
          <w:rPr>
            <w:rFonts w:ascii="Arial" w:hAnsi="Arial" w:cs="Arial"/>
          </w:rPr>
          <w:delText xml:space="preserve"> While one,</w:delText>
        </w:r>
      </w:del>
      <w:r w:rsidR="003D14D0" w:rsidRPr="00842D58">
        <w:rPr>
          <w:rFonts w:ascii="Arial" w:hAnsi="Arial" w:cs="Arial"/>
        </w:rPr>
        <w:t xml:space="preserve"> </w:t>
      </w:r>
      <w:r w:rsidR="003D14D0" w:rsidRPr="0040049F">
        <w:rPr>
          <w:rFonts w:ascii="Arial" w:hAnsi="Arial" w:cs="Arial"/>
          <w:i/>
          <w:rPrChange w:id="1718" w:author="Dan Kliebenstein" w:date="2019-08-16T16:06:00Z">
            <w:rPr>
              <w:rFonts w:ascii="Arial" w:hAnsi="Arial" w:cs="Arial"/>
            </w:rPr>
          </w:rPrChange>
        </w:rPr>
        <w:t>Bcin10g05900</w:t>
      </w:r>
      <w:r w:rsidR="003D14D0" w:rsidRPr="00842D58">
        <w:rPr>
          <w:rFonts w:ascii="Arial" w:hAnsi="Arial" w:cs="Arial"/>
        </w:rPr>
        <w:t>, a putative winged helix TF</w:t>
      </w:r>
      <w:ins w:id="1719" w:author="Céline" w:date="2019-09-13T11:41:00Z">
        <w:r>
          <w:rPr>
            <w:rFonts w:ascii="Arial" w:hAnsi="Arial" w:cs="Arial"/>
          </w:rPr>
          <w:t xml:space="preserve"> is predicted to have </w:t>
        </w:r>
      </w:ins>
      <w:del w:id="1720" w:author="Céline" w:date="2019-09-13T11:41:00Z">
        <w:r w:rsidR="003D14D0" w:rsidRPr="00842D58" w:rsidDel="005D0224">
          <w:rPr>
            <w:rFonts w:ascii="Arial" w:hAnsi="Arial" w:cs="Arial"/>
          </w:rPr>
          <w:delText xml:space="preserve">, would be predicted to potentially have </w:delText>
        </w:r>
      </w:del>
      <w:r w:rsidR="003D14D0" w:rsidRPr="00842D58">
        <w:rPr>
          <w:rFonts w:ascii="Arial" w:hAnsi="Arial" w:cs="Arial"/>
        </w:rPr>
        <w:t>pathway specific effects</w:t>
      </w:r>
      <w:ins w:id="1721" w:author="Céline" w:date="2019-09-13T11:42:00Z">
        <w:r>
          <w:rPr>
            <w:rFonts w:ascii="Arial" w:hAnsi="Arial" w:cs="Arial"/>
          </w:rPr>
          <w:t xml:space="preserve"> while</w:t>
        </w:r>
      </w:ins>
      <w:del w:id="1722" w:author="Céline" w:date="2019-09-13T11:41:00Z">
        <w:r w:rsidR="003D14D0" w:rsidRPr="00842D58" w:rsidDel="005D0224">
          <w:rPr>
            <w:rFonts w:ascii="Arial" w:hAnsi="Arial" w:cs="Arial"/>
          </w:rPr>
          <w:delText>,</w:delText>
        </w:r>
      </w:del>
      <w:r w:rsidR="003D14D0" w:rsidRPr="00842D58">
        <w:rPr>
          <w:rFonts w:ascii="Arial" w:hAnsi="Arial" w:cs="Arial"/>
        </w:rPr>
        <w:t xml:space="preserve"> the other three</w:t>
      </w:r>
      <w:ins w:id="1723" w:author="Céline" w:date="2019-09-13T11:44:00Z">
        <w:r w:rsidR="005922A4">
          <w:rPr>
            <w:rFonts w:ascii="Arial" w:hAnsi="Arial" w:cs="Arial"/>
          </w:rPr>
          <w:t xml:space="preserve"> </w:t>
        </w:r>
      </w:ins>
      <w:del w:id="1724" w:author="Céline" w:date="2019-09-13T11:43:00Z">
        <w:r w:rsidR="003D14D0" w:rsidRPr="00842D58" w:rsidDel="005922A4">
          <w:rPr>
            <w:rFonts w:ascii="Arial" w:hAnsi="Arial" w:cs="Arial"/>
          </w:rPr>
          <w:delText xml:space="preserve"> were more likely to have general effects on transcription </w:delText>
        </w:r>
      </w:del>
      <w:ins w:id="1725" w:author="Céline" w:date="2019-09-13T11:43:00Z">
        <w:r w:rsidR="005922A4">
          <w:rPr>
            <w:rFonts w:ascii="Arial" w:hAnsi="Arial" w:cs="Arial"/>
          </w:rPr>
          <w:t xml:space="preserve">are </w:t>
        </w:r>
      </w:ins>
      <w:ins w:id="1726" w:author="Céline" w:date="2019-09-13T11:44:00Z">
        <w:r w:rsidR="005922A4">
          <w:rPr>
            <w:rFonts w:ascii="Arial" w:hAnsi="Arial" w:cs="Arial"/>
          </w:rPr>
          <w:t>putative</w:t>
        </w:r>
      </w:ins>
      <w:ins w:id="1727" w:author="Céline" w:date="2019-09-13T11:43:00Z">
        <w:r w:rsidR="005922A4">
          <w:rPr>
            <w:rFonts w:ascii="Arial" w:hAnsi="Arial" w:cs="Arial"/>
          </w:rPr>
          <w:t xml:space="preserve"> general transcriptional regulators </w:t>
        </w:r>
      </w:ins>
      <w:r w:rsidR="003D14D0" w:rsidRPr="00842D58">
        <w:rPr>
          <w:rFonts w:ascii="Arial" w:hAnsi="Arial" w:cs="Arial"/>
        </w:rPr>
        <w:t xml:space="preserve">including </w:t>
      </w:r>
      <w:r w:rsidR="003D14D0" w:rsidRPr="0040049F">
        <w:rPr>
          <w:rFonts w:ascii="Arial" w:hAnsi="Arial" w:cs="Arial"/>
          <w:i/>
          <w:rPrChange w:id="1728" w:author="Dan Kliebenstein" w:date="2019-08-16T16:06:00Z">
            <w:rPr>
              <w:rFonts w:ascii="Arial" w:hAnsi="Arial" w:cs="Arial"/>
            </w:rPr>
          </w:rPrChange>
        </w:rPr>
        <w:t>Bcin12g00330</w:t>
      </w:r>
      <w:r w:rsidR="003D14D0" w:rsidRPr="00842D58">
        <w:rPr>
          <w:rFonts w:ascii="Arial" w:hAnsi="Arial" w:cs="Arial"/>
        </w:rPr>
        <w:t xml:space="preserve">, a putative Topoisomerase II-associated protein PAT1, and </w:t>
      </w:r>
      <w:r w:rsidR="003D14D0" w:rsidRPr="0040049F">
        <w:rPr>
          <w:rFonts w:ascii="Arial" w:hAnsi="Arial" w:cs="Arial"/>
          <w:i/>
          <w:rPrChange w:id="1729" w:author="Dan Kliebenstein" w:date="2019-08-16T16:06:00Z">
            <w:rPr>
              <w:rFonts w:ascii="Arial" w:hAnsi="Arial" w:cs="Arial"/>
            </w:rPr>
          </w:rPrChange>
        </w:rPr>
        <w:t>Bcin09g06590</w:t>
      </w:r>
      <w:r w:rsidR="003D14D0" w:rsidRPr="00842D58">
        <w:rPr>
          <w:rFonts w:ascii="Arial" w:hAnsi="Arial" w:cs="Arial"/>
        </w:rPr>
        <w:t xml:space="preserve">, a putative helicase (Table 1). Interestingly, the putative winged helix TF </w:t>
      </w:r>
      <w:del w:id="1730" w:author="Dan Kliebenstein" w:date="2019-08-16T16:06:00Z">
        <w:r w:rsidR="003D14D0" w:rsidRPr="00842D58" w:rsidDel="0040049F">
          <w:rPr>
            <w:rFonts w:ascii="Arial" w:hAnsi="Arial" w:cs="Arial"/>
          </w:rPr>
          <w:delText>was linked to a</w:delText>
        </w:r>
      </w:del>
      <w:del w:id="1731" w:author="Dan Kliebenstein" w:date="2019-09-13T15:51:00Z">
        <w:r w:rsidR="003D14D0" w:rsidRPr="00842D58" w:rsidDel="007B1723">
          <w:rPr>
            <w:rFonts w:ascii="Arial" w:hAnsi="Arial" w:cs="Arial"/>
          </w:rPr>
          <w:delText xml:space="preserve"> </w:delText>
        </w:r>
      </w:del>
      <w:r w:rsidR="003D14D0" w:rsidRPr="00842D58">
        <w:rPr>
          <w:rFonts w:ascii="Arial" w:hAnsi="Arial" w:cs="Arial"/>
        </w:rPr>
        <w:t>trans-</w:t>
      </w:r>
      <w:proofErr w:type="spellStart"/>
      <w:r w:rsidR="003D14D0" w:rsidRPr="00842D58">
        <w:rPr>
          <w:rFonts w:ascii="Arial" w:hAnsi="Arial" w:cs="Arial"/>
        </w:rPr>
        <w:lastRenderedPageBreak/>
        <w:t>eQTL</w:t>
      </w:r>
      <w:proofErr w:type="spellEnd"/>
      <w:r w:rsidR="003D14D0" w:rsidRPr="00842D58">
        <w:rPr>
          <w:rFonts w:ascii="Arial" w:hAnsi="Arial" w:cs="Arial"/>
        </w:rPr>
        <w:t xml:space="preserve"> hotspot </w:t>
      </w:r>
      <w:del w:id="1732" w:author="Dan Kliebenstein" w:date="2019-08-16T16:06:00Z">
        <w:r w:rsidR="003D14D0" w:rsidRPr="00842D58" w:rsidDel="0040049F">
          <w:rPr>
            <w:rFonts w:ascii="Arial" w:hAnsi="Arial" w:cs="Arial"/>
          </w:rPr>
          <w:delText xml:space="preserve">influencing </w:delText>
        </w:r>
      </w:del>
      <w:ins w:id="1733" w:author="Dan Kliebenstein" w:date="2019-08-16T16:06:00Z">
        <w:r w:rsidR="0040049F">
          <w:rPr>
            <w:rFonts w:ascii="Arial" w:hAnsi="Arial" w:cs="Arial"/>
          </w:rPr>
          <w:t xml:space="preserve">alters the </w:t>
        </w:r>
      </w:ins>
      <w:del w:id="1734" w:author="Dan Kliebenstein" w:date="2019-08-16T16:06:00Z">
        <w:r w:rsidR="003D14D0" w:rsidRPr="00842D58" w:rsidDel="0040049F">
          <w:rPr>
            <w:rFonts w:ascii="Arial" w:hAnsi="Arial" w:cs="Arial"/>
          </w:rPr>
          <w:delText xml:space="preserve">the </w:delText>
        </w:r>
      </w:del>
      <w:r w:rsidR="003D14D0" w:rsidRPr="00842D58">
        <w:rPr>
          <w:rFonts w:ascii="Arial" w:hAnsi="Arial" w:cs="Arial"/>
        </w:rPr>
        <w:t xml:space="preserve">expression of </w:t>
      </w:r>
      <w:r w:rsidR="003D14D0" w:rsidRPr="00842D58">
        <w:rPr>
          <w:rFonts w:ascii="Arial" w:hAnsi="Arial" w:cs="Arial"/>
          <w:i/>
        </w:rPr>
        <w:t xml:space="preserve">A. thaliana </w:t>
      </w:r>
      <w:r w:rsidR="003D14D0" w:rsidRPr="00842D58">
        <w:rPr>
          <w:rFonts w:ascii="Arial" w:hAnsi="Arial" w:cs="Arial"/>
        </w:rPr>
        <w:t xml:space="preserve">genes </w:t>
      </w:r>
      <w:del w:id="1735" w:author="Dan Kliebenstein" w:date="2019-08-16T16:06:00Z">
        <w:r w:rsidR="003D14D0" w:rsidRPr="00842D58" w:rsidDel="0040049F">
          <w:rPr>
            <w:rFonts w:ascii="Arial" w:hAnsi="Arial" w:cs="Arial"/>
          </w:rPr>
          <w:delText>that show an over-representation of genes linked to</w:delText>
        </w:r>
      </w:del>
      <w:ins w:id="1736" w:author="Dan Kliebenstein" w:date="2019-08-16T16:06:00Z">
        <w:r w:rsidR="0040049F">
          <w:rPr>
            <w:rFonts w:ascii="Arial" w:hAnsi="Arial" w:cs="Arial"/>
          </w:rPr>
          <w:t>associated with</w:t>
        </w:r>
      </w:ins>
      <w:r w:rsidR="003D14D0" w:rsidRPr="00842D58">
        <w:rPr>
          <w:rFonts w:ascii="Arial" w:hAnsi="Arial" w:cs="Arial"/>
        </w:rPr>
        <w:t xml:space="preserve"> water deprivation</w:t>
      </w:r>
      <w:ins w:id="1737" w:author="Dan Kliebenstein" w:date="2019-08-16T16:06:00Z">
        <w:r w:rsidR="0040049F">
          <w:rPr>
            <w:rFonts w:ascii="Arial" w:hAnsi="Arial" w:cs="Arial"/>
          </w:rPr>
          <w:t xml:space="preserve"> responses</w:t>
        </w:r>
      </w:ins>
      <w:r w:rsidR="003D14D0" w:rsidRPr="00842D58">
        <w:rPr>
          <w:rFonts w:ascii="Arial" w:hAnsi="Arial" w:cs="Arial"/>
        </w:rPr>
        <w:t xml:space="preserve">. This suggests that this putative winged helix TF may influence a specific virulence factor that influences this </w:t>
      </w:r>
      <w:r w:rsidR="00AC0CA6">
        <w:rPr>
          <w:rFonts w:ascii="Arial" w:hAnsi="Arial" w:cs="Arial"/>
          <w:i/>
        </w:rPr>
        <w:t>A. thaliana</w:t>
      </w:r>
      <w:r w:rsidR="003D14D0" w:rsidRPr="00842D58">
        <w:rPr>
          <w:rFonts w:ascii="Arial" w:hAnsi="Arial" w:cs="Arial"/>
        </w:rPr>
        <w:t xml:space="preserve"> network. Interestingly, while the candidate genes </w:t>
      </w:r>
      <w:del w:id="1738" w:author="Dan Kliebenstein" w:date="2019-08-16T16:07:00Z">
        <w:r w:rsidR="003D14D0" w:rsidRPr="00842D58" w:rsidDel="0040049F">
          <w:rPr>
            <w:rFonts w:ascii="Arial" w:hAnsi="Arial" w:cs="Arial"/>
          </w:rPr>
          <w:delText>are linked</w:delText>
        </w:r>
      </w:del>
      <w:ins w:id="1739" w:author="Dan Kliebenstein" w:date="2019-08-16T16:07:00Z">
        <w:r w:rsidR="0040049F">
          <w:rPr>
            <w:rFonts w:ascii="Arial" w:hAnsi="Arial" w:cs="Arial"/>
          </w:rPr>
          <w:t>connect</w:t>
        </w:r>
      </w:ins>
      <w:r w:rsidR="003D14D0" w:rsidRPr="00842D58">
        <w:rPr>
          <w:rFonts w:ascii="Arial" w:hAnsi="Arial" w:cs="Arial"/>
        </w:rPr>
        <w:t xml:space="preserve"> to processes that likely influence virulence, none of them have been explicitly shown to influence virulence in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rPr>
        <w:t>. Future work is necessary to</w:t>
      </w:r>
      <w:del w:id="1740" w:author="Céline" w:date="2019-09-13T11:46:00Z">
        <w:r w:rsidR="003D14D0" w:rsidRPr="00842D58" w:rsidDel="005922A4">
          <w:rPr>
            <w:rFonts w:ascii="Arial" w:hAnsi="Arial" w:cs="Arial"/>
          </w:rPr>
          <w:delText xml:space="preserve"> begin</w:delText>
        </w:r>
      </w:del>
      <w:r w:rsidR="003D14D0" w:rsidRPr="00842D58">
        <w:rPr>
          <w:rFonts w:ascii="Arial" w:hAnsi="Arial" w:cs="Arial"/>
        </w:rPr>
        <w:t xml:space="preserve"> test</w:t>
      </w:r>
      <w:del w:id="1741" w:author="Céline" w:date="2019-09-13T11:46:00Z">
        <w:r w:rsidR="003D14D0" w:rsidRPr="00842D58" w:rsidDel="005922A4">
          <w:rPr>
            <w:rFonts w:ascii="Arial" w:hAnsi="Arial" w:cs="Arial"/>
          </w:rPr>
          <w:delText>ing</w:delText>
        </w:r>
      </w:del>
      <w:r w:rsidR="003D14D0" w:rsidRPr="00842D58">
        <w:rPr>
          <w:rFonts w:ascii="Arial" w:hAnsi="Arial" w:cs="Arial"/>
        </w:rPr>
        <w:t xml:space="preserve"> these loci and </w:t>
      </w:r>
      <w:del w:id="1742" w:author="Céline" w:date="2019-09-13T11:46:00Z">
        <w:r w:rsidR="003D14D0" w:rsidRPr="00842D58" w:rsidDel="005922A4">
          <w:rPr>
            <w:rFonts w:ascii="Arial" w:hAnsi="Arial" w:cs="Arial"/>
          </w:rPr>
          <w:delText xml:space="preserve">if and how they may </w:delText>
        </w:r>
      </w:del>
      <w:ins w:id="1743" w:author="Céline" w:date="2019-09-13T11:46:00Z">
        <w:r w:rsidR="005922A4">
          <w:rPr>
            <w:rFonts w:ascii="Arial" w:hAnsi="Arial" w:cs="Arial"/>
          </w:rPr>
          <w:t xml:space="preserve">discover the mechanisms by which they </w:t>
        </w:r>
      </w:ins>
      <w:r w:rsidR="003D14D0" w:rsidRPr="00842D58">
        <w:rPr>
          <w:rFonts w:ascii="Arial" w:hAnsi="Arial" w:cs="Arial"/>
        </w:rPr>
        <w:t>influence virulence and the host/pathogen co-</w:t>
      </w:r>
      <w:proofErr w:type="spellStart"/>
      <w:r w:rsidR="003D14D0" w:rsidRPr="00842D58">
        <w:rPr>
          <w:rFonts w:ascii="Arial" w:hAnsi="Arial" w:cs="Arial"/>
        </w:rPr>
        <w:t>transcriptome</w:t>
      </w:r>
      <w:proofErr w:type="spellEnd"/>
      <w:r w:rsidR="003D14D0" w:rsidRPr="00842D58">
        <w:rPr>
          <w:rFonts w:ascii="Arial" w:hAnsi="Arial" w:cs="Arial"/>
        </w:rPr>
        <w:t>.</w:t>
      </w:r>
    </w:p>
    <w:p w14:paraId="2F42DAFF" w14:textId="77777777" w:rsidR="00DF2FA4" w:rsidRPr="00842D58" w:rsidRDefault="00DF2FA4" w:rsidP="00DF2FA4">
      <w:pPr>
        <w:spacing w:line="480" w:lineRule="auto"/>
        <w:rPr>
          <w:ins w:id="1744" w:author="Dan Kliebenstein" w:date="2019-08-19T15:52:00Z"/>
          <w:rFonts w:ascii="Arial" w:hAnsi="Arial" w:cs="Arial"/>
          <w:b/>
        </w:rPr>
      </w:pPr>
      <w:ins w:id="1745" w:author="Dan Kliebenstein" w:date="2019-08-19T15:52:00Z">
        <w:r w:rsidRPr="00842D58">
          <w:rPr>
            <w:rFonts w:ascii="Arial" w:hAnsi="Arial" w:cs="Arial"/>
            <w:b/>
          </w:rPr>
          <w:t xml:space="preserve">Complications in detection of </w:t>
        </w:r>
        <w:proofErr w:type="spellStart"/>
        <w:r w:rsidRPr="00842D58">
          <w:rPr>
            <w:rFonts w:ascii="Arial" w:hAnsi="Arial" w:cs="Arial"/>
            <w:b/>
            <w:i/>
          </w:rPr>
          <w:t>cis</w:t>
        </w:r>
        <w:proofErr w:type="spellEnd"/>
        <w:r w:rsidRPr="00842D58">
          <w:rPr>
            <w:rFonts w:ascii="Arial" w:hAnsi="Arial" w:cs="Arial"/>
            <w:b/>
          </w:rPr>
          <w:t xml:space="preserve">-acting loci </w:t>
        </w:r>
      </w:ins>
    </w:p>
    <w:p w14:paraId="667DA992" w14:textId="77777777" w:rsidR="003B5310" w:rsidRDefault="00DF2FA4" w:rsidP="00DF2FA4">
      <w:pPr>
        <w:spacing w:line="480" w:lineRule="auto"/>
        <w:ind w:firstLine="360"/>
        <w:rPr>
          <w:ins w:id="1746" w:author="Céline" w:date="2019-09-25T12:20:00Z"/>
          <w:rFonts w:ascii="Arial" w:hAnsi="Arial" w:cs="Arial"/>
        </w:rPr>
      </w:pPr>
      <w:ins w:id="1747" w:author="Dan Kliebenstein" w:date="2019-08-19T15:52:00Z">
        <w:r w:rsidRPr="00842D58">
          <w:rPr>
            <w:rFonts w:ascii="Arial" w:hAnsi="Arial" w:cs="Arial"/>
          </w:rPr>
          <w:t xml:space="preserve">The vast majority of </w:t>
        </w:r>
        <w:proofErr w:type="spellStart"/>
        <w:r w:rsidRPr="00842D58">
          <w:rPr>
            <w:rFonts w:ascii="Arial" w:hAnsi="Arial" w:cs="Arial"/>
          </w:rPr>
          <w:t>eQTL</w:t>
        </w:r>
        <w:proofErr w:type="spellEnd"/>
        <w:r w:rsidRPr="00842D58">
          <w:rPr>
            <w:rFonts w:ascii="Arial" w:hAnsi="Arial" w:cs="Arial"/>
          </w:rPr>
          <w:t xml:space="preserve"> studies identify a </w:t>
        </w:r>
        <w:r>
          <w:rPr>
            <w:rFonts w:ascii="Arial" w:hAnsi="Arial" w:cs="Arial"/>
          </w:rPr>
          <w:t>strong</w:t>
        </w:r>
        <w:r w:rsidRPr="00842D58">
          <w:rPr>
            <w:rFonts w:ascii="Arial" w:hAnsi="Arial" w:cs="Arial"/>
          </w:rPr>
          <w:t xml:space="preserve"> signature of </w:t>
        </w:r>
        <w:proofErr w:type="spellStart"/>
        <w:r w:rsidRPr="00842D58">
          <w:rPr>
            <w:rFonts w:ascii="Arial" w:hAnsi="Arial" w:cs="Arial"/>
            <w:i/>
          </w:rPr>
          <w:t>cis</w:t>
        </w:r>
        <w:proofErr w:type="spellEnd"/>
        <w:r w:rsidRPr="00842D58">
          <w:rPr>
            <w:rFonts w:ascii="Arial" w:hAnsi="Arial" w:cs="Arial"/>
          </w:rPr>
          <w:t xml:space="preserve">-acting loci. However,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the </w:t>
        </w:r>
        <w:r>
          <w:rPr>
            <w:rFonts w:ascii="Arial" w:hAnsi="Arial" w:cs="Arial"/>
          </w:rPr>
          <w:t>main</w:t>
        </w:r>
        <w:r w:rsidRPr="00842D58">
          <w:rPr>
            <w:rFonts w:ascii="Arial" w:hAnsi="Arial" w:cs="Arial"/>
          </w:rPr>
          <w:t xml:space="preserve"> </w:t>
        </w:r>
      </w:ins>
      <w:ins w:id="1748" w:author="Dan Kliebenstein" w:date="2019-08-29T16:12:00Z">
        <w:r w:rsidR="00007B3D">
          <w:rPr>
            <w:rFonts w:ascii="Arial" w:hAnsi="Arial" w:cs="Arial"/>
          </w:rPr>
          <w:t xml:space="preserve">detected </w:t>
        </w:r>
      </w:ins>
      <w:ins w:id="1749" w:author="Dan Kliebenstein" w:date="2019-08-19T15:52:00Z">
        <w:r w:rsidRPr="00842D58">
          <w:rPr>
            <w:rFonts w:ascii="Arial" w:hAnsi="Arial" w:cs="Arial"/>
          </w:rPr>
          <w:t xml:space="preserve">pattern was </w:t>
        </w:r>
        <w:del w:id="1750" w:author="Céline" w:date="2019-09-13T11:47:00Z">
          <w:r w:rsidRPr="00842D58" w:rsidDel="005922A4">
            <w:rPr>
              <w:rFonts w:ascii="Arial" w:hAnsi="Arial" w:cs="Arial"/>
            </w:rPr>
            <w:delText xml:space="preserve">one of </w:delText>
          </w:r>
        </w:del>
        <w:r w:rsidRPr="00842D58">
          <w:rPr>
            <w:rFonts w:ascii="Arial" w:hAnsi="Arial" w:cs="Arial"/>
            <w:i/>
          </w:rPr>
          <w:t>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with few </w:t>
        </w:r>
      </w:ins>
      <w:ins w:id="1751" w:author="Dan Kliebenstein" w:date="2019-08-29T16:13:00Z">
        <w:r w:rsidR="00007B3D">
          <w:rPr>
            <w:rFonts w:ascii="Arial" w:hAnsi="Arial" w:cs="Arial"/>
          </w:rPr>
          <w:t>identified</w:t>
        </w:r>
      </w:ins>
      <w:ins w:id="1752" w:author="Dan Kliebenstein" w:date="2019-08-19T15:52:00Z">
        <w:r w:rsidRPr="00842D58">
          <w:rPr>
            <w:rFonts w:ascii="Arial" w:hAnsi="Arial" w:cs="Arial"/>
          </w:rPr>
          <w:t xml:space="preserve"> </w:t>
        </w:r>
        <w:proofErr w:type="spellStart"/>
        <w:r w:rsidRPr="00842D58">
          <w:rPr>
            <w:rFonts w:ascii="Arial" w:hAnsi="Arial" w:cs="Arial"/>
            <w:i/>
          </w:rPr>
          <w:t>cis</w:t>
        </w:r>
        <w:r w:rsidRPr="00842D58">
          <w:rPr>
            <w:rFonts w:ascii="Arial" w:hAnsi="Arial" w:cs="Arial"/>
          </w:rPr>
          <w:t>-eQTL</w:t>
        </w:r>
        <w:proofErr w:type="spellEnd"/>
        <w:r w:rsidRPr="00842D58">
          <w:rPr>
            <w:rFonts w:ascii="Arial" w:hAnsi="Arial" w:cs="Arial"/>
          </w:rPr>
          <w:t xml:space="preserve">. A deeper investigation suggested that this may be due to genetic factors that complicate </w:t>
        </w:r>
      </w:ins>
      <w:ins w:id="1753" w:author="Dan Kliebenstein" w:date="2019-08-29T16:13:00Z">
        <w:r w:rsidR="00007B3D">
          <w:rPr>
            <w:rFonts w:ascii="Arial" w:hAnsi="Arial" w:cs="Arial"/>
          </w:rPr>
          <w:t>the</w:t>
        </w:r>
      </w:ins>
      <w:ins w:id="1754" w:author="Dan Kliebenstein" w:date="2019-08-19T15:52:00Z">
        <w:r w:rsidRPr="00842D58">
          <w:rPr>
            <w:rFonts w:ascii="Arial" w:hAnsi="Arial" w:cs="Arial"/>
          </w:rPr>
          <w:t xml:space="preserve"> ability to identify </w:t>
        </w:r>
        <w:proofErr w:type="spellStart"/>
        <w:r w:rsidRPr="00842D58">
          <w:rPr>
            <w:rFonts w:ascii="Arial" w:hAnsi="Arial" w:cs="Arial"/>
            <w:i/>
          </w:rPr>
          <w:t>cis</w:t>
        </w:r>
        <w:proofErr w:type="spellEnd"/>
        <w:r w:rsidRPr="00842D58">
          <w:rPr>
            <w:rFonts w:ascii="Arial" w:hAnsi="Arial" w:cs="Arial"/>
          </w:rPr>
          <w:t xml:space="preserve">-acting SNPs.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has high haplotype diversity, and in three gene clusters investigated</w:t>
        </w:r>
      </w:ins>
      <w:ins w:id="1755" w:author="Céline" w:date="2019-09-13T11:48:00Z">
        <w:del w:id="1756" w:author="Dan Kliebenstein" w:date="2019-09-25T10:21:00Z">
          <w:r w:rsidR="005922A4" w:rsidDel="0054635D">
            <w:rPr>
              <w:rFonts w:ascii="Arial" w:hAnsi="Arial" w:cs="Arial"/>
            </w:rPr>
            <w:delText xml:space="preserve"> in this study</w:delText>
          </w:r>
        </w:del>
      </w:ins>
      <w:ins w:id="1757" w:author="Dan Kliebenstein" w:date="2019-08-19T15:52:00Z">
        <w:r w:rsidRPr="00842D58">
          <w:rPr>
            <w:rFonts w:ascii="Arial" w:hAnsi="Arial" w:cs="Arial"/>
          </w:rPr>
          <w:t xml:space="preserve">, potential rare </w:t>
        </w:r>
        <w:proofErr w:type="spellStart"/>
        <w:r w:rsidRPr="00842D58">
          <w:rPr>
            <w:rFonts w:ascii="Arial" w:hAnsi="Arial" w:cs="Arial"/>
            <w:i/>
          </w:rPr>
          <w:t>cis</w:t>
        </w:r>
        <w:proofErr w:type="spellEnd"/>
        <w:r w:rsidRPr="00842D58">
          <w:rPr>
            <w:rFonts w:ascii="Arial" w:hAnsi="Arial" w:cs="Arial"/>
          </w:rPr>
          <w:t>-acting variants</w:t>
        </w:r>
        <w:del w:id="1758" w:author="Céline" w:date="2019-09-13T11:48:00Z">
          <w:r w:rsidRPr="00842D58" w:rsidDel="005922A4">
            <w:rPr>
              <w:rFonts w:ascii="Arial" w:hAnsi="Arial" w:cs="Arial"/>
            </w:rPr>
            <w:delText xml:space="preserve"> that</w:delText>
          </w:r>
        </w:del>
        <w:r w:rsidRPr="00842D58">
          <w:rPr>
            <w:rFonts w:ascii="Arial" w:hAnsi="Arial" w:cs="Arial"/>
          </w:rPr>
          <w:t xml:space="preserve"> </w:t>
        </w:r>
      </w:ins>
      <w:ins w:id="1759" w:author="Dan Kliebenstein" w:date="2019-08-29T16:13:00Z">
        <w:r w:rsidR="00007B3D">
          <w:rPr>
            <w:rFonts w:ascii="Arial" w:hAnsi="Arial" w:cs="Arial"/>
          </w:rPr>
          <w:t>fell</w:t>
        </w:r>
      </w:ins>
      <w:ins w:id="1760" w:author="Dan Kliebenstein" w:date="2019-08-19T15:52:00Z">
        <w:r w:rsidRPr="00842D58">
          <w:rPr>
            <w:rFonts w:ascii="Arial" w:hAnsi="Arial" w:cs="Arial"/>
          </w:rPr>
          <w:t xml:space="preserve"> below the minor allele cutoff for GWA</w:t>
        </w:r>
        <w:r>
          <w:rPr>
            <w:rFonts w:ascii="Arial" w:hAnsi="Arial" w:cs="Arial"/>
          </w:rPr>
          <w:t xml:space="preserve"> </w:t>
        </w:r>
      </w:ins>
      <w:ins w:id="1761" w:author="Dan Kliebenstein" w:date="2019-09-25T10:21:00Z">
        <w:r w:rsidR="0054635D">
          <w:rPr>
            <w:rFonts w:ascii="Arial" w:hAnsi="Arial" w:cs="Arial"/>
          </w:rPr>
          <w:t xml:space="preserve">potentially leading to false negative detection errors </w:t>
        </w:r>
      </w:ins>
      <w:ins w:id="1762" w:author="Dan Kliebenstein" w:date="2019-08-19T15:52:00Z">
        <w:r>
          <w:rPr>
            <w:rFonts w:ascii="Arial" w:hAnsi="Arial" w:cs="Arial"/>
          </w:rPr>
          <w:fldChar w:fldCharType="begin"/>
        </w:r>
      </w:ins>
      <w:r w:rsidR="00E20DAA">
        <w:rPr>
          <w:rFonts w:ascii="Arial" w:hAnsi="Arial" w:cs="Arial"/>
        </w:rPr>
        <w:instrText xml:space="preserve"> ADDIN EN.CITE &lt;EndNote&gt;&lt;Cite&gt;&lt;Author&gt;Tabangin&lt;/Author&gt;&lt;Year&gt;2009&lt;/Year&gt;&lt;RecNum&gt;3639&lt;/RecNum&gt;&lt;DisplayText&gt;(&lt;style face="smallcaps"&gt;Tabangin&lt;/style&gt;&lt;style face="italic"&gt; et al.&lt;/style&gt; 2009)&lt;/DisplayText&gt;&lt;record&gt;&lt;rec-number&gt;3639&lt;/rec-number&gt;&lt;foreign-keys&gt;&lt;key app="EN" db-id="0xfxddspv2wdvmeez5cv250750wsprfev5dv" timestamp="1566254536"&gt;3639&lt;/key&gt;&lt;/foreign-keys&gt;&lt;ref-type name="Journal Article"&gt;17&lt;/ref-type&gt;&lt;contributors&gt;&lt;authors&gt;&lt;author&gt;Tabangin, Meredith E.&lt;/author&gt;&lt;author&gt;Woo, Jessica G.&lt;/author&gt;&lt;author&gt;Martin, Lisa J.&lt;/author&gt;&lt;/authors&gt;&lt;/contributors&gt;&lt;titles&gt;&lt;title&gt;The effect of minor allele frequency on the likelihood of obtaining false positives&lt;/title&gt;&lt;secondary-title&gt;BMC proceedings&lt;/secondary-title&gt;&lt;/titles&gt;&lt;periodical&gt;&lt;full-title&gt;BMC proceedings&lt;/full-title&gt;&lt;/periodical&gt;&lt;pages&gt;S41-S41&lt;/pages&gt;&lt;volume&gt;3 Suppl 7&lt;/volume&gt;&lt;dates&gt;&lt;year&gt;2009&lt;/year&gt;&lt;pub-dates&gt;&lt;date&gt;2009 Dec&lt;/date&gt;&lt;/pub-dates&gt;&lt;/dates&gt;&lt;accession-num&gt;MEDLINE:20018033&lt;/accession-num&gt;&lt;urls&gt;&lt;related-urls&gt;&lt;url&gt;&amp;lt;Go to ISI&amp;gt;://MEDLINE:20018033&lt;/url&gt;&lt;/related-urls&gt;&lt;/urls&gt;&lt;electronic-resource-num&gt;10.1186/1753-6561-3-s7-s41&lt;/electronic-resource-num&gt;&lt;/record&gt;&lt;/Cite&gt;&lt;/EndNote&gt;</w:instrText>
      </w:r>
      <w:ins w:id="1763" w:author="Dan Kliebenstein" w:date="2019-08-19T15:52:00Z">
        <w:r>
          <w:rPr>
            <w:rFonts w:ascii="Arial" w:hAnsi="Arial" w:cs="Arial"/>
          </w:rPr>
          <w:fldChar w:fldCharType="separate"/>
        </w:r>
      </w:ins>
      <w:r w:rsidR="00D134BA">
        <w:rPr>
          <w:rFonts w:ascii="Arial" w:hAnsi="Arial" w:cs="Arial"/>
          <w:noProof/>
        </w:rPr>
        <w:t>(</w:t>
      </w:r>
      <w:r w:rsidR="00D134BA" w:rsidRPr="00D134BA">
        <w:rPr>
          <w:rFonts w:ascii="Arial" w:hAnsi="Arial" w:cs="Arial"/>
          <w:smallCaps/>
          <w:noProof/>
        </w:rPr>
        <w:t>Tabangin</w:t>
      </w:r>
      <w:r w:rsidR="00D134BA" w:rsidRPr="00D134BA">
        <w:rPr>
          <w:rFonts w:ascii="Arial" w:hAnsi="Arial" w:cs="Arial"/>
          <w:i/>
          <w:noProof/>
        </w:rPr>
        <w:t xml:space="preserve"> et al.</w:t>
      </w:r>
      <w:r w:rsidR="00D134BA">
        <w:rPr>
          <w:rFonts w:ascii="Arial" w:hAnsi="Arial" w:cs="Arial"/>
          <w:noProof/>
        </w:rPr>
        <w:t xml:space="preserve"> 2009)</w:t>
      </w:r>
      <w:ins w:id="1764" w:author="Dan Kliebenstein" w:date="2019-08-19T15:52:00Z">
        <w:r>
          <w:rPr>
            <w:rFonts w:ascii="Arial" w:hAnsi="Arial" w:cs="Arial"/>
          </w:rPr>
          <w:fldChar w:fldCharType="end"/>
        </w:r>
        <w:r w:rsidRPr="00842D58">
          <w:rPr>
            <w:rFonts w:ascii="Arial" w:hAnsi="Arial" w:cs="Arial"/>
          </w:rPr>
          <w:t xml:space="preserve">. </w:t>
        </w:r>
      </w:ins>
      <w:ins w:id="1765" w:author="Dan Kliebenstein" w:date="2019-09-25T10:21:00Z">
        <w:r w:rsidR="0054635D">
          <w:rPr>
            <w:rFonts w:ascii="Arial" w:hAnsi="Arial" w:cs="Arial"/>
          </w:rPr>
          <w:t>Further, a number of deletions were found in this loc</w:t>
        </w:r>
      </w:ins>
      <w:ins w:id="1766" w:author="Céline" w:date="2019-09-25T12:17:00Z">
        <w:r w:rsidR="003B5310">
          <w:rPr>
            <w:rFonts w:ascii="Arial" w:hAnsi="Arial" w:cs="Arial"/>
          </w:rPr>
          <w:t>us</w:t>
        </w:r>
      </w:ins>
      <w:ins w:id="1767" w:author="Dan Kliebenstein" w:date="2019-09-25T10:21:00Z">
        <w:del w:id="1768" w:author="Céline" w:date="2019-09-25T12:17:00Z">
          <w:r w:rsidR="0054635D" w:rsidDel="003B5310">
            <w:rPr>
              <w:rFonts w:ascii="Arial" w:hAnsi="Arial" w:cs="Arial"/>
            </w:rPr>
            <w:delText>i</w:delText>
          </w:r>
        </w:del>
      </w:ins>
      <w:ins w:id="1769" w:author="Céline" w:date="2019-09-13T11:49:00Z">
        <w:del w:id="1770" w:author="Dan Kliebenstein" w:date="2019-09-25T10:21:00Z">
          <w:r w:rsidR="005922A4" w:rsidDel="0054635D">
            <w:rPr>
              <w:rFonts w:ascii="Arial" w:hAnsi="Arial" w:cs="Arial"/>
            </w:rPr>
            <w:delText>identified in the literature ar</w:delText>
          </w:r>
        </w:del>
      </w:ins>
      <w:ins w:id="1771" w:author="Dan Kliebenstein" w:date="2019-08-19T15:52:00Z">
        <w:del w:id="1772" w:author="Céline" w:date="2019-09-25T12:17:00Z">
          <w:r w:rsidRPr="00842D58" w:rsidDel="003B5310">
            <w:rPr>
              <w:rFonts w:ascii="Arial" w:hAnsi="Arial" w:cs="Arial"/>
            </w:rPr>
            <w:delText xml:space="preserve"> which</w:delText>
          </w:r>
        </w:del>
      </w:ins>
      <w:ins w:id="1773" w:author="Céline" w:date="2019-09-25T12:17:00Z">
        <w:r w:rsidR="003B5310" w:rsidRPr="00842D58">
          <w:rPr>
            <w:rFonts w:ascii="Arial" w:hAnsi="Arial" w:cs="Arial"/>
          </w:rPr>
          <w:t>, which</w:t>
        </w:r>
      </w:ins>
      <w:ins w:id="1774" w:author="Dan Kliebenstein" w:date="2019-08-19T15:52:00Z">
        <w:r w:rsidRPr="00842D58">
          <w:rPr>
            <w:rFonts w:ascii="Arial" w:hAnsi="Arial" w:cs="Arial"/>
          </w:rPr>
          <w:t xml:space="preserve"> </w:t>
        </w:r>
      </w:ins>
      <w:ins w:id="1775" w:author="Dan Kliebenstein" w:date="2019-09-25T10:21:00Z">
        <w:r w:rsidR="0054635D">
          <w:rPr>
            <w:rFonts w:ascii="Arial" w:hAnsi="Arial" w:cs="Arial"/>
          </w:rPr>
          <w:t xml:space="preserve">also </w:t>
        </w:r>
      </w:ins>
      <w:ins w:id="1776" w:author="Dan Kliebenstein" w:date="2019-08-19T15:52:00Z">
        <w:r w:rsidRPr="00842D58">
          <w:rPr>
            <w:rFonts w:ascii="Arial" w:hAnsi="Arial" w:cs="Arial"/>
          </w:rPr>
          <w:t>complicate</w:t>
        </w:r>
      </w:ins>
      <w:ins w:id="1777" w:author="Dan Kliebenstein" w:date="2019-09-25T10:22:00Z">
        <w:r w:rsidR="0054635D">
          <w:rPr>
            <w:rFonts w:ascii="Arial" w:hAnsi="Arial" w:cs="Arial"/>
          </w:rPr>
          <w:t>s</w:t>
        </w:r>
      </w:ins>
      <w:ins w:id="1778" w:author="Dan Kliebenstein" w:date="2019-08-19T15:52:00Z">
        <w:r w:rsidRPr="00842D58">
          <w:rPr>
            <w:rFonts w:ascii="Arial" w:hAnsi="Arial" w:cs="Arial"/>
          </w:rPr>
          <w:t xml:space="preserve"> </w:t>
        </w:r>
      </w:ins>
      <w:ins w:id="1779" w:author="Céline" w:date="2019-09-13T11:49:00Z">
        <w:r w:rsidR="005922A4">
          <w:rPr>
            <w:rFonts w:ascii="Arial" w:hAnsi="Arial" w:cs="Arial"/>
          </w:rPr>
          <w:t>the detection of</w:t>
        </w:r>
      </w:ins>
      <w:ins w:id="1780" w:author="Dan Kliebenstein" w:date="2019-08-19T15:52:00Z">
        <w:del w:id="1781" w:author="Céline" w:date="2019-09-13T11:49:00Z">
          <w:r w:rsidDel="005922A4">
            <w:rPr>
              <w:rFonts w:ascii="Arial" w:hAnsi="Arial" w:cs="Arial"/>
            </w:rPr>
            <w:delText>identifying</w:delText>
          </w:r>
        </w:del>
        <w:r w:rsidRPr="00842D58">
          <w:rPr>
            <w:rFonts w:ascii="Arial" w:hAnsi="Arial" w:cs="Arial"/>
          </w:rPr>
          <w:t xml:space="preserve"> a </w:t>
        </w:r>
        <w:proofErr w:type="spellStart"/>
        <w:r w:rsidRPr="00842D58">
          <w:rPr>
            <w:rFonts w:ascii="Arial" w:hAnsi="Arial" w:cs="Arial"/>
            <w:i/>
          </w:rPr>
          <w:t>cis</w:t>
        </w:r>
        <w:r w:rsidRPr="00842D58">
          <w:rPr>
            <w:rFonts w:ascii="Arial" w:hAnsi="Arial" w:cs="Arial"/>
          </w:rPr>
          <w:t>-eQTL</w:t>
        </w:r>
        <w:proofErr w:type="spellEnd"/>
        <w:r w:rsidRPr="00842D58">
          <w:rPr>
            <w:rFonts w:ascii="Arial" w:hAnsi="Arial" w:cs="Arial"/>
          </w:rPr>
          <w:t xml:space="preserve"> signature by introducing non-SNP variation </w:t>
        </w:r>
      </w:ins>
      <w:ins w:id="1782" w:author="Dan Kliebenstein" w:date="2019-09-25T10:22:00Z">
        <w:r w:rsidR="0054635D">
          <w:rPr>
            <w:rFonts w:ascii="Arial" w:hAnsi="Arial" w:cs="Arial"/>
          </w:rPr>
          <w:t>unused</w:t>
        </w:r>
      </w:ins>
      <w:ins w:id="1783" w:author="Dan Kliebenstein" w:date="2019-08-19T15:52:00Z">
        <w:r w:rsidRPr="00842D58">
          <w:rPr>
            <w:rFonts w:ascii="Arial" w:hAnsi="Arial" w:cs="Arial"/>
          </w:rPr>
          <w:t xml:space="preserve"> by </w:t>
        </w:r>
      </w:ins>
      <w:ins w:id="1784" w:author="Céline" w:date="2019-09-13T11:50:00Z">
        <w:del w:id="1785" w:author="Dan Kliebenstein" w:date="2019-09-25T10:22:00Z">
          <w:r w:rsidR="005922A4" w:rsidDel="0054635D">
            <w:rPr>
              <w:rFonts w:ascii="Arial" w:hAnsi="Arial" w:cs="Arial"/>
            </w:rPr>
            <w:delText xml:space="preserve"> </w:delText>
          </w:r>
        </w:del>
        <w:r w:rsidR="005922A4">
          <w:rPr>
            <w:rFonts w:ascii="Arial" w:hAnsi="Arial" w:cs="Arial"/>
          </w:rPr>
          <w:t>current</w:t>
        </w:r>
      </w:ins>
      <w:ins w:id="1786" w:author="Dan Kliebenstein" w:date="2019-08-19T15:52:00Z">
        <w:r w:rsidRPr="00842D58">
          <w:rPr>
            <w:rFonts w:ascii="Arial" w:hAnsi="Arial" w:cs="Arial"/>
          </w:rPr>
          <w:t xml:space="preserve"> GWA algorithm</w:t>
        </w:r>
      </w:ins>
      <w:ins w:id="1787" w:author="Céline" w:date="2019-09-13T11:50:00Z">
        <w:r w:rsidR="005922A4">
          <w:rPr>
            <w:rFonts w:ascii="Arial" w:hAnsi="Arial" w:cs="Arial"/>
          </w:rPr>
          <w:t>s</w:t>
        </w:r>
      </w:ins>
      <w:ins w:id="1788" w:author="Dan Kliebenstein" w:date="2019-08-19T15:52:00Z">
        <w:r w:rsidRPr="00842D58">
          <w:rPr>
            <w:rFonts w:ascii="Arial" w:hAnsi="Arial" w:cs="Arial"/>
          </w:rPr>
          <w:t xml:space="preserve">. </w:t>
        </w:r>
        <w:r>
          <w:rPr>
            <w:rFonts w:ascii="Arial" w:hAnsi="Arial" w:cs="Arial"/>
          </w:rPr>
          <w:t xml:space="preserve">Additional </w:t>
        </w:r>
        <w:proofErr w:type="spellStart"/>
        <w:r w:rsidRPr="00775716">
          <w:rPr>
            <w:rFonts w:ascii="Arial" w:hAnsi="Arial" w:cs="Arial"/>
            <w:i/>
          </w:rPr>
          <w:t>cis</w:t>
        </w:r>
        <w:proofErr w:type="spellEnd"/>
        <w:r>
          <w:rPr>
            <w:rFonts w:ascii="Arial" w:hAnsi="Arial" w:cs="Arial"/>
          </w:rPr>
          <w:t>-acting variants</w:t>
        </w:r>
      </w:ins>
      <w:ins w:id="1789" w:author="Céline" w:date="2019-09-13T11:50:00Z">
        <w:r w:rsidR="005922A4">
          <w:rPr>
            <w:rFonts w:ascii="Arial" w:hAnsi="Arial" w:cs="Arial"/>
          </w:rPr>
          <w:t xml:space="preserve"> may</w:t>
        </w:r>
      </w:ins>
      <w:ins w:id="1790" w:author="Dan Kliebenstein" w:date="2019-08-19T15:52:00Z">
        <w:r>
          <w:rPr>
            <w:rFonts w:ascii="Arial" w:hAnsi="Arial" w:cs="Arial"/>
          </w:rPr>
          <w:t xml:space="preserve"> </w:t>
        </w:r>
      </w:ins>
      <w:ins w:id="1791" w:author="Dan Kliebenstein" w:date="2019-08-29T16:17:00Z">
        <w:r w:rsidR="00007B3D">
          <w:rPr>
            <w:rFonts w:ascii="Arial" w:hAnsi="Arial" w:cs="Arial"/>
          </w:rPr>
          <w:t xml:space="preserve">also be hidden by </w:t>
        </w:r>
      </w:ins>
      <w:ins w:id="1792" w:author="Céline" w:date="2019-09-13T11:50:00Z">
        <w:r w:rsidR="005922A4">
          <w:rPr>
            <w:rFonts w:ascii="Arial" w:hAnsi="Arial" w:cs="Arial"/>
          </w:rPr>
          <w:t>undetected</w:t>
        </w:r>
      </w:ins>
      <w:ins w:id="1793" w:author="Dan Kliebenstein" w:date="2019-08-29T16:17:00Z">
        <w:del w:id="1794" w:author="Céline" w:date="2019-09-13T11:50:00Z">
          <w:r w:rsidR="00007B3D" w:rsidDel="005922A4">
            <w:rPr>
              <w:rFonts w:ascii="Arial" w:hAnsi="Arial" w:cs="Arial"/>
            </w:rPr>
            <w:delText>missing</w:delText>
          </w:r>
        </w:del>
        <w:r w:rsidR="00007B3D">
          <w:rPr>
            <w:rFonts w:ascii="Arial" w:hAnsi="Arial" w:cs="Arial"/>
          </w:rPr>
          <w:t xml:space="preserve"> </w:t>
        </w:r>
      </w:ins>
      <w:ins w:id="1795" w:author="Dan Kliebenstein" w:date="2019-08-19T15:52:00Z">
        <w:r>
          <w:rPr>
            <w:rFonts w:ascii="Arial" w:hAnsi="Arial" w:cs="Arial"/>
          </w:rPr>
          <w:t xml:space="preserve">transposon variation </w:t>
        </w:r>
        <w:r>
          <w:rPr>
            <w:rFonts w:ascii="Arial" w:hAnsi="Arial" w:cs="Arial"/>
          </w:rPr>
          <w:fldChar w:fldCharType="begin"/>
        </w:r>
      </w:ins>
      <w:r w:rsidR="00F77212">
        <w:rPr>
          <w:rFonts w:ascii="Arial" w:hAnsi="Arial" w:cs="Arial"/>
        </w:rPr>
        <w:instrText xml:space="preserve"> ADDIN EN.CITE &lt;EndNote&gt;&lt;Cite&gt;&lt;Author&gt;Porquier&lt;/Author&gt;&lt;Year&gt;2019&lt;/Year&gt;&lt;RecNum&gt;59&lt;/RecNum&gt;&lt;DisplayText&gt;(&lt;style face="smallcaps"&gt;Porquier&lt;/style&gt;&lt;style face="italic"&gt; et al.&lt;/style&gt; 2019)&lt;/DisplayText&gt;&lt;record&gt;&lt;rec-number&gt;59&lt;/rec-number&gt;&lt;foreign-keys&gt;&lt;key app="EN" db-id="xfrzr0evkvr902e2fw7xr021sxvavap5rpvx" timestamp="1568759431"&gt;59&lt;/key&gt;&lt;/foreign-keys&gt;&lt;ref-type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ins w:id="1796" w:author="Dan Kliebenstein" w:date="2019-08-19T15:52:00Z">
        <w:r>
          <w:rPr>
            <w:rFonts w:ascii="Arial" w:hAnsi="Arial" w:cs="Arial"/>
          </w:rPr>
          <w:fldChar w:fldCharType="separate"/>
        </w:r>
        <w:r>
          <w:rPr>
            <w:rFonts w:ascii="Arial" w:hAnsi="Arial" w:cs="Arial"/>
            <w:noProof/>
          </w:rPr>
          <w:t>(</w:t>
        </w:r>
        <w:r w:rsidRPr="00891406">
          <w:rPr>
            <w:rFonts w:ascii="Arial" w:hAnsi="Arial" w:cs="Arial"/>
            <w:smallCaps/>
            <w:noProof/>
          </w:rPr>
          <w:t>Porquier</w:t>
        </w:r>
        <w:r w:rsidRPr="00891406">
          <w:rPr>
            <w:rFonts w:ascii="Arial" w:hAnsi="Arial" w:cs="Arial"/>
            <w:i/>
            <w:noProof/>
          </w:rPr>
          <w:t xml:space="preserve"> et al.</w:t>
        </w:r>
        <w:r>
          <w:rPr>
            <w:rFonts w:ascii="Arial" w:hAnsi="Arial" w:cs="Arial"/>
            <w:noProof/>
          </w:rPr>
          <w:t xml:space="preserve"> 2019)</w:t>
        </w:r>
        <w:r>
          <w:rPr>
            <w:rFonts w:ascii="Arial" w:hAnsi="Arial" w:cs="Arial"/>
          </w:rPr>
          <w:fldChar w:fldCharType="end"/>
        </w:r>
        <w:r>
          <w:rPr>
            <w:rFonts w:ascii="Arial" w:hAnsi="Arial" w:cs="Arial"/>
          </w:rPr>
          <w:t xml:space="preserve">. </w:t>
        </w:r>
      </w:ins>
    </w:p>
    <w:p w14:paraId="68C77892" w14:textId="50856F0D" w:rsidR="003B5310" w:rsidRDefault="00DF2FA4" w:rsidP="003B5310">
      <w:pPr>
        <w:spacing w:line="480" w:lineRule="auto"/>
        <w:ind w:firstLine="360"/>
        <w:rPr>
          <w:ins w:id="1797" w:author="Dan Kliebenstein" w:date="2019-08-19T15:52:00Z"/>
          <w:rFonts w:ascii="Arial" w:hAnsi="Arial" w:cs="Arial"/>
        </w:rPr>
      </w:pPr>
      <w:ins w:id="1798" w:author="Dan Kliebenstein" w:date="2019-08-19T15:52:00Z">
        <w:r>
          <w:rPr>
            <w:rFonts w:ascii="Arial" w:hAnsi="Arial" w:cs="Arial"/>
          </w:rPr>
          <w:t>A full</w:t>
        </w:r>
        <w:r w:rsidRPr="00842D58">
          <w:rPr>
            <w:rFonts w:ascii="Arial" w:hAnsi="Arial" w:cs="Arial"/>
          </w:rPr>
          <w:t xml:space="preserve"> understand</w:t>
        </w:r>
        <w:r>
          <w:rPr>
            <w:rFonts w:ascii="Arial" w:hAnsi="Arial" w:cs="Arial"/>
          </w:rPr>
          <w:t>ing of</w:t>
        </w:r>
        <w:r w:rsidRPr="00842D58">
          <w:rPr>
            <w:rFonts w:ascii="Arial" w:hAnsi="Arial" w:cs="Arial"/>
          </w:rPr>
          <w:t xml:space="preserve"> the pattern of potential </w:t>
        </w:r>
        <w:proofErr w:type="spellStart"/>
        <w:r w:rsidRPr="00842D58">
          <w:rPr>
            <w:rFonts w:ascii="Arial" w:hAnsi="Arial" w:cs="Arial"/>
            <w:i/>
          </w:rPr>
          <w:t>cis</w:t>
        </w:r>
        <w:proofErr w:type="spellEnd"/>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would require a </w:t>
        </w:r>
      </w:ins>
      <w:ins w:id="1799" w:author="Céline" w:date="2019-09-13T11:51:00Z">
        <w:del w:id="1800" w:author="Dan Kliebenstein" w:date="2019-09-25T10:22:00Z">
          <w:r w:rsidR="005922A4" w:rsidDel="0054635D">
            <w:rPr>
              <w:rFonts w:ascii="Arial" w:hAnsi="Arial" w:cs="Arial"/>
            </w:rPr>
            <w:delText>full</w:delText>
          </w:r>
        </w:del>
      </w:ins>
      <w:ins w:id="1801" w:author="Dan Kliebenstein" w:date="2019-09-25T10:22:00Z">
        <w:r w:rsidR="0054635D">
          <w:rPr>
            <w:rFonts w:ascii="Arial" w:hAnsi="Arial" w:cs="Arial"/>
          </w:rPr>
          <w:t>detailed</w:t>
        </w:r>
      </w:ins>
      <w:ins w:id="1802" w:author="Céline" w:date="2019-09-13T11:51:00Z">
        <w:r w:rsidR="005922A4">
          <w:rPr>
            <w:rFonts w:ascii="Arial" w:hAnsi="Arial" w:cs="Arial"/>
          </w:rPr>
          <w:t xml:space="preserve"> </w:t>
        </w:r>
      </w:ins>
      <w:ins w:id="1803" w:author="Dan Kliebenstein" w:date="2019-08-19T15:52:00Z">
        <w:del w:id="1804" w:author="Céline" w:date="2019-09-13T11:51:00Z">
          <w:r w:rsidRPr="00842D58" w:rsidDel="005922A4">
            <w:rPr>
              <w:rFonts w:ascii="Arial" w:hAnsi="Arial" w:cs="Arial"/>
            </w:rPr>
            <w:delText xml:space="preserve">deeper </w:delText>
          </w:r>
        </w:del>
        <w:r w:rsidRPr="00842D58">
          <w:rPr>
            <w:rFonts w:ascii="Arial" w:hAnsi="Arial" w:cs="Arial"/>
          </w:rPr>
          <w:t xml:space="preserve">investigation </w:t>
        </w:r>
      </w:ins>
      <w:ins w:id="1805" w:author="Céline" w:date="2019-09-13T11:51:00Z">
        <w:r w:rsidR="005922A4">
          <w:rPr>
            <w:rFonts w:ascii="Arial" w:hAnsi="Arial" w:cs="Arial"/>
          </w:rPr>
          <w:t>of</w:t>
        </w:r>
      </w:ins>
      <w:ins w:id="1806" w:author="Dan Kliebenstein" w:date="2019-08-19T15:52:00Z">
        <w:del w:id="1807" w:author="Céline" w:date="2019-09-13T11:51:00Z">
          <w:r w:rsidDel="005922A4">
            <w:rPr>
              <w:rFonts w:ascii="Arial" w:hAnsi="Arial" w:cs="Arial"/>
            </w:rPr>
            <w:delText>into</w:delText>
          </w:r>
        </w:del>
        <w:r w:rsidRPr="00842D58">
          <w:rPr>
            <w:rFonts w:ascii="Arial" w:hAnsi="Arial" w:cs="Arial"/>
          </w:rPr>
          <w:t xml:space="preserve"> structural variation by incorporating long-read sequencing</w:t>
        </w:r>
        <w:r>
          <w:rPr>
            <w:rFonts w:ascii="Arial" w:hAnsi="Arial" w:cs="Arial"/>
          </w:rPr>
          <w:t xml:space="preserve"> in</w:t>
        </w:r>
        <w:del w:id="1808" w:author="Céline" w:date="2019-09-13T11:51:00Z">
          <w:r w:rsidDel="005922A4">
            <w:rPr>
              <w:rFonts w:ascii="Arial" w:hAnsi="Arial" w:cs="Arial"/>
            </w:rPr>
            <w:delText xml:space="preserve"> conjunction with</w:delText>
          </w:r>
        </w:del>
        <w:r>
          <w:rPr>
            <w:rFonts w:ascii="Arial" w:hAnsi="Arial" w:cs="Arial"/>
          </w:rPr>
          <w:t xml:space="preserve"> a larger population size</w:t>
        </w:r>
        <w:r w:rsidRPr="00842D58">
          <w:rPr>
            <w:rFonts w:ascii="Arial" w:hAnsi="Arial" w:cs="Arial"/>
          </w:rPr>
          <w:t xml:space="preserve">. 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ins>
      <w:r w:rsidR="00F77212">
        <w:rPr>
          <w:rFonts w:ascii="Arial" w:hAnsi="Arial" w:cs="Arial"/>
        </w:rPr>
        <w:instrText xml:space="preserve"> ADDIN EN.CITE &lt;EndNote&gt;&lt;Cite&gt;&lt;Author&gt;Wang&lt;/Author&gt;&lt;Year&gt;2018&lt;/Year&gt;&lt;RecNum&gt;22&lt;/RecNum&gt;&lt;DisplayText&gt;(&lt;style face="smallcaps"&gt;Wang&lt;/style&gt;&lt;style face="italic"&gt; et al.&lt;/style&gt; 2018a)&lt;/DisplayText&gt;&lt;record&gt;&lt;rec-number&gt;22&lt;/rec-number&gt;&lt;foreign-keys&gt;&lt;key app="EN" db-id="xfrzr0evkvr902e2fw7xr021sxvavap5rpvx" timestamp="1568759431"&gt;22&lt;/key&gt;&lt;/foreign-keys&gt;&lt;ref-type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ins w:id="1809" w:author="Dan Kliebenstein" w:date="2019-08-19T15:52:00Z">
        <w:r w:rsidRPr="00842D58">
          <w:rPr>
            <w:rFonts w:ascii="Arial" w:hAnsi="Arial" w:cs="Arial"/>
          </w:rPr>
          <w:fldChar w:fldCharType="separate"/>
        </w:r>
      </w:ins>
      <w:r w:rsidR="00BB3405">
        <w:rPr>
          <w:rFonts w:ascii="Arial" w:hAnsi="Arial" w:cs="Arial"/>
          <w:noProof/>
        </w:rPr>
        <w:t>(</w:t>
      </w:r>
      <w:r w:rsidR="00BB3405" w:rsidRPr="00BB3405">
        <w:rPr>
          <w:rFonts w:ascii="Arial" w:hAnsi="Arial" w:cs="Arial"/>
          <w:smallCaps/>
          <w:noProof/>
        </w:rPr>
        <w:t>Wang</w:t>
      </w:r>
      <w:r w:rsidR="00BB3405" w:rsidRPr="00BB3405">
        <w:rPr>
          <w:rFonts w:ascii="Arial" w:hAnsi="Arial" w:cs="Arial"/>
          <w:i/>
          <w:noProof/>
        </w:rPr>
        <w:t xml:space="preserve"> et al.</w:t>
      </w:r>
      <w:r w:rsidR="00BB3405">
        <w:rPr>
          <w:rFonts w:ascii="Arial" w:hAnsi="Arial" w:cs="Arial"/>
          <w:noProof/>
        </w:rPr>
        <w:t xml:space="preserve"> 2018a)</w:t>
      </w:r>
      <w:ins w:id="1810" w:author="Dan Kliebenstein" w:date="2019-08-19T15:52:00Z">
        <w:r w:rsidRPr="00842D58">
          <w:rPr>
            <w:rFonts w:ascii="Arial" w:hAnsi="Arial" w:cs="Arial"/>
          </w:rPr>
          <w:fldChar w:fldCharType="end"/>
        </w:r>
        <w:r w:rsidRPr="00842D58">
          <w:rPr>
            <w:rFonts w:ascii="Arial" w:hAnsi="Arial" w:cs="Arial"/>
          </w:rPr>
          <w:t xml:space="preserve">. </w:t>
        </w:r>
      </w:ins>
      <w:ins w:id="1811" w:author="Dan Kliebenstein" w:date="2019-08-29T16:17:00Z">
        <w:r w:rsidR="00007B3D">
          <w:rPr>
            <w:rFonts w:ascii="Arial" w:hAnsi="Arial" w:cs="Arial"/>
          </w:rPr>
          <w:t>It should be noted that these same</w:t>
        </w:r>
      </w:ins>
      <w:ins w:id="1812" w:author="Céline" w:date="2019-09-13T11:52:00Z">
        <w:r w:rsidR="005922A4">
          <w:rPr>
            <w:rFonts w:ascii="Arial" w:hAnsi="Arial" w:cs="Arial"/>
          </w:rPr>
          <w:t xml:space="preserve"> </w:t>
        </w:r>
      </w:ins>
      <w:ins w:id="1813" w:author="Dan Kliebenstein" w:date="2019-08-29T16:17:00Z">
        <w:r w:rsidR="00007B3D">
          <w:rPr>
            <w:rFonts w:ascii="Arial" w:hAnsi="Arial" w:cs="Arial"/>
          </w:rPr>
          <w:t xml:space="preserve">difficulties would also create undetected </w:t>
        </w:r>
        <w:r w:rsidR="00007B3D" w:rsidRPr="00747585">
          <w:rPr>
            <w:rFonts w:ascii="Arial" w:hAnsi="Arial" w:cs="Arial"/>
            <w:i/>
          </w:rPr>
          <w:t>trans</w:t>
        </w:r>
        <w:r w:rsidR="00007B3D">
          <w:rPr>
            <w:rFonts w:ascii="Arial" w:hAnsi="Arial" w:cs="Arial"/>
          </w:rPr>
          <w:t>-</w:t>
        </w:r>
        <w:proofErr w:type="spellStart"/>
        <w:r w:rsidR="00007B3D">
          <w:rPr>
            <w:rFonts w:ascii="Arial" w:hAnsi="Arial" w:cs="Arial"/>
          </w:rPr>
          <w:t>eQTL</w:t>
        </w:r>
        <w:proofErr w:type="spellEnd"/>
        <w:r w:rsidR="00007B3D">
          <w:rPr>
            <w:rFonts w:ascii="Arial" w:hAnsi="Arial" w:cs="Arial"/>
          </w:rPr>
          <w:t xml:space="preserve">. </w:t>
        </w:r>
      </w:ins>
      <w:ins w:id="1814" w:author="Dan Kliebenstein" w:date="2019-08-19T15:52:00Z">
        <w:r w:rsidRPr="00842D58">
          <w:rPr>
            <w:rFonts w:ascii="Arial" w:hAnsi="Arial" w:cs="Arial"/>
          </w:rPr>
          <w:t xml:space="preserve">This does suggest that there is likely a significant fraction of undetected </w:t>
        </w:r>
        <w:proofErr w:type="spellStart"/>
        <w:r w:rsidRPr="00842D58">
          <w:rPr>
            <w:rFonts w:ascii="Arial" w:hAnsi="Arial" w:cs="Arial"/>
            <w:i/>
          </w:rPr>
          <w:t>cis</w:t>
        </w:r>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caused by the high polymorphism rate within this species.</w:t>
        </w:r>
      </w:ins>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17AE37DE" w:rsidR="003D14D0" w:rsidRPr="00842D58" w:rsidDel="003B5310" w:rsidRDefault="003D14D0" w:rsidP="003D14D0">
      <w:pPr>
        <w:spacing w:line="480" w:lineRule="auto"/>
        <w:ind w:firstLine="720"/>
        <w:rPr>
          <w:del w:id="1815" w:author="Céline" w:date="2019-09-25T12:20:00Z"/>
          <w:rFonts w:ascii="Arial" w:hAnsi="Arial" w:cs="Arial"/>
        </w:rPr>
      </w:pPr>
      <w:r w:rsidRPr="00842D58">
        <w:rPr>
          <w:rFonts w:ascii="Arial" w:hAnsi="Arial" w:cs="Arial"/>
        </w:rPr>
        <w:lastRenderedPageBreak/>
        <w:t xml:space="preserve">Previous work in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 </w:t>
      </w:r>
      <w:r w:rsidRPr="00842D58">
        <w:rPr>
          <w:rFonts w:ascii="Arial" w:hAnsi="Arial" w:cs="Arial"/>
          <w:i/>
        </w:rPr>
        <w:t xml:space="preserve">A. thaliana </w:t>
      </w:r>
      <w:proofErr w:type="spellStart"/>
      <w:r w:rsidRPr="00842D58">
        <w:rPr>
          <w:rFonts w:ascii="Arial" w:hAnsi="Arial" w:cs="Arial"/>
        </w:rPr>
        <w:t>pathosystem</w:t>
      </w:r>
      <w:proofErr w:type="spellEnd"/>
      <w:r w:rsidRPr="00842D58">
        <w:rPr>
          <w:rFonts w:ascii="Arial" w:hAnsi="Arial" w:cs="Arial"/>
        </w:rPr>
        <w:t xml:space="preserve"> established connections between host polymorphisms and lesion growth, between gene expression and lesion size, and between </w:t>
      </w:r>
      <w:proofErr w:type="spellStart"/>
      <w:r w:rsidRPr="00842D58">
        <w:rPr>
          <w:rFonts w:ascii="Arial" w:hAnsi="Arial" w:cs="Arial"/>
        </w:rPr>
        <w:t>transcriptomes</w:t>
      </w:r>
      <w:proofErr w:type="spellEnd"/>
      <w:r w:rsidRPr="00842D58">
        <w:rPr>
          <w:rFonts w:ascii="Arial" w:hAnsi="Arial" w:cs="Arial"/>
        </w:rPr>
        <w:t xml:space="preserve"> of the host and pathogen </w:t>
      </w:r>
      <w:r w:rsidRPr="00842D58">
        <w:rPr>
          <w:rFonts w:ascii="Arial" w:hAnsi="Arial" w:cs="Arial"/>
        </w:rPr>
        <w:fldChar w:fldCharType="begin">
          <w:fldData xml:space="preserve">PEVuZE5vdGU+PENpdGU+PEF1dGhvcj5Db3J3aW48L0F1dGhvcj48WWVhcj4yMDE2PC9ZZWFyPjxS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PEVuZE5vdGU+PENpdGU+PEF1dGhvcj5Db3J3aW48L0F1dGhvcj48WWVhcj4yMDE2PC9ZZWFyPjxS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Pr="00842D58">
        <w:rPr>
          <w:rFonts w:ascii="Arial" w:hAnsi="Arial" w:cs="Arial"/>
        </w:rPr>
      </w:r>
      <w:r w:rsidRPr="00842D58">
        <w:rPr>
          <w:rFonts w:ascii="Arial" w:hAnsi="Arial" w:cs="Arial"/>
        </w:rPr>
        <w:fldChar w:fldCharType="separate"/>
      </w:r>
      <w:r w:rsidR="00D134BA">
        <w:rPr>
          <w:rFonts w:ascii="Arial" w:hAnsi="Arial" w:cs="Arial"/>
          <w:noProof/>
        </w:rPr>
        <w:t>(</w:t>
      </w:r>
      <w:r w:rsidR="00D134BA" w:rsidRPr="00D134BA">
        <w:rPr>
          <w:rFonts w:ascii="Arial" w:hAnsi="Arial" w:cs="Arial"/>
          <w:smallCaps/>
          <w:noProof/>
        </w:rPr>
        <w:t>Corwin</w:t>
      </w:r>
      <w:r w:rsidR="00D134BA" w:rsidRPr="00D134BA">
        <w:rPr>
          <w:rFonts w:ascii="Arial" w:hAnsi="Arial" w:cs="Arial"/>
          <w:i/>
          <w:noProof/>
        </w:rPr>
        <w:t xml:space="preserve"> et al.</w:t>
      </w:r>
      <w:r w:rsidR="00D134BA">
        <w:rPr>
          <w:rFonts w:ascii="Arial" w:hAnsi="Arial" w:cs="Arial"/>
          <w:noProof/>
        </w:rPr>
        <w:t xml:space="preserve"> 2016b; </w:t>
      </w:r>
      <w:r w:rsidR="00D134BA" w:rsidRPr="00D134BA">
        <w:rPr>
          <w:rFonts w:ascii="Arial" w:hAnsi="Arial" w:cs="Arial"/>
          <w:smallCaps/>
          <w:noProof/>
        </w:rPr>
        <w:t>Zhang</w:t>
      </w:r>
      <w:r w:rsidR="00D134BA" w:rsidRPr="00D134BA">
        <w:rPr>
          <w:rFonts w:ascii="Arial" w:hAnsi="Arial" w:cs="Arial"/>
          <w:i/>
          <w:noProof/>
        </w:rPr>
        <w:t xml:space="preserve"> et al.</w:t>
      </w:r>
      <w:r w:rsidR="00D134BA">
        <w:rPr>
          <w:rFonts w:ascii="Arial" w:hAnsi="Arial" w:cs="Arial"/>
          <w:noProof/>
        </w:rPr>
        <w:t xml:space="preserve"> 2017; </w:t>
      </w:r>
      <w:r w:rsidR="00D134BA" w:rsidRPr="00D134BA">
        <w:rPr>
          <w:rFonts w:ascii="Arial" w:hAnsi="Arial" w:cs="Arial"/>
          <w:smallCaps/>
          <w:noProof/>
        </w:rPr>
        <w:t>Zhang</w:t>
      </w:r>
      <w:r w:rsidR="00D134BA" w:rsidRPr="00D134BA">
        <w:rPr>
          <w:rFonts w:ascii="Arial" w:hAnsi="Arial" w:cs="Arial"/>
          <w:i/>
          <w:noProof/>
        </w:rPr>
        <w:t xml:space="preserve"> et al.</w:t>
      </w:r>
      <w:r w:rsidR="00D134BA">
        <w:rPr>
          <w:rFonts w:ascii="Arial" w:hAnsi="Arial" w:cs="Arial"/>
          <w:noProof/>
        </w:rPr>
        <w:t xml:space="preserve"> 2019)</w:t>
      </w:r>
      <w:r w:rsidRPr="00842D58">
        <w:rPr>
          <w:rFonts w:ascii="Arial" w:hAnsi="Arial" w:cs="Arial"/>
        </w:rPr>
        <w:fldChar w:fldCharType="end"/>
      </w:r>
      <w:r w:rsidRPr="00842D58">
        <w:rPr>
          <w:rFonts w:ascii="Arial" w:hAnsi="Arial" w:cs="Arial"/>
        </w:rPr>
        <w:t>. This study</w:t>
      </w:r>
      <w:del w:id="1816" w:author="Céline" w:date="2019-09-13T11:53:00Z">
        <w:r w:rsidRPr="00842D58" w:rsidDel="003E0405">
          <w:rPr>
            <w:rFonts w:ascii="Arial" w:hAnsi="Arial" w:cs="Arial"/>
          </w:rPr>
          <w:delText xml:space="preserve"> begins to</w:delText>
        </w:r>
      </w:del>
      <w:r w:rsidRPr="00842D58">
        <w:rPr>
          <w:rFonts w:ascii="Arial" w:hAnsi="Arial" w:cs="Arial"/>
        </w:rPr>
        <w:t xml:space="preserve"> establish</w:t>
      </w:r>
      <w:ins w:id="1817" w:author="Dan Kliebenstein" w:date="2019-09-25T09:35:00Z">
        <w:r w:rsidR="00E20DAA">
          <w:rPr>
            <w:rFonts w:ascii="Arial" w:hAnsi="Arial" w:cs="Arial"/>
          </w:rPr>
          <w:t>es</w:t>
        </w:r>
      </w:ins>
      <w:r w:rsidRPr="00842D58">
        <w:rPr>
          <w:rFonts w:ascii="Arial" w:hAnsi="Arial" w:cs="Arial"/>
        </w:rPr>
        <w:t xml:space="preserve"> </w:t>
      </w:r>
      <w:del w:id="1818" w:author="Dan Kliebenstein" w:date="2019-09-25T09:35:00Z">
        <w:r w:rsidRPr="00842D58" w:rsidDel="00E20DAA">
          <w:rPr>
            <w:rFonts w:ascii="Arial" w:hAnsi="Arial" w:cs="Arial"/>
          </w:rPr>
          <w:delText xml:space="preserve">the </w:delText>
        </w:r>
      </w:del>
      <w:ins w:id="1819" w:author="Dan Kliebenstein" w:date="2019-09-25T09:35:00Z">
        <w:r w:rsidR="00E20DAA">
          <w:rPr>
            <w:rFonts w:ascii="Arial" w:hAnsi="Arial" w:cs="Arial"/>
          </w:rPr>
          <w:t>a</w:t>
        </w:r>
        <w:r w:rsidR="00E20DAA" w:rsidRPr="00842D58">
          <w:rPr>
            <w:rFonts w:ascii="Arial" w:hAnsi="Arial" w:cs="Arial"/>
          </w:rPr>
          <w:t xml:space="preserve"> </w:t>
        </w:r>
      </w:ins>
      <w:r w:rsidRPr="00842D58">
        <w:rPr>
          <w:rFonts w:ascii="Arial" w:hAnsi="Arial" w:cs="Arial"/>
        </w:rPr>
        <w:t xml:space="preserve">foundation to </w:t>
      </w:r>
      <w:del w:id="1820" w:author="Dan Kliebenstein" w:date="2019-09-25T09:35:00Z">
        <w:r w:rsidRPr="00842D58" w:rsidDel="00E20DAA">
          <w:rPr>
            <w:rFonts w:ascii="Arial" w:hAnsi="Arial" w:cs="Arial"/>
          </w:rPr>
          <w:delText>begin testing</w:delText>
        </w:r>
      </w:del>
      <w:ins w:id="1821" w:author="Dan Kliebenstein" w:date="2019-09-25T09:35:00Z">
        <w:r w:rsidR="00E20DAA">
          <w:rPr>
            <w:rFonts w:ascii="Arial" w:hAnsi="Arial" w:cs="Arial"/>
          </w:rPr>
          <w:t>study</w:t>
        </w:r>
      </w:ins>
      <w:r w:rsidRPr="00842D58">
        <w:rPr>
          <w:rFonts w:ascii="Arial" w:hAnsi="Arial" w:cs="Arial"/>
        </w:rPr>
        <w:t xml:space="preserve"> </w:t>
      </w:r>
      <w:del w:id="1822" w:author="Dan Kliebenstein" w:date="2019-09-13T15:51:00Z">
        <w:r w:rsidRPr="00842D58" w:rsidDel="007B1723">
          <w:rPr>
            <w:rFonts w:ascii="Arial" w:hAnsi="Arial" w:cs="Arial"/>
          </w:rPr>
          <w:delText xml:space="preserve">directional </w:delText>
        </w:r>
      </w:del>
      <w:ins w:id="1823" w:author="Dan Kliebenstein" w:date="2019-09-13T15:51:00Z">
        <w:r w:rsidR="007B1723">
          <w:rPr>
            <w:rFonts w:ascii="Arial" w:hAnsi="Arial" w:cs="Arial"/>
          </w:rPr>
          <w:t xml:space="preserve">how </w:t>
        </w:r>
      </w:ins>
      <w:ins w:id="1824" w:author="Dan Kliebenstein" w:date="2019-09-13T15:53:00Z">
        <w:r w:rsidR="007B1723">
          <w:rPr>
            <w:rFonts w:ascii="Arial" w:hAnsi="Arial" w:cs="Arial"/>
          </w:rPr>
          <w:t>genetic</w:t>
        </w:r>
      </w:ins>
      <w:ins w:id="1825" w:author="Dan Kliebenstein" w:date="2019-09-13T15:51:00Z">
        <w:r w:rsidR="007B1723">
          <w:rPr>
            <w:rFonts w:ascii="Arial" w:hAnsi="Arial" w:cs="Arial"/>
          </w:rPr>
          <w:t xml:space="preserve"> variation in the pat</w:t>
        </w:r>
      </w:ins>
      <w:ins w:id="1826" w:author="Dan Kliebenstein" w:date="2019-09-13T15:52:00Z">
        <w:r w:rsidR="007B1723">
          <w:rPr>
            <w:rFonts w:ascii="Arial" w:hAnsi="Arial" w:cs="Arial"/>
          </w:rPr>
          <w:t xml:space="preserve">hogen can </w:t>
        </w:r>
      </w:ins>
      <w:ins w:id="1827" w:author="Dan Kliebenstein" w:date="2019-09-25T09:35:00Z">
        <w:r w:rsidR="00E20DAA">
          <w:rPr>
            <w:rFonts w:ascii="Arial" w:hAnsi="Arial" w:cs="Arial"/>
          </w:rPr>
          <w:t>manipulate</w:t>
        </w:r>
      </w:ins>
      <w:ins w:id="1828" w:author="Dan Kliebenstein" w:date="2019-09-13T15:52:00Z">
        <w:r w:rsidR="007B1723">
          <w:rPr>
            <w:rFonts w:ascii="Arial" w:hAnsi="Arial" w:cs="Arial"/>
          </w:rPr>
          <w:t xml:space="preserve"> the host </w:t>
        </w:r>
        <w:proofErr w:type="spellStart"/>
        <w:r w:rsidR="007B1723">
          <w:rPr>
            <w:rFonts w:ascii="Arial" w:hAnsi="Arial" w:cs="Arial"/>
          </w:rPr>
          <w:t>transcriptome</w:t>
        </w:r>
        <w:proofErr w:type="spellEnd"/>
        <w:r w:rsidR="007B1723">
          <w:rPr>
            <w:rFonts w:ascii="Arial" w:hAnsi="Arial" w:cs="Arial"/>
          </w:rPr>
          <w:t xml:space="preserve"> to influence disease progression</w:t>
        </w:r>
      </w:ins>
      <w:del w:id="1829" w:author="Dan Kliebenstein" w:date="2019-09-13T15:52:00Z">
        <w:r w:rsidRPr="00842D58" w:rsidDel="007B1723">
          <w:rPr>
            <w:rFonts w:ascii="Arial" w:hAnsi="Arial" w:cs="Arial"/>
          </w:rPr>
          <w:delText>causal inferences from pathogen genome to transcriptome to disease phenotype by connecting genetic variation in the pathogen to expression changes in both the host’s and pathogen’s transcriptomes</w:delText>
        </w:r>
      </w:del>
      <w:r w:rsidRPr="00842D58">
        <w:rPr>
          <w:rFonts w:ascii="Arial" w:hAnsi="Arial" w:cs="Arial"/>
        </w:rPr>
        <w:t xml:space="preserve">. </w:t>
      </w:r>
      <w:ins w:id="1830" w:author="Dan Kliebenstein" w:date="2019-09-13T15:52:00Z">
        <w:r w:rsidR="007B1723">
          <w:rPr>
            <w:rFonts w:ascii="Arial" w:hAnsi="Arial" w:cs="Arial"/>
          </w:rPr>
          <w:t xml:space="preserve">In the Arabidopsis/Botrytis </w:t>
        </w:r>
        <w:proofErr w:type="spellStart"/>
        <w:r w:rsidR="007B1723">
          <w:rPr>
            <w:rFonts w:ascii="Arial" w:hAnsi="Arial" w:cs="Arial"/>
          </w:rPr>
          <w:t>pathosystem</w:t>
        </w:r>
        <w:proofErr w:type="spellEnd"/>
        <w:r w:rsidR="007B1723">
          <w:rPr>
            <w:rFonts w:ascii="Arial" w:hAnsi="Arial" w:cs="Arial"/>
          </w:rPr>
          <w:t>, th</w:t>
        </w:r>
      </w:ins>
      <w:ins w:id="1831" w:author="Dan Kliebenstein" w:date="2019-09-13T15:53:00Z">
        <w:r w:rsidR="007B1723">
          <w:rPr>
            <w:rFonts w:ascii="Arial" w:hAnsi="Arial" w:cs="Arial"/>
          </w:rPr>
          <w:t xml:space="preserve">is connection had </w:t>
        </w:r>
      </w:ins>
      <w:del w:id="1832" w:author="Dan Kliebenstein" w:date="2019-09-13T15:53:00Z">
        <w:r w:rsidRPr="00842D58" w:rsidDel="007B1723">
          <w:rPr>
            <w:rFonts w:ascii="Arial" w:hAnsi="Arial" w:cs="Arial"/>
          </w:rPr>
          <w:delText xml:space="preserve">This showed a </w:delText>
        </w:r>
      </w:del>
      <w:ins w:id="1833" w:author="Dan Kliebenstein" w:date="2019-09-13T15:53:00Z">
        <w:r w:rsidR="007B1723">
          <w:rPr>
            <w:rFonts w:ascii="Arial" w:hAnsi="Arial" w:cs="Arial"/>
          </w:rPr>
          <w:t xml:space="preserve">a </w:t>
        </w:r>
      </w:ins>
      <w:r w:rsidRPr="00842D58">
        <w:rPr>
          <w:rFonts w:ascii="Arial" w:hAnsi="Arial" w:cs="Arial"/>
        </w:rPr>
        <w:t xml:space="preserve">preponderance of </w:t>
      </w:r>
      <w:r w:rsidRPr="00842D58">
        <w:rPr>
          <w:rFonts w:ascii="Arial" w:hAnsi="Arial" w:cs="Arial"/>
          <w:i/>
        </w:rPr>
        <w:t>trans</w:t>
      </w:r>
      <w:r w:rsidRPr="00842D58">
        <w:rPr>
          <w:rFonts w:ascii="Arial" w:hAnsi="Arial" w:cs="Arial"/>
        </w:rPr>
        <w:t xml:space="preserve">-acting polymorphisms with </w:t>
      </w:r>
      <w:del w:id="1834" w:author="Dan Kliebenstein" w:date="2019-08-16T15:38:00Z">
        <w:r w:rsidRPr="00842D58" w:rsidDel="00F27AB9">
          <w:rPr>
            <w:rFonts w:ascii="Arial" w:hAnsi="Arial" w:cs="Arial"/>
          </w:rPr>
          <w:delText xml:space="preserve">predominantly </w:delText>
        </w:r>
      </w:del>
      <w:ins w:id="1835" w:author="Dan Kliebenstein" w:date="2019-08-16T15:38:00Z">
        <w:r w:rsidR="00F27AB9">
          <w:rPr>
            <w:rFonts w:ascii="Arial" w:hAnsi="Arial" w:cs="Arial"/>
          </w:rPr>
          <w:t>mainly</w:t>
        </w:r>
        <w:r w:rsidR="00F27AB9" w:rsidRPr="00842D58">
          <w:rPr>
            <w:rFonts w:ascii="Arial" w:hAnsi="Arial" w:cs="Arial"/>
          </w:rPr>
          <w:t xml:space="preserve"> </w:t>
        </w:r>
      </w:ins>
      <w:r w:rsidRPr="00842D58">
        <w:rPr>
          <w:rFonts w:ascii="Arial" w:hAnsi="Arial" w:cs="Arial"/>
        </w:rPr>
        <w:t xml:space="preserve">moderate to small effects, suggesting that a polygenic architecture underlies the </w:t>
      </w:r>
      <w:proofErr w:type="spellStart"/>
      <w:r w:rsidRPr="00842D58">
        <w:rPr>
          <w:rFonts w:ascii="Arial" w:hAnsi="Arial" w:cs="Arial"/>
        </w:rPr>
        <w:t>transcriptome</w:t>
      </w:r>
      <w:proofErr w:type="spellEnd"/>
      <w:r w:rsidRPr="00842D58">
        <w:rPr>
          <w:rFonts w:ascii="Arial" w:hAnsi="Arial" w:cs="Arial"/>
        </w:rPr>
        <w:t xml:space="preserve"> variation, similar to </w:t>
      </w:r>
      <w:ins w:id="1836" w:author="Céline" w:date="2019-09-13T11:54:00Z">
        <w:r w:rsidR="003E0405">
          <w:rPr>
            <w:rFonts w:ascii="Arial" w:hAnsi="Arial" w:cs="Arial"/>
          </w:rPr>
          <w:t xml:space="preserve">the polygenic architecture observed for </w:t>
        </w:r>
      </w:ins>
      <w:del w:id="1837" w:author="Dan Kliebenstein" w:date="2019-09-13T15:53:00Z">
        <w:r w:rsidRPr="00842D58" w:rsidDel="007B1723">
          <w:rPr>
            <w:rFonts w:ascii="Arial" w:hAnsi="Arial" w:cs="Arial"/>
          </w:rPr>
          <w:delText xml:space="preserve">the </w:delText>
        </w:r>
      </w:del>
      <w:r w:rsidRPr="00842D58">
        <w:rPr>
          <w:rFonts w:ascii="Arial" w:hAnsi="Arial" w:cs="Arial"/>
        </w:rPr>
        <w:t>virulence</w:t>
      </w:r>
      <w:del w:id="1838" w:author="Céline" w:date="2019-09-13T11:55:00Z">
        <w:r w:rsidRPr="00842D58" w:rsidDel="003E0405">
          <w:rPr>
            <w:rFonts w:ascii="Arial" w:hAnsi="Arial" w:cs="Arial"/>
          </w:rPr>
          <w:delText xml:space="preserve"> interaction</w:delText>
        </w:r>
      </w:del>
      <w:r w:rsidRPr="00842D58">
        <w:rPr>
          <w:rFonts w:ascii="Arial" w:hAnsi="Arial" w:cs="Arial"/>
        </w:rPr>
        <w:t xml:space="preserve">. Using previously defined </w:t>
      </w:r>
      <w:proofErr w:type="spellStart"/>
      <w:r w:rsidRPr="00842D58">
        <w:rPr>
          <w:rFonts w:ascii="Arial" w:hAnsi="Arial" w:cs="Arial"/>
        </w:rPr>
        <w:t>transcriptome</w:t>
      </w:r>
      <w:proofErr w:type="spellEnd"/>
      <w:r w:rsidRPr="00842D58">
        <w:rPr>
          <w:rFonts w:ascii="Arial" w:hAnsi="Arial" w:cs="Arial"/>
        </w:rPr>
        <w:t xml:space="preserve"> modules showed that there may be a modular structure to these effects, with specific pathogen SNPs linking to specific modules in either the host or the pathogen. However, future validation work will be required to </w:t>
      </w:r>
      <w:del w:id="1839" w:author="Dan Kliebenstein" w:date="2019-08-19T15:50:00Z">
        <w:r w:rsidRPr="00842D58" w:rsidDel="00DF2FA4">
          <w:rPr>
            <w:rFonts w:ascii="Arial" w:hAnsi="Arial" w:cs="Arial"/>
          </w:rPr>
          <w:delText>further understand</w:delText>
        </w:r>
      </w:del>
      <w:ins w:id="1840" w:author="Dan Kliebenstein" w:date="2019-08-19T15:50:00Z">
        <w:r w:rsidR="00DF2FA4">
          <w:rPr>
            <w:rFonts w:ascii="Arial" w:hAnsi="Arial" w:cs="Arial"/>
          </w:rPr>
          <w:t>test</w:t>
        </w:r>
      </w:ins>
      <w:r w:rsidRPr="00842D58">
        <w:rPr>
          <w:rFonts w:ascii="Arial" w:hAnsi="Arial" w:cs="Arial"/>
        </w:rPr>
        <w:t xml:space="preserve"> the directionality and</w:t>
      </w:r>
      <w:ins w:id="1841" w:author="Céline" w:date="2019-09-13T11:55:00Z">
        <w:r w:rsidR="003E0405">
          <w:rPr>
            <w:rFonts w:ascii="Arial" w:hAnsi="Arial" w:cs="Arial"/>
          </w:rPr>
          <w:t xml:space="preserve"> </w:t>
        </w:r>
      </w:ins>
      <w:r w:rsidRPr="00842D58">
        <w:rPr>
          <w:rFonts w:ascii="Arial" w:hAnsi="Arial" w:cs="Arial"/>
        </w:rPr>
        <w:t xml:space="preserve">mechanism of this crosstalk. </w:t>
      </w:r>
      <w:del w:id="1842" w:author="Dan Kliebenstein" w:date="2019-09-13T15:53:00Z">
        <w:r w:rsidRPr="00842D58" w:rsidDel="007B1723">
          <w:rPr>
            <w:rFonts w:ascii="Arial" w:hAnsi="Arial" w:cs="Arial"/>
          </w:rPr>
          <w:delText xml:space="preserve">For </w:delText>
        </w:r>
      </w:del>
      <w:del w:id="1843" w:author="Dan Kliebenstein" w:date="2019-09-13T15:54:00Z">
        <w:r w:rsidRPr="00842D58" w:rsidDel="007B1723">
          <w:rPr>
            <w:rFonts w:ascii="Arial" w:hAnsi="Arial" w:cs="Arial"/>
          </w:rPr>
          <w:delText xml:space="preserve">pathogen eQTL affecting host networks, mutants in the eQTL and the host target genes could elucidate whether the pathogen is specifically targeting host networks, or whether the host is sensing and countering the pathogen attack in response to particular signals. </w:delText>
        </w:r>
      </w:del>
      <w:r w:rsidRPr="00842D58">
        <w:rPr>
          <w:rFonts w:ascii="Arial" w:hAnsi="Arial" w:cs="Arial"/>
        </w:rPr>
        <w:t>Similar work in other systems will help to build our functional knowledge of cross-kingdom communication between host and pathogen.</w:t>
      </w:r>
    </w:p>
    <w:p w14:paraId="2B8A96E7" w14:textId="77777777" w:rsidR="003D14D0" w:rsidRPr="00842D58" w:rsidRDefault="003D14D0" w:rsidP="003B5310">
      <w:pPr>
        <w:spacing w:line="480" w:lineRule="auto"/>
        <w:ind w:firstLine="720"/>
        <w:rPr>
          <w:rFonts w:ascii="Arial" w:hAnsi="Arial" w:cs="Arial"/>
        </w:rPr>
      </w:pPr>
      <w:r w:rsidRPr="00842D58">
        <w:rPr>
          <w:rFonts w:ascii="Arial" w:hAnsi="Arial" w:cs="Arial"/>
        </w:rPr>
        <w:t xml:space="preserve"> </w:t>
      </w:r>
    </w:p>
    <w:bookmarkEnd w:id="1570"/>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AAE6512" w14:textId="399E9062" w:rsidR="00001F85" w:rsidRDefault="00FF2EC0" w:rsidP="003D14D0">
      <w:pPr>
        <w:spacing w:line="480" w:lineRule="auto"/>
        <w:ind w:firstLine="720"/>
        <w:rPr>
          <w:ins w:id="1844" w:author="Céline" w:date="2019-09-16T20:52:00Z"/>
          <w:rFonts w:ascii="Arial" w:hAnsi="Arial" w:cs="Arial"/>
          <w:b/>
        </w:rPr>
      </w:pPr>
      <w:ins w:id="1845" w:author="Céline" w:date="2019-09-16T20:52:00Z">
        <w:r>
          <w:rPr>
            <w:rFonts w:ascii="Arial" w:hAnsi="Arial" w:cs="Arial"/>
            <w:b/>
          </w:rPr>
          <w:t xml:space="preserve">Previously published </w:t>
        </w:r>
      </w:ins>
      <w:proofErr w:type="spellStart"/>
      <w:ins w:id="1846" w:author="Céline" w:date="2019-09-17T15:11:00Z">
        <w:r>
          <w:rPr>
            <w:rFonts w:ascii="Arial" w:hAnsi="Arial" w:cs="Arial"/>
            <w:b/>
          </w:rPr>
          <w:t>transcriptomics</w:t>
        </w:r>
      </w:ins>
      <w:proofErr w:type="spellEnd"/>
    </w:p>
    <w:p w14:paraId="6FCE3A19" w14:textId="3F6864F1" w:rsidR="003D14D0" w:rsidRPr="00842D58" w:rsidDel="00001F85" w:rsidRDefault="00001F85" w:rsidP="003D14D0">
      <w:pPr>
        <w:spacing w:line="480" w:lineRule="auto"/>
        <w:rPr>
          <w:del w:id="1847" w:author="Céline" w:date="2019-09-16T20:52:00Z"/>
          <w:rFonts w:ascii="Arial" w:hAnsi="Arial" w:cs="Arial"/>
          <w:b/>
        </w:rPr>
      </w:pPr>
      <w:ins w:id="1848" w:author="Céline" w:date="2019-09-16T20:52:00Z">
        <w:r>
          <w:rPr>
            <w:rFonts w:ascii="Arial" w:hAnsi="Arial" w:cs="Arial"/>
            <w:b/>
          </w:rPr>
          <w:t xml:space="preserve"> </w:t>
        </w:r>
      </w:ins>
      <w:del w:id="1849" w:author="Céline" w:date="2019-09-16T20:52:00Z">
        <w:r w:rsidR="003D14D0" w:rsidRPr="00842D58" w:rsidDel="00001F85">
          <w:rPr>
            <w:rFonts w:ascii="Arial" w:hAnsi="Arial" w:cs="Arial"/>
            <w:b/>
          </w:rPr>
          <w:delText>Experimental design</w:delText>
        </w:r>
      </w:del>
    </w:p>
    <w:p w14:paraId="5597B9E8" w14:textId="2A6EC245" w:rsidR="003D14D0" w:rsidRPr="00842D58" w:rsidDel="00E20DAA" w:rsidRDefault="00745152" w:rsidP="003D14D0">
      <w:pPr>
        <w:spacing w:line="480" w:lineRule="auto"/>
        <w:ind w:firstLine="720"/>
        <w:rPr>
          <w:del w:id="1850" w:author="Dan Kliebenstein" w:date="2019-09-25T09:37:00Z"/>
          <w:rFonts w:ascii="Arial" w:hAnsi="Arial" w:cs="Arial"/>
        </w:rPr>
      </w:pPr>
      <w:ins w:id="1851" w:author="Dan Kliebenstein" w:date="2019-08-16T15:18:00Z">
        <w:r>
          <w:rPr>
            <w:rFonts w:ascii="Arial" w:hAnsi="Arial" w:cs="Arial"/>
          </w:rPr>
          <w:t xml:space="preserve">For this study, we utilized the exact </w:t>
        </w:r>
      </w:ins>
      <w:ins w:id="1852" w:author="Dan Kliebenstein" w:date="2019-09-25T09:35:00Z">
        <w:r w:rsidR="00E20DAA">
          <w:rPr>
            <w:rFonts w:ascii="Arial" w:hAnsi="Arial" w:cs="Arial"/>
          </w:rPr>
          <w:t xml:space="preserve">previously published </w:t>
        </w:r>
      </w:ins>
      <w:proofErr w:type="spellStart"/>
      <w:ins w:id="1853" w:author="Dan Kliebenstein" w:date="2019-08-16T15:18:00Z">
        <w:r>
          <w:rPr>
            <w:rFonts w:ascii="Arial" w:hAnsi="Arial" w:cs="Arial"/>
          </w:rPr>
          <w:t>transcriptom</w:t>
        </w:r>
      </w:ins>
      <w:ins w:id="1854" w:author="Céline" w:date="2019-09-13T11:56:00Z">
        <w:r w:rsidR="003E0405">
          <w:rPr>
            <w:rFonts w:ascii="Arial" w:hAnsi="Arial" w:cs="Arial"/>
          </w:rPr>
          <w:t>e</w:t>
        </w:r>
        <w:proofErr w:type="spellEnd"/>
        <w:r w:rsidR="003E0405">
          <w:rPr>
            <w:rFonts w:ascii="Arial" w:hAnsi="Arial" w:cs="Arial"/>
          </w:rPr>
          <w:t xml:space="preserve"> data</w:t>
        </w:r>
      </w:ins>
      <w:ins w:id="1855" w:author="Dan Kliebenstein" w:date="2019-09-25T09:36:00Z">
        <w:r w:rsidR="00E20DAA">
          <w:rPr>
            <w:rFonts w:ascii="Arial" w:hAnsi="Arial" w:cs="Arial"/>
          </w:rPr>
          <w:t xml:space="preserve"> involving </w:t>
        </w:r>
      </w:ins>
      <w:ins w:id="1856" w:author="Dan Kliebenstein" w:date="2019-08-16T15:18:00Z">
        <w:del w:id="1857" w:author="Céline" w:date="2019-09-13T11:56:00Z">
          <w:r w:rsidDel="003E0405">
            <w:rPr>
              <w:rFonts w:ascii="Arial" w:hAnsi="Arial" w:cs="Arial"/>
            </w:rPr>
            <w:delText>ics as</w:delText>
          </w:r>
        </w:del>
      </w:ins>
      <w:ins w:id="1858" w:author="Dan Kliebenstein" w:date="2019-09-25T09:36:00Z">
        <w:r w:rsidR="00E20DAA">
          <w:rPr>
            <w:rFonts w:ascii="Arial" w:hAnsi="Arial" w:cs="Arial"/>
          </w:rPr>
          <w:t>1164 RNA-</w:t>
        </w:r>
        <w:proofErr w:type="spellStart"/>
        <w:r w:rsidR="00E20DAA">
          <w:rPr>
            <w:rFonts w:ascii="Arial" w:hAnsi="Arial" w:cs="Arial"/>
          </w:rPr>
          <w:t>seq</w:t>
        </w:r>
        <w:proofErr w:type="spellEnd"/>
        <w:r w:rsidR="00E20DAA">
          <w:rPr>
            <w:rFonts w:ascii="Arial" w:hAnsi="Arial" w:cs="Arial"/>
          </w:rPr>
          <w:t xml:space="preserve"> libraries available under the </w:t>
        </w:r>
        <w:r w:rsidR="00E20DAA" w:rsidRPr="00473275">
          <w:rPr>
            <w:rFonts w:ascii="Arial" w:hAnsi="Arial" w:cs="Arial"/>
          </w:rPr>
          <w:t>NCBI accession number SRP149815</w:t>
        </w:r>
        <w:r w:rsidR="00E20DAA">
          <w:rPr>
            <w:rFonts w:ascii="Arial" w:hAnsi="Arial" w:cs="Arial"/>
          </w:rPr>
          <w:t xml:space="preserve"> </w:t>
        </w:r>
      </w:ins>
      <w:ins w:id="1859" w:author="Céline" w:date="2019-09-13T11:56:00Z">
        <w:del w:id="1860" w:author="Dan Kliebenstein" w:date="2019-09-25T09:35:00Z">
          <w:r w:rsidR="003E0405" w:rsidDel="00E20DAA">
            <w:rPr>
              <w:rFonts w:ascii="Arial" w:hAnsi="Arial" w:cs="Arial"/>
            </w:rPr>
            <w:delText xml:space="preserve">published </w:delText>
          </w:r>
        </w:del>
      </w:ins>
      <w:ins w:id="1861" w:author="Céline" w:date="2019-09-17T15:01:00Z">
        <w:del w:id="1862" w:author="Dan Kliebenstein" w:date="2019-09-25T09:35:00Z">
          <w:r w:rsidR="002A3B18" w:rsidDel="00E20DAA">
            <w:rPr>
              <w:rFonts w:ascii="Arial" w:hAnsi="Arial" w:cs="Arial"/>
            </w:rPr>
            <w:delText xml:space="preserve">by the lab </w:delText>
          </w:r>
        </w:del>
      </w:ins>
      <w:moveToRangeStart w:id="1863" w:author="Céline" w:date="2019-09-13T11:57:00Z" w:name="move429995158"/>
      <w:moveTo w:id="1864" w:author="Céline" w:date="2019-09-13T11:57:00Z">
        <w:r w:rsidR="003E0405">
          <w:rPr>
            <w:rFonts w:ascii="Arial" w:hAnsi="Arial" w:cs="Arial"/>
          </w:rPr>
          <w:fldChar w:fldCharType="begin">
            <w:fldData xml:space="preserve">PEVuZE5vdGU+PENpdGU+PEF1dGhvcj5aaGFuZzwvQXV0aG9yPjxZZWFyPjIwMTc8L1llYXI+PFJl
Y051bT4zMzYzPC9SZWNOdW0+PERpc3BsYXlUZXh0Pig8c3R5bGUgZmFjZT0ic21hbGxjYXBzIj5a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ZXQgYWwuPC9zdHlsZT4gMjAxOSk8L0Rpc3BsYXlUZXh0PjxyZWNvcmQ+PHJlYy1udW1iZXI+MzM2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</w:fldData>
          </w:fldChar>
        </w:r>
      </w:moveTo>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PEVuZE5vdGU+PENpdGU+PEF1dGhvcj5aaGFuZzwvQXV0aG9yPjxZZWFyPjIwMTc8L1llYXI+PFJl
Y051bT4zMzYzPC9SZWNOdW0+PERpc3BsYXlUZXh0Pig8c3R5bGUgZmFjZT0ic21hbGxjYXBzIj5a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ZXQgYWwuPC9zdHlsZT4gMjAxOSk8L0Rpc3BsYXlUZXh0PjxyZWNvcmQ+PHJlYy1udW1iZXI+MzM2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ins w:id="1865" w:author="Céline" w:date="2019-09-13T11:57:00Z">
        <w:r w:rsidR="003E0405">
          <w:rPr>
            <w:rFonts w:ascii="Arial" w:hAnsi="Arial" w:cs="Arial"/>
          </w:rPr>
        </w:r>
      </w:ins>
      <w:moveTo w:id="1866" w:author="Céline" w:date="2019-09-13T11:57:00Z">
        <w:r w:rsidR="003E0405">
          <w:rPr>
            <w:rFonts w:ascii="Arial" w:hAnsi="Arial" w:cs="Arial"/>
          </w:rPr>
          <w:fldChar w:fldCharType="separate"/>
        </w:r>
      </w:moveTo>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moveTo w:id="1867" w:author="Céline" w:date="2019-09-13T11:57:00Z">
        <w:r w:rsidR="003E0405">
          <w:rPr>
            <w:rFonts w:ascii="Arial" w:hAnsi="Arial" w:cs="Arial"/>
          </w:rPr>
          <w:fldChar w:fldCharType="end"/>
        </w:r>
        <w:r w:rsidR="003E0405">
          <w:rPr>
            <w:rFonts w:ascii="Arial" w:hAnsi="Arial" w:cs="Arial"/>
          </w:rPr>
          <w:t xml:space="preserve">. </w:t>
        </w:r>
      </w:moveTo>
      <w:moveToRangeEnd w:id="1863"/>
      <w:ins w:id="1868" w:author="Dan Kliebenstein" w:date="2019-08-16T15:18:00Z">
        <w:del w:id="1869" w:author="Céline" w:date="2019-09-17T15:13:00Z">
          <w:r w:rsidDel="00FF2EC0">
            <w:rPr>
              <w:rFonts w:ascii="Arial" w:hAnsi="Arial" w:cs="Arial"/>
            </w:rPr>
            <w:delText xml:space="preserve"> </w:delText>
          </w:r>
        </w:del>
      </w:ins>
      <w:ins w:id="1870" w:author="Céline" w:date="2019-09-13T11:57:00Z">
        <w:r w:rsidR="003E0405">
          <w:rPr>
            <w:rFonts w:ascii="Arial" w:hAnsi="Arial" w:cs="Arial"/>
          </w:rPr>
          <w:t>A</w:t>
        </w:r>
      </w:ins>
      <w:ins w:id="1871" w:author="Dan Kliebenstein" w:date="2019-08-16T15:18:00Z">
        <w:del w:id="1872" w:author="Céline" w:date="2019-09-13T11:57:00Z">
          <w:r w:rsidDel="003E0405">
            <w:rPr>
              <w:rFonts w:ascii="Arial" w:hAnsi="Arial" w:cs="Arial"/>
            </w:rPr>
            <w:delText>a</w:delText>
          </w:r>
        </w:del>
        <w:r>
          <w:rPr>
            <w:rFonts w:ascii="Arial" w:hAnsi="Arial" w:cs="Arial"/>
          </w:rPr>
          <w:t xml:space="preserve"> brief recitation of the materials and methods used to generate the </w:t>
        </w:r>
        <w:proofErr w:type="spellStart"/>
        <w:r>
          <w:rPr>
            <w:rFonts w:ascii="Arial" w:hAnsi="Arial" w:cs="Arial"/>
          </w:rPr>
          <w:t>transcriptom</w:t>
        </w:r>
      </w:ins>
      <w:ins w:id="1873" w:author="Céline" w:date="2019-09-13T11:56:00Z">
        <w:r w:rsidR="003E0405">
          <w:rPr>
            <w:rFonts w:ascii="Arial" w:hAnsi="Arial" w:cs="Arial"/>
          </w:rPr>
          <w:t>e</w:t>
        </w:r>
        <w:proofErr w:type="spellEnd"/>
        <w:r w:rsidR="003E0405">
          <w:rPr>
            <w:rFonts w:ascii="Arial" w:hAnsi="Arial" w:cs="Arial"/>
          </w:rPr>
          <w:t xml:space="preserve"> data</w:t>
        </w:r>
      </w:ins>
      <w:ins w:id="1874" w:author="Dan Kliebenstein" w:date="2019-08-16T15:18:00Z">
        <w:del w:id="1875" w:author="Céline" w:date="2019-09-13T11:56:00Z">
          <w:r w:rsidDel="003E0405">
            <w:rPr>
              <w:rFonts w:ascii="Arial" w:hAnsi="Arial" w:cs="Arial"/>
            </w:rPr>
            <w:delText>ics</w:delText>
          </w:r>
        </w:del>
        <w:r>
          <w:rPr>
            <w:rFonts w:ascii="Arial" w:hAnsi="Arial" w:cs="Arial"/>
          </w:rPr>
          <w:t xml:space="preserve"> is</w:t>
        </w:r>
      </w:ins>
      <w:ins w:id="1876" w:author="Céline" w:date="2019-09-17T15:01:00Z">
        <w:r w:rsidR="002A3B18">
          <w:rPr>
            <w:rFonts w:ascii="Arial" w:hAnsi="Arial" w:cs="Arial"/>
          </w:rPr>
          <w:t xml:space="preserve"> provided</w:t>
        </w:r>
      </w:ins>
      <w:ins w:id="1877" w:author="Dan Kliebenstein" w:date="2019-08-16T15:18:00Z">
        <w:r>
          <w:rPr>
            <w:rFonts w:ascii="Arial" w:hAnsi="Arial" w:cs="Arial"/>
          </w:rPr>
          <w:t xml:space="preserve"> below</w:t>
        </w:r>
      </w:ins>
      <w:ins w:id="1878" w:author="Céline" w:date="2019-09-13T11:57:00Z">
        <w:r w:rsidR="003E0405">
          <w:rPr>
            <w:rFonts w:ascii="Arial" w:hAnsi="Arial" w:cs="Arial"/>
          </w:rPr>
          <w:t>.</w:t>
        </w:r>
      </w:ins>
      <w:ins w:id="1879" w:author="Dan Kliebenstein" w:date="2019-08-16T15:18:00Z">
        <w:del w:id="1880" w:author="Céline" w:date="2019-09-17T18:44:00Z">
          <w:r w:rsidDel="00837AB6">
            <w:rPr>
              <w:rFonts w:ascii="Arial" w:hAnsi="Arial" w:cs="Arial"/>
            </w:rPr>
            <w:delText xml:space="preserve"> </w:delText>
          </w:r>
        </w:del>
      </w:ins>
      <w:moveFromRangeStart w:id="1881" w:author="Céline" w:date="2019-09-13T11:57:00Z" w:name="move429995158"/>
      <w:moveFrom w:id="1882" w:author="Céline" w:date="2019-09-13T11:57:00Z">
        <w:r w:rsidDel="003E0405">
          <w:rPr>
            <w:rFonts w:ascii="Arial" w:hAnsi="Arial" w:cs="Arial"/>
          </w:rPr>
          <w:fldChar w:fldCharType="begin">
            <w:fldData xml:space="preserve">PEVuZE5vdGU+PENpdGU+PEF1dGhvcj5aaGFuZzwvQXV0aG9yPjxZZWFyPjIwMTc8L1llYXI+PFJl
Y051bT4zMzYzPC9SZWNOdW0+PERpc3BsYXlUZXh0Pig8c3R5bGUgZmFjZT0ic21hbGxjYXBzIj5a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ZXQgYWwuPC9zdHlsZT4gMjAxOSk8L0Rpc3BsYXlUZXh0PjxyZWNvcmQ+PHJlYy1udW1iZXI+MzM2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</w:fldData>
          </w:fldChar>
        </w:r>
      </w:moveFrom>
      <w:r w:rsidR="0001701A">
        <w:rPr>
          <w:rFonts w:ascii="Arial" w:hAnsi="Arial" w:cs="Arial"/>
        </w:rPr>
        <w:instrText xml:space="preserve"> ADDIN EN.CITE </w:instrText>
      </w:r>
      <w:r w:rsidR="0001701A">
        <w:rPr>
          <w:rFonts w:ascii="Arial" w:hAnsi="Arial" w:cs="Arial"/>
        </w:rPr>
        <w:fldChar w:fldCharType="begin">
          <w:fldData xml:space="preserve">PEVuZE5vdGU+PENpdGU+PEF1dGhvcj5aaGFuZzwvQXV0aG9yPjxZZWFyPjIwMTc8L1llYXI+PFJl
Y051bT4zMzYzPC9SZWNOdW0+PERpc3BsYXlUZXh0Pig8c3R5bGUgZmFjZT0ic21hbGxjYXBzIj5a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ZXQgYWwuPC9zdHlsZT4gMjAxOSk8L0Rpc3BsYXlUZXh0PjxyZWNvcmQ+PHJlYy1udW1iZXI+MzM2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</w:fldData>
        </w:fldChar>
      </w:r>
      <w:r w:rsidR="0001701A">
        <w:rPr>
          <w:rFonts w:ascii="Arial" w:hAnsi="Arial" w:cs="Arial"/>
        </w:rPr>
        <w:instrText xml:space="preserve"> ADDIN EN.CITE.DATA </w:instrText>
      </w:r>
      <w:r w:rsidR="0001701A">
        <w:rPr>
          <w:rFonts w:ascii="Arial" w:hAnsi="Arial" w:cs="Arial"/>
        </w:rPr>
      </w:r>
      <w:r w:rsidR="0001701A">
        <w:rPr>
          <w:rFonts w:ascii="Arial" w:hAnsi="Arial" w:cs="Arial"/>
        </w:rPr>
        <w:fldChar w:fldCharType="end"/>
      </w:r>
      <w:del w:id="1883" w:author="Céline" w:date="2019-09-13T11:57:00Z">
        <w:r w:rsidDel="003E0405">
          <w:rPr>
            <w:rFonts w:ascii="Arial" w:hAnsi="Arial" w:cs="Arial"/>
          </w:rPr>
        </w:r>
      </w:del>
      <w:moveFrom w:id="1884" w:author="Céline" w:date="2019-09-13T11:57:00Z">
        <w:r w:rsidDel="003E0405">
          <w:rPr>
            <w:rFonts w:ascii="Arial" w:hAnsi="Arial" w:cs="Arial"/>
          </w:rPr>
          <w:fldChar w:fldCharType="separate"/>
        </w:r>
      </w:moveFrom>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moveFrom w:id="1885" w:author="Céline" w:date="2019-09-13T11:57:00Z">
        <w:r w:rsidDel="003E0405">
          <w:rPr>
            <w:rFonts w:ascii="Arial" w:hAnsi="Arial" w:cs="Arial"/>
          </w:rPr>
          <w:fldChar w:fldCharType="end"/>
        </w:r>
        <w:ins w:id="1886" w:author="Dan Kliebenstein" w:date="2019-08-16T15:18:00Z">
          <w:r w:rsidDel="003E0405">
            <w:rPr>
              <w:rFonts w:ascii="Arial" w:hAnsi="Arial" w:cs="Arial"/>
            </w:rPr>
            <w:t>.</w:t>
          </w:r>
        </w:ins>
      </w:moveFrom>
      <w:ins w:id="1887" w:author="Dan Kliebenstein" w:date="2019-09-13T15:54:00Z">
        <w:r w:rsidR="007B1723">
          <w:rPr>
            <w:rFonts w:ascii="Arial" w:hAnsi="Arial" w:cs="Arial"/>
          </w:rPr>
          <w:t xml:space="preserve"> </w:t>
        </w:r>
      </w:ins>
      <w:moveFrom w:id="1888" w:author="Céline" w:date="2019-09-13T11:57:00Z">
        <w:ins w:id="1889" w:author="Dan Kliebenstein" w:date="2019-08-16T15:18:00Z">
          <w:r w:rsidDel="003E0405">
            <w:rPr>
              <w:rFonts w:ascii="Arial" w:hAnsi="Arial" w:cs="Arial"/>
            </w:rPr>
            <w:t xml:space="preserve"> </w:t>
          </w:r>
        </w:ins>
      </w:moveFrom>
      <w:moveFromRangeEnd w:id="1881"/>
      <w:ins w:id="1890" w:author="Céline" w:date="2019-09-17T15:05:00Z">
        <w:del w:id="1891" w:author="Dan Kliebenstein" w:date="2019-09-25T09:36:00Z">
          <w:r w:rsidR="002A3B18" w:rsidDel="00E20DAA">
            <w:rPr>
              <w:rFonts w:ascii="Arial" w:hAnsi="Arial" w:cs="Arial"/>
            </w:rPr>
            <w:delText xml:space="preserve"> total of 1164 RNA-seq librariesare</w:delText>
          </w:r>
        </w:del>
      </w:ins>
      <w:ins w:id="1892" w:author="Céline" w:date="2019-09-13T11:57:00Z">
        <w:del w:id="1893" w:author="Dan Kliebenstein" w:date="2019-09-25T09:36:00Z">
          <w:r w:rsidR="003E0405" w:rsidDel="00E20DAA">
            <w:rPr>
              <w:rFonts w:ascii="Arial" w:hAnsi="Arial" w:cs="Arial"/>
            </w:rPr>
            <w:delText>under the</w:delText>
          </w:r>
        </w:del>
      </w:ins>
      <w:ins w:id="1894" w:author="Céline" w:date="2019-09-17T15:06:00Z">
        <w:r w:rsidR="002A3B18">
          <w:rPr>
            <w:rFonts w:ascii="Arial" w:hAnsi="Arial" w:cs="Arial"/>
          </w:rPr>
          <w:t>This large number of libraries</w:t>
        </w:r>
      </w:ins>
      <w:ins w:id="1895" w:author="Céline" w:date="2019-09-17T15:07:00Z">
        <w:r w:rsidR="002A3B18">
          <w:rPr>
            <w:rFonts w:ascii="Arial" w:hAnsi="Arial" w:cs="Arial"/>
          </w:rPr>
          <w:t xml:space="preserve"> </w:t>
        </w:r>
        <w:del w:id="1896" w:author="Dan Kliebenstein" w:date="2019-09-25T09:36:00Z">
          <w:r w:rsidR="002A3B18" w:rsidDel="00E20DAA">
            <w:rPr>
              <w:rFonts w:ascii="Arial" w:hAnsi="Arial" w:cs="Arial"/>
            </w:rPr>
            <w:delText>result from</w:delText>
          </w:r>
        </w:del>
      </w:ins>
      <w:ins w:id="1897" w:author="Dan Kliebenstein" w:date="2019-09-25T09:36:00Z">
        <w:r w:rsidR="00E20DAA">
          <w:rPr>
            <w:rFonts w:ascii="Arial" w:hAnsi="Arial" w:cs="Arial"/>
          </w:rPr>
          <w:t>measure</w:t>
        </w:r>
      </w:ins>
      <w:ins w:id="1898" w:author="Céline" w:date="2019-09-17T15:07:00Z">
        <w:r w:rsidR="002A3B18">
          <w:rPr>
            <w:rFonts w:ascii="Arial" w:hAnsi="Arial" w:cs="Arial"/>
          </w:rPr>
          <w:t xml:space="preserve"> the interaction of </w:t>
        </w:r>
      </w:ins>
      <w:ins w:id="1899" w:author="Céline" w:date="2019-09-17T15:08:00Z">
        <w:r w:rsidR="002A3B18">
          <w:rPr>
            <w:rFonts w:ascii="Arial" w:hAnsi="Arial" w:cs="Arial"/>
          </w:rPr>
          <w:t xml:space="preserve">three </w:t>
        </w:r>
        <w:r w:rsidR="002A3B18" w:rsidRPr="002A3B18">
          <w:rPr>
            <w:rFonts w:ascii="Arial" w:hAnsi="Arial" w:cs="Arial"/>
            <w:i/>
            <w:rPrChange w:id="1900" w:author="Céline" w:date="2019-09-17T15:08:00Z">
              <w:rPr>
                <w:rFonts w:ascii="Arial" w:hAnsi="Arial" w:cs="Arial"/>
              </w:rPr>
            </w:rPrChange>
          </w:rPr>
          <w:t>A.</w:t>
        </w:r>
      </w:ins>
      <w:ins w:id="1901" w:author="Céline" w:date="2019-09-17T15:10:00Z">
        <w:r w:rsidR="00FF2EC0">
          <w:rPr>
            <w:rFonts w:ascii="Arial" w:hAnsi="Arial" w:cs="Arial"/>
            <w:i/>
          </w:rPr>
          <w:t xml:space="preserve"> </w:t>
        </w:r>
      </w:ins>
      <w:ins w:id="1902" w:author="Céline" w:date="2019-09-17T15:08:00Z">
        <w:r w:rsidR="002A3B18" w:rsidRPr="002A3B18">
          <w:rPr>
            <w:rFonts w:ascii="Arial" w:hAnsi="Arial" w:cs="Arial"/>
            <w:i/>
            <w:rPrChange w:id="1903" w:author="Céline" w:date="2019-09-17T15:08:00Z">
              <w:rPr>
                <w:rFonts w:ascii="Arial" w:hAnsi="Arial" w:cs="Arial"/>
              </w:rPr>
            </w:rPrChange>
          </w:rPr>
          <w:t>thaliana</w:t>
        </w:r>
        <w:r w:rsidR="002A3B18">
          <w:rPr>
            <w:rFonts w:ascii="Arial" w:hAnsi="Arial" w:cs="Arial"/>
          </w:rPr>
          <w:t xml:space="preserve"> genotypes (Col-0, coi1-1, npr1-1)</w:t>
        </w:r>
      </w:ins>
      <w:ins w:id="1904" w:author="Céline" w:date="2019-09-17T15:06:00Z">
        <w:r w:rsidR="002A3B18">
          <w:rPr>
            <w:rFonts w:ascii="Arial" w:hAnsi="Arial" w:cs="Arial"/>
          </w:rPr>
          <w:t xml:space="preserve"> </w:t>
        </w:r>
      </w:ins>
      <w:ins w:id="1905" w:author="Céline" w:date="2019-09-17T15:09:00Z">
        <w:r w:rsidR="00FF2EC0">
          <w:rPr>
            <w:rFonts w:ascii="Arial" w:hAnsi="Arial" w:cs="Arial"/>
          </w:rPr>
          <w:t xml:space="preserve">with </w:t>
        </w:r>
      </w:ins>
      <w:ins w:id="1906" w:author="Céline" w:date="2019-09-17T15:14:00Z">
        <w:r w:rsidR="00FF2EC0">
          <w:rPr>
            <w:rFonts w:ascii="Arial" w:hAnsi="Arial" w:cs="Arial"/>
          </w:rPr>
          <w:t xml:space="preserve">a </w:t>
        </w:r>
      </w:ins>
      <w:del w:id="1907" w:author="Céline" w:date="2019-09-17T15:08:00Z">
        <w:r w:rsidR="003D14D0" w:rsidRPr="00842D58" w:rsidDel="00FF2EC0">
          <w:rPr>
            <w:rFonts w:ascii="Arial" w:hAnsi="Arial" w:cs="Arial"/>
          </w:rPr>
          <w:delText xml:space="preserve">We used a previously described </w:delText>
        </w:r>
      </w:del>
      <w:r w:rsidR="003D14D0" w:rsidRPr="00842D58">
        <w:rPr>
          <w:rFonts w:ascii="Arial" w:hAnsi="Arial" w:cs="Arial"/>
        </w:rPr>
        <w:t>collection of</w:t>
      </w:r>
      <w:ins w:id="1908" w:author="Céline" w:date="2019-09-17T15:09:00Z">
        <w:r w:rsidR="00FF2EC0">
          <w:rPr>
            <w:rFonts w:ascii="Arial" w:hAnsi="Arial" w:cs="Arial"/>
          </w:rPr>
          <w:t xml:space="preserve"> 96</w:t>
        </w:r>
      </w:ins>
      <w:r w:rsidR="003D14D0" w:rsidRPr="00842D58">
        <w:rPr>
          <w:rFonts w:ascii="Arial" w:hAnsi="Arial" w:cs="Arial"/>
        </w:rPr>
        <w:t xml:space="preserve">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i/>
        </w:rPr>
        <w:t xml:space="preserve"> </w:t>
      </w:r>
      <w:r w:rsidR="003D14D0" w:rsidRPr="00842D58">
        <w:rPr>
          <w:rFonts w:ascii="Arial" w:hAnsi="Arial" w:cs="Arial"/>
        </w:rPr>
        <w:t>genotypes that were isolated as single spores from natural infections of fruit and vegetable tissues collected in California and internationally</w:t>
      </w:r>
      <w:ins w:id="1909" w:author="Dan Kliebenstein" w:date="2019-09-13T16:35:00Z">
        <w:r w:rsidR="00DA7119">
          <w:rPr>
            <w:rFonts w:ascii="Arial" w:hAnsi="Arial" w:cs="Arial"/>
          </w:rPr>
          <w:t xml:space="preserve"> </w:t>
        </w:r>
      </w:ins>
      <w:r w:rsidR="00DA7119">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IGV0IGFsLjwvc3R5bGU+IDIwMThiOyA8c3R5bGUgZmFjZT0ic21hbGxjYXBzIj5DYXNleXM8L3N0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IGV0IGFsLjwvc3R5bGU+IDIwMThiOyA8c3R5bGUgZmFjZT0ic21hbGxjYXBzIj5DYXNleXM8L3N0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A7119">
        <w:rPr>
          <w:rFonts w:ascii="Arial" w:hAnsi="Arial" w:cs="Arial"/>
        </w:rPr>
      </w:r>
      <w:r w:rsidR="00DA7119">
        <w:rPr>
          <w:rFonts w:ascii="Arial" w:hAnsi="Arial" w:cs="Arial"/>
        </w:rPr>
        <w:fldChar w:fldCharType="separate"/>
      </w:r>
      <w:r w:rsidR="00FF2EC0">
        <w:rPr>
          <w:rFonts w:ascii="Arial" w:hAnsi="Arial" w:cs="Arial"/>
          <w:noProof/>
        </w:rPr>
        <w:t>(</w:t>
      </w:r>
      <w:r w:rsidR="00FF2EC0" w:rsidRPr="00FF2EC0">
        <w:rPr>
          <w:rFonts w:ascii="Arial" w:hAnsi="Arial" w:cs="Arial"/>
          <w:smallCaps/>
          <w:noProof/>
        </w:rPr>
        <w:t>Zhang</w:t>
      </w:r>
      <w:r w:rsidR="00FF2EC0" w:rsidRPr="00FF2EC0">
        <w:rPr>
          <w:rFonts w:ascii="Arial" w:hAnsi="Arial" w:cs="Arial"/>
          <w:i/>
          <w:noProof/>
        </w:rPr>
        <w:t xml:space="preserve"> et al.</w:t>
      </w:r>
      <w:r w:rsidR="00FF2EC0">
        <w:rPr>
          <w:rFonts w:ascii="Arial" w:hAnsi="Arial" w:cs="Arial"/>
          <w:noProof/>
        </w:rPr>
        <w:t xml:space="preserve"> 2017; </w:t>
      </w:r>
      <w:r w:rsidR="00FF2EC0" w:rsidRPr="00FF2EC0">
        <w:rPr>
          <w:rFonts w:ascii="Arial" w:hAnsi="Arial" w:cs="Arial"/>
          <w:smallCaps/>
          <w:noProof/>
        </w:rPr>
        <w:t>Atwell</w:t>
      </w:r>
      <w:r w:rsidR="00FF2EC0" w:rsidRPr="00FF2EC0">
        <w:rPr>
          <w:rFonts w:ascii="Arial" w:hAnsi="Arial" w:cs="Arial"/>
          <w:i/>
          <w:noProof/>
        </w:rPr>
        <w:t xml:space="preserve"> et al.</w:t>
      </w:r>
      <w:r w:rsidR="00FF2EC0">
        <w:rPr>
          <w:rFonts w:ascii="Arial" w:hAnsi="Arial" w:cs="Arial"/>
          <w:noProof/>
        </w:rPr>
        <w:t xml:space="preserve"> 2018b; </w:t>
      </w:r>
      <w:r w:rsidR="00FF2EC0" w:rsidRPr="00FF2EC0">
        <w:rPr>
          <w:rFonts w:ascii="Arial" w:hAnsi="Arial" w:cs="Arial"/>
          <w:smallCaps/>
          <w:noProof/>
        </w:rPr>
        <w:t>Caseys</w:t>
      </w:r>
      <w:r w:rsidR="00FF2EC0" w:rsidRPr="00FF2EC0">
        <w:rPr>
          <w:rFonts w:ascii="Arial" w:hAnsi="Arial" w:cs="Arial"/>
          <w:i/>
          <w:noProof/>
        </w:rPr>
        <w:t xml:space="preserve"> et al.</w:t>
      </w:r>
      <w:r w:rsidR="00FF2EC0">
        <w:rPr>
          <w:rFonts w:ascii="Arial" w:hAnsi="Arial" w:cs="Arial"/>
          <w:noProof/>
        </w:rPr>
        <w:t xml:space="preserve"> 2018; </w:t>
      </w:r>
      <w:r w:rsidR="00FF2EC0" w:rsidRPr="00FF2EC0">
        <w:rPr>
          <w:rFonts w:ascii="Arial" w:hAnsi="Arial" w:cs="Arial"/>
          <w:smallCaps/>
          <w:noProof/>
        </w:rPr>
        <w:t>Zhang</w:t>
      </w:r>
      <w:r w:rsidR="00FF2EC0" w:rsidRPr="00FF2EC0">
        <w:rPr>
          <w:rFonts w:ascii="Arial" w:hAnsi="Arial" w:cs="Arial"/>
          <w:i/>
          <w:noProof/>
        </w:rPr>
        <w:t xml:space="preserve"> et al.</w:t>
      </w:r>
      <w:r w:rsidR="00FF2EC0">
        <w:rPr>
          <w:rFonts w:ascii="Arial" w:hAnsi="Arial" w:cs="Arial"/>
          <w:noProof/>
        </w:rPr>
        <w:t xml:space="preserve"> 2019)</w:t>
      </w:r>
      <w:r w:rsidR="00DA7119">
        <w:rPr>
          <w:rFonts w:ascii="Arial" w:hAnsi="Arial" w:cs="Arial"/>
        </w:rPr>
        <w:fldChar w:fldCharType="end"/>
      </w:r>
      <w:r w:rsidR="003D14D0" w:rsidRPr="00842D58">
        <w:rPr>
          <w:rFonts w:ascii="Arial" w:hAnsi="Arial" w:cs="Arial"/>
        </w:rPr>
        <w:t xml:space="preserve">. We focused </w:t>
      </w:r>
      <w:ins w:id="1910" w:author="Céline" w:date="2019-09-13T11:58:00Z">
        <w:r w:rsidR="003E0405">
          <w:rPr>
            <w:rFonts w:ascii="Arial" w:hAnsi="Arial" w:cs="Arial"/>
          </w:rPr>
          <w:t xml:space="preserve">the </w:t>
        </w:r>
      </w:ins>
      <w:r w:rsidR="003D14D0" w:rsidRPr="00842D58">
        <w:rPr>
          <w:rFonts w:ascii="Arial" w:hAnsi="Arial" w:cs="Arial"/>
        </w:rPr>
        <w:t>analysis</w:t>
      </w:r>
      <w:ins w:id="1911" w:author="Céline" w:date="2019-09-13T11:59:00Z">
        <w:r w:rsidR="003E0405">
          <w:rPr>
            <w:rFonts w:ascii="Arial" w:hAnsi="Arial" w:cs="Arial"/>
          </w:rPr>
          <w:t xml:space="preserve"> for this </w:t>
        </w:r>
      </w:ins>
      <w:proofErr w:type="spellStart"/>
      <w:ins w:id="1912" w:author="Dan Kliebenstein" w:date="2019-09-25T09:36:00Z">
        <w:r w:rsidR="00E20DAA">
          <w:rPr>
            <w:rFonts w:ascii="Arial" w:hAnsi="Arial" w:cs="Arial"/>
          </w:rPr>
          <w:t>eGWA</w:t>
        </w:r>
        <w:proofErr w:type="spellEnd"/>
        <w:r w:rsidR="00E20DAA">
          <w:rPr>
            <w:rFonts w:ascii="Arial" w:hAnsi="Arial" w:cs="Arial"/>
          </w:rPr>
          <w:t xml:space="preserve"> </w:t>
        </w:r>
      </w:ins>
      <w:ins w:id="1913" w:author="Céline" w:date="2019-09-13T11:59:00Z">
        <w:r w:rsidR="003E0405">
          <w:rPr>
            <w:rFonts w:ascii="Arial" w:hAnsi="Arial" w:cs="Arial"/>
          </w:rPr>
          <w:t>study</w:t>
        </w:r>
      </w:ins>
      <w:r w:rsidR="003D14D0" w:rsidRPr="00842D58">
        <w:rPr>
          <w:rFonts w:ascii="Arial" w:hAnsi="Arial" w:cs="Arial"/>
        </w:rPr>
        <w:t xml:space="preserve"> on the </w:t>
      </w:r>
      <w:r w:rsidR="003D14D0" w:rsidRPr="00842D58">
        <w:rPr>
          <w:rFonts w:ascii="Arial" w:hAnsi="Arial" w:cs="Arial"/>
          <w:i/>
        </w:rPr>
        <w:t>A. thaliana</w:t>
      </w:r>
      <w:r w:rsidR="003D14D0" w:rsidRPr="00842D58">
        <w:rPr>
          <w:rFonts w:ascii="Arial" w:hAnsi="Arial" w:cs="Arial"/>
        </w:rPr>
        <w:t xml:space="preserve"> </w:t>
      </w:r>
      <w:ins w:id="1914" w:author="Céline" w:date="2019-09-13T11:59:00Z">
        <w:r w:rsidR="003E0405">
          <w:rPr>
            <w:rFonts w:ascii="Arial" w:hAnsi="Arial" w:cs="Arial"/>
          </w:rPr>
          <w:t>wild-</w:t>
        </w:r>
        <w:r w:rsidR="003E0405">
          <w:rPr>
            <w:rFonts w:ascii="Arial" w:hAnsi="Arial" w:cs="Arial"/>
          </w:rPr>
          <w:lastRenderedPageBreak/>
          <w:t xml:space="preserve">type </w:t>
        </w:r>
      </w:ins>
      <w:r w:rsidR="003D14D0" w:rsidRPr="00842D58">
        <w:rPr>
          <w:rFonts w:ascii="Arial" w:hAnsi="Arial" w:cs="Arial"/>
        </w:rPr>
        <w:t>accession Columbia-0 (Col-0)</w:t>
      </w:r>
      <w:ins w:id="1915" w:author="Céline" w:date="2019-09-13T11:59:00Z">
        <w:r w:rsidR="003E0405">
          <w:rPr>
            <w:rFonts w:ascii="Arial" w:hAnsi="Arial" w:cs="Arial"/>
          </w:rPr>
          <w:t>.</w:t>
        </w:r>
      </w:ins>
      <w:del w:id="1916" w:author="Céline" w:date="2019-09-13T11:59:00Z">
        <w:r w:rsidR="003D14D0" w:rsidRPr="00842D58" w:rsidDel="003E0405">
          <w:rPr>
            <w:rFonts w:ascii="Arial" w:hAnsi="Arial" w:cs="Arial"/>
          </w:rPr>
          <w:delText>,</w:delText>
        </w:r>
      </w:del>
      <w:r w:rsidR="003D14D0" w:rsidRPr="00842D58">
        <w:rPr>
          <w:rFonts w:ascii="Arial" w:hAnsi="Arial" w:cs="Arial"/>
        </w:rPr>
        <w:t xml:space="preserve"> </w:t>
      </w:r>
      <w:ins w:id="1917" w:author="Céline" w:date="2019-09-13T11:59:00Z">
        <w:r w:rsidR="003E0405">
          <w:rPr>
            <w:rFonts w:ascii="Arial" w:hAnsi="Arial" w:cs="Arial"/>
          </w:rPr>
          <w:t xml:space="preserve">The </w:t>
        </w:r>
      </w:ins>
      <w:proofErr w:type="spellStart"/>
      <w:ins w:id="1918" w:author="Céline" w:date="2019-09-13T12:01:00Z">
        <w:r w:rsidR="003E0405">
          <w:rPr>
            <w:rFonts w:ascii="Arial" w:hAnsi="Arial" w:cs="Arial"/>
          </w:rPr>
          <w:t>transcriptome</w:t>
        </w:r>
        <w:proofErr w:type="spellEnd"/>
        <w:r w:rsidR="003E0405">
          <w:rPr>
            <w:rFonts w:ascii="Arial" w:hAnsi="Arial" w:cs="Arial"/>
          </w:rPr>
          <w:t xml:space="preserve"> </w:t>
        </w:r>
      </w:ins>
      <w:ins w:id="1919" w:author="Céline" w:date="2019-09-13T12:00:00Z">
        <w:r w:rsidR="003E0405">
          <w:rPr>
            <w:rFonts w:ascii="Arial" w:hAnsi="Arial" w:cs="Arial"/>
          </w:rPr>
          <w:t>data was generated</w:t>
        </w:r>
      </w:ins>
      <w:ins w:id="1920" w:author="Céline" w:date="2019-09-13T11:59:00Z">
        <w:r w:rsidR="00FF2EC0">
          <w:rPr>
            <w:rFonts w:ascii="Arial" w:hAnsi="Arial" w:cs="Arial"/>
          </w:rPr>
          <w:t xml:space="preserve"> </w:t>
        </w:r>
        <w:del w:id="1921" w:author="Dan Kliebenstein" w:date="2019-09-25T09:36:00Z">
          <w:r w:rsidR="00FF2EC0" w:rsidDel="00E20DAA">
            <w:rPr>
              <w:rFonts w:ascii="Arial" w:hAnsi="Arial" w:cs="Arial"/>
            </w:rPr>
            <w:delText>based</w:delText>
          </w:r>
        </w:del>
      </w:ins>
      <w:ins w:id="1922" w:author="Dan Kliebenstein" w:date="2019-09-25T09:36:00Z">
        <w:r w:rsidR="00E20DAA">
          <w:rPr>
            <w:rFonts w:ascii="Arial" w:hAnsi="Arial" w:cs="Arial"/>
          </w:rPr>
          <w:t>using</w:t>
        </w:r>
      </w:ins>
      <w:ins w:id="1923" w:author="Céline" w:date="2019-09-13T11:59:00Z">
        <w:del w:id="1924" w:author="Dan Kliebenstein" w:date="2019-09-25T09:36:00Z">
          <w:r w:rsidR="00FF2EC0" w:rsidDel="00E20DAA">
            <w:rPr>
              <w:rFonts w:ascii="Arial" w:hAnsi="Arial" w:cs="Arial"/>
            </w:rPr>
            <w:delText xml:space="preserve"> on</w:delText>
          </w:r>
        </w:del>
      </w:ins>
      <w:del w:id="1925" w:author="Céline" w:date="2019-09-13T11:59:00Z">
        <w:r w:rsidR="003D14D0" w:rsidRPr="00842D58" w:rsidDel="003E0405">
          <w:rPr>
            <w:rFonts w:ascii="Arial" w:hAnsi="Arial" w:cs="Arial"/>
          </w:rPr>
          <w:delText xml:space="preserve">and all plants were grown as described in a previous study, </w:delText>
        </w:r>
      </w:del>
      <w:del w:id="1926" w:author="Céline" w:date="2019-09-13T12:00:00Z">
        <w:r w:rsidR="003D14D0" w:rsidRPr="00842D58" w:rsidDel="003E0405">
          <w:rPr>
            <w:rFonts w:ascii="Arial" w:hAnsi="Arial" w:cs="Arial"/>
          </w:rPr>
          <w:delText>with</w:delText>
        </w:r>
      </w:del>
      <w:r w:rsidR="003D14D0" w:rsidRPr="00842D58">
        <w:rPr>
          <w:rFonts w:ascii="Arial" w:hAnsi="Arial" w:cs="Arial"/>
        </w:rPr>
        <w:t xml:space="preserve"> 4-fold replication of the </w:t>
      </w:r>
      <w:del w:id="1927" w:author="Céline" w:date="2019-09-17T15:17:00Z">
        <w:r w:rsidR="003D14D0" w:rsidRPr="00842D58" w:rsidDel="00FF2EC0">
          <w:rPr>
            <w:rFonts w:ascii="Arial" w:hAnsi="Arial" w:cs="Arial"/>
          </w:rPr>
          <w:delText>full randomized</w:delText>
        </w:r>
      </w:del>
      <w:ins w:id="1928" w:author="Céline" w:date="2019-09-17T15:17:00Z">
        <w:r w:rsidR="00FF2EC0" w:rsidRPr="00842D58">
          <w:rPr>
            <w:rFonts w:ascii="Arial" w:hAnsi="Arial" w:cs="Arial"/>
          </w:rPr>
          <w:t>full-randomized</w:t>
        </w:r>
      </w:ins>
      <w:r w:rsidR="003D14D0" w:rsidRPr="00842D58">
        <w:rPr>
          <w:rFonts w:ascii="Arial" w:hAnsi="Arial" w:cs="Arial"/>
        </w:rPr>
        <w:t xml:space="preserve"> complete block experimental design across two independent experiments</w:t>
      </w:r>
      <w:ins w:id="1929" w:author="Dan Kliebenstein" w:date="2019-09-25T09:37:00Z">
        <w:r w:rsidR="00E20DAA">
          <w:rPr>
            <w:rFonts w:ascii="Arial" w:hAnsi="Arial" w:cs="Arial"/>
          </w:rPr>
          <w:t xml:space="preserve"> for all interactions</w:t>
        </w:r>
      </w:ins>
      <w:del w:id="1930" w:author="Dan Kliebenstein" w:date="2019-09-13T16:35:00Z">
        <w:r w:rsidR="003D14D0" w:rsidRPr="00842D58" w:rsidDel="00DA7119">
          <w:rPr>
            <w:rFonts w:ascii="Arial" w:hAnsi="Arial" w:cs="Arial"/>
          </w:rPr>
          <w:delText xml:space="preserve"> .</w:delText>
        </w:r>
      </w:del>
      <w:ins w:id="1931" w:author="Dan Kliebenstein" w:date="2019-09-13T16:36:00Z">
        <w:r w:rsidR="00DA7119">
          <w:rPr>
            <w:rFonts w:ascii="Arial" w:hAnsi="Arial" w:cs="Arial"/>
          </w:rPr>
          <w:t>.</w:t>
        </w:r>
      </w:ins>
      <w:del w:id="1932" w:author="Dan Kliebenstein" w:date="2019-09-13T16:35:00Z">
        <w:r w:rsidR="003D14D0" w:rsidRPr="00842D58" w:rsidDel="00DA7119">
          <w:rPr>
            <w:rFonts w:ascii="Arial" w:hAnsi="Arial" w:cs="Arial"/>
          </w:rPr>
          <w:delText xml:space="preserve"> </w:delText>
        </w:r>
      </w:del>
      <w:del w:id="1933" w:author="Dan Kliebenstein" w:date="2019-09-13T16:36:00Z">
        <w:r w:rsidR="003D14D0" w:rsidRPr="00842D58" w:rsidDel="00DA7119">
          <w:rPr>
            <w:rFonts w:ascii="Arial" w:hAnsi="Arial" w:cs="Arial"/>
          </w:rPr>
          <w:delText>T</w:delText>
        </w:r>
      </w:del>
      <w:del w:id="1934" w:author="Céline" w:date="2019-09-13T12:01:00Z">
        <w:r w:rsidR="003D14D0" w:rsidRPr="00842D58" w:rsidDel="003E0405">
          <w:rPr>
            <w:rFonts w:ascii="Arial" w:hAnsi="Arial" w:cs="Arial"/>
          </w:rPr>
          <w:delText xml:space="preserve">he original study included wildtype Col-0 </w:delText>
        </w:r>
        <w:r w:rsidR="003D14D0" w:rsidRPr="00842D58" w:rsidDel="003E0405">
          <w:rPr>
            <w:rFonts w:ascii="Arial" w:hAnsi="Arial" w:cs="Arial"/>
            <w:i/>
          </w:rPr>
          <w:delText xml:space="preserve">A. thaliana </w:delText>
        </w:r>
        <w:r w:rsidR="003D14D0" w:rsidRPr="00842D58" w:rsidDel="003E0405">
          <w:rPr>
            <w:rFonts w:ascii="Arial" w:hAnsi="Arial" w:cs="Arial"/>
          </w:rPr>
          <w:delText>hosts, as well as knockouts to the salicylic acid pathway (</w:delText>
        </w:r>
        <w:r w:rsidR="003D14D0" w:rsidRPr="00842D58" w:rsidDel="003E0405">
          <w:rPr>
            <w:rFonts w:ascii="Arial" w:hAnsi="Arial" w:cs="Arial"/>
            <w:i/>
          </w:rPr>
          <w:delText>npr1-1</w:delText>
        </w:r>
        <w:r w:rsidR="003D14D0" w:rsidRPr="00842D58" w:rsidDel="003E0405">
          <w:rPr>
            <w:rFonts w:ascii="Arial" w:hAnsi="Arial" w:cs="Arial"/>
          </w:rPr>
          <w:delText>) and to jasmonic acid sensitivity (</w:delText>
        </w:r>
        <w:r w:rsidR="003D14D0" w:rsidRPr="00842D58" w:rsidDel="003E0405">
          <w:rPr>
            <w:rFonts w:ascii="Arial" w:hAnsi="Arial" w:cs="Arial"/>
            <w:i/>
          </w:rPr>
          <w:delText>coi1-1</w:delText>
        </w:r>
        <w:r w:rsidR="003D14D0" w:rsidRPr="00842D58" w:rsidDel="003E0405">
          <w:rPr>
            <w:rFonts w:ascii="Arial" w:hAnsi="Arial" w:cs="Arial"/>
          </w:rPr>
          <w:delText xml:space="preserve">). </w:delText>
        </w:r>
      </w:del>
      <w:ins w:id="1935" w:author="Dan Kliebenstein" w:date="2019-09-13T16:36:00Z">
        <w:r w:rsidR="00DA7119">
          <w:rPr>
            <w:rFonts w:ascii="Arial" w:hAnsi="Arial" w:cs="Arial"/>
          </w:rPr>
          <w:t xml:space="preserve"> </w:t>
        </w:r>
      </w:ins>
      <w:r w:rsidR="003D14D0" w:rsidRPr="00842D58">
        <w:rPr>
          <w:rFonts w:ascii="Arial" w:hAnsi="Arial" w:cs="Arial"/>
        </w:rPr>
        <w:t xml:space="preserve">Leaves </w:t>
      </w:r>
      <w:ins w:id="1936" w:author="Dan Kliebenstein" w:date="2019-09-25T09:37:00Z">
        <w:r w:rsidR="00E20DAA">
          <w:rPr>
            <w:rFonts w:ascii="Arial" w:hAnsi="Arial" w:cs="Arial"/>
          </w:rPr>
          <w:t xml:space="preserve">from Col-0 </w:t>
        </w:r>
      </w:ins>
      <w:r w:rsidR="003D14D0" w:rsidRPr="00842D58">
        <w:rPr>
          <w:rFonts w:ascii="Arial" w:hAnsi="Arial" w:cs="Arial"/>
        </w:rPr>
        <w:t xml:space="preserve">were harvested </w:t>
      </w:r>
      <w:ins w:id="1937" w:author="Céline" w:date="2019-09-17T15:17:00Z">
        <w:r w:rsidR="00FF2EC0">
          <w:rPr>
            <w:rFonts w:ascii="Arial" w:hAnsi="Arial" w:cs="Arial"/>
          </w:rPr>
          <w:t>five</w:t>
        </w:r>
      </w:ins>
      <w:del w:id="1938" w:author="Céline" w:date="2019-09-17T15:17:00Z">
        <w:r w:rsidR="003D14D0" w:rsidRPr="00842D58" w:rsidDel="00FF2EC0">
          <w:rPr>
            <w:rFonts w:ascii="Arial" w:hAnsi="Arial" w:cs="Arial"/>
          </w:rPr>
          <w:delText>5</w:delText>
        </w:r>
      </w:del>
      <w:r w:rsidR="003D14D0" w:rsidRPr="00842D58">
        <w:rPr>
          <w:rFonts w:ascii="Arial" w:hAnsi="Arial" w:cs="Arial"/>
        </w:rPr>
        <w:t xml:space="preserve"> weeks after sowing, and </w:t>
      </w:r>
      <w:ins w:id="1939" w:author="Dan Kliebenstein" w:date="2019-09-25T09:37:00Z">
        <w:r w:rsidR="00E20DAA">
          <w:rPr>
            <w:rFonts w:ascii="Arial" w:hAnsi="Arial" w:cs="Arial"/>
          </w:rPr>
          <w:t xml:space="preserve">individually </w:t>
        </w:r>
      </w:ins>
      <w:r w:rsidR="003D14D0" w:rsidRPr="00842D58">
        <w:rPr>
          <w:rFonts w:ascii="Arial" w:hAnsi="Arial" w:cs="Arial"/>
        </w:rPr>
        <w:t xml:space="preserve">inoculated in a detached leaf assay with spores of each of 96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rPr>
        <w:t xml:space="preserve"> isolates</w:t>
      </w:r>
      <w:ins w:id="1940" w:author="Dan Kliebenstein" w:date="2019-09-13T16:37:00Z">
        <w:r w:rsidR="00DA7119">
          <w:rPr>
            <w:rFonts w:ascii="Arial" w:hAnsi="Arial" w:cs="Arial"/>
          </w:rPr>
          <w:t xml:space="preserve"> </w:t>
        </w:r>
      </w:ins>
      <w:r w:rsidR="00DA7119">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DA7119">
        <w:rPr>
          <w:rFonts w:ascii="Arial" w:hAnsi="Arial" w:cs="Arial"/>
        </w:rPr>
      </w:r>
      <w:r w:rsidR="00DA7119">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2017; </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DA7119">
        <w:rPr>
          <w:rFonts w:ascii="Arial" w:hAnsi="Arial" w:cs="Arial"/>
        </w:rPr>
        <w:fldChar w:fldCharType="end"/>
      </w:r>
      <w:r w:rsidR="003D14D0"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ins w:id="1941" w:author="Céline" w:date="2019-09-13T12:01:00Z">
        <w:r w:rsidR="003E0405">
          <w:rPr>
            <w:rFonts w:ascii="Arial" w:hAnsi="Arial" w:cs="Arial"/>
          </w:rPr>
          <w:t xml:space="preserve"> while lesion area was measured at 72 hours post inoculation</w:t>
        </w:r>
      </w:ins>
      <w:r w:rsidR="002641FF">
        <w:rPr>
          <w:rFonts w:ascii="Arial" w:hAnsi="Arial" w:cs="Arial"/>
        </w:rPr>
        <w:t>.</w:t>
      </w:r>
      <w:ins w:id="1942" w:author="Dan Kliebenstein" w:date="2019-09-25T09:37:00Z">
        <w:r w:rsidR="00E20DAA">
          <w:rPr>
            <w:rFonts w:ascii="Arial" w:hAnsi="Arial" w:cs="Arial"/>
            <w:b/>
          </w:rPr>
          <w:t xml:space="preserve"> </w:t>
        </w:r>
      </w:ins>
    </w:p>
    <w:p w14:paraId="38C3D79E" w14:textId="7F794D19" w:rsidR="003D14D0" w:rsidRPr="00842D58" w:rsidDel="00FF2EC0" w:rsidRDefault="003D14D0" w:rsidP="00E20DAA">
      <w:pPr>
        <w:spacing w:line="480" w:lineRule="auto"/>
        <w:rPr>
          <w:del w:id="1943" w:author="Céline" w:date="2019-09-17T15:11:00Z"/>
          <w:rFonts w:ascii="Arial" w:hAnsi="Arial" w:cs="Arial"/>
          <w:b/>
        </w:rPr>
      </w:pPr>
      <w:del w:id="1944" w:author="Céline" w:date="2019-09-17T15:11:00Z">
        <w:r w:rsidRPr="00842D58" w:rsidDel="00FF2EC0">
          <w:rPr>
            <w:rFonts w:ascii="Arial" w:hAnsi="Arial" w:cs="Arial"/>
            <w:b/>
          </w:rPr>
          <w:delText>Expression analysis</w:delText>
        </w:r>
      </w:del>
    </w:p>
    <w:p w14:paraId="4C33962C" w14:textId="5AF9CE0A" w:rsidR="003D14D0" w:rsidRPr="00842D58" w:rsidDel="003564AA" w:rsidRDefault="003D14D0">
      <w:pPr>
        <w:spacing w:line="480" w:lineRule="auto"/>
        <w:rPr>
          <w:del w:id="1945" w:author="Dan Kliebenstein" w:date="2019-09-13T15:56:00Z"/>
          <w:rFonts w:ascii="Arial" w:hAnsi="Arial" w:cs="Arial"/>
        </w:rPr>
        <w:pPrChange w:id="1946" w:author="Dan Kliebenstein" w:date="2019-09-25T09:37:00Z">
          <w:pPr>
            <w:spacing w:line="480" w:lineRule="auto"/>
            <w:ind w:firstLine="720"/>
          </w:pPr>
        </w:pPrChange>
      </w:pPr>
      <w:proofErr w:type="spellStart"/>
      <w:r w:rsidRPr="00842D58">
        <w:rPr>
          <w:rFonts w:ascii="Arial" w:hAnsi="Arial" w:cs="Arial"/>
        </w:rPr>
        <w:t>RNASeq</w:t>
      </w:r>
      <w:proofErr w:type="spellEnd"/>
      <w:r w:rsidRPr="00842D58">
        <w:rPr>
          <w:rFonts w:ascii="Arial" w:hAnsi="Arial" w:cs="Arial"/>
        </w:rPr>
        <w:t xml:space="preserve"> libraries were prepared </w:t>
      </w:r>
      <w:ins w:id="1947" w:author="Céline" w:date="2019-09-16T20:53:00Z">
        <w:r w:rsidR="00001F85">
          <w:rPr>
            <w:rFonts w:ascii="Arial" w:hAnsi="Arial" w:cs="Arial"/>
          </w:rPr>
          <w:t xml:space="preserve">following </w:t>
        </w:r>
      </w:ins>
      <w:del w:id="1948" w:author="Céline" w:date="2019-09-16T20:53:00Z">
        <w:r w:rsidRPr="00842D58" w:rsidDel="00001F85">
          <w:rPr>
            <w:rFonts w:ascii="Arial" w:hAnsi="Arial" w:cs="Arial"/>
          </w:rPr>
          <w:delText xml:space="preserve">as previously described </w:delText>
        </w:r>
      </w:del>
      <w:r w:rsidRPr="00842D58">
        <w:rPr>
          <w:rFonts w:ascii="Arial" w:hAnsi="Arial" w:cs="Arial"/>
        </w:rPr>
        <w:fldChar w:fldCharType="begin">
          <w:fldData xml:space="preserve">PEVuZE5vdGU+PENpdGU+PEF1dGhvcj5LdW1hcjwvQXV0aG9yPjxZZWFyPjIwMTI8L1llYXI+PFJl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PEVuZE5vdGU+PENpdGU+PEF1dGhvcj5LdW1hcjwvQXV0aG9yPjxZZWFyPjIwMTI8L1llYXI+PFJl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Pr="00842D58">
        <w:rPr>
          <w:rFonts w:ascii="Arial" w:hAnsi="Arial" w:cs="Arial"/>
        </w:rPr>
      </w:r>
      <w:r w:rsidRPr="00842D58">
        <w:rPr>
          <w:rFonts w:ascii="Arial" w:hAnsi="Arial" w:cs="Arial"/>
        </w:rPr>
        <w:fldChar w:fldCharType="separate"/>
      </w:r>
      <w:r w:rsidR="00EC5B8B">
        <w:rPr>
          <w:rFonts w:ascii="Arial" w:hAnsi="Arial" w:cs="Arial"/>
          <w:noProof/>
        </w:rPr>
        <w:t>(</w:t>
      </w:r>
      <w:r w:rsidR="00EC5B8B" w:rsidRPr="00EC5B8B">
        <w:rPr>
          <w:rFonts w:ascii="Arial" w:hAnsi="Arial" w:cs="Arial"/>
          <w:smallCaps/>
          <w:noProof/>
        </w:rPr>
        <w:t>Kumar</w:t>
      </w:r>
      <w:r w:rsidR="00EC5B8B" w:rsidRPr="00EC5B8B">
        <w:rPr>
          <w:rFonts w:ascii="Arial" w:hAnsi="Arial" w:cs="Arial"/>
          <w:i/>
          <w:noProof/>
        </w:rPr>
        <w:t xml:space="preserve"> et al.</w:t>
      </w:r>
      <w:r w:rsidR="00EC5B8B">
        <w:rPr>
          <w:rFonts w:ascii="Arial" w:hAnsi="Arial" w:cs="Arial"/>
          <w:noProof/>
        </w:rPr>
        <w:t xml:space="preserve"> 2012;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2019)</w:t>
      </w:r>
      <w:r w:rsidRPr="00842D58">
        <w:rPr>
          <w:rFonts w:ascii="Arial" w:hAnsi="Arial" w:cs="Arial"/>
        </w:rPr>
        <w:fldChar w:fldCharType="end"/>
      </w:r>
      <w:r w:rsidRPr="00842D58">
        <w:rPr>
          <w:rFonts w:ascii="Arial" w:hAnsi="Arial" w:cs="Arial"/>
        </w:rPr>
        <w:t xml:space="preserve">. </w:t>
      </w:r>
      <w:del w:id="1949" w:author="Céline" w:date="2019-09-13T12:03:00Z">
        <w:r w:rsidRPr="00842D58" w:rsidDel="00823528">
          <w:rPr>
            <w:rFonts w:ascii="Arial" w:hAnsi="Arial" w:cs="Arial"/>
          </w:rPr>
          <w:delText xml:space="preserve">Briefly, we prepared mRNA from leaves frozen at 16 hours post inoculation, and pooled amplified, size-selected libraries into four replicate groups of 96 barcoded libraries. Sequencing was completed on a single Illumina HiSeq 2500 (San Diego, CA) lane as single 50bp reads at the U.C. Davis Genome Center- DNA Technologies Core (Davis, CA). Individual libraries were then separated by adapter index from fastq files, evaluated for read quality and overrepresentation (FastQC Version 0.11.3, </w:delText>
        </w:r>
        <w:r w:rsidRPr="00842D58" w:rsidDel="00823528">
          <w:rPr>
            <w:rStyle w:val="Hyperlink"/>
            <w:rFonts w:ascii="Arial" w:hAnsi="Arial" w:cs="Arial"/>
            <w:color w:val="auto"/>
            <w:u w:val="none"/>
          </w:rPr>
          <w:delText>www.bioinformatics.babraham.ac.uk/projects/</w:delText>
        </w:r>
        <w:r w:rsidRPr="00842D58" w:rsidDel="00823528">
          <w:rPr>
            <w:rFonts w:ascii="Arial" w:hAnsi="Arial" w:cs="Arial"/>
          </w:rPr>
          <w:delText xml:space="preserve">), and trimmed (fastx, http://hannonlab.cshl.edu/fastx_toolkit/commandline.html). </w:delText>
        </w:r>
      </w:del>
      <w:r w:rsidRPr="00842D58">
        <w:rPr>
          <w:rFonts w:ascii="Arial" w:hAnsi="Arial" w:cs="Arial"/>
        </w:rPr>
        <w:t>Reads were aligned to</w:t>
      </w:r>
      <w:ins w:id="1950" w:author="Céline" w:date="2019-09-16T20:54:00Z">
        <w:r w:rsidR="00001F85">
          <w:rPr>
            <w:rFonts w:ascii="Arial" w:hAnsi="Arial" w:cs="Arial"/>
          </w:rPr>
          <w:t xml:space="preserve"> </w:t>
        </w:r>
      </w:ins>
      <w:ins w:id="1951" w:author="Céline" w:date="2019-09-16T20:53:00Z">
        <w:r w:rsidR="00001F85">
          <w:rPr>
            <w:rFonts w:ascii="Arial" w:hAnsi="Arial" w:cs="Arial"/>
          </w:rPr>
          <w:t>both</w:t>
        </w:r>
      </w:ins>
      <w:r w:rsidRPr="00842D58">
        <w:rPr>
          <w:rFonts w:ascii="Arial" w:hAnsi="Arial" w:cs="Arial"/>
        </w:rPr>
        <w:t xml:space="preserve"> the </w:t>
      </w:r>
      <w:r w:rsidRPr="00842D58">
        <w:rPr>
          <w:rFonts w:ascii="Arial" w:hAnsi="Arial" w:cs="Arial"/>
          <w:i/>
        </w:rPr>
        <w:t>A. thaliana</w:t>
      </w:r>
      <w:r w:rsidRPr="00842D58">
        <w:rPr>
          <w:rFonts w:ascii="Arial" w:hAnsi="Arial" w:cs="Arial"/>
        </w:rPr>
        <w:t xml:space="preserve"> TAIR10.25 </w:t>
      </w:r>
      <w:ins w:id="1952" w:author="Céline" w:date="2019-09-16T20:54:00Z">
        <w:r w:rsidR="00001F85">
          <w:rPr>
            <w:rFonts w:ascii="Arial" w:hAnsi="Arial" w:cs="Arial"/>
          </w:rPr>
          <w:t xml:space="preserve">and </w:t>
        </w:r>
      </w:ins>
      <w:del w:id="1953" w:author="Céline" w:date="2019-09-16T20:54:00Z">
        <w:r w:rsidRPr="00842D58" w:rsidDel="00001F85">
          <w:rPr>
            <w:rFonts w:ascii="Arial" w:hAnsi="Arial" w:cs="Arial"/>
          </w:rPr>
          <w:delText xml:space="preserve">cDNA reference genome, followed by </w:delText>
        </w:r>
      </w:del>
      <w:r w:rsidRPr="00842D58">
        <w:rPr>
          <w:rFonts w:ascii="Arial" w:hAnsi="Arial" w:cs="Arial"/>
        </w:rPr>
        <w:t xml:space="preserve">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B05.10</w:t>
      </w:r>
      <w:r w:rsidR="00823528">
        <w:rPr>
          <w:rFonts w:ascii="Arial" w:hAnsi="Arial" w:cs="Arial"/>
        </w:rPr>
        <w:t xml:space="preserve"> ASM83294v1</w:t>
      </w:r>
      <w:ins w:id="1954" w:author="Céline" w:date="2019-09-13T12:04:00Z">
        <w:r w:rsidR="00823528">
          <w:rPr>
            <w:rFonts w:ascii="Arial" w:hAnsi="Arial" w:cs="Arial"/>
          </w:rPr>
          <w:t xml:space="preserve"> </w:t>
        </w:r>
      </w:ins>
      <w:del w:id="1955" w:author="Céline" w:date="2019-09-13T12:06:00Z">
        <w:r w:rsidRPr="00842D58" w:rsidDel="00823528">
          <w:rPr>
            <w:rFonts w:ascii="Arial" w:hAnsi="Arial" w:cs="Arial"/>
          </w:rPr>
          <w:delText xml:space="preserve"> </w:delText>
        </w:r>
      </w:del>
      <w:proofErr w:type="spellStart"/>
      <w:r w:rsidRPr="00842D58">
        <w:rPr>
          <w:rFonts w:ascii="Arial" w:hAnsi="Arial" w:cs="Arial"/>
        </w:rPr>
        <w:t>cDNA</w:t>
      </w:r>
      <w:proofErr w:type="spellEnd"/>
      <w:r w:rsidRPr="00842D58">
        <w:rPr>
          <w:rFonts w:ascii="Arial" w:hAnsi="Arial" w:cs="Arial"/>
        </w:rPr>
        <w:t xml:space="preserve"> reference genome</w:t>
      </w:r>
      <w:ins w:id="1956" w:author="Céline" w:date="2019-09-16T20:54:00Z">
        <w:r w:rsidR="00001F85">
          <w:rPr>
            <w:rFonts w:ascii="Arial" w:hAnsi="Arial" w:cs="Arial"/>
          </w:rPr>
          <w:t>s</w:t>
        </w:r>
      </w:ins>
      <w:r w:rsidRPr="00842D58">
        <w:rPr>
          <w:rFonts w:ascii="Arial" w:hAnsi="Arial" w:cs="Arial"/>
        </w:rPr>
        <w:t xml:space="preserve">, and </w:t>
      </w:r>
      <w:del w:id="1957" w:author="Céline" w:date="2019-09-13T12:06:00Z">
        <w:r w:rsidRPr="00842D58" w:rsidDel="00823528">
          <w:rPr>
            <w:rFonts w:ascii="Arial" w:hAnsi="Arial" w:cs="Arial"/>
          </w:rPr>
          <w:delText xml:space="preserve">we pulled </w:delText>
        </w:r>
      </w:del>
      <w:r w:rsidRPr="00842D58">
        <w:rPr>
          <w:rFonts w:ascii="Arial" w:hAnsi="Arial" w:cs="Arial"/>
        </w:rPr>
        <w:t>gene counts</w:t>
      </w:r>
      <w:ins w:id="1958" w:author="Céline" w:date="2019-09-13T12:06:00Z">
        <w:r w:rsidR="00823528">
          <w:rPr>
            <w:rFonts w:ascii="Arial" w:hAnsi="Arial" w:cs="Arial"/>
          </w:rPr>
          <w:t xml:space="preserve"> were pulled</w:t>
        </w:r>
      </w:ins>
      <w:ins w:id="1959" w:author="Céline" w:date="2019-09-16T20:54:00Z">
        <w:r w:rsidR="00001F85">
          <w:rPr>
            <w:rFonts w:ascii="Arial" w:hAnsi="Arial" w:cs="Arial"/>
          </w:rPr>
          <w:t xml:space="preserve">, summed </w:t>
        </w:r>
        <w:r w:rsidR="00001F85" w:rsidRPr="00842D58">
          <w:rPr>
            <w:rFonts w:ascii="Arial" w:hAnsi="Arial" w:cs="Arial"/>
          </w:rPr>
          <w:t>across gene models, and normalized</w:t>
        </w:r>
      </w:ins>
      <w:ins w:id="1960" w:author="Céline" w:date="2019-09-17T15:12:00Z">
        <w:r w:rsidR="00FF2EC0">
          <w:rPr>
            <w:rFonts w:ascii="Arial" w:hAnsi="Arial" w:cs="Arial"/>
          </w:rPr>
          <w:t xml:space="preserve"> </w:t>
        </w:r>
        <w:r w:rsidR="00FF2EC0" w:rsidRPr="00842D58">
          <w:rPr>
            <w:rFonts w:ascii="Arial" w:hAnsi="Arial" w:cs="Arial"/>
          </w:rPr>
          <w:fldChar w:fldCharType="begin">
            <w:fldData xml:space="preserve">PEVuZE5vdGU+PENpdGU+PEF1dGhvcj5MYW5nbWVhZDwvQXV0aG9yPjxZZWFyPjIwMDk8L1llYXI+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</w:fldData>
          </w:fldChar>
        </w:r>
      </w:ins>
      <w:r w:rsidR="00F77212">
        <w:rPr>
          <w:rFonts w:ascii="Arial" w:hAnsi="Arial" w:cs="Arial"/>
        </w:rPr>
        <w:instrText xml:space="preserve"> ADDIN EN.CITE </w:instrText>
      </w:r>
      <w:r w:rsidR="00F77212">
        <w:rPr>
          <w:rFonts w:ascii="Arial" w:hAnsi="Arial" w:cs="Arial"/>
        </w:rPr>
        <w:fldChar w:fldCharType="begin">
          <w:fldData xml:space="preserve">PEVuZE5vdGU+PENpdGU+PEF1dGhvcj5MYW5nbWVhZDwvQXV0aG9yPjxZZWFyPjIwMDk8L1llYXI+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ins w:id="1961" w:author="Céline" w:date="2019-09-17T15:12:00Z">
        <w:r w:rsidR="00FF2EC0" w:rsidRPr="00842D58">
          <w:rPr>
            <w:rFonts w:ascii="Arial" w:hAnsi="Arial" w:cs="Arial"/>
          </w:rPr>
        </w:r>
        <w:r w:rsidR="00FF2EC0" w:rsidRPr="00842D58">
          <w:rPr>
            <w:rFonts w:ascii="Arial" w:hAnsi="Arial" w:cs="Arial"/>
          </w:rPr>
          <w:fldChar w:fldCharType="separate"/>
        </w:r>
        <w:r w:rsidR="00FF2EC0">
          <w:rPr>
            <w:rFonts w:ascii="Arial" w:hAnsi="Arial" w:cs="Arial"/>
            <w:noProof/>
          </w:rPr>
          <w:t>(</w:t>
        </w:r>
        <w:r w:rsidR="00FF2EC0" w:rsidRPr="0001701A">
          <w:rPr>
            <w:rFonts w:ascii="Arial" w:hAnsi="Arial" w:cs="Arial"/>
            <w:smallCaps/>
            <w:noProof/>
          </w:rPr>
          <w:t>Langmead</w:t>
        </w:r>
        <w:r w:rsidR="00FF2EC0" w:rsidRPr="0001701A">
          <w:rPr>
            <w:rFonts w:ascii="Arial" w:hAnsi="Arial" w:cs="Arial"/>
            <w:i/>
            <w:noProof/>
          </w:rPr>
          <w:t xml:space="preserve"> et al.</w:t>
        </w:r>
        <w:r w:rsidR="00FF2EC0">
          <w:rPr>
            <w:rFonts w:ascii="Arial" w:hAnsi="Arial" w:cs="Arial"/>
            <w:noProof/>
          </w:rPr>
          <w:t xml:space="preserve"> 2009; </w:t>
        </w:r>
        <w:r w:rsidR="00FF2EC0" w:rsidRPr="0001701A">
          <w:rPr>
            <w:rFonts w:ascii="Arial" w:hAnsi="Arial" w:cs="Arial"/>
            <w:smallCaps/>
            <w:noProof/>
          </w:rPr>
          <w:t>Li</w:t>
        </w:r>
        <w:r w:rsidR="00FF2EC0" w:rsidRPr="0001701A">
          <w:rPr>
            <w:rFonts w:ascii="Arial" w:hAnsi="Arial" w:cs="Arial"/>
            <w:i/>
            <w:noProof/>
          </w:rPr>
          <w:t xml:space="preserve"> et al.</w:t>
        </w:r>
        <w:r w:rsidR="00FF2EC0">
          <w:rPr>
            <w:rFonts w:ascii="Arial" w:hAnsi="Arial" w:cs="Arial"/>
            <w:noProof/>
          </w:rPr>
          <w:t xml:space="preserve"> 2009; </w:t>
        </w:r>
        <w:r w:rsidR="00FF2EC0" w:rsidRPr="0001701A">
          <w:rPr>
            <w:rFonts w:ascii="Arial" w:hAnsi="Arial" w:cs="Arial"/>
            <w:smallCaps/>
            <w:noProof/>
          </w:rPr>
          <w:t>Van Kan</w:t>
        </w:r>
        <w:r w:rsidR="00FF2EC0" w:rsidRPr="0001701A">
          <w:rPr>
            <w:rFonts w:ascii="Arial" w:hAnsi="Arial" w:cs="Arial"/>
            <w:i/>
            <w:noProof/>
          </w:rPr>
          <w:t xml:space="preserve"> et al.</w:t>
        </w:r>
        <w:r w:rsidR="00FF2EC0">
          <w:rPr>
            <w:rFonts w:ascii="Arial" w:hAnsi="Arial" w:cs="Arial"/>
            <w:noProof/>
          </w:rPr>
          <w:t xml:space="preserve"> 2017)</w:t>
        </w:r>
        <w:r w:rsidR="00FF2EC0" w:rsidRPr="00842D58">
          <w:rPr>
            <w:rFonts w:ascii="Arial" w:hAnsi="Arial" w:cs="Arial"/>
          </w:rPr>
          <w:fldChar w:fldCharType="end"/>
        </w:r>
        <w:r w:rsidR="00FF2EC0" w:rsidRPr="00842D58">
          <w:rPr>
            <w:rFonts w:ascii="Arial" w:hAnsi="Arial" w:cs="Arial"/>
          </w:rPr>
          <w:t>.</w:t>
        </w:r>
      </w:ins>
      <w:del w:id="1962" w:author="Céline" w:date="2019-09-17T15:12:00Z">
        <w:r w:rsidRPr="00842D58" w:rsidDel="00FF2EC0">
          <w:rPr>
            <w:rFonts w:ascii="Arial" w:hAnsi="Arial" w:cs="Arial"/>
          </w:rPr>
          <w:delText xml:space="preserve"> </w:delText>
        </w:r>
        <w:r w:rsidRPr="00842D58" w:rsidDel="00FF2EC0">
          <w:rPr>
            <w:rFonts w:ascii="Arial" w:hAnsi="Arial" w:cs="Arial"/>
          </w:rPr>
          <w:fldChar w:fldCharType="begin">
            <w:fldData xml:space="preserve">PEVuZE5vdGU+PENpdGU+PEF1dGhvcj5MYW5nbWVhZDwvQXV0aG9yPjxZZWFyPjIwMDk8L1llYXI+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</w:fldData>
          </w:fldChar>
        </w:r>
        <w:r w:rsidR="0001701A" w:rsidDel="00FF2EC0">
          <w:rPr>
            <w:rFonts w:ascii="Arial" w:hAnsi="Arial" w:cs="Arial"/>
          </w:rPr>
          <w:delInstrText xml:space="preserve"> ADDIN EN.CITE </w:delInstrText>
        </w:r>
        <w:r w:rsidR="0001701A" w:rsidDel="00FF2EC0">
          <w:rPr>
            <w:rFonts w:ascii="Arial" w:hAnsi="Arial" w:cs="Arial"/>
          </w:rPr>
          <w:fldChar w:fldCharType="begin">
            <w:fldData xml:space="preserve">PEVuZE5vdGU+PENpdGU+PEF1dGhvcj5MYW5nbWVhZDwvQXV0aG9yPjxZZWFyPjIwMDk8L1llYXI+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</w:fldData>
          </w:fldChar>
        </w:r>
        <w:r w:rsidR="0001701A" w:rsidDel="00FF2EC0">
          <w:rPr>
            <w:rFonts w:ascii="Arial" w:hAnsi="Arial" w:cs="Arial"/>
          </w:rPr>
          <w:delInstrText xml:space="preserve"> ADDIN EN.CITE.DATA </w:delInstrText>
        </w:r>
        <w:r w:rsidR="0001701A" w:rsidDel="00FF2EC0">
          <w:rPr>
            <w:rFonts w:ascii="Arial" w:hAnsi="Arial" w:cs="Arial"/>
          </w:rPr>
        </w:r>
        <w:r w:rsidR="0001701A" w:rsidDel="00FF2EC0">
          <w:rPr>
            <w:rFonts w:ascii="Arial" w:hAnsi="Arial" w:cs="Arial"/>
          </w:rPr>
          <w:fldChar w:fldCharType="end"/>
        </w:r>
        <w:r w:rsidRPr="00842D58" w:rsidDel="00FF2EC0">
          <w:rPr>
            <w:rFonts w:ascii="Arial" w:hAnsi="Arial" w:cs="Arial"/>
          </w:rPr>
        </w:r>
        <w:r w:rsidRPr="00842D58" w:rsidDel="00FF2EC0">
          <w:rPr>
            <w:rFonts w:ascii="Arial" w:hAnsi="Arial" w:cs="Arial"/>
          </w:rPr>
          <w:fldChar w:fldCharType="separate"/>
        </w:r>
        <w:r w:rsidR="0001701A" w:rsidDel="00FF2EC0">
          <w:rPr>
            <w:rFonts w:ascii="Arial" w:hAnsi="Arial" w:cs="Arial"/>
            <w:noProof/>
          </w:rPr>
          <w:delText>(</w:delText>
        </w:r>
        <w:r w:rsidR="0001701A" w:rsidRPr="0001701A" w:rsidDel="00FF2EC0">
          <w:rPr>
            <w:rFonts w:ascii="Arial" w:hAnsi="Arial" w:cs="Arial"/>
            <w:smallCaps/>
            <w:noProof/>
          </w:rPr>
          <w:delText>Langmead</w:delText>
        </w:r>
        <w:r w:rsidR="0001701A" w:rsidRPr="0001701A" w:rsidDel="00FF2EC0">
          <w:rPr>
            <w:rFonts w:ascii="Arial" w:hAnsi="Arial" w:cs="Arial"/>
            <w:i/>
            <w:noProof/>
          </w:rPr>
          <w:delText xml:space="preserve"> et al.</w:delText>
        </w:r>
        <w:r w:rsidR="0001701A" w:rsidDel="00FF2EC0">
          <w:rPr>
            <w:rFonts w:ascii="Arial" w:hAnsi="Arial" w:cs="Arial"/>
            <w:noProof/>
          </w:rPr>
          <w:delText xml:space="preserve"> 2009; </w:delText>
        </w:r>
        <w:r w:rsidR="0001701A" w:rsidRPr="0001701A" w:rsidDel="00FF2EC0">
          <w:rPr>
            <w:rFonts w:ascii="Arial" w:hAnsi="Arial" w:cs="Arial"/>
            <w:smallCaps/>
            <w:noProof/>
          </w:rPr>
          <w:delText>Li</w:delText>
        </w:r>
        <w:r w:rsidR="0001701A" w:rsidRPr="0001701A" w:rsidDel="00FF2EC0">
          <w:rPr>
            <w:rFonts w:ascii="Arial" w:hAnsi="Arial" w:cs="Arial"/>
            <w:i/>
            <w:noProof/>
          </w:rPr>
          <w:delText xml:space="preserve"> et al.</w:delText>
        </w:r>
        <w:r w:rsidR="0001701A" w:rsidDel="00FF2EC0">
          <w:rPr>
            <w:rFonts w:ascii="Arial" w:hAnsi="Arial" w:cs="Arial"/>
            <w:noProof/>
          </w:rPr>
          <w:delText xml:space="preserve"> 2009; </w:delText>
        </w:r>
        <w:r w:rsidR="0001701A" w:rsidRPr="0001701A" w:rsidDel="00FF2EC0">
          <w:rPr>
            <w:rFonts w:ascii="Arial" w:hAnsi="Arial" w:cs="Arial"/>
            <w:smallCaps/>
            <w:noProof/>
          </w:rPr>
          <w:delText>Van Kan</w:delText>
        </w:r>
        <w:r w:rsidR="0001701A" w:rsidRPr="0001701A" w:rsidDel="00FF2EC0">
          <w:rPr>
            <w:rFonts w:ascii="Arial" w:hAnsi="Arial" w:cs="Arial"/>
            <w:i/>
            <w:noProof/>
          </w:rPr>
          <w:delText xml:space="preserve"> et al.</w:delText>
        </w:r>
        <w:r w:rsidR="0001701A" w:rsidDel="00FF2EC0">
          <w:rPr>
            <w:rFonts w:ascii="Arial" w:hAnsi="Arial" w:cs="Arial"/>
            <w:noProof/>
          </w:rPr>
          <w:delText xml:space="preserve"> 2017)</w:delText>
        </w:r>
        <w:r w:rsidRPr="00842D58" w:rsidDel="00FF2EC0">
          <w:rPr>
            <w:rFonts w:ascii="Arial" w:hAnsi="Arial" w:cs="Arial"/>
          </w:rPr>
          <w:fldChar w:fldCharType="end"/>
        </w:r>
        <w:r w:rsidRPr="00842D58" w:rsidDel="00FF2EC0">
          <w:rPr>
            <w:rFonts w:ascii="Arial" w:hAnsi="Arial" w:cs="Arial"/>
          </w:rPr>
          <w:delText xml:space="preserve">. </w:delText>
        </w:r>
      </w:del>
      <w:del w:id="1963" w:author="Céline" w:date="2019-09-13T12:09:00Z">
        <w:r w:rsidRPr="00842D58" w:rsidDel="00823528">
          <w:rPr>
            <w:rFonts w:ascii="Arial" w:hAnsi="Arial" w:cs="Arial"/>
          </w:rPr>
          <w:delText xml:space="preserve">We summed </w:delText>
        </w:r>
      </w:del>
      <w:del w:id="1964" w:author="Céline" w:date="2019-09-16T20:54:00Z">
        <w:r w:rsidRPr="00842D58" w:rsidDel="00001F85">
          <w:rPr>
            <w:rFonts w:ascii="Arial" w:hAnsi="Arial" w:cs="Arial"/>
          </w:rPr>
          <w:delText xml:space="preserve">counts across gene models, and normalized </w:delText>
        </w:r>
      </w:del>
      <w:del w:id="1965" w:author="Céline" w:date="2019-09-13T12:09:00Z">
        <w:r w:rsidRPr="00842D58" w:rsidDel="00823528">
          <w:rPr>
            <w:rFonts w:ascii="Arial" w:hAnsi="Arial" w:cs="Arial"/>
          </w:rPr>
          <w:delText>gene counts as previously described</w:delText>
        </w:r>
      </w:del>
      <w:del w:id="1966" w:author="Céline" w:date="2019-09-16T20:55:00Z">
        <w:r w:rsidRPr="00842D58" w:rsidDel="00001F85">
          <w:rPr>
            <w:rFonts w:ascii="Arial" w:hAnsi="Arial" w:cs="Arial"/>
          </w:rPr>
          <w:delText xml:space="preserve">. </w:delText>
        </w:r>
      </w:del>
      <w:ins w:id="1967" w:author="Dan Kliebenstein" w:date="2019-09-13T15:56:00Z">
        <w:del w:id="1968" w:author="Céline" w:date="2019-09-17T15:12:00Z">
          <w:r w:rsidR="003564AA" w:rsidDel="00FF2EC0">
            <w:rPr>
              <w:rFonts w:ascii="Arial" w:hAnsi="Arial" w:cs="Arial"/>
            </w:rPr>
            <w:delText xml:space="preserve"> </w:delText>
          </w:r>
        </w:del>
        <w:del w:id="1969" w:author="Céline" w:date="2019-09-16T20:55:00Z">
          <w:r w:rsidR="003564AA" w:rsidDel="00001F85">
            <w:rPr>
              <w:rFonts w:ascii="Arial" w:hAnsi="Arial" w:cs="Arial"/>
            </w:rPr>
            <w:delText>For the GWA, we</w:delText>
          </w:r>
        </w:del>
        <w:del w:id="1970" w:author="Céline" w:date="2019-09-17T15:12:00Z">
          <w:r w:rsidR="003564AA" w:rsidDel="00FF2EC0">
            <w:rPr>
              <w:rFonts w:ascii="Arial" w:hAnsi="Arial" w:cs="Arial"/>
            </w:rPr>
            <w:delText xml:space="preserve"> used the </w:delText>
          </w:r>
          <w:r w:rsidR="003564AA" w:rsidRPr="00842D58" w:rsidDel="00FF2EC0">
            <w:rPr>
              <w:rFonts w:ascii="Arial" w:hAnsi="Arial" w:cs="Arial"/>
            </w:rPr>
            <w:delText xml:space="preserve">model-adjusted least square means of normalized gene counts </w:delText>
          </w:r>
          <w:r w:rsidR="003564AA" w:rsidDel="00FF2EC0">
            <w:rPr>
              <w:rFonts w:ascii="Arial" w:hAnsi="Arial" w:cs="Arial"/>
            </w:rPr>
            <w:delText>obtained from</w:delText>
          </w:r>
          <w:r w:rsidR="003564AA" w:rsidRPr="00842D58" w:rsidDel="00FF2EC0">
            <w:rPr>
              <w:rFonts w:ascii="Arial" w:hAnsi="Arial" w:cs="Arial"/>
            </w:rPr>
            <w:delText xml:space="preserve"> a negative binomial generalized linear model (nbGLM) </w:delText>
          </w:r>
          <w:r w:rsidR="003564AA" w:rsidDel="00FF2EC0">
            <w:rPr>
              <w:rFonts w:ascii="Arial" w:hAnsi="Arial" w:cs="Arial"/>
            </w:rPr>
            <w:delText xml:space="preserve">for both the </w:delText>
          </w:r>
          <w:r w:rsidR="003564AA" w:rsidRPr="00842D58" w:rsidDel="00FF2EC0">
            <w:rPr>
              <w:rFonts w:ascii="Arial" w:hAnsi="Arial" w:cs="Arial"/>
              <w:i/>
            </w:rPr>
            <w:delText>A. thaliana</w:delText>
          </w:r>
          <w:r w:rsidR="003564AA" w:rsidRPr="00842D58" w:rsidDel="00FF2EC0">
            <w:rPr>
              <w:rFonts w:ascii="Arial" w:hAnsi="Arial" w:cs="Arial"/>
            </w:rPr>
            <w:delText xml:space="preserve"> </w:delText>
          </w:r>
        </w:del>
        <w:del w:id="1971" w:author="Céline" w:date="2019-09-17T15:10:00Z">
          <w:r w:rsidR="003564AA" w:rsidRPr="00842D58" w:rsidDel="00FF2EC0">
            <w:rPr>
              <w:rFonts w:ascii="Arial" w:hAnsi="Arial" w:cs="Arial"/>
            </w:rPr>
            <w:delText xml:space="preserve"> </w:delText>
          </w:r>
        </w:del>
        <w:del w:id="1972" w:author="Céline" w:date="2019-09-17T15:12:00Z">
          <w:r w:rsidR="003564AA" w:rsidRPr="00842D58" w:rsidDel="00FF2EC0">
            <w:rPr>
              <w:rFonts w:ascii="Arial" w:hAnsi="Arial" w:cs="Arial"/>
            </w:rPr>
            <w:delText>and</w:delText>
          </w:r>
          <w:r w:rsidR="003564AA" w:rsidRPr="00842D58" w:rsidDel="00FF2EC0">
            <w:rPr>
              <w:rFonts w:ascii="Arial" w:hAnsi="Arial" w:cs="Arial"/>
              <w:i/>
            </w:rPr>
            <w:delText xml:space="preserve"> B. cinerea </w:delText>
          </w:r>
          <w:r w:rsidR="003564AA" w:rsidRPr="00842D58" w:rsidDel="00FF2EC0">
            <w:rPr>
              <w:rFonts w:ascii="Arial" w:hAnsi="Arial" w:cs="Arial"/>
            </w:rPr>
            <w:delText>transcriptome</w:delText>
          </w:r>
          <w:r w:rsidR="003564AA" w:rsidDel="00FF2EC0">
            <w:rPr>
              <w:rFonts w:ascii="Arial" w:hAnsi="Arial" w:cs="Arial"/>
            </w:rPr>
            <w:delText>s</w:delText>
          </w:r>
        </w:del>
      </w:ins>
      <w:ins w:id="1973" w:author="Dan Kliebenstein" w:date="2019-09-13T15:57:00Z">
        <w:del w:id="1974" w:author="Céline" w:date="2019-09-17T15:12:00Z">
          <w:r w:rsidR="003564AA" w:rsidDel="00FF2EC0">
            <w:rPr>
              <w:rFonts w:ascii="Arial" w:hAnsi="Arial" w:cs="Arial"/>
            </w:rPr>
            <w:delText xml:space="preserve"> </w:delText>
          </w:r>
        </w:del>
      </w:ins>
      <w:del w:id="1975" w:author="Céline" w:date="2019-09-17T15:12:00Z">
        <w:r w:rsidR="0001701A" w:rsidDel="00FF2EC0">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01701A" w:rsidDel="00FF2EC0">
          <w:rPr>
            <w:rFonts w:ascii="Arial" w:hAnsi="Arial" w:cs="Arial"/>
          </w:rPr>
          <w:delInstrText xml:space="preserve"> ADDIN EN.CITE </w:delInstrText>
        </w:r>
        <w:r w:rsidR="0001701A" w:rsidDel="00FF2EC0">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01701A" w:rsidDel="00FF2EC0">
          <w:rPr>
            <w:rFonts w:ascii="Arial" w:hAnsi="Arial" w:cs="Arial"/>
          </w:rPr>
          <w:delInstrText xml:space="preserve"> ADDIN EN.CITE.DATA </w:delInstrText>
        </w:r>
        <w:r w:rsidR="0001701A" w:rsidDel="00FF2EC0">
          <w:rPr>
            <w:rFonts w:ascii="Arial" w:hAnsi="Arial" w:cs="Arial"/>
          </w:rPr>
        </w:r>
        <w:r w:rsidR="0001701A" w:rsidDel="00FF2EC0">
          <w:rPr>
            <w:rFonts w:ascii="Arial" w:hAnsi="Arial" w:cs="Arial"/>
          </w:rPr>
          <w:fldChar w:fldCharType="end"/>
        </w:r>
        <w:r w:rsidR="0001701A" w:rsidDel="00FF2EC0">
          <w:rPr>
            <w:rFonts w:ascii="Arial" w:hAnsi="Arial" w:cs="Arial"/>
          </w:rPr>
        </w:r>
        <w:r w:rsidR="0001701A" w:rsidDel="00FF2EC0">
          <w:rPr>
            <w:rFonts w:ascii="Arial" w:hAnsi="Arial" w:cs="Arial"/>
          </w:rPr>
          <w:fldChar w:fldCharType="separate"/>
        </w:r>
        <w:r w:rsidR="0001701A" w:rsidDel="00FF2EC0">
          <w:rPr>
            <w:rFonts w:ascii="Arial" w:hAnsi="Arial" w:cs="Arial"/>
            <w:noProof/>
          </w:rPr>
          <w:delText>(</w:delText>
        </w:r>
        <w:r w:rsidR="0001701A" w:rsidRPr="0001701A" w:rsidDel="00FF2EC0">
          <w:rPr>
            <w:rFonts w:ascii="Arial" w:hAnsi="Arial" w:cs="Arial"/>
            <w:smallCaps/>
            <w:noProof/>
          </w:rPr>
          <w:delText>Zhang</w:delText>
        </w:r>
        <w:r w:rsidR="0001701A" w:rsidRPr="0001701A" w:rsidDel="00FF2EC0">
          <w:rPr>
            <w:rFonts w:ascii="Arial" w:hAnsi="Arial" w:cs="Arial"/>
            <w:i/>
            <w:noProof/>
          </w:rPr>
          <w:delText xml:space="preserve"> et al.</w:delText>
        </w:r>
        <w:r w:rsidR="0001701A" w:rsidDel="00FF2EC0">
          <w:rPr>
            <w:rFonts w:ascii="Arial" w:hAnsi="Arial" w:cs="Arial"/>
            <w:noProof/>
          </w:rPr>
          <w:delText xml:space="preserve"> 2017; </w:delText>
        </w:r>
        <w:r w:rsidR="0001701A" w:rsidRPr="0001701A" w:rsidDel="00FF2EC0">
          <w:rPr>
            <w:rFonts w:ascii="Arial" w:hAnsi="Arial" w:cs="Arial"/>
            <w:smallCaps/>
            <w:noProof/>
          </w:rPr>
          <w:delText>Zhang</w:delText>
        </w:r>
        <w:r w:rsidR="0001701A" w:rsidRPr="0001701A" w:rsidDel="00FF2EC0">
          <w:rPr>
            <w:rFonts w:ascii="Arial" w:hAnsi="Arial" w:cs="Arial"/>
            <w:i/>
            <w:noProof/>
          </w:rPr>
          <w:delText xml:space="preserve"> et al.</w:delText>
        </w:r>
        <w:r w:rsidR="0001701A" w:rsidDel="00FF2EC0">
          <w:rPr>
            <w:rFonts w:ascii="Arial" w:hAnsi="Arial" w:cs="Arial"/>
            <w:noProof/>
          </w:rPr>
          <w:delText xml:space="preserve"> 2019)</w:delText>
        </w:r>
        <w:r w:rsidR="0001701A" w:rsidDel="00FF2EC0">
          <w:rPr>
            <w:rFonts w:ascii="Arial" w:hAnsi="Arial" w:cs="Arial"/>
          </w:rPr>
          <w:fldChar w:fldCharType="end"/>
        </w:r>
      </w:del>
      <w:ins w:id="1976" w:author="Dan Kliebenstein" w:date="2019-09-13T16:38:00Z">
        <w:del w:id="1977" w:author="Céline" w:date="2019-09-25T12:19:00Z">
          <w:r w:rsidR="0001701A" w:rsidDel="003B5310">
            <w:rPr>
              <w:rFonts w:ascii="Arial" w:hAnsi="Arial" w:cs="Arial"/>
            </w:rPr>
            <w:delText>.</w:delText>
          </w:r>
        </w:del>
      </w:ins>
    </w:p>
    <w:p w14:paraId="721504A7" w14:textId="7C9D851E" w:rsidR="003D14D0" w:rsidRPr="00842D58" w:rsidRDefault="003D14D0" w:rsidP="00E20DAA">
      <w:pPr>
        <w:spacing w:line="480" w:lineRule="auto"/>
        <w:ind w:firstLine="720"/>
        <w:rPr>
          <w:rFonts w:ascii="Arial" w:hAnsi="Arial" w:cs="Arial"/>
        </w:rPr>
      </w:pPr>
      <w:del w:id="1978" w:author="Dan Kliebenstein" w:date="2019-09-13T15:56:00Z">
        <w:r w:rsidRPr="00842D58" w:rsidDel="003564AA">
          <w:rPr>
            <w:rFonts w:ascii="Arial" w:hAnsi="Arial" w:cs="Arial"/>
          </w:rPr>
          <w:delText xml:space="preserve">We used as </w:delText>
        </w:r>
      </w:del>
      <w:ins w:id="1979" w:author="Céline" w:date="2019-09-13T12:11:00Z">
        <w:del w:id="1980" w:author="Dan Kliebenstein" w:date="2019-09-13T15:56:00Z">
          <w:r w:rsidR="00B911F7" w:rsidDel="003564AA">
            <w:rPr>
              <w:rFonts w:ascii="Arial" w:hAnsi="Arial" w:cs="Arial"/>
            </w:rPr>
            <w:delText>phenotype</w:delText>
          </w:r>
        </w:del>
      </w:ins>
      <w:del w:id="1981" w:author="Dan Kliebenstein" w:date="2019-09-13T15:56:00Z">
        <w:r w:rsidRPr="00842D58" w:rsidDel="003564AA">
          <w:rPr>
            <w:rFonts w:ascii="Arial" w:hAnsi="Arial" w:cs="Arial"/>
          </w:rPr>
          <w:delText xml:space="preserve">input </w:delText>
        </w:r>
      </w:del>
      <w:ins w:id="1982" w:author="Céline" w:date="2019-09-13T12:10:00Z">
        <w:del w:id="1983" w:author="Dan Kliebenstein" w:date="2019-09-13T15:56:00Z">
          <w:r w:rsidR="00B911F7" w:rsidDel="003564AA">
            <w:rPr>
              <w:rFonts w:ascii="Arial" w:hAnsi="Arial" w:cs="Arial"/>
            </w:rPr>
            <w:delText xml:space="preserve"> for the GWA</w:delText>
          </w:r>
        </w:del>
      </w:ins>
      <w:ins w:id="1984" w:author="Céline" w:date="2019-09-13T12:19:00Z">
        <w:del w:id="1985" w:author="Dan Kliebenstein" w:date="2019-09-13T15:56:00Z">
          <w:r w:rsidR="00E40214" w:rsidDel="003564AA">
            <w:rPr>
              <w:rFonts w:ascii="Arial" w:hAnsi="Arial" w:cs="Arial"/>
            </w:rPr>
            <w:delText xml:space="preserve"> the </w:delText>
          </w:r>
        </w:del>
        <w:del w:id="1986" w:author="Dan Kliebenstein" w:date="2019-09-13T15:57:00Z">
          <w:r w:rsidR="00E40214" w:rsidDel="003564AA">
            <w:rPr>
              <w:rFonts w:ascii="Arial" w:hAnsi="Arial" w:cs="Arial"/>
            </w:rPr>
            <w:delText>z-scaled</w:delText>
          </w:r>
        </w:del>
      </w:ins>
      <w:del w:id="1987" w:author="Céline" w:date="2019-09-13T12:19:00Z">
        <w:r w:rsidRPr="00842D58" w:rsidDel="00E40214">
          <w:rPr>
            <w:rFonts w:ascii="Arial" w:hAnsi="Arial" w:cs="Arial"/>
          </w:rPr>
          <w:delText>the</w:delText>
        </w:r>
      </w:del>
      <w:del w:id="1988" w:author="Céline" w:date="2019-09-13T12:22:00Z">
        <w:r w:rsidRPr="00842D58" w:rsidDel="00E40214">
          <w:rPr>
            <w:rFonts w:ascii="Arial" w:hAnsi="Arial" w:cs="Arial"/>
          </w:rPr>
          <w:delText xml:space="preserve">We calculated linear models from the transcript data including the effects of isolate and host genotype. We z-scaled all transcript profiles prior to GWA. </w:delText>
        </w:r>
      </w:del>
    </w:p>
    <w:p w14:paraId="2B605F60" w14:textId="25DCF6A1" w:rsidR="003D14D0" w:rsidRPr="00842D58" w:rsidRDefault="003D14D0" w:rsidP="003D14D0">
      <w:pPr>
        <w:spacing w:line="480" w:lineRule="auto"/>
        <w:rPr>
          <w:rFonts w:ascii="Arial" w:hAnsi="Arial" w:cs="Arial"/>
          <w:b/>
        </w:rPr>
      </w:pPr>
      <w:r w:rsidRPr="00842D58">
        <w:rPr>
          <w:rFonts w:ascii="Arial" w:hAnsi="Arial" w:cs="Arial"/>
          <w:b/>
        </w:rPr>
        <w:t>Genome wide association</w:t>
      </w:r>
      <w:ins w:id="1989" w:author="Céline" w:date="2019-09-17T15:18:00Z">
        <w:r w:rsidR="00FF2EC0">
          <w:rPr>
            <w:rFonts w:ascii="Arial" w:hAnsi="Arial" w:cs="Arial"/>
            <w:b/>
          </w:rPr>
          <w:t xml:space="preserve"> of </w:t>
        </w:r>
      </w:ins>
      <w:ins w:id="1990" w:author="Céline" w:date="2019-09-17T15:19:00Z">
        <w:r w:rsidR="0098160B">
          <w:rPr>
            <w:rFonts w:ascii="Arial" w:hAnsi="Arial" w:cs="Arial"/>
            <w:b/>
          </w:rPr>
          <w:t xml:space="preserve">gene </w:t>
        </w:r>
      </w:ins>
      <w:ins w:id="1991" w:author="Céline" w:date="2019-09-17T15:18:00Z">
        <w:r w:rsidR="00FF2EC0">
          <w:rPr>
            <w:rFonts w:ascii="Arial" w:hAnsi="Arial" w:cs="Arial"/>
            <w:b/>
          </w:rPr>
          <w:t>expression profiles</w:t>
        </w:r>
      </w:ins>
    </w:p>
    <w:p w14:paraId="2B379E26" w14:textId="1CA75396" w:rsidR="003D14D0" w:rsidRPr="00842D58" w:rsidRDefault="00FF2EC0" w:rsidP="003D14D0">
      <w:pPr>
        <w:spacing w:line="480" w:lineRule="auto"/>
        <w:ind w:firstLine="720"/>
        <w:rPr>
          <w:rFonts w:ascii="Arial" w:hAnsi="Arial" w:cs="Arial"/>
        </w:rPr>
      </w:pPr>
      <w:ins w:id="1992" w:author="Céline" w:date="2019-09-17T15:12:00Z">
        <w:r>
          <w:rPr>
            <w:rFonts w:ascii="Arial" w:hAnsi="Arial" w:cs="Arial"/>
          </w:rPr>
          <w:t>A</w:t>
        </w:r>
        <w:r w:rsidRPr="00842D58">
          <w:rPr>
            <w:rFonts w:ascii="Arial" w:hAnsi="Arial" w:cs="Arial"/>
          </w:rPr>
          <w:t xml:space="preserve">s </w:t>
        </w:r>
        <w:r>
          <w:rPr>
            <w:rFonts w:ascii="Arial" w:hAnsi="Arial" w:cs="Arial"/>
          </w:rPr>
          <w:t>phenotype for the GWA, w</w:t>
        </w:r>
        <w:r w:rsidRPr="00842D58">
          <w:rPr>
            <w:rFonts w:ascii="Arial" w:hAnsi="Arial" w:cs="Arial"/>
          </w:rPr>
          <w:t xml:space="preserve">e </w:t>
        </w:r>
        <w:r>
          <w:rPr>
            <w:rFonts w:ascii="Arial" w:hAnsi="Arial" w:cs="Arial"/>
          </w:rPr>
          <w:t xml:space="preserve">used the z-scaled </w:t>
        </w:r>
        <w:r w:rsidRPr="00842D58">
          <w:rPr>
            <w:rFonts w:ascii="Arial" w:hAnsi="Arial" w:cs="Arial"/>
          </w:rPr>
          <w:t xml:space="preserve">model-adjusted least square means of normalized gene counts </w:t>
        </w:r>
        <w:r>
          <w:rPr>
            <w:rFonts w:ascii="Arial" w:hAnsi="Arial" w:cs="Arial"/>
          </w:rPr>
          <w:t>obtained from</w:t>
        </w:r>
        <w:r w:rsidRPr="00842D58">
          <w:rPr>
            <w:rFonts w:ascii="Arial" w:hAnsi="Arial" w:cs="Arial"/>
          </w:rPr>
          <w:t xml:space="preserve">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Pr>
            <w:rFonts w:ascii="Arial" w:hAnsi="Arial" w:cs="Arial"/>
          </w:rPr>
          <w:t xml:space="preserve">for both the </w:t>
        </w:r>
        <w:r w:rsidRPr="00842D58">
          <w:rPr>
            <w:rFonts w:ascii="Arial" w:hAnsi="Arial" w:cs="Arial"/>
            <w:i/>
          </w:rPr>
          <w:t>A. thaliana</w:t>
        </w:r>
        <w:r w:rsidRPr="00842D58">
          <w:rPr>
            <w:rFonts w:ascii="Arial" w:hAnsi="Arial" w:cs="Arial"/>
          </w:rPr>
          <w:t xml:space="preserve"> and</w:t>
        </w:r>
        <w:r w:rsidRPr="00842D58">
          <w:rPr>
            <w:rFonts w:ascii="Arial" w:hAnsi="Arial" w:cs="Arial"/>
            <w:i/>
          </w:rPr>
          <w:t xml:space="preserve"> B. </w:t>
        </w:r>
        <w:proofErr w:type="spellStart"/>
        <w:r w:rsidRPr="00842D58">
          <w:rPr>
            <w:rFonts w:ascii="Arial" w:hAnsi="Arial" w:cs="Arial"/>
            <w:i/>
          </w:rPr>
          <w:t>cinerea</w:t>
        </w:r>
        <w:proofErr w:type="spellEnd"/>
        <w:r w:rsidRPr="00842D58">
          <w:rPr>
            <w:rFonts w:ascii="Arial" w:hAnsi="Arial" w:cs="Arial"/>
            <w:i/>
          </w:rPr>
          <w:t xml:space="preserve"> </w:t>
        </w:r>
        <w:proofErr w:type="spellStart"/>
        <w:r w:rsidRPr="00842D58">
          <w:rPr>
            <w:rFonts w:ascii="Arial" w:hAnsi="Arial" w:cs="Arial"/>
          </w:rPr>
          <w:t>transcriptome</w:t>
        </w:r>
        <w:r>
          <w:rPr>
            <w:rFonts w:ascii="Arial" w:hAnsi="Arial" w:cs="Arial"/>
          </w:rPr>
          <w:t>s</w:t>
        </w:r>
        <w:proofErr w:type="spellEnd"/>
        <w:r>
          <w:rPr>
            <w:rFonts w:ascii="Arial" w:hAnsi="Arial" w:cs="Arial"/>
          </w:rPr>
          <w:t xml:space="preserve"> </w:t>
        </w:r>
        <w:r>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ins>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dHlsZSBmYWNlPSJzbWFsbGNhcHMiPlpoYW5nPC9zdHlsZT48c3R5bGUgZmFjZT0iaXRhbGljIj4g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ins w:id="1993" w:author="Céline" w:date="2019-09-17T15:12:00Z">
        <w:r>
          <w:rPr>
            <w:rFonts w:ascii="Arial" w:hAnsi="Arial" w:cs="Arial"/>
          </w:rPr>
        </w:r>
        <w:r>
          <w:rPr>
            <w:rFonts w:ascii="Arial" w:hAnsi="Arial" w:cs="Arial"/>
          </w:rPr>
          <w:fldChar w:fldCharType="separate"/>
        </w:r>
        <w:r>
          <w:rPr>
            <w:rFonts w:ascii="Arial" w:hAnsi="Arial" w:cs="Arial"/>
            <w:noProof/>
          </w:rPr>
          <w:t>(</w:t>
        </w:r>
        <w:r w:rsidRPr="0001701A">
          <w:rPr>
            <w:rFonts w:ascii="Arial" w:hAnsi="Arial" w:cs="Arial"/>
            <w:smallCaps/>
            <w:noProof/>
          </w:rPr>
          <w:t>Zhang</w:t>
        </w:r>
        <w:r w:rsidRPr="0001701A">
          <w:rPr>
            <w:rFonts w:ascii="Arial" w:hAnsi="Arial" w:cs="Arial"/>
            <w:i/>
            <w:noProof/>
          </w:rPr>
          <w:t xml:space="preserve"> et al.</w:t>
        </w:r>
        <w:r>
          <w:rPr>
            <w:rFonts w:ascii="Arial" w:hAnsi="Arial" w:cs="Arial"/>
            <w:noProof/>
          </w:rPr>
          <w:t xml:space="preserve"> 2017; </w:t>
        </w:r>
        <w:r w:rsidRPr="0001701A">
          <w:rPr>
            <w:rFonts w:ascii="Arial" w:hAnsi="Arial" w:cs="Arial"/>
            <w:smallCaps/>
            <w:noProof/>
          </w:rPr>
          <w:t>Zhang</w:t>
        </w:r>
        <w:r w:rsidRPr="0001701A">
          <w:rPr>
            <w:rFonts w:ascii="Arial" w:hAnsi="Arial" w:cs="Arial"/>
            <w:i/>
            <w:noProof/>
          </w:rPr>
          <w:t xml:space="preserve"> et al.</w:t>
        </w:r>
        <w:r>
          <w:rPr>
            <w:rFonts w:ascii="Arial" w:hAnsi="Arial" w:cs="Arial"/>
            <w:noProof/>
          </w:rPr>
          <w:t xml:space="preserve"> 2019)</w:t>
        </w:r>
        <w:r>
          <w:rPr>
            <w:rFonts w:ascii="Arial" w:hAnsi="Arial" w:cs="Arial"/>
          </w:rPr>
          <w:fldChar w:fldCharType="end"/>
        </w:r>
        <w:r>
          <w:rPr>
            <w:rFonts w:ascii="Arial" w:hAnsi="Arial" w:cs="Arial"/>
          </w:rPr>
          <w:t xml:space="preserve">. </w:t>
        </w:r>
      </w:ins>
      <w:ins w:id="1994" w:author="Céline" w:date="2019-09-13T12:22:00Z">
        <w:del w:id="1995" w:author="Dan Kliebenstein" w:date="2019-09-13T15:57:00Z">
          <w:r w:rsidR="00E40214" w:rsidDel="003564AA">
            <w:rPr>
              <w:rFonts w:ascii="Arial" w:hAnsi="Arial" w:cs="Arial"/>
            </w:rPr>
            <w:delText xml:space="preserve">The </w:delText>
          </w:r>
        </w:del>
      </w:ins>
      <w:ins w:id="1996" w:author="Céline" w:date="2019-09-16T20:57:00Z">
        <w:del w:id="1997" w:author="Dan Kliebenstein" w:date="2019-09-25T09:39:00Z">
          <w:r w:rsidR="001C43DB" w:rsidDel="00E20DAA">
            <w:rPr>
              <w:rFonts w:ascii="Arial" w:hAnsi="Arial" w:cs="Arial"/>
            </w:rPr>
            <w:delText xml:space="preserve">The </w:delText>
          </w:r>
        </w:del>
        <w:r w:rsidR="001C43DB">
          <w:rPr>
            <w:rFonts w:ascii="Arial" w:hAnsi="Arial" w:cs="Arial"/>
          </w:rPr>
          <w:t>GWA</w:t>
        </w:r>
        <w:del w:id="1998" w:author="Dan Kliebenstein" w:date="2019-09-25T09:39:00Z">
          <w:r w:rsidR="001C43DB" w:rsidDel="00E20DAA">
            <w:rPr>
              <w:rFonts w:ascii="Arial" w:hAnsi="Arial" w:cs="Arial"/>
            </w:rPr>
            <w:delText>s were</w:delText>
          </w:r>
        </w:del>
      </w:ins>
      <w:ins w:id="1999" w:author="Dan Kliebenstein" w:date="2019-09-25T09:39:00Z">
        <w:r w:rsidR="00E20DAA">
          <w:rPr>
            <w:rFonts w:ascii="Arial" w:hAnsi="Arial" w:cs="Arial"/>
          </w:rPr>
          <w:t xml:space="preserve"> was</w:t>
        </w:r>
      </w:ins>
      <w:ins w:id="2000" w:author="Céline" w:date="2019-09-16T20:57:00Z">
        <w:r w:rsidR="001C43DB">
          <w:rPr>
            <w:rFonts w:ascii="Arial" w:hAnsi="Arial" w:cs="Arial"/>
          </w:rPr>
          <w:t xml:space="preserve"> implemented using a </w:t>
        </w:r>
        <w:commentRangeStart w:id="2001"/>
        <w:proofErr w:type="spellStart"/>
        <w:r w:rsidR="001C43DB">
          <w:rPr>
            <w:rFonts w:ascii="Arial" w:hAnsi="Arial" w:cs="Arial"/>
          </w:rPr>
          <w:t>univariate</w:t>
        </w:r>
        <w:commentRangeEnd w:id="2001"/>
        <w:proofErr w:type="spellEnd"/>
        <w:r w:rsidR="001C43DB">
          <w:rPr>
            <w:rStyle w:val="CommentReference"/>
          </w:rPr>
          <w:commentReference w:id="2001"/>
        </w:r>
        <w:r w:rsidR="001C43DB">
          <w:rPr>
            <w:rFonts w:ascii="Arial" w:hAnsi="Arial" w:cs="Arial"/>
          </w:rPr>
          <w:t xml:space="preserve"> linear mixed model in GEMMA (Zhou and Stephens 2012). </w:t>
        </w:r>
        <w:del w:id="2002" w:author="Dan Kliebenstein" w:date="2019-09-25T09:40:00Z">
          <w:r w:rsidDel="00E20DAA">
            <w:rPr>
              <w:rFonts w:ascii="Arial" w:hAnsi="Arial" w:cs="Arial"/>
            </w:rPr>
            <w:delText xml:space="preserve">Each </w:delText>
          </w:r>
        </w:del>
        <w:r>
          <w:rPr>
            <w:rFonts w:ascii="Arial" w:hAnsi="Arial" w:cs="Arial"/>
          </w:rPr>
          <w:t>GWA</w:t>
        </w:r>
        <w:r w:rsidR="001C43DB" w:rsidRPr="00D16FAB">
          <w:rPr>
            <w:rFonts w:ascii="Arial" w:hAnsi="Arial" w:cs="Arial"/>
          </w:rPr>
          <w:t xml:space="preserve"> was performed </w:t>
        </w:r>
        <w:del w:id="2003" w:author="Dan Kliebenstein" w:date="2019-09-25T09:40:00Z">
          <w:r w:rsidR="001C43DB" w:rsidRPr="00D16FAB" w:rsidDel="00E20DAA">
            <w:rPr>
              <w:rFonts w:ascii="Arial" w:hAnsi="Arial" w:cs="Arial"/>
            </w:rPr>
            <w:delText>on</w:delText>
          </w:r>
        </w:del>
      </w:ins>
      <w:ins w:id="2004" w:author="Dan Kliebenstein" w:date="2019-09-25T09:40:00Z">
        <w:r w:rsidR="00E20DAA">
          <w:rPr>
            <w:rFonts w:ascii="Arial" w:hAnsi="Arial" w:cs="Arial"/>
          </w:rPr>
          <w:t>using</w:t>
        </w:r>
      </w:ins>
      <w:ins w:id="2005" w:author="Céline" w:date="2019-09-16T20:57:00Z">
        <w:r w:rsidR="001C43DB" w:rsidRPr="00D16FAB">
          <w:rPr>
            <w:rFonts w:ascii="Arial" w:hAnsi="Arial" w:cs="Arial"/>
          </w:rPr>
          <w:t xml:space="preserve"> PLINK binary </w:t>
        </w:r>
        <w:proofErr w:type="spellStart"/>
        <w:r w:rsidR="001C43DB" w:rsidRPr="00D16FAB">
          <w:rPr>
            <w:rFonts w:ascii="Arial" w:hAnsi="Arial" w:cs="Arial"/>
          </w:rPr>
          <w:t>ped</w:t>
        </w:r>
        <w:proofErr w:type="spellEnd"/>
        <w:r w:rsidR="001C43DB" w:rsidRPr="00D16FAB">
          <w:rPr>
            <w:rFonts w:ascii="Arial" w:hAnsi="Arial" w:cs="Arial"/>
          </w:rPr>
          <w:t xml:space="preserve"> format files with a</w:t>
        </w:r>
        <w:r w:rsidR="001C43DB" w:rsidRPr="005665D4">
          <w:rPr>
            <w:rFonts w:ascii="Arial" w:hAnsi="Arial" w:cs="Arial"/>
          </w:rPr>
          <w:t xml:space="preserve"> </w:t>
        </w:r>
        <w:commentRangeStart w:id="2006"/>
        <w:r w:rsidR="001C43DB" w:rsidRPr="005665D4">
          <w:rPr>
            <w:rFonts w:ascii="Arial" w:hAnsi="Arial" w:cs="Arial"/>
          </w:rPr>
          <w:t>centered</w:t>
        </w:r>
      </w:ins>
      <w:commentRangeEnd w:id="2006"/>
      <w:ins w:id="2007" w:author="Céline" w:date="2019-09-17T15:13:00Z">
        <w:r>
          <w:rPr>
            <w:rStyle w:val="CommentReference"/>
          </w:rPr>
          <w:commentReference w:id="2006"/>
        </w:r>
      </w:ins>
      <w:ins w:id="2008" w:author="Céline" w:date="2019-09-16T20:57:00Z">
        <w:r w:rsidR="001C43DB" w:rsidRPr="005665D4">
          <w:rPr>
            <w:rFonts w:ascii="Arial" w:hAnsi="Arial" w:cs="Arial"/>
          </w:rPr>
          <w:t xml:space="preserve"> relatedness matrix</w:t>
        </w:r>
        <w:r w:rsidR="001C43DB" w:rsidRPr="003C4F48">
          <w:rPr>
            <w:rFonts w:ascii="Arial" w:hAnsi="Arial" w:cs="Arial"/>
          </w:rPr>
          <w:t xml:space="preserve"> calculated in Gemma.</w:t>
        </w:r>
        <w:r w:rsidR="001C43DB">
          <w:rPr>
            <w:rFonts w:ascii="Arial" w:hAnsi="Arial" w:cs="Arial"/>
          </w:rPr>
          <w:t xml:space="preserve"> The relatedness matrix accounts for population structure among </w:t>
        </w:r>
        <w:r w:rsidR="001C43DB" w:rsidRPr="003C4F48">
          <w:rPr>
            <w:rFonts w:ascii="Arial" w:hAnsi="Arial" w:cs="Arial"/>
            <w:i/>
          </w:rPr>
          <w:t>B.</w:t>
        </w:r>
      </w:ins>
      <w:ins w:id="2009" w:author="Dan Kliebenstein" w:date="2019-09-25T09:40:00Z">
        <w:r w:rsidR="00E20DAA">
          <w:rPr>
            <w:rFonts w:ascii="Arial" w:hAnsi="Arial" w:cs="Arial"/>
            <w:i/>
          </w:rPr>
          <w:t xml:space="preserve"> </w:t>
        </w:r>
      </w:ins>
      <w:proofErr w:type="spellStart"/>
      <w:ins w:id="2010" w:author="Céline" w:date="2019-09-16T20:57:00Z">
        <w:r w:rsidR="001C43DB" w:rsidRPr="003C4F48">
          <w:rPr>
            <w:rFonts w:ascii="Arial" w:hAnsi="Arial" w:cs="Arial"/>
            <w:i/>
          </w:rPr>
          <w:t>cinerea</w:t>
        </w:r>
        <w:proofErr w:type="spellEnd"/>
        <w:r w:rsidR="001C43DB">
          <w:rPr>
            <w:rFonts w:ascii="Arial" w:hAnsi="Arial" w:cs="Arial"/>
          </w:rPr>
          <w:t xml:space="preserve"> isolates. </w:t>
        </w:r>
        <w:del w:id="2011" w:author="Dan Kliebenstein" w:date="2019-09-25T09:41:00Z">
          <w:r w:rsidR="001C43DB" w:rsidDel="00E20DAA">
            <w:rPr>
              <w:rFonts w:ascii="Arial" w:hAnsi="Arial" w:cs="Arial"/>
            </w:rPr>
            <w:delText>Effect sizes</w:delText>
          </w:r>
        </w:del>
      </w:ins>
      <w:ins w:id="2012" w:author="Dan Kliebenstein" w:date="2019-09-25T09:41:00Z">
        <w:r w:rsidR="00E20DAA">
          <w:rPr>
            <w:rFonts w:ascii="Arial" w:hAnsi="Arial" w:cs="Arial"/>
          </w:rPr>
          <w:t>Individual SNP significances</w:t>
        </w:r>
      </w:ins>
      <w:ins w:id="2013" w:author="Céline" w:date="2019-09-16T20:57:00Z">
        <w:r w:rsidR="001C43DB">
          <w:rPr>
            <w:rFonts w:ascii="Arial" w:hAnsi="Arial" w:cs="Arial"/>
          </w:rPr>
          <w:t xml:space="preserve"> were extracted as P-values from the score test. </w:t>
        </w:r>
        <w:r w:rsidR="001C43DB" w:rsidRPr="00842D58">
          <w:rPr>
            <w:rFonts w:ascii="Arial" w:hAnsi="Arial" w:cs="Arial"/>
          </w:rPr>
          <w:t xml:space="preserve">We used haploid binary SNP calls </w:t>
        </w:r>
        <w:r w:rsidR="001C43DB">
          <w:rPr>
            <w:rFonts w:ascii="Arial" w:hAnsi="Arial" w:cs="Arial"/>
          </w:rPr>
          <w:t xml:space="preserve">with less than 10% missing values and the default 1% MAF was increased to 20%. </w:t>
        </w:r>
      </w:ins>
      <w:ins w:id="2014" w:author="Dan Kliebenstein" w:date="2019-09-13T15:58:00Z">
        <w:del w:id="2015" w:author="Céline" w:date="2019-09-16T20:57:00Z">
          <w:r w:rsidR="003564AA" w:rsidDel="001C43DB">
            <w:rPr>
              <w:rFonts w:ascii="Arial" w:hAnsi="Arial" w:cs="Arial"/>
            </w:rPr>
            <w:delText>using</w:delText>
          </w:r>
        </w:del>
      </w:ins>
      <w:ins w:id="2016" w:author="Céline" w:date="2019-09-16T20:57:00Z">
        <w:r w:rsidR="001C43DB" w:rsidRPr="001C43DB">
          <w:rPr>
            <w:rFonts w:ascii="Arial" w:hAnsi="Arial" w:cs="Arial"/>
          </w:rPr>
          <w:t xml:space="preserve"> </w:t>
        </w:r>
        <w:r w:rsidR="001C43DB">
          <w:rPr>
            <w:rFonts w:ascii="Arial" w:hAnsi="Arial" w:cs="Arial"/>
          </w:rPr>
          <w:t xml:space="preserve">The use of MAF&gt; 0.20 should help to limit the false positive error given the population size </w:t>
        </w:r>
        <w:r w:rsidR="001C43DB">
          <w:rPr>
            <w:rFonts w:ascii="Arial" w:hAnsi="Arial" w:cs="Arial"/>
          </w:rPr>
          <w:fldChar w:fldCharType="begin"/>
        </w:r>
      </w:ins>
      <w:r w:rsidR="00E20DAA">
        <w:rPr>
          <w:rFonts w:ascii="Arial" w:hAnsi="Arial" w:cs="Arial"/>
        </w:rPr>
        <w:instrText xml:space="preserve"> ADDIN EN.CITE &lt;EndNote&gt;&lt;Cite&gt;&lt;Author&gt;Tabangin&lt;/Author&gt;&lt;Year&gt;2009&lt;/Year&gt;&lt;RecNum&gt;3639&lt;/RecNum&gt;&lt;DisplayText&gt;(&lt;style face="smallcaps"&gt;Tabangin&lt;/style&gt;&lt;style face="italic"&gt; et al.&lt;/style&gt; 2009)&lt;/DisplayText&gt;&lt;record&gt;&lt;rec-number&gt;3639&lt;/rec-number&gt;&lt;foreign-keys&gt;&lt;key app="EN" db-id="0xfxddspv2wdvmeez5cv250750wsprfev5dv" timestamp="1566254536"&gt;3639&lt;/key&gt;&lt;/foreign-keys&gt;&lt;ref-type name="Journal Article"&gt;17&lt;/ref-type&gt;&lt;contributors&gt;&lt;authors&gt;&lt;author&gt;Tabangin, Meredith E.&lt;/author&gt;&lt;author&gt;Woo, Jessica G.&lt;/author&gt;&lt;author&gt;Martin, Lisa J.&lt;/author&gt;&lt;/authors&gt;&lt;/contributors&gt;&lt;titles&gt;&lt;title&gt;The effect of minor allele frequency on the likelihood of obtaining false positives&lt;/title&gt;&lt;secondary-title&gt;BMC proceedings&lt;/secondary-title&gt;&lt;/titles&gt;&lt;periodical&gt;&lt;full-title&gt;BMC proceedings&lt;/full-title&gt;&lt;/periodical&gt;&lt;pages&gt;S41-S41&lt;/pages&gt;&lt;volume&gt;3 Suppl 7&lt;/volume&gt;&lt;dates&gt;&lt;year&gt;2009&lt;/year&gt;&lt;pub-dates&gt;&lt;date&gt;2009 Dec&lt;/date&gt;&lt;/pub-dates&gt;&lt;/dates&gt;&lt;accession-num&gt;MEDLINE:20018033&lt;/accession-num&gt;&lt;urls&gt;&lt;related-urls&gt;&lt;url&gt;&amp;lt;Go to ISI&amp;gt;://MEDLINE:20018033&lt;/url&gt;&lt;/related-urls&gt;&lt;/urls&gt;&lt;electronic-resource-num&gt;10.1186/1753-6561-3-s7-s41&lt;/electronic-resource-num&gt;&lt;/record&gt;&lt;/Cite&gt;&lt;/EndNote&gt;</w:instrText>
      </w:r>
      <w:ins w:id="2017" w:author="Céline" w:date="2019-09-16T20:57:00Z">
        <w:r w:rsidR="001C43DB">
          <w:rPr>
            <w:rFonts w:ascii="Arial" w:hAnsi="Arial" w:cs="Arial"/>
          </w:rPr>
          <w:fldChar w:fldCharType="separate"/>
        </w:r>
        <w:r w:rsidR="001C43DB">
          <w:rPr>
            <w:rFonts w:ascii="Arial" w:hAnsi="Arial" w:cs="Arial"/>
            <w:noProof/>
          </w:rPr>
          <w:t>(</w:t>
        </w:r>
        <w:r w:rsidR="001C43DB" w:rsidRPr="00891406">
          <w:rPr>
            <w:rFonts w:ascii="Arial" w:hAnsi="Arial" w:cs="Arial"/>
            <w:smallCaps/>
            <w:noProof/>
          </w:rPr>
          <w:t>Tabangin</w:t>
        </w:r>
        <w:r w:rsidR="001C43DB" w:rsidRPr="00891406">
          <w:rPr>
            <w:rFonts w:ascii="Arial" w:hAnsi="Arial" w:cs="Arial"/>
            <w:i/>
            <w:noProof/>
          </w:rPr>
          <w:t xml:space="preserve"> et al.</w:t>
        </w:r>
        <w:r w:rsidR="001C43DB">
          <w:rPr>
            <w:rFonts w:ascii="Arial" w:hAnsi="Arial" w:cs="Arial"/>
            <w:noProof/>
          </w:rPr>
          <w:t xml:space="preserve"> 2009)</w:t>
        </w:r>
        <w:r w:rsidR="001C43DB">
          <w:rPr>
            <w:rFonts w:ascii="Arial" w:hAnsi="Arial" w:cs="Arial"/>
          </w:rPr>
          <w:fldChar w:fldCharType="end"/>
        </w:r>
      </w:ins>
      <w:ins w:id="2018" w:author="Céline" w:date="2019-09-17T15:19:00Z">
        <w:r w:rsidR="0098160B">
          <w:rPr>
            <w:rFonts w:ascii="Arial" w:hAnsi="Arial" w:cs="Arial"/>
          </w:rPr>
          <w:t>.</w:t>
        </w:r>
      </w:ins>
      <w:ins w:id="2019" w:author="Céline" w:date="2019-09-16T20:57:00Z">
        <w:r w:rsidR="001C43DB">
          <w:rPr>
            <w:rFonts w:ascii="Arial" w:hAnsi="Arial" w:cs="Arial"/>
          </w:rPr>
          <w:t xml:space="preserve"> The</w:t>
        </w:r>
        <w:r w:rsidR="001C43DB" w:rsidRPr="00842D58">
          <w:rPr>
            <w:rFonts w:ascii="Arial" w:hAnsi="Arial" w:cs="Arial"/>
          </w:rPr>
          <w:t xml:space="preserve"> mapping</w:t>
        </w:r>
        <w:r w:rsidR="001C43DB">
          <w:rPr>
            <w:rFonts w:ascii="Arial" w:hAnsi="Arial" w:cs="Arial"/>
          </w:rPr>
          <w:t xml:space="preserve"> was based </w:t>
        </w:r>
        <w:r w:rsidR="001C43DB" w:rsidRPr="00842D58">
          <w:rPr>
            <w:rFonts w:ascii="Arial" w:hAnsi="Arial" w:cs="Arial"/>
          </w:rPr>
          <w:t>9</w:t>
        </w:r>
        <w:r w:rsidR="001C43DB">
          <w:rPr>
            <w:rFonts w:ascii="Arial" w:hAnsi="Arial" w:cs="Arial"/>
          </w:rPr>
          <w:t>6</w:t>
        </w:r>
        <w:r w:rsidR="001C43DB" w:rsidRPr="00842D58">
          <w:rPr>
            <w:rFonts w:ascii="Arial" w:hAnsi="Arial" w:cs="Arial"/>
          </w:rPr>
          <w:t xml:space="preserve"> isolates with a total of 237,878 SNPs </w:t>
        </w:r>
        <w:r w:rsidR="001C43DB">
          <w:rPr>
            <w:rFonts w:ascii="Arial" w:hAnsi="Arial" w:cs="Arial"/>
          </w:rPr>
          <w:t>mapped to</w:t>
        </w:r>
        <w:r w:rsidR="001C43DB" w:rsidRPr="00842D58">
          <w:rPr>
            <w:rFonts w:ascii="Arial" w:hAnsi="Arial" w:cs="Arial"/>
          </w:rPr>
          <w:t xml:space="preserve"> the </w:t>
        </w:r>
        <w:r w:rsidR="001C43DB" w:rsidRPr="00842D58">
          <w:rPr>
            <w:rFonts w:ascii="Arial" w:hAnsi="Arial" w:cs="Arial"/>
            <w:i/>
          </w:rPr>
          <w:t xml:space="preserve">B. </w:t>
        </w:r>
        <w:proofErr w:type="spellStart"/>
        <w:r w:rsidR="001C43DB" w:rsidRPr="00842D58">
          <w:rPr>
            <w:rFonts w:ascii="Arial" w:hAnsi="Arial" w:cs="Arial"/>
            <w:i/>
          </w:rPr>
          <w:t>cinerea</w:t>
        </w:r>
        <w:proofErr w:type="spellEnd"/>
        <w:r w:rsidR="001C43DB" w:rsidRPr="00842D58">
          <w:rPr>
            <w:rFonts w:ascii="Arial" w:hAnsi="Arial" w:cs="Arial"/>
          </w:rPr>
          <w:t xml:space="preserve"> B05.10 genome </w:t>
        </w:r>
        <w:r w:rsidR="001C43DB" w:rsidRPr="00842D58">
          <w:rPr>
            <w:rFonts w:ascii="Arial" w:hAnsi="Arial" w:cs="Arial"/>
          </w:rPr>
          <w:fldChar w:fldCharType="begin"/>
        </w:r>
      </w:ins>
      <w:r w:rsidR="00F77212">
        <w:rPr>
          <w:rFonts w:ascii="Arial" w:hAnsi="Arial" w:cs="Arial"/>
        </w:rPr>
        <w:instrText xml:space="preserve"> ADDIN EN.CITE &lt;EndNote&gt;&lt;Cite&gt;&lt;Author&gt;Atwell&lt;/Author&gt;&lt;Year&gt;2018&lt;/Year&gt;&lt;RecNum&gt;71&lt;/RecNum&gt;&lt;DisplayText&gt;(&lt;style face="smallcaps"&gt;Atwell&lt;/style&gt;&lt;style face="italic"&gt; et al.&lt;/style&gt; 2018a)&lt;/DisplayText&gt;&lt;record&gt;&lt;rec-number&gt;71&lt;/rec-number&gt;&lt;foreign-keys&gt;&lt;key app="EN" db-id="xfrzr0evkvr902e2fw7xr021sxvavap5rpvx" timestamp="1568759431"&gt;71&lt;/key&gt;&lt;/foreign-keys&gt;&lt;ref-type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ins w:id="2020" w:author="Céline" w:date="2019-09-16T20:57:00Z">
        <w:r w:rsidR="001C43DB" w:rsidRPr="00842D58">
          <w:rPr>
            <w:rFonts w:ascii="Arial" w:hAnsi="Arial" w:cs="Arial"/>
          </w:rPr>
          <w:fldChar w:fldCharType="separate"/>
        </w:r>
      </w:ins>
      <w:r w:rsidR="00EC5B8B">
        <w:rPr>
          <w:rFonts w:ascii="Arial" w:hAnsi="Arial" w:cs="Arial"/>
          <w:noProof/>
        </w:rPr>
        <w:t>(</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2018a)</w:t>
      </w:r>
      <w:ins w:id="2021" w:author="Céline" w:date="2019-09-16T20:57:00Z">
        <w:r w:rsidR="001C43DB" w:rsidRPr="00842D58">
          <w:rPr>
            <w:rFonts w:ascii="Arial" w:hAnsi="Arial" w:cs="Arial"/>
          </w:rPr>
          <w:fldChar w:fldCharType="end"/>
        </w:r>
        <w:r w:rsidR="001C43DB" w:rsidRPr="00842D58">
          <w:rPr>
            <w:rFonts w:ascii="Arial" w:hAnsi="Arial" w:cs="Arial"/>
          </w:rPr>
          <w:t xml:space="preserve">. We ran GEMMA once per phenotype, across 9,267 </w:t>
        </w:r>
        <w:r w:rsidR="001C43DB" w:rsidRPr="00842D58">
          <w:rPr>
            <w:rFonts w:ascii="Arial" w:hAnsi="Arial" w:cs="Arial"/>
            <w:i/>
          </w:rPr>
          <w:t>B</w:t>
        </w:r>
        <w:r w:rsidR="001C43DB">
          <w:rPr>
            <w:rFonts w:ascii="Arial" w:hAnsi="Arial" w:cs="Arial"/>
            <w:i/>
          </w:rPr>
          <w:t>.</w:t>
        </w:r>
        <w:r w:rsidR="001C43DB" w:rsidRPr="00842D58">
          <w:rPr>
            <w:rFonts w:ascii="Arial" w:hAnsi="Arial" w:cs="Arial"/>
            <w:i/>
          </w:rPr>
          <w:t xml:space="preserve"> </w:t>
        </w:r>
        <w:proofErr w:type="spellStart"/>
        <w:r w:rsidR="001C43DB" w:rsidRPr="00842D58">
          <w:rPr>
            <w:rFonts w:ascii="Arial" w:hAnsi="Arial" w:cs="Arial"/>
            <w:i/>
          </w:rPr>
          <w:t>cinerea</w:t>
        </w:r>
        <w:proofErr w:type="spellEnd"/>
        <w:r w:rsidR="001C43DB" w:rsidRPr="00842D58">
          <w:rPr>
            <w:rFonts w:ascii="Arial" w:hAnsi="Arial" w:cs="Arial"/>
          </w:rPr>
          <w:t xml:space="preserve"> gene expression profiles and 23,947 </w:t>
        </w:r>
        <w:r w:rsidR="001C43DB" w:rsidRPr="00842D58">
          <w:rPr>
            <w:rFonts w:ascii="Arial" w:hAnsi="Arial" w:cs="Arial"/>
            <w:i/>
          </w:rPr>
          <w:t>A. thaliana</w:t>
        </w:r>
        <w:r w:rsidR="001C43DB" w:rsidRPr="00842D58">
          <w:rPr>
            <w:rFonts w:ascii="Arial" w:hAnsi="Arial" w:cs="Arial"/>
          </w:rPr>
          <w:t xml:space="preserve"> gene expression profiles.</w:t>
        </w:r>
      </w:ins>
      <w:del w:id="2022" w:author="Céline" w:date="2019-09-13T12:25:00Z">
        <w:r w:rsidR="003D14D0" w:rsidRPr="00842D58" w:rsidDel="003C646F">
          <w:rPr>
            <w:rFonts w:ascii="Arial" w:hAnsi="Arial" w:cs="Arial"/>
          </w:rPr>
          <w:delText>For GEMMA</w:delText>
        </w:r>
      </w:del>
      <w:del w:id="2023" w:author="Céline" w:date="2019-09-16T20:57:00Z">
        <w:r w:rsidR="003D14D0" w:rsidRPr="00842D58" w:rsidDel="001C43DB">
          <w:rPr>
            <w:rFonts w:ascii="Arial" w:hAnsi="Arial" w:cs="Arial"/>
          </w:rPr>
          <w:delText xml:space="preserve"> mapping, we used 9</w:delText>
        </w:r>
        <w:r w:rsidR="00785BE7" w:rsidDel="001C43DB">
          <w:rPr>
            <w:rFonts w:ascii="Arial" w:hAnsi="Arial" w:cs="Arial"/>
          </w:rPr>
          <w:delText>6</w:delText>
        </w:r>
        <w:r w:rsidR="003D14D0" w:rsidRPr="00842D58" w:rsidDel="001C43DB">
          <w:rPr>
            <w:rFonts w:ascii="Arial" w:hAnsi="Arial" w:cs="Arial"/>
          </w:rPr>
          <w:delText xml:space="preserve"> isolates with a total of 237,878 SNPs </w:delText>
        </w:r>
      </w:del>
      <w:ins w:id="2024" w:author="Dan Kliebenstein" w:date="2019-09-13T15:58:00Z">
        <w:del w:id="2025" w:author="Céline" w:date="2019-09-16T20:57:00Z">
          <w:r w:rsidR="003564AA" w:rsidDel="001C43DB">
            <w:rPr>
              <w:rFonts w:ascii="Arial" w:hAnsi="Arial" w:cs="Arial"/>
            </w:rPr>
            <w:delText xml:space="preserve">called </w:delText>
          </w:r>
        </w:del>
      </w:ins>
      <w:del w:id="2026" w:author="Céline" w:date="2019-09-16T20:57:00Z">
        <w:r w:rsidR="003D14D0" w:rsidRPr="00842D58" w:rsidDel="001C43DB">
          <w:rPr>
            <w:rFonts w:ascii="Arial" w:hAnsi="Arial" w:cs="Arial"/>
          </w:rPr>
          <w:delText xml:space="preserve">against the </w:delText>
        </w:r>
        <w:r w:rsidR="003D14D0" w:rsidRPr="00842D58" w:rsidDel="001C43DB">
          <w:rPr>
            <w:rFonts w:ascii="Arial" w:hAnsi="Arial" w:cs="Arial"/>
            <w:i/>
          </w:rPr>
          <w:delText>B. cinerea</w:delText>
        </w:r>
        <w:r w:rsidR="003D14D0" w:rsidRPr="00842D58" w:rsidDel="001C43DB">
          <w:rPr>
            <w:rFonts w:ascii="Arial" w:hAnsi="Arial" w:cs="Arial"/>
          </w:rPr>
          <w:delText xml:space="preserve"> B05.10 </w:delText>
        </w:r>
      </w:del>
      <w:ins w:id="2027" w:author="Dan Kliebenstein" w:date="2019-09-13T15:58:00Z">
        <w:del w:id="2028" w:author="Céline" w:date="2019-09-16T20:57:00Z">
          <w:r w:rsidR="003564AA" w:rsidDel="001C43DB">
            <w:rPr>
              <w:rFonts w:ascii="Arial" w:hAnsi="Arial" w:cs="Arial"/>
            </w:rPr>
            <w:delText xml:space="preserve">reference </w:delText>
          </w:r>
        </w:del>
      </w:ins>
      <w:del w:id="2029" w:author="Céline" w:date="2019-09-16T20:57:00Z">
        <w:r w:rsidR="003D14D0" w:rsidRPr="00842D58" w:rsidDel="001C43DB">
          <w:rPr>
            <w:rFonts w:ascii="Arial" w:hAnsi="Arial" w:cs="Arial"/>
          </w:rPr>
          <w:delText>genome</w:delText>
        </w:r>
        <w:r w:rsidR="00D134BA" w:rsidDel="001C43DB">
          <w:rPr>
            <w:rFonts w:ascii="Arial" w:hAnsi="Arial" w:cs="Arial"/>
          </w:rPr>
          <w:fldChar w:fldCharType="begin"/>
        </w:r>
      </w:del>
      <w:r w:rsidR="00E20DAA">
        <w:rPr>
          <w:rFonts w:ascii="Arial" w:hAnsi="Arial" w:cs="Arial"/>
        </w:rPr>
        <w:instrText xml:space="preserve"> ADDIN EN.CITE &lt;EndNote&gt;&lt;Cite&gt;&lt;Author&gt;Atwell&lt;/Author&gt;&lt;Year&gt;2018&lt;/Year&gt;&lt;RecNum&gt;3507&lt;/RecNum&gt;&lt;DisplayText&gt;(&lt;style face="smallcaps"&gt;Atwell&lt;/style&gt;&lt;style face="italic"&gt; et al.&lt;/style&gt; 2018b)&lt;/DisplayText&gt;&lt;record&gt;&lt;rec-number&gt;3507&lt;/rec-number&gt;&lt;foreign-keys&gt;&lt;key app="EN" db-id="0xfxddspv2wdvmeez5cv250750wsprfev5dv" timestamp="1544226412"&gt;3507&lt;/key&gt;&lt;/foreign-keys&gt;&lt;ref-type name="Journal Article"&gt;17&lt;/ref-type&gt;&lt;contributors&gt;&lt;authors&gt;&lt;author&gt;Atwell, Susanna&lt;/author&gt;&lt;author&gt;Corwin, Jason&lt;/author&gt;&lt;author&gt;Soltis, Nicole&lt;/author&gt;&lt;author&gt;Zhang, Wei&lt;/author&gt;&lt;author&gt;Copeland, Daniel&lt;/author&gt;&lt;author&gt;Feusier, Julie&lt;/author&gt;&lt;author&gt;Eshbaugh, Robert&lt;/author&gt;&lt;author&gt;Kliebenstein, Daniel J&lt;/author&gt;&lt;/authors&gt;&lt;/contributors&gt;&lt;titles&gt;&lt;title&gt;Resequencing and association mapping of the generalist pathogen Botrytis cinerea&lt;/title&gt;&lt;secondary-title&gt;BioRxiv&lt;/secondary-title&gt;&lt;/titles&gt;&lt;periodical&gt;&lt;full-title&gt;bioRxiv&lt;/full-title&gt;&lt;/periodical&gt;&lt;pages&gt;489799&lt;/pages&gt;&lt;dates&gt;&lt;year&gt;2018&lt;/year&gt;&lt;/dates&gt;&lt;urls&gt;&lt;related-urls&gt;&lt;url&gt;https://www.biorxiv.org/content/biorxiv/early/2018/12/07/489799.full.pdf&lt;/url&gt;&lt;/related-urls&gt;&lt;/urls&gt;&lt;electronic-resource-num&gt;10.1101/489799 %J bioRxiv&lt;/electronic-resource-num&gt;&lt;/record&gt;&lt;/Cite&gt;&lt;/EndNote&gt;</w:instrText>
      </w:r>
      <w:del w:id="2030" w:author="Céline" w:date="2019-09-16T20:57:00Z">
        <w:r w:rsidR="00D134BA" w:rsidDel="001C43DB">
          <w:rPr>
            <w:rFonts w:ascii="Arial" w:hAnsi="Arial" w:cs="Arial"/>
          </w:rPr>
          <w:fldChar w:fldCharType="separate"/>
        </w:r>
      </w:del>
      <w:r w:rsidR="00E20DAA">
        <w:rPr>
          <w:rFonts w:ascii="Arial" w:hAnsi="Arial" w:cs="Arial"/>
          <w:noProof/>
        </w:rPr>
        <w:t>(</w:t>
      </w:r>
      <w:r w:rsidR="00E20DAA" w:rsidRPr="00E20DAA">
        <w:rPr>
          <w:rFonts w:ascii="Arial" w:hAnsi="Arial" w:cs="Arial"/>
          <w:smallCaps/>
          <w:noProof/>
        </w:rPr>
        <w:t>Atwell</w:t>
      </w:r>
      <w:r w:rsidR="00E20DAA" w:rsidRPr="00E20DAA">
        <w:rPr>
          <w:rFonts w:ascii="Arial" w:hAnsi="Arial" w:cs="Arial"/>
          <w:i/>
          <w:noProof/>
        </w:rPr>
        <w:t xml:space="preserve"> et al.</w:t>
      </w:r>
      <w:r w:rsidR="00E20DAA">
        <w:rPr>
          <w:rFonts w:ascii="Arial" w:hAnsi="Arial" w:cs="Arial"/>
          <w:noProof/>
        </w:rPr>
        <w:t xml:space="preserve"> 2018b)</w:t>
      </w:r>
      <w:del w:id="2031" w:author="Céline" w:date="2019-09-16T20:57:00Z">
        <w:r w:rsidR="00D134BA" w:rsidDel="001C43DB">
          <w:rPr>
            <w:rFonts w:ascii="Arial" w:hAnsi="Arial" w:cs="Arial"/>
          </w:rPr>
          <w:fldChar w:fldCharType="end"/>
        </w:r>
        <w:r w:rsidR="003D14D0" w:rsidRPr="00842D58" w:rsidDel="001C43DB">
          <w:rPr>
            <w:rFonts w:ascii="Arial" w:hAnsi="Arial" w:cs="Arial"/>
          </w:rPr>
          <w:delText xml:space="preserve"> . We used haploid binary SNP calls with MAF &gt; 0.20 and &lt;20% missing</w:delText>
        </w:r>
      </w:del>
      <w:del w:id="2032" w:author="Céline" w:date="2019-09-13T12:25:00Z">
        <w:r w:rsidR="003D14D0" w:rsidRPr="00842D58" w:rsidDel="0022419E">
          <w:rPr>
            <w:rFonts w:ascii="Arial" w:hAnsi="Arial" w:cs="Arial"/>
          </w:rPr>
          <w:delText>ness</w:delText>
        </w:r>
      </w:del>
      <w:del w:id="2033" w:author="Céline" w:date="2019-09-16T20:57:00Z">
        <w:r w:rsidR="003D14D0" w:rsidRPr="00842D58" w:rsidDel="001C43DB">
          <w:rPr>
            <w:rFonts w:ascii="Arial" w:hAnsi="Arial" w:cs="Arial"/>
          </w:rPr>
          <w:delText xml:space="preserve">. We ran GEMMA once per phenotype, across 9,267 </w:delText>
        </w:r>
        <w:r w:rsidR="003D14D0" w:rsidRPr="00842D58" w:rsidDel="001C43DB">
          <w:rPr>
            <w:rFonts w:ascii="Arial" w:hAnsi="Arial" w:cs="Arial"/>
            <w:i/>
          </w:rPr>
          <w:delText>B cinerea</w:delText>
        </w:r>
        <w:r w:rsidR="003D14D0" w:rsidRPr="00842D58" w:rsidDel="001C43DB">
          <w:rPr>
            <w:rFonts w:ascii="Arial" w:hAnsi="Arial" w:cs="Arial"/>
          </w:rPr>
          <w:delText xml:space="preserve"> gene expression profiles and 23,947 </w:delText>
        </w:r>
        <w:r w:rsidR="003D14D0" w:rsidRPr="00842D58" w:rsidDel="001C43DB">
          <w:rPr>
            <w:rFonts w:ascii="Arial" w:hAnsi="Arial" w:cs="Arial"/>
            <w:i/>
          </w:rPr>
          <w:delText>A. thaliana</w:delText>
        </w:r>
        <w:r w:rsidR="003D14D0" w:rsidRPr="00842D58" w:rsidDel="001C43DB">
          <w:rPr>
            <w:rFonts w:ascii="Arial" w:hAnsi="Arial" w:cs="Arial"/>
          </w:rPr>
          <w:delText xml:space="preserve"> gene expression profiles.</w:delText>
        </w:r>
      </w:del>
      <w:ins w:id="2034" w:author="Dan Kliebenstein" w:date="2019-08-19T15:42:00Z">
        <w:del w:id="2035" w:author="Céline" w:date="2019-09-16T20:57:00Z">
          <w:r w:rsidR="00891406" w:rsidDel="001C43DB">
            <w:rPr>
              <w:rFonts w:ascii="Arial" w:hAnsi="Arial" w:cs="Arial"/>
            </w:rPr>
            <w:delText xml:space="preserve"> The use of MAF&gt; 0.20 </w:delText>
          </w:r>
        </w:del>
      </w:ins>
      <w:ins w:id="2036" w:author="Dan Kliebenstein" w:date="2019-09-13T15:58:00Z">
        <w:del w:id="2037" w:author="Céline" w:date="2019-09-16T20:57:00Z">
          <w:r w:rsidR="003564AA" w:rsidDel="001C43DB">
            <w:rPr>
              <w:rFonts w:ascii="Arial" w:hAnsi="Arial" w:cs="Arial"/>
            </w:rPr>
            <w:delText>was chosen to</w:delText>
          </w:r>
        </w:del>
      </w:ins>
      <w:ins w:id="2038" w:author="Dan Kliebenstein" w:date="2019-08-19T15:49:00Z">
        <w:del w:id="2039" w:author="Céline" w:date="2019-09-16T20:57:00Z">
          <w:r w:rsidR="00891406" w:rsidDel="001C43DB">
            <w:rPr>
              <w:rFonts w:ascii="Arial" w:hAnsi="Arial" w:cs="Arial"/>
            </w:rPr>
            <w:delText xml:space="preserve"> help limit</w:delText>
          </w:r>
        </w:del>
      </w:ins>
      <w:ins w:id="2040" w:author="Dan Kliebenstein" w:date="2019-08-19T15:42:00Z">
        <w:del w:id="2041" w:author="Céline" w:date="2019-09-16T20:57:00Z">
          <w:r w:rsidR="00891406" w:rsidDel="001C43DB">
            <w:rPr>
              <w:rFonts w:ascii="Arial" w:hAnsi="Arial" w:cs="Arial"/>
            </w:rPr>
            <w:delText xml:space="preserve"> the false positive error given the population size </w:delText>
          </w:r>
        </w:del>
      </w:ins>
      <w:del w:id="2042" w:author="Céline" w:date="2019-09-16T20:57:00Z">
        <w:r w:rsidR="00891406" w:rsidDel="001C43DB">
          <w:rPr>
            <w:rFonts w:ascii="Arial" w:hAnsi="Arial" w:cs="Arial"/>
          </w:rPr>
          <w:fldChar w:fldCharType="begin"/>
        </w:r>
        <w:r w:rsidR="00891406" w:rsidDel="001C43DB">
          <w:rPr>
            <w:rFonts w:ascii="Arial" w:hAnsi="Arial" w:cs="Arial"/>
          </w:rPr>
          <w:delInstrText xml:space="preserve"> ADDIN EN.CITE &lt;EndNote&gt;&lt;Cite&gt;&lt;Author&gt;Tabangin&lt;/Author&gt;&lt;Year&gt;2009&lt;/Year&gt;&lt;RecNum&gt;3639&lt;/RecNum&gt;&lt;DisplayText&gt;(&lt;style face="smallcaps"&gt;Tabangin&lt;/style&gt;&lt;style face="italic"&gt; et al.&lt;/style&gt; 2009)&lt;/DisplayText&gt;&lt;record&gt;&lt;rec-number&gt;3639&lt;/rec-number&gt;&lt;foreign-keys&gt;&lt;key app="EN" db-id="0xfxddspv2wdvmeez5cv250750wsprfev5dv" timestamp="1566254536"&gt;3639&lt;/key&gt;&lt;/foreign-keys&gt;&lt;ref-type name="Journal Article"&gt;17&lt;/ref-type&gt;&lt;contributors&gt;&lt;authors&gt;&lt;author&gt;Tabangin, Meredith E.&lt;/author&gt;&lt;author&gt;Woo, Jessica G.&lt;/author&gt;&lt;author&gt;Martin, Lisa J.&lt;/author&gt;&lt;/authors&gt;&lt;/contributors&gt;&lt;titles&gt;&lt;title&gt;The effect of minor allele frequency on the likelihood of obtaining false positives&lt;/title&gt;&lt;secondary-title&gt;BMC proceedings&lt;/secondary-title&gt;&lt;/titles&gt;&lt;periodical&gt;&lt;full-title&gt;BMC proceedings&lt;/full-title&gt;&lt;/periodical&gt;&lt;pages&gt;S41-S41&lt;/pages&gt;&lt;volume&gt;3 Suppl 7&lt;/volume&gt;&lt;dates&gt;&lt;year&gt;2009&lt;/year&gt;&lt;pub-dates&gt;&lt;date&gt;2009 Dec&lt;/date&gt;&lt;/pub-dates&gt;&lt;/dates&gt;&lt;accession-num&gt;MEDLINE:20018033&lt;/accession-num&gt;&lt;urls&gt;&lt;related-urls&gt;&lt;url&gt;&amp;lt;Go to ISI&amp;gt;://MEDLINE:20018033&lt;/url&gt;&lt;/related-urls&gt;&lt;/urls&gt;&lt;electronic-resource-num&gt;10.1186/1753-6561-3-s7-s41&lt;/electronic-resource-num&gt;&lt;/record&gt;&lt;/Cite&gt;&lt;/EndNote&gt;</w:delInstrText>
        </w:r>
        <w:r w:rsidR="00891406" w:rsidDel="001C43DB">
          <w:rPr>
            <w:rFonts w:ascii="Arial" w:hAnsi="Arial" w:cs="Arial"/>
          </w:rPr>
          <w:fldChar w:fldCharType="separate"/>
        </w:r>
        <w:r w:rsidR="00891406" w:rsidDel="001C43DB">
          <w:rPr>
            <w:rFonts w:ascii="Arial" w:hAnsi="Arial" w:cs="Arial"/>
            <w:noProof/>
          </w:rPr>
          <w:delText>(</w:delText>
        </w:r>
        <w:r w:rsidR="00891406" w:rsidRPr="00891406" w:rsidDel="001C43DB">
          <w:rPr>
            <w:rFonts w:ascii="Arial" w:hAnsi="Arial" w:cs="Arial"/>
            <w:smallCaps/>
            <w:noProof/>
          </w:rPr>
          <w:delText>Tabangin</w:delText>
        </w:r>
        <w:r w:rsidR="00891406" w:rsidRPr="00891406" w:rsidDel="001C43DB">
          <w:rPr>
            <w:rFonts w:ascii="Arial" w:hAnsi="Arial" w:cs="Arial"/>
            <w:i/>
            <w:noProof/>
          </w:rPr>
          <w:delText xml:space="preserve"> et al.</w:delText>
        </w:r>
        <w:r w:rsidR="00891406" w:rsidDel="001C43DB">
          <w:rPr>
            <w:rFonts w:ascii="Arial" w:hAnsi="Arial" w:cs="Arial"/>
            <w:noProof/>
          </w:rPr>
          <w:delText xml:space="preserve"> 2009)</w:delText>
        </w:r>
        <w:r w:rsidR="00891406" w:rsidDel="001C43DB">
          <w:rPr>
            <w:rFonts w:ascii="Arial" w:hAnsi="Arial" w:cs="Arial"/>
          </w:rPr>
          <w:fldChar w:fldCharType="end"/>
        </w:r>
      </w:del>
      <w:ins w:id="2043" w:author="Dan Kliebenstein" w:date="2019-08-19T15:42:00Z">
        <w:del w:id="2044" w:author="Céline" w:date="2019-09-16T20:57:00Z">
          <w:r w:rsidR="00891406" w:rsidDel="001C43DB">
            <w:rPr>
              <w:rFonts w:ascii="Arial" w:hAnsi="Arial" w:cs="Arial"/>
            </w:rPr>
            <w:delText>.</w:delText>
          </w:r>
        </w:del>
        <w:r w:rsidR="00891406">
          <w:rPr>
            <w:rFonts w:ascii="Arial" w:hAnsi="Arial" w:cs="Arial"/>
          </w:rPr>
          <w:t xml:space="preserve"> </w:t>
        </w:r>
      </w:ins>
    </w:p>
    <w:p w14:paraId="780D934B" w14:textId="77777777" w:rsidR="001C43DB" w:rsidRPr="00842D58" w:rsidRDefault="001C43DB" w:rsidP="001C43DB">
      <w:pPr>
        <w:spacing w:line="480" w:lineRule="auto"/>
        <w:rPr>
          <w:ins w:id="2045" w:author="Céline" w:date="2019-09-16T20:58:00Z"/>
          <w:rFonts w:ascii="Arial" w:hAnsi="Arial" w:cs="Arial"/>
          <w:b/>
        </w:rPr>
      </w:pPr>
      <w:ins w:id="2046" w:author="Céline" w:date="2019-09-16T20:58:00Z">
        <w:r>
          <w:rPr>
            <w:rFonts w:ascii="Arial" w:hAnsi="Arial" w:cs="Arial"/>
            <w:b/>
          </w:rPr>
          <w:lastRenderedPageBreak/>
          <w:t xml:space="preserve">Significance threshold by GWA </w:t>
        </w:r>
        <w:r w:rsidRPr="00842D58">
          <w:rPr>
            <w:rFonts w:ascii="Arial" w:hAnsi="Arial" w:cs="Arial"/>
            <w:b/>
          </w:rPr>
          <w:t xml:space="preserve">of permuted </w:t>
        </w:r>
        <w:r>
          <w:rPr>
            <w:rFonts w:ascii="Arial" w:hAnsi="Arial" w:cs="Arial"/>
            <w:b/>
          </w:rPr>
          <w:t xml:space="preserve">transcripts </w:t>
        </w:r>
      </w:ins>
    </w:p>
    <w:p w14:paraId="3BD899CF" w14:textId="6CC44158" w:rsidR="001C43DB" w:rsidRPr="00842D58" w:rsidRDefault="001C43DB" w:rsidP="001C43DB">
      <w:pPr>
        <w:spacing w:line="480" w:lineRule="auto"/>
        <w:rPr>
          <w:ins w:id="2047" w:author="Céline" w:date="2019-09-16T20:58:00Z"/>
          <w:rFonts w:ascii="Arial" w:hAnsi="Arial" w:cs="Arial"/>
        </w:rPr>
      </w:pPr>
      <w:ins w:id="2048" w:author="Céline" w:date="2019-09-16T20:58:00Z">
        <w:del w:id="2049" w:author="Dan Kliebenstein" w:date="2019-09-25T09:42:00Z">
          <w:r w:rsidDel="00E20DAA">
            <w:rPr>
              <w:rFonts w:ascii="Arial" w:hAnsi="Arial" w:cs="Arial"/>
            </w:rPr>
            <w:delText>This study performed GWA on</w:delText>
          </w:r>
        </w:del>
      </w:ins>
      <w:ins w:id="2050" w:author="Dan Kliebenstein" w:date="2019-09-25T09:42:00Z">
        <w:r w:rsidR="00E20DAA">
          <w:rPr>
            <w:rFonts w:ascii="Arial" w:hAnsi="Arial" w:cs="Arial"/>
          </w:rPr>
          <w:t>Given the large number of traits used for GWA,</w:t>
        </w:r>
      </w:ins>
      <w:ins w:id="2051" w:author="Céline" w:date="2019-09-16T20:58:00Z">
        <w:r>
          <w:rPr>
            <w:rFonts w:ascii="Arial" w:hAnsi="Arial" w:cs="Arial"/>
          </w:rPr>
          <w:t xml:space="preserve"> 33,214 traits</w:t>
        </w:r>
        <w:del w:id="2052" w:author="Dan Kliebenstein" w:date="2019-09-25T09:42:00Z">
          <w:r w:rsidDel="00E20DAA">
            <w:rPr>
              <w:rFonts w:ascii="Arial" w:hAnsi="Arial" w:cs="Arial"/>
            </w:rPr>
            <w:delText>. With such a high number of phenotypes</w:delText>
          </w:r>
        </w:del>
        <w:r w:rsidR="003B5310">
          <w:rPr>
            <w:rFonts w:ascii="Arial" w:hAnsi="Arial" w:cs="Arial"/>
          </w:rPr>
          <w:t>, full permutation tests</w:t>
        </w:r>
        <w:r>
          <w:rPr>
            <w:rFonts w:ascii="Arial" w:hAnsi="Arial" w:cs="Arial"/>
          </w:rPr>
          <w:t xml:space="preserve"> assess</w:t>
        </w:r>
      </w:ins>
      <w:ins w:id="2053" w:author="Céline" w:date="2019-09-25T12:18:00Z">
        <w:r w:rsidR="003B5310">
          <w:rPr>
            <w:rFonts w:ascii="Arial" w:hAnsi="Arial" w:cs="Arial"/>
          </w:rPr>
          <w:t>ing the</w:t>
        </w:r>
      </w:ins>
      <w:ins w:id="2054" w:author="Céline" w:date="2019-09-16T20:58:00Z">
        <w:r>
          <w:rPr>
            <w:rFonts w:ascii="Arial" w:hAnsi="Arial" w:cs="Arial"/>
          </w:rPr>
          <w:t xml:space="preserve"> significance of all associations </w:t>
        </w:r>
        <w:del w:id="2055" w:author="Dan Kliebenstein" w:date="2019-09-25T09:42:00Z">
          <w:r w:rsidDel="00E20DAA">
            <w:rPr>
              <w:rFonts w:ascii="Arial" w:hAnsi="Arial" w:cs="Arial"/>
            </w:rPr>
            <w:delText>would take years of calculation on a laptop computer</w:delText>
          </w:r>
        </w:del>
      </w:ins>
      <w:ins w:id="2056" w:author="Dan Kliebenstein" w:date="2019-09-25T09:42:00Z">
        <w:r w:rsidR="00E20DAA">
          <w:rPr>
            <w:rFonts w:ascii="Arial" w:hAnsi="Arial" w:cs="Arial"/>
          </w:rPr>
          <w:t>is unfeasible</w:t>
        </w:r>
      </w:ins>
      <w:ins w:id="2057" w:author="Céline" w:date="2019-09-16T20:58:00Z">
        <w:r>
          <w:rPr>
            <w:rFonts w:ascii="Arial" w:hAnsi="Arial" w:cs="Arial"/>
          </w:rPr>
          <w:t>. T</w:t>
        </w:r>
        <w:r w:rsidRPr="00842D58">
          <w:rPr>
            <w:rFonts w:ascii="Arial" w:hAnsi="Arial" w:cs="Arial"/>
          </w:rPr>
          <w:t xml:space="preserve">o </w:t>
        </w:r>
        <w:r>
          <w:rPr>
            <w:rFonts w:ascii="Arial" w:hAnsi="Arial" w:cs="Arial"/>
          </w:rPr>
          <w:t>query</w:t>
        </w:r>
        <w:r w:rsidRPr="00842D58">
          <w:rPr>
            <w:rFonts w:ascii="Arial" w:hAnsi="Arial" w:cs="Arial"/>
          </w:rPr>
          <w:t xml:space="preserve"> for potential patterns</w:t>
        </w:r>
        <w:r>
          <w:rPr>
            <w:rFonts w:ascii="Arial" w:hAnsi="Arial" w:cs="Arial"/>
          </w:rPr>
          <w:t xml:space="preserve"> of association</w:t>
        </w:r>
        <w:r w:rsidRPr="00842D58">
          <w:rPr>
            <w:rFonts w:ascii="Arial" w:hAnsi="Arial" w:cs="Arial"/>
          </w:rPr>
          <w:t xml:space="preserve"> that may exist randomly</w:t>
        </w:r>
        <w:r>
          <w:rPr>
            <w:rFonts w:ascii="Arial" w:hAnsi="Arial" w:cs="Arial"/>
          </w:rPr>
          <w:t xml:space="preserve"> and</w:t>
        </w:r>
        <w:r w:rsidRPr="00842D58">
          <w:rPr>
            <w:rFonts w:ascii="Arial" w:hAnsi="Arial" w:cs="Arial"/>
          </w:rPr>
          <w:t xml:space="preserve"> </w:t>
        </w:r>
        <w:r>
          <w:rPr>
            <w:rFonts w:ascii="Arial" w:hAnsi="Arial" w:cs="Arial"/>
          </w:rPr>
          <w:t>fix global thresholds of likely non-random association of SNPs</w:t>
        </w:r>
        <w:r w:rsidRPr="00842D58">
          <w:rPr>
            <w:rFonts w:ascii="Arial" w:hAnsi="Arial" w:cs="Arial"/>
          </w:rPr>
          <w:t xml:space="preserve"> with transcript variation, we performed </w:t>
        </w:r>
        <w:r>
          <w:rPr>
            <w:rFonts w:ascii="Arial" w:hAnsi="Arial" w:cs="Arial"/>
          </w:rPr>
          <w:t>a</w:t>
        </w:r>
        <w:r w:rsidRPr="00842D58">
          <w:rPr>
            <w:rFonts w:ascii="Arial" w:hAnsi="Arial" w:cs="Arial"/>
          </w:rPr>
          <w:t xml:space="preserve"> comparative </w:t>
        </w:r>
        <w:r>
          <w:rPr>
            <w:rFonts w:ascii="Arial" w:hAnsi="Arial" w:cs="Arial"/>
          </w:rPr>
          <w:t xml:space="preserve">GWA </w:t>
        </w:r>
        <w:r w:rsidRPr="00842D58">
          <w:rPr>
            <w:rFonts w:ascii="Arial" w:hAnsi="Arial" w:cs="Arial"/>
          </w:rPr>
          <w:t>analysis of r</w:t>
        </w:r>
        <w:r>
          <w:rPr>
            <w:rFonts w:ascii="Arial" w:hAnsi="Arial" w:cs="Arial"/>
          </w:rPr>
          <w:t xml:space="preserve">andomized </w:t>
        </w:r>
        <w:r w:rsidRPr="00842D58">
          <w:rPr>
            <w:rFonts w:ascii="Arial" w:hAnsi="Arial" w:cs="Arial"/>
          </w:rPr>
          <w:t>assignment of each transcriptional profile</w:t>
        </w:r>
        <w:r w:rsidRPr="00842D58" w:rsidDel="00AC6180">
          <w:rPr>
            <w:rFonts w:ascii="Arial" w:hAnsi="Arial" w:cs="Arial"/>
          </w:rPr>
          <w:t xml:space="preserve"> </w:t>
        </w:r>
        <w:r w:rsidRPr="00842D58">
          <w:rPr>
            <w:rFonts w:ascii="Arial" w:hAnsi="Arial" w:cs="Arial"/>
          </w:rPr>
          <w:t>across the 96-isolate collection. This analysis include</w:t>
        </w:r>
        <w:r>
          <w:rPr>
            <w:rFonts w:ascii="Arial" w:hAnsi="Arial" w:cs="Arial"/>
          </w:rPr>
          <w:t>d</w:t>
        </w:r>
        <w:r w:rsidRPr="00842D58">
          <w:rPr>
            <w:rFonts w:ascii="Arial" w:hAnsi="Arial" w:cs="Arial"/>
          </w:rPr>
          <w:t xml:space="preserve"> </w:t>
        </w:r>
        <w:r>
          <w:rPr>
            <w:rFonts w:ascii="Arial" w:hAnsi="Arial" w:cs="Arial"/>
          </w:rPr>
          <w:t xml:space="preserve">five independent permutations of </w:t>
        </w:r>
        <w:r w:rsidRPr="00842D58">
          <w:rPr>
            <w:rFonts w:ascii="Arial" w:hAnsi="Arial" w:cs="Arial"/>
          </w:rPr>
          <w:t xml:space="preserve">9,267 randomized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w:t>
        </w:r>
        <w:r>
          <w:rPr>
            <w:rFonts w:ascii="Arial" w:hAnsi="Arial" w:cs="Arial"/>
          </w:rPr>
          <w:t>transcript</w:t>
        </w:r>
        <w:r w:rsidRPr="00842D58">
          <w:rPr>
            <w:rFonts w:ascii="Arial" w:hAnsi="Arial" w:cs="Arial"/>
          </w:rPr>
          <w:t xml:space="preserve">s and 23,947 randomized </w:t>
        </w:r>
        <w:r w:rsidRPr="00842D58">
          <w:rPr>
            <w:rFonts w:ascii="Arial" w:hAnsi="Arial" w:cs="Arial"/>
            <w:i/>
          </w:rPr>
          <w:t>A. thaliana</w:t>
        </w:r>
        <w:r w:rsidRPr="00842D58">
          <w:rPr>
            <w:rFonts w:ascii="Arial" w:hAnsi="Arial" w:cs="Arial"/>
          </w:rPr>
          <w:t xml:space="preserve"> </w:t>
        </w:r>
        <w:r>
          <w:rPr>
            <w:rFonts w:ascii="Arial" w:hAnsi="Arial" w:cs="Arial"/>
          </w:rPr>
          <w:t>transcripts</w:t>
        </w:r>
        <w:r w:rsidRPr="00842D58">
          <w:rPr>
            <w:rFonts w:ascii="Arial" w:hAnsi="Arial" w:cs="Arial"/>
          </w:rPr>
          <w:t>. To</w:t>
        </w:r>
        <w:r>
          <w:rPr>
            <w:rFonts w:ascii="Arial" w:hAnsi="Arial" w:cs="Arial"/>
          </w:rPr>
          <w:t xml:space="preserve"> fix the P-value significance threshold</w:t>
        </w:r>
        <w:r w:rsidRPr="00842D58">
          <w:rPr>
            <w:rFonts w:ascii="Arial" w:hAnsi="Arial" w:cs="Arial"/>
          </w:rPr>
          <w:t xml:space="preserve">, </w:t>
        </w:r>
        <w:r>
          <w:rPr>
            <w:rFonts w:ascii="Arial" w:hAnsi="Arial" w:cs="Arial"/>
          </w:rPr>
          <w:t>we compiled the smallest 5%</w:t>
        </w:r>
        <w:r w:rsidRPr="00007B3D">
          <w:rPr>
            <w:rFonts w:ascii="Arial" w:hAnsi="Arial" w:cs="Arial"/>
            <w:i/>
          </w:rPr>
          <w:t xml:space="preserve"> </w:t>
        </w:r>
        <w:r>
          <w:rPr>
            <w:rFonts w:ascii="Arial" w:hAnsi="Arial" w:cs="Arial"/>
            <w:i/>
          </w:rPr>
          <w:t>P</w:t>
        </w:r>
        <w:r w:rsidRPr="00842D58">
          <w:rPr>
            <w:rFonts w:ascii="Arial" w:hAnsi="Arial" w:cs="Arial"/>
          </w:rPr>
          <w:t>-values</w:t>
        </w:r>
        <w:r>
          <w:rPr>
            <w:rFonts w:ascii="Arial" w:hAnsi="Arial" w:cs="Arial"/>
          </w:rPr>
          <w:t xml:space="preserve"> for each transcript in each permutation and then pooled those values across the five permutations. A conservative threshold was fixed as the median P-value</w:t>
        </w:r>
      </w:ins>
      <w:ins w:id="2058" w:author="Céline" w:date="2019-09-25T12:11:00Z">
        <w:r w:rsidR="0045010F">
          <w:rPr>
            <w:rFonts w:ascii="Arial" w:hAnsi="Arial" w:cs="Arial"/>
          </w:rPr>
          <w:t xml:space="preserve">, </w:t>
        </w:r>
      </w:ins>
      <w:ins w:id="2059" w:author="Céline" w:date="2019-09-16T20:58:00Z">
        <w:r w:rsidRPr="004737AB">
          <w:rPr>
            <w:rFonts w:ascii="Arial" w:hAnsi="Arial" w:cs="Arial"/>
            <w:i/>
          </w:rPr>
          <w:t>p</w:t>
        </w:r>
        <w:r w:rsidRPr="00842D58">
          <w:rPr>
            <w:rFonts w:ascii="Arial" w:hAnsi="Arial" w:cs="Arial"/>
          </w:rPr>
          <w:t xml:space="preserve"> &lt; 1.96e-05 for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and </w:t>
        </w:r>
        <w:r w:rsidRPr="004737AB">
          <w:rPr>
            <w:rFonts w:ascii="Arial" w:hAnsi="Arial" w:cs="Arial"/>
            <w:i/>
          </w:rPr>
          <w:t>p</w:t>
        </w:r>
        <w:r w:rsidRPr="00842D58">
          <w:rPr>
            <w:rFonts w:ascii="Arial" w:hAnsi="Arial" w:cs="Arial"/>
          </w:rPr>
          <w:t xml:space="preserve"> &lt; 2.90e-05 for </w:t>
        </w:r>
        <w:r w:rsidRPr="00842D58">
          <w:rPr>
            <w:rFonts w:ascii="Arial" w:hAnsi="Arial" w:cs="Arial"/>
            <w:i/>
          </w:rPr>
          <w:t>A. thaliana</w:t>
        </w:r>
        <w:r w:rsidRPr="00842D58">
          <w:rPr>
            <w:rFonts w:ascii="Arial" w:hAnsi="Arial" w:cs="Arial"/>
          </w:rPr>
          <w:t>. Permutation approaches are often more effective than</w:t>
        </w:r>
        <w:r>
          <w:rPr>
            <w:rFonts w:ascii="Arial" w:hAnsi="Arial" w:cs="Arial"/>
          </w:rPr>
          <w:t xml:space="preserve"> a priori</w:t>
        </w:r>
        <w:r w:rsidRPr="00842D58">
          <w:rPr>
            <w:rFonts w:ascii="Arial" w:hAnsi="Arial" w:cs="Arial"/>
          </w:rPr>
          <w:t xml:space="preserve"> </w:t>
        </w:r>
        <w:r w:rsidRPr="004737AB">
          <w:rPr>
            <w:rFonts w:ascii="Arial" w:hAnsi="Arial" w:cs="Arial"/>
            <w:i/>
          </w:rPr>
          <w:t>P</w:t>
        </w:r>
        <w:r w:rsidRPr="00842D58">
          <w:rPr>
            <w:rFonts w:ascii="Arial" w:hAnsi="Arial" w:cs="Arial"/>
          </w:rPr>
          <w:t>-value threshold</w:t>
        </w:r>
        <w:r>
          <w:rPr>
            <w:rFonts w:ascii="Arial" w:hAnsi="Arial" w:cs="Arial"/>
          </w:rPr>
          <w:t>s</w:t>
        </w:r>
        <w:r w:rsidRPr="00842D58">
          <w:rPr>
            <w:rFonts w:ascii="Arial" w:hAnsi="Arial" w:cs="Arial"/>
          </w:rPr>
          <w:t xml:space="preserve"> </w:t>
        </w:r>
        <w:r>
          <w:rPr>
            <w:rFonts w:ascii="Arial" w:hAnsi="Arial" w:cs="Arial"/>
          </w:rPr>
          <w:t>to</w:t>
        </w:r>
        <w:r w:rsidRPr="00842D58">
          <w:rPr>
            <w:rFonts w:ascii="Arial" w:hAnsi="Arial" w:cs="Arial"/>
          </w:rPr>
          <w:t xml:space="preserve"> determin</w:t>
        </w:r>
        <w:r>
          <w:rPr>
            <w:rFonts w:ascii="Arial" w:hAnsi="Arial" w:cs="Arial"/>
          </w:rPr>
          <w:t>e</w:t>
        </w:r>
        <w:r w:rsidRPr="00842D58">
          <w:rPr>
            <w:rFonts w:ascii="Arial" w:hAnsi="Arial" w:cs="Arial"/>
          </w:rPr>
          <w:t xml:space="preserve"> significance </w:t>
        </w:r>
        <w:r>
          <w:rPr>
            <w:rFonts w:ascii="Arial" w:hAnsi="Arial" w:cs="Arial"/>
          </w:rPr>
          <w:t>thresholds of</w:t>
        </w:r>
        <w:r w:rsidRPr="00842D58">
          <w:rPr>
            <w:rFonts w:ascii="Arial" w:hAnsi="Arial" w:cs="Arial"/>
          </w:rPr>
          <w:t xml:space="preserve"> GWA studies with </w:t>
        </w:r>
        <w:r>
          <w:rPr>
            <w:rFonts w:ascii="Arial" w:hAnsi="Arial" w:cs="Arial"/>
          </w:rPr>
          <w:t>large number of</w:t>
        </w:r>
        <w:r w:rsidRPr="00842D58">
          <w:rPr>
            <w:rFonts w:ascii="Arial" w:hAnsi="Arial" w:cs="Arial"/>
          </w:rPr>
          <w:t xml:space="preserve"> phenotypes </w:t>
        </w:r>
        <w:r w:rsidRPr="00842D58">
          <w:rPr>
            <w:rFonts w:ascii="Arial" w:hAnsi="Arial" w:cs="Arial"/>
          </w:rPr>
          <w:fldChar w:fldCharType="begin"/>
        </w:r>
      </w:ins>
      <w:r w:rsidR="00F77212">
        <w:rPr>
          <w:rFonts w:ascii="Arial" w:hAnsi="Arial" w:cs="Arial"/>
        </w:rPr>
        <w:instrText xml:space="preserve"> ADDIN EN.CITE &lt;EndNote&gt;&lt;Cite&gt;&lt;Author&gt;Evans&lt;/Author&gt;&lt;Year&gt;2006&lt;/Year&gt;&lt;RecNum&gt;72&lt;/RecNum&gt;&lt;DisplayText&gt;(&lt;style face="smallcaps"&gt;Evans and Cardon&lt;/style&gt; 2006)&lt;/DisplayText&gt;&lt;record&gt;&lt;rec-number&gt;72&lt;/rec-number&gt;&lt;foreign-keys&gt;&lt;key app="EN" db-id="xfrzr0evkvr902e2fw7xr021sxvavap5rpvx" timestamp="1568759431"&gt;72&lt;/key&gt;&lt;/foreign-keys&gt;&lt;ref-type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ins w:id="2060" w:author="Céline" w:date="2019-09-16T20:58:00Z">
        <w:r w:rsidRPr="00842D58">
          <w:rPr>
            <w:rFonts w:ascii="Arial" w:hAnsi="Arial" w:cs="Arial"/>
          </w:rPr>
          <w:fldChar w:fldCharType="separate"/>
        </w:r>
        <w:r>
          <w:rPr>
            <w:rFonts w:ascii="Arial" w:hAnsi="Arial" w:cs="Arial"/>
            <w:noProof/>
          </w:rPr>
          <w:t>(</w:t>
        </w:r>
        <w:r w:rsidRPr="00891406">
          <w:rPr>
            <w:rFonts w:ascii="Arial" w:hAnsi="Arial" w:cs="Arial"/>
            <w:smallCaps/>
            <w:noProof/>
          </w:rPr>
          <w:t>Evans and Cardon</w:t>
        </w:r>
        <w:r>
          <w:rPr>
            <w:rFonts w:ascii="Arial" w:hAnsi="Arial" w:cs="Arial"/>
            <w:noProof/>
          </w:rPr>
          <w:t xml:space="preserve"> 2006)</w:t>
        </w:r>
        <w:r w:rsidRPr="00842D58">
          <w:rPr>
            <w:rFonts w:ascii="Arial" w:hAnsi="Arial" w:cs="Arial"/>
          </w:rPr>
          <w:fldChar w:fldCharType="end"/>
        </w:r>
        <w:r w:rsidRPr="00842D58">
          <w:rPr>
            <w:rFonts w:ascii="Arial" w:hAnsi="Arial" w:cs="Arial"/>
          </w:rPr>
          <w:t xml:space="preserve">. </w:t>
        </w:r>
      </w:ins>
    </w:p>
    <w:p w14:paraId="0FBADB18" w14:textId="4238177F" w:rsidR="003D14D0" w:rsidRPr="00842D58" w:rsidDel="001C43DB" w:rsidRDefault="003D14D0" w:rsidP="003D14D0">
      <w:pPr>
        <w:spacing w:line="480" w:lineRule="auto"/>
        <w:rPr>
          <w:del w:id="2061" w:author="Céline" w:date="2019-09-16T20:58:00Z"/>
          <w:rFonts w:ascii="Arial" w:hAnsi="Arial" w:cs="Arial"/>
          <w:b/>
        </w:rPr>
      </w:pPr>
      <w:del w:id="2062" w:author="Céline" w:date="2019-09-16T20:58:00Z">
        <w:r w:rsidRPr="00842D58" w:rsidDel="001C43DB">
          <w:rPr>
            <w:rFonts w:ascii="Arial" w:hAnsi="Arial" w:cs="Arial"/>
            <w:b/>
          </w:rPr>
          <w:delText xml:space="preserve">Genome wide association of permuted </w:delText>
        </w:r>
      </w:del>
      <w:del w:id="2063" w:author="Céline" w:date="2019-09-13T12:56:00Z">
        <w:r w:rsidRPr="00842D58" w:rsidDel="00AC6180">
          <w:rPr>
            <w:rFonts w:ascii="Arial" w:hAnsi="Arial" w:cs="Arial"/>
            <w:b/>
          </w:rPr>
          <w:delText>phenotypes</w:delText>
        </w:r>
      </w:del>
    </w:p>
    <w:p w14:paraId="0E73DF8B" w14:textId="08386F2C" w:rsidR="003D14D0" w:rsidRPr="00842D58" w:rsidDel="001C43DB" w:rsidRDefault="003D14D0" w:rsidP="003D14D0">
      <w:pPr>
        <w:spacing w:line="480" w:lineRule="auto"/>
        <w:ind w:firstLine="720"/>
        <w:rPr>
          <w:del w:id="2064" w:author="Céline" w:date="2019-09-16T20:58:00Z"/>
          <w:rFonts w:ascii="Arial" w:hAnsi="Arial" w:cs="Arial"/>
        </w:rPr>
      </w:pPr>
      <w:del w:id="2065" w:author="Céline" w:date="2019-09-16T20:58:00Z">
        <w:r w:rsidRPr="00842D58" w:rsidDel="001C43DB">
          <w:rPr>
            <w:rFonts w:ascii="Arial" w:hAnsi="Arial" w:cs="Arial"/>
          </w:rPr>
          <w:delText xml:space="preserve">To </w:delText>
        </w:r>
      </w:del>
      <w:ins w:id="2066" w:author="Dan Kliebenstein" w:date="2019-09-13T15:58:00Z">
        <w:del w:id="2067" w:author="Céline" w:date="2019-09-16T20:58:00Z">
          <w:r w:rsidR="003564AA" w:rsidDel="001C43DB">
            <w:rPr>
              <w:rFonts w:ascii="Arial" w:hAnsi="Arial" w:cs="Arial"/>
            </w:rPr>
            <w:delText>identify</w:delText>
          </w:r>
        </w:del>
      </w:ins>
      <w:ins w:id="2068" w:author="Dan Kliebenstein" w:date="2019-09-13T15:59:00Z">
        <w:del w:id="2069" w:author="Céline" w:date="2019-09-16T20:58:00Z">
          <w:r w:rsidR="003564AA" w:rsidDel="001C43DB">
            <w:rPr>
              <w:rFonts w:ascii="Arial" w:hAnsi="Arial" w:cs="Arial"/>
            </w:rPr>
            <w:delText>for calling</w:delText>
          </w:r>
        </w:del>
      </w:ins>
      <w:del w:id="2070" w:author="Céline" w:date="2019-09-13T12:55:00Z">
        <w:r w:rsidRPr="00842D58" w:rsidDel="00AC6180">
          <w:rPr>
            <w:rFonts w:ascii="Arial" w:hAnsi="Arial" w:cs="Arial"/>
          </w:rPr>
          <w:delText>validate</w:delText>
        </w:r>
      </w:del>
      <w:del w:id="2071" w:author="Céline" w:date="2019-09-13T12:56:00Z">
        <w:r w:rsidRPr="00842D58" w:rsidDel="00AC6180">
          <w:rPr>
            <w:rFonts w:ascii="Arial" w:hAnsi="Arial" w:cs="Arial"/>
          </w:rPr>
          <w:delText xml:space="preserve"> SNPs as </w:delText>
        </w:r>
      </w:del>
      <w:del w:id="2072" w:author="Céline" w:date="2019-09-16T20:58:00Z">
        <w:r w:rsidRPr="00842D58" w:rsidDel="001C43DB">
          <w:rPr>
            <w:rFonts w:ascii="Arial" w:hAnsi="Arial" w:cs="Arial"/>
          </w:rPr>
          <w:delText>significant</w:delText>
        </w:r>
      </w:del>
      <w:del w:id="2073" w:author="Céline" w:date="2019-09-13T12:56:00Z">
        <w:r w:rsidRPr="00842D58" w:rsidDel="00AC6180">
          <w:rPr>
            <w:rFonts w:ascii="Arial" w:hAnsi="Arial" w:cs="Arial"/>
          </w:rPr>
          <w:delText>ly associated</w:delText>
        </w:r>
      </w:del>
      <w:del w:id="2074" w:author="Céline" w:date="2019-09-16T20:58:00Z">
        <w:r w:rsidRPr="00842D58" w:rsidDel="001C43DB">
          <w:rPr>
            <w:rFonts w:ascii="Arial" w:hAnsi="Arial" w:cs="Arial"/>
          </w:rPr>
          <w:delText xml:space="preserve"> with transcript variation, we performed a comparative analysis of randomized </w:delText>
        </w:r>
      </w:del>
      <w:del w:id="2075" w:author="Céline" w:date="2019-09-13T12:57:00Z">
        <w:r w:rsidRPr="00842D58" w:rsidDel="00AC6180">
          <w:rPr>
            <w:rFonts w:ascii="Arial" w:hAnsi="Arial" w:cs="Arial"/>
          </w:rPr>
          <w:delText>phenotype</w:delText>
        </w:r>
      </w:del>
      <w:del w:id="2076" w:author="Céline" w:date="2019-09-16T20:58:00Z">
        <w:r w:rsidRPr="00842D58" w:rsidDel="001C43DB">
          <w:rPr>
            <w:rFonts w:ascii="Arial" w:hAnsi="Arial" w:cs="Arial"/>
          </w:rPr>
          <w:delText xml:space="preserve">s. Taking each transcriptional profile, we randomized the assignment of </w:delText>
        </w:r>
      </w:del>
      <w:del w:id="2077" w:author="Céline" w:date="2019-09-13T12:57:00Z">
        <w:r w:rsidRPr="00842D58" w:rsidDel="00AC6180">
          <w:rPr>
            <w:rFonts w:ascii="Arial" w:hAnsi="Arial" w:cs="Arial"/>
          </w:rPr>
          <w:delText>phenotypes</w:delText>
        </w:r>
      </w:del>
      <w:del w:id="2078" w:author="Céline" w:date="2019-09-16T20:58:00Z">
        <w:r w:rsidRPr="00842D58" w:rsidDel="001C43DB">
          <w:rPr>
            <w:rFonts w:ascii="Arial" w:hAnsi="Arial" w:cs="Arial"/>
          </w:rPr>
          <w:delText xml:space="preserve"> across the 96-isolate collection. This analysis includes 9,267 randomized </w:delText>
        </w:r>
        <w:r w:rsidRPr="00842D58" w:rsidDel="001C43DB">
          <w:rPr>
            <w:rFonts w:ascii="Arial" w:hAnsi="Arial" w:cs="Arial"/>
            <w:i/>
          </w:rPr>
          <w:delText>B. cinerea</w:delText>
        </w:r>
        <w:r w:rsidRPr="00842D58" w:rsidDel="001C43DB">
          <w:rPr>
            <w:rFonts w:ascii="Arial" w:hAnsi="Arial" w:cs="Arial"/>
          </w:rPr>
          <w:delText xml:space="preserve"> </w:delText>
        </w:r>
      </w:del>
      <w:del w:id="2079" w:author="Céline" w:date="2019-09-13T12:58:00Z">
        <w:r w:rsidRPr="00842D58" w:rsidDel="00AC6180">
          <w:rPr>
            <w:rFonts w:ascii="Arial" w:hAnsi="Arial" w:cs="Arial"/>
          </w:rPr>
          <w:delText>phe</w:delText>
        </w:r>
      </w:del>
      <w:del w:id="2080" w:author="Céline" w:date="2019-09-13T12:57:00Z">
        <w:r w:rsidRPr="00842D58" w:rsidDel="00AC6180">
          <w:rPr>
            <w:rFonts w:ascii="Arial" w:hAnsi="Arial" w:cs="Arial"/>
          </w:rPr>
          <w:delText>notype</w:delText>
        </w:r>
      </w:del>
      <w:del w:id="2081" w:author="Céline" w:date="2019-09-16T20:58:00Z">
        <w:r w:rsidRPr="00842D58" w:rsidDel="001C43DB">
          <w:rPr>
            <w:rFonts w:ascii="Arial" w:hAnsi="Arial" w:cs="Arial"/>
          </w:rPr>
          <w:delText xml:space="preserve">s and 23,947 randomized </w:delText>
        </w:r>
        <w:r w:rsidRPr="00842D58" w:rsidDel="001C43DB">
          <w:rPr>
            <w:rFonts w:ascii="Arial" w:hAnsi="Arial" w:cs="Arial"/>
            <w:i/>
          </w:rPr>
          <w:delText>A. thaliana</w:delText>
        </w:r>
        <w:r w:rsidRPr="00842D58" w:rsidDel="001C43DB">
          <w:rPr>
            <w:rFonts w:ascii="Arial" w:hAnsi="Arial" w:cs="Arial"/>
          </w:rPr>
          <w:delText xml:space="preserve"> </w:delText>
        </w:r>
      </w:del>
      <w:del w:id="2082" w:author="Céline" w:date="2019-09-13T12:58:00Z">
        <w:r w:rsidRPr="00842D58" w:rsidDel="00AC6180">
          <w:rPr>
            <w:rFonts w:ascii="Arial" w:hAnsi="Arial" w:cs="Arial"/>
          </w:rPr>
          <w:delText>phenotypes</w:delText>
        </w:r>
      </w:del>
      <w:del w:id="2083" w:author="Céline" w:date="2019-09-16T20:58:00Z">
        <w:r w:rsidRPr="00842D58" w:rsidDel="001C43DB">
          <w:rPr>
            <w:rFonts w:ascii="Arial" w:hAnsi="Arial" w:cs="Arial"/>
          </w:rPr>
          <w:delText>, one from each measured expression profile. We repeated this randomization in a 5x permutation</w:delText>
        </w:r>
      </w:del>
      <w:ins w:id="2084" w:author="Dan Kliebenstein" w:date="2019-08-19T15:54:00Z">
        <w:del w:id="2085" w:author="Céline" w:date="2019-09-16T20:58:00Z">
          <w:r w:rsidR="00DF2FA4" w:rsidDel="001C43DB">
            <w:rPr>
              <w:rFonts w:ascii="Arial" w:hAnsi="Arial" w:cs="Arial"/>
            </w:rPr>
            <w:delText>five independent times to obtain five permutations</w:delText>
          </w:r>
        </w:del>
      </w:ins>
      <w:del w:id="2086" w:author="Céline" w:date="2019-09-16T20:58:00Z">
        <w:r w:rsidRPr="00842D58" w:rsidDel="001C43DB">
          <w:rPr>
            <w:rFonts w:ascii="Arial" w:hAnsi="Arial" w:cs="Arial"/>
          </w:rPr>
          <w:delText xml:space="preserve">. We ran GEMMA on each of these permutations, and plotted SNP </w:delText>
        </w:r>
        <w:r w:rsidR="004737AB" w:rsidRPr="004737AB" w:rsidDel="001C43DB">
          <w:rPr>
            <w:rFonts w:ascii="Arial" w:hAnsi="Arial" w:cs="Arial"/>
            <w:i/>
          </w:rPr>
          <w:delText>P</w:delText>
        </w:r>
        <w:r w:rsidRPr="00842D58" w:rsidDel="001C43DB">
          <w:rPr>
            <w:rFonts w:ascii="Arial" w:hAnsi="Arial" w:cs="Arial"/>
          </w:rPr>
          <w:delText xml:space="preserve">-value vs. position (Figure </w:delText>
        </w:r>
        <w:r w:rsidR="00610565" w:rsidDel="001C43DB">
          <w:rPr>
            <w:rFonts w:ascii="Arial" w:hAnsi="Arial" w:cs="Arial"/>
          </w:rPr>
          <w:delText>1</w:delText>
        </w:r>
        <w:r w:rsidRPr="00842D58" w:rsidDel="001C43DB">
          <w:rPr>
            <w:rFonts w:ascii="Arial" w:hAnsi="Arial" w:cs="Arial"/>
          </w:rPr>
          <w:delText>). To</w:delText>
        </w:r>
      </w:del>
      <w:del w:id="2087" w:author="Céline" w:date="2019-09-13T12:59:00Z">
        <w:r w:rsidRPr="00842D58" w:rsidDel="00AC6180">
          <w:rPr>
            <w:rFonts w:ascii="Arial" w:hAnsi="Arial" w:cs="Arial"/>
          </w:rPr>
          <w:delText xml:space="preserve"> threshold our individual expression profile GEMMA outputs</w:delText>
        </w:r>
      </w:del>
      <w:del w:id="2088" w:author="Céline" w:date="2019-09-16T20:58:00Z">
        <w:r w:rsidRPr="00842D58" w:rsidDel="001C43DB">
          <w:rPr>
            <w:rFonts w:ascii="Arial" w:hAnsi="Arial" w:cs="Arial"/>
          </w:rPr>
          <w:delText xml:space="preserve">, </w:delText>
        </w:r>
      </w:del>
      <w:ins w:id="2089" w:author="Dan Kliebenstein" w:date="2019-08-29T16:18:00Z">
        <w:del w:id="2090" w:author="Céline" w:date="2019-09-16T20:58:00Z">
          <w:r w:rsidR="00007B3D" w:rsidDel="001C43DB">
            <w:rPr>
              <w:rFonts w:ascii="Arial" w:hAnsi="Arial" w:cs="Arial"/>
            </w:rPr>
            <w:delText>we compiled the</w:delText>
          </w:r>
          <w:r w:rsidR="00007B3D" w:rsidRPr="00007B3D" w:rsidDel="001C43DB">
            <w:rPr>
              <w:rFonts w:ascii="Arial" w:hAnsi="Arial" w:cs="Arial"/>
              <w:i/>
            </w:rPr>
            <w:delText xml:space="preserve"> </w:delText>
          </w:r>
          <w:r w:rsidR="00007B3D" w:rsidDel="001C43DB">
            <w:rPr>
              <w:rFonts w:ascii="Arial" w:hAnsi="Arial" w:cs="Arial"/>
              <w:i/>
            </w:rPr>
            <w:delText>P</w:delText>
          </w:r>
          <w:r w:rsidR="00007B3D" w:rsidRPr="00842D58" w:rsidDel="001C43DB">
            <w:rPr>
              <w:rFonts w:ascii="Arial" w:hAnsi="Arial" w:cs="Arial"/>
            </w:rPr>
            <w:delText>-values</w:delText>
          </w:r>
          <w:r w:rsidR="00007B3D" w:rsidDel="001C43DB">
            <w:rPr>
              <w:rFonts w:ascii="Arial" w:hAnsi="Arial" w:cs="Arial"/>
            </w:rPr>
            <w:delText xml:space="preserve"> from the most significant 5% of SNPs for each transcript in each permutation and then pooled those </w:delText>
          </w:r>
        </w:del>
        <w:del w:id="2091" w:author="Céline" w:date="2019-09-13T13:01:00Z">
          <w:r w:rsidR="00007B3D" w:rsidDel="00AC6180">
            <w:rPr>
              <w:rFonts w:ascii="Arial" w:hAnsi="Arial" w:cs="Arial"/>
            </w:rPr>
            <w:delText xml:space="preserve">with </w:delText>
          </w:r>
        </w:del>
      </w:ins>
      <w:ins w:id="2092" w:author="Dan Kliebenstein" w:date="2019-08-29T16:19:00Z">
        <w:del w:id="2093" w:author="Céline" w:date="2019-09-13T13:01:00Z">
          <w:r w:rsidR="00007B3D" w:rsidDel="00AC6180">
            <w:rPr>
              <w:rFonts w:ascii="Arial" w:hAnsi="Arial" w:cs="Arial"/>
            </w:rPr>
            <w:delText>the</w:delText>
          </w:r>
        </w:del>
      </w:ins>
      <w:ins w:id="2094" w:author="Dan Kliebenstein" w:date="2019-08-29T16:18:00Z">
        <w:del w:id="2095" w:author="Céline" w:date="2019-09-13T13:01:00Z">
          <w:r w:rsidR="00007B3D" w:rsidDel="00AC6180">
            <w:rPr>
              <w:rFonts w:ascii="Arial" w:hAnsi="Arial" w:cs="Arial"/>
            </w:rPr>
            <w:delText xml:space="preserve"> </w:delText>
          </w:r>
        </w:del>
      </w:ins>
      <w:ins w:id="2096" w:author="Dan Kliebenstein" w:date="2019-08-29T16:19:00Z">
        <w:del w:id="2097" w:author="Céline" w:date="2019-09-13T13:01:00Z">
          <w:r w:rsidR="00007B3D" w:rsidRPr="00007B3D" w:rsidDel="00AC6180">
            <w:rPr>
              <w:rFonts w:ascii="Arial" w:hAnsi="Arial" w:cs="Arial"/>
              <w:i/>
              <w:rPrChange w:id="2098" w:author="Dan Kliebenstein" w:date="2019-08-29T16:19:00Z">
                <w:rPr>
                  <w:rFonts w:ascii="Arial" w:hAnsi="Arial" w:cs="Arial"/>
                </w:rPr>
              </w:rPrChange>
            </w:rPr>
            <w:delText>P</w:delText>
          </w:r>
          <w:r w:rsidR="00007B3D" w:rsidDel="00AC6180">
            <w:rPr>
              <w:rFonts w:ascii="Arial" w:hAnsi="Arial" w:cs="Arial"/>
            </w:rPr>
            <w:delText xml:space="preserve">-values from the other </w:delText>
          </w:r>
        </w:del>
        <w:del w:id="2099" w:author="Céline" w:date="2019-09-16T20:58:00Z">
          <w:r w:rsidR="00007B3D" w:rsidDel="001C43DB">
            <w:rPr>
              <w:rFonts w:ascii="Arial" w:hAnsi="Arial" w:cs="Arial"/>
            </w:rPr>
            <w:delText xml:space="preserve">permutations. For a conservative threshold, </w:delText>
          </w:r>
        </w:del>
      </w:ins>
      <w:del w:id="2100" w:author="Céline" w:date="2019-09-16T20:58:00Z">
        <w:r w:rsidRPr="00842D58" w:rsidDel="001C43DB">
          <w:rPr>
            <w:rFonts w:ascii="Arial" w:hAnsi="Arial" w:cs="Arial"/>
          </w:rPr>
          <w:delText xml:space="preserve">we considered </w:delText>
        </w:r>
      </w:del>
      <w:ins w:id="2101" w:author="Dan Kliebenstein" w:date="2019-08-29T16:20:00Z">
        <w:del w:id="2102" w:author="Céline" w:date="2019-09-16T20:58:00Z">
          <w:r w:rsidR="00007B3D" w:rsidDel="001C43DB">
            <w:rPr>
              <w:rFonts w:ascii="Arial" w:hAnsi="Arial" w:cs="Arial"/>
            </w:rPr>
            <w:delText>utilized the median of th</w:delText>
          </w:r>
        </w:del>
        <w:del w:id="2103" w:author="Céline" w:date="2019-09-13T13:03:00Z">
          <w:r w:rsidR="00007B3D" w:rsidDel="00AC6180">
            <w:rPr>
              <w:rFonts w:ascii="Arial" w:hAnsi="Arial" w:cs="Arial"/>
            </w:rPr>
            <w:delText xml:space="preserve">is </w:delText>
          </w:r>
        </w:del>
        <w:del w:id="2104" w:author="Céline" w:date="2019-09-13T13:02:00Z">
          <w:r w:rsidR="00007B3D" w:rsidDel="00AC6180">
            <w:rPr>
              <w:rFonts w:ascii="Arial" w:hAnsi="Arial" w:cs="Arial"/>
            </w:rPr>
            <w:delText>compiled list of 5</w:delText>
          </w:r>
          <w:r w:rsidR="00007B3D" w:rsidRPr="00007B3D" w:rsidDel="00AC6180">
            <w:rPr>
              <w:rFonts w:ascii="Arial" w:hAnsi="Arial" w:cs="Arial"/>
              <w:vertAlign w:val="superscript"/>
              <w:rPrChange w:id="2105" w:author="Dan Kliebenstein" w:date="2019-08-29T16:20:00Z">
                <w:rPr>
                  <w:rFonts w:ascii="Arial" w:hAnsi="Arial" w:cs="Arial"/>
                </w:rPr>
              </w:rPrChange>
            </w:rPr>
            <w:delText>th</w:delText>
          </w:r>
          <w:r w:rsidR="00007B3D" w:rsidDel="00AC6180">
            <w:rPr>
              <w:rFonts w:ascii="Arial" w:hAnsi="Arial" w:cs="Arial"/>
            </w:rPr>
            <w:delText xml:space="preserve"> percentile </w:delText>
          </w:r>
        </w:del>
      </w:ins>
      <w:del w:id="2106" w:author="Céline" w:date="2019-09-16T20:58:00Z">
        <w:r w:rsidR="004737AB" w:rsidDel="001C43DB">
          <w:rPr>
            <w:rFonts w:ascii="Arial" w:hAnsi="Arial" w:cs="Arial"/>
            <w:i/>
          </w:rPr>
          <w:delText>P</w:delText>
        </w:r>
        <w:r w:rsidRPr="00842D58" w:rsidDel="001C43DB">
          <w:rPr>
            <w:rFonts w:ascii="Arial" w:hAnsi="Arial" w:cs="Arial"/>
          </w:rPr>
          <w:delText xml:space="preserve">-values below the average 5% permutation threshold as significant; </w:delText>
        </w:r>
        <w:r w:rsidRPr="004737AB" w:rsidDel="001C43DB">
          <w:rPr>
            <w:rFonts w:ascii="Arial" w:hAnsi="Arial" w:cs="Arial"/>
            <w:i/>
          </w:rPr>
          <w:delText>p</w:delText>
        </w:r>
        <w:r w:rsidRPr="00842D58" w:rsidDel="001C43DB">
          <w:rPr>
            <w:rFonts w:ascii="Arial" w:hAnsi="Arial" w:cs="Arial"/>
          </w:rPr>
          <w:delText xml:space="preserve"> &lt; 1.96e-05 for </w:delText>
        </w:r>
        <w:r w:rsidRPr="00842D58" w:rsidDel="001C43DB">
          <w:rPr>
            <w:rFonts w:ascii="Arial" w:hAnsi="Arial" w:cs="Arial"/>
            <w:i/>
          </w:rPr>
          <w:delText>B. cinerea</w:delText>
        </w:r>
        <w:r w:rsidRPr="00842D58" w:rsidDel="001C43DB">
          <w:rPr>
            <w:rFonts w:ascii="Arial" w:hAnsi="Arial" w:cs="Arial"/>
          </w:rPr>
          <w:delText xml:space="preserve"> and </w:delText>
        </w:r>
        <w:r w:rsidRPr="004737AB" w:rsidDel="001C43DB">
          <w:rPr>
            <w:rFonts w:ascii="Arial" w:hAnsi="Arial" w:cs="Arial"/>
            <w:i/>
          </w:rPr>
          <w:delText>p</w:delText>
        </w:r>
        <w:r w:rsidRPr="00842D58" w:rsidDel="001C43DB">
          <w:rPr>
            <w:rFonts w:ascii="Arial" w:hAnsi="Arial" w:cs="Arial"/>
          </w:rPr>
          <w:delText xml:space="preserve"> &lt; 2.90e-05 for </w:delText>
        </w:r>
        <w:r w:rsidRPr="00842D58" w:rsidDel="001C43DB">
          <w:rPr>
            <w:rFonts w:ascii="Arial" w:hAnsi="Arial" w:cs="Arial"/>
            <w:i/>
          </w:rPr>
          <w:delText>A. thaliana</w:delText>
        </w:r>
        <w:r w:rsidRPr="00842D58" w:rsidDel="001C43DB">
          <w:rPr>
            <w:rFonts w:ascii="Arial" w:hAnsi="Arial" w:cs="Arial"/>
          </w:rPr>
          <w:delText>. Permutation approaches are often more effective than</w:delText>
        </w:r>
      </w:del>
      <w:ins w:id="2107" w:author="Dan Kliebenstein" w:date="2019-08-29T16:21:00Z">
        <w:del w:id="2108" w:author="Céline" w:date="2019-09-16T20:58:00Z">
          <w:r w:rsidR="00007B3D" w:rsidDel="001C43DB">
            <w:rPr>
              <w:rFonts w:ascii="Arial" w:hAnsi="Arial" w:cs="Arial"/>
            </w:rPr>
            <w:delText xml:space="preserve"> </w:delText>
          </w:r>
          <w:r w:rsidR="00007B3D" w:rsidRPr="003564AA" w:rsidDel="001C43DB">
            <w:rPr>
              <w:rFonts w:ascii="Arial" w:hAnsi="Arial" w:cs="Arial"/>
              <w:i/>
              <w:rPrChange w:id="2109" w:author="Dan Kliebenstein" w:date="2019-09-13T15:59:00Z">
                <w:rPr>
                  <w:rFonts w:ascii="Arial" w:hAnsi="Arial" w:cs="Arial"/>
                </w:rPr>
              </w:rPrChange>
            </w:rPr>
            <w:delText>a priori</w:delText>
          </w:r>
        </w:del>
      </w:ins>
      <w:del w:id="2110" w:author="Céline" w:date="2019-09-16T20:58:00Z">
        <w:r w:rsidRPr="00842D58" w:rsidDel="001C43DB">
          <w:rPr>
            <w:rFonts w:ascii="Arial" w:hAnsi="Arial" w:cs="Arial"/>
          </w:rPr>
          <w:delText xml:space="preserve"> </w:delText>
        </w:r>
        <w:r w:rsidR="004737AB" w:rsidRPr="004737AB" w:rsidDel="001C43DB">
          <w:rPr>
            <w:rFonts w:ascii="Arial" w:hAnsi="Arial" w:cs="Arial"/>
            <w:i/>
          </w:rPr>
          <w:delText>P</w:delText>
        </w:r>
        <w:r w:rsidRPr="00842D58" w:rsidDel="001C43DB">
          <w:rPr>
            <w:rFonts w:ascii="Arial" w:hAnsi="Arial" w:cs="Arial"/>
          </w:rPr>
          <w:delText xml:space="preserve">-value thresholding for determining significance </w:delText>
        </w:r>
      </w:del>
      <w:del w:id="2111" w:author="Céline" w:date="2019-09-13T13:04:00Z">
        <w:r w:rsidRPr="00842D58" w:rsidDel="00AC6180">
          <w:rPr>
            <w:rFonts w:ascii="Arial" w:hAnsi="Arial" w:cs="Arial"/>
          </w:rPr>
          <w:delText>across</w:delText>
        </w:r>
      </w:del>
      <w:del w:id="2112" w:author="Céline" w:date="2019-09-16T20:58:00Z">
        <w:r w:rsidRPr="00842D58" w:rsidDel="001C43DB">
          <w:rPr>
            <w:rFonts w:ascii="Arial" w:hAnsi="Arial" w:cs="Arial"/>
          </w:rPr>
          <w:delText xml:space="preserve"> GWA studies with many phenotypes </w:delText>
        </w:r>
        <w:r w:rsidRPr="00842D58" w:rsidDel="001C43DB">
          <w:rPr>
            <w:rFonts w:ascii="Arial" w:hAnsi="Arial" w:cs="Arial"/>
          </w:rPr>
          <w:fldChar w:fldCharType="begin"/>
        </w:r>
        <w:r w:rsidR="00891406" w:rsidDel="001C43DB">
          <w:rPr>
            <w:rFonts w:ascii="Arial" w:hAnsi="Arial" w:cs="Arial"/>
          </w:rPr>
          <w:delInstrText xml:space="preserve"> ADDIN EN.CITE &lt;EndNote&gt;&lt;Cite&gt;&lt;Author&gt;Evans&lt;/Author&gt;&lt;Year&gt;2006&lt;/Year&gt;&lt;RecNum&gt;1176&lt;/RecNum&gt;&lt;DisplayText&gt;(&lt;style face="smallcaps"&gt;Evans and Cardon&lt;/style&gt;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delInstrText>
        </w:r>
        <w:r w:rsidRPr="00842D58" w:rsidDel="001C43DB">
          <w:rPr>
            <w:rFonts w:ascii="Arial" w:hAnsi="Arial" w:cs="Arial"/>
          </w:rPr>
          <w:fldChar w:fldCharType="separate"/>
        </w:r>
        <w:r w:rsidR="00891406" w:rsidDel="001C43DB">
          <w:rPr>
            <w:rFonts w:ascii="Arial" w:hAnsi="Arial" w:cs="Arial"/>
            <w:noProof/>
          </w:rPr>
          <w:delText>(</w:delText>
        </w:r>
        <w:r w:rsidR="00891406" w:rsidRPr="00891406" w:rsidDel="001C43DB">
          <w:rPr>
            <w:rFonts w:ascii="Arial" w:hAnsi="Arial" w:cs="Arial"/>
            <w:smallCaps/>
            <w:noProof/>
          </w:rPr>
          <w:delText>Evans and Cardon</w:delText>
        </w:r>
        <w:r w:rsidR="00891406" w:rsidDel="001C43DB">
          <w:rPr>
            <w:rFonts w:ascii="Arial" w:hAnsi="Arial" w:cs="Arial"/>
            <w:noProof/>
          </w:rPr>
          <w:delText xml:space="preserve"> 2006)</w:delText>
        </w:r>
        <w:r w:rsidRPr="00842D58" w:rsidDel="001C43DB">
          <w:rPr>
            <w:rFonts w:ascii="Arial" w:hAnsi="Arial" w:cs="Arial"/>
          </w:rPr>
          <w:fldChar w:fldCharType="end"/>
        </w:r>
        <w:r w:rsidRPr="00842D58" w:rsidDel="001C43DB">
          <w:rPr>
            <w:rFonts w:ascii="Arial" w:hAnsi="Arial" w:cs="Arial"/>
          </w:rPr>
          <w:delText xml:space="preserve">. </w:delText>
        </w:r>
      </w:del>
    </w:p>
    <w:p w14:paraId="7DE5BE04" w14:textId="4E3DC645" w:rsidR="001C43DB" w:rsidRPr="00842D58" w:rsidRDefault="001C43DB" w:rsidP="001C43DB">
      <w:pPr>
        <w:spacing w:line="480" w:lineRule="auto"/>
        <w:rPr>
          <w:ins w:id="2113" w:author="Céline" w:date="2019-09-16T20:59:00Z"/>
          <w:rFonts w:ascii="Arial" w:hAnsi="Arial" w:cs="Arial"/>
          <w:b/>
        </w:rPr>
      </w:pPr>
      <w:proofErr w:type="spellStart"/>
      <w:proofErr w:type="gramStart"/>
      <w:ins w:id="2114" w:author="Céline" w:date="2019-09-16T20:59:00Z">
        <w:r>
          <w:rPr>
            <w:rFonts w:ascii="Arial" w:hAnsi="Arial" w:cs="Arial"/>
            <w:b/>
          </w:rPr>
          <w:t>eQTL</w:t>
        </w:r>
        <w:proofErr w:type="spellEnd"/>
        <w:proofErr w:type="gramEnd"/>
        <w:r>
          <w:rPr>
            <w:rFonts w:ascii="Arial" w:hAnsi="Arial" w:cs="Arial"/>
            <w:b/>
          </w:rPr>
          <w:t xml:space="preserve"> </w:t>
        </w:r>
        <w:r w:rsidRPr="00842D58">
          <w:rPr>
            <w:rFonts w:ascii="Arial" w:hAnsi="Arial" w:cs="Arial"/>
            <w:b/>
          </w:rPr>
          <w:t>hotspot</w:t>
        </w:r>
        <w:del w:id="2115" w:author="Dan Kliebenstein" w:date="2019-09-25T09:43:00Z">
          <w:r w:rsidRPr="00842D58" w:rsidDel="00142943">
            <w:rPr>
              <w:rFonts w:ascii="Arial" w:hAnsi="Arial" w:cs="Arial"/>
              <w:b/>
            </w:rPr>
            <w:delText>s</w:delText>
          </w:r>
        </w:del>
        <w:r>
          <w:rPr>
            <w:rFonts w:ascii="Arial" w:hAnsi="Arial" w:cs="Arial"/>
            <w:b/>
          </w:rPr>
          <w:t xml:space="preserve"> </w:t>
        </w:r>
      </w:ins>
      <w:ins w:id="2116" w:author="Dan Kliebenstein" w:date="2019-09-25T09:43:00Z">
        <w:r w:rsidR="00142943">
          <w:rPr>
            <w:rFonts w:ascii="Arial" w:hAnsi="Arial" w:cs="Arial"/>
            <w:b/>
          </w:rPr>
          <w:t xml:space="preserve">identification, </w:t>
        </w:r>
      </w:ins>
      <w:ins w:id="2117" w:author="Céline" w:date="2019-09-16T20:59:00Z">
        <w:r>
          <w:rPr>
            <w:rFonts w:ascii="Arial" w:hAnsi="Arial" w:cs="Arial"/>
            <w:b/>
          </w:rPr>
          <w:t>significance and annotation</w:t>
        </w:r>
      </w:ins>
    </w:p>
    <w:p w14:paraId="71B7A2E0" w14:textId="33AE6FF2" w:rsidR="001C43DB" w:rsidRDefault="001C43DB" w:rsidP="001C43DB">
      <w:pPr>
        <w:spacing w:line="480" w:lineRule="auto"/>
        <w:ind w:firstLine="720"/>
        <w:rPr>
          <w:ins w:id="2118" w:author="Céline" w:date="2019-09-16T20:59:00Z"/>
          <w:rFonts w:ascii="Arial" w:hAnsi="Arial" w:cs="Arial"/>
        </w:rPr>
      </w:pPr>
      <w:ins w:id="2119" w:author="Céline" w:date="2019-09-16T20:59:00Z">
        <w:r>
          <w:rPr>
            <w:rFonts w:ascii="Arial" w:hAnsi="Arial" w:cs="Arial"/>
          </w:rPr>
          <w:t xml:space="preserve">An </w:t>
        </w:r>
        <w:proofErr w:type="spellStart"/>
        <w:r>
          <w:rPr>
            <w:rFonts w:ascii="Arial" w:hAnsi="Arial" w:cs="Arial"/>
          </w:rPr>
          <w:t>eQTL</w:t>
        </w:r>
        <w:proofErr w:type="spellEnd"/>
        <w:r>
          <w:rPr>
            <w:rFonts w:ascii="Arial" w:hAnsi="Arial" w:cs="Arial"/>
          </w:rPr>
          <w:t xml:space="preserve"> hotspot was defined as a SNP having the </w:t>
        </w:r>
        <w:del w:id="2120" w:author="Dan Kliebenstein" w:date="2019-09-25T09:43:00Z">
          <w:r w:rsidDel="00142943">
            <w:rPr>
              <w:rFonts w:ascii="Arial" w:hAnsi="Arial" w:cs="Arial"/>
            </w:rPr>
            <w:delText>largest effect</w:delText>
          </w:r>
        </w:del>
      </w:ins>
      <w:ins w:id="2121" w:author="Dan Kliebenstein" w:date="2019-09-25T09:43:00Z">
        <w:r w:rsidR="00142943">
          <w:rPr>
            <w:rFonts w:ascii="Arial" w:hAnsi="Arial" w:cs="Arial"/>
          </w:rPr>
          <w:t>most significant effect</w:t>
        </w:r>
      </w:ins>
      <w:ins w:id="2122" w:author="Céline" w:date="2019-09-16T20:59:00Z">
        <w:r>
          <w:rPr>
            <w:rFonts w:ascii="Arial" w:hAnsi="Arial" w:cs="Arial"/>
          </w:rPr>
          <w:t xml:space="preserve"> (top SNP) on the abundance of multiple transcripts. To assess the significance of these hotspots, we used the five random permutations GWA analysis to query and measure </w:t>
        </w:r>
        <w:r w:rsidRPr="00842D58">
          <w:rPr>
            <w:rFonts w:ascii="Arial" w:hAnsi="Arial" w:cs="Arial"/>
          </w:rPr>
          <w:t xml:space="preserve">the number of transcripts </w:t>
        </w:r>
        <w:r>
          <w:rPr>
            <w:rFonts w:ascii="Arial" w:hAnsi="Arial" w:cs="Arial"/>
          </w:rPr>
          <w:t>randomly associated with</w:t>
        </w:r>
        <w:r w:rsidRPr="00842D58">
          <w:rPr>
            <w:rFonts w:ascii="Arial" w:hAnsi="Arial" w:cs="Arial"/>
          </w:rPr>
          <w:t xml:space="preserve"> each SN</w:t>
        </w:r>
      </w:ins>
      <w:ins w:id="2123" w:author="Céline" w:date="2019-09-16T21:02:00Z">
        <w:r w:rsidR="0003453B">
          <w:rPr>
            <w:rFonts w:ascii="Arial" w:hAnsi="Arial" w:cs="Arial"/>
          </w:rPr>
          <w:t>P</w:t>
        </w:r>
      </w:ins>
      <w:ins w:id="2124" w:author="Céline" w:date="2019-09-16T20:59:00Z">
        <w:r w:rsidRPr="00842D58">
          <w:rPr>
            <w:rFonts w:ascii="Arial" w:hAnsi="Arial" w:cs="Arial"/>
          </w:rPr>
          <w:t xml:space="preserve">. The </w:t>
        </w:r>
      </w:ins>
      <w:ins w:id="2125" w:author="Dan Kliebenstein" w:date="2019-09-25T09:44:00Z">
        <w:r w:rsidR="00142943">
          <w:rPr>
            <w:rFonts w:ascii="Arial" w:hAnsi="Arial" w:cs="Arial"/>
          </w:rPr>
          <w:t xml:space="preserve">SNP with the </w:t>
        </w:r>
      </w:ins>
      <w:ins w:id="2126" w:author="Céline" w:date="2019-09-16T20:59:00Z">
        <w:r w:rsidRPr="00842D58">
          <w:rPr>
            <w:rFonts w:ascii="Arial" w:hAnsi="Arial" w:cs="Arial"/>
          </w:rPr>
          <w:t>maximum</w:t>
        </w:r>
        <w:r>
          <w:rPr>
            <w:rFonts w:ascii="Arial" w:hAnsi="Arial" w:cs="Arial"/>
          </w:rPr>
          <w:t xml:space="preserve"> random</w:t>
        </w:r>
        <w:r w:rsidRPr="00842D58">
          <w:rPr>
            <w:rFonts w:ascii="Arial" w:hAnsi="Arial" w:cs="Arial"/>
          </w:rPr>
          <w:t xml:space="preserve"> hotspot size across any of the 5 permutations </w:t>
        </w:r>
        <w:del w:id="2127" w:author="Dan Kliebenstein" w:date="2019-09-25T09:44:00Z">
          <w:r w:rsidRPr="00842D58" w:rsidDel="00142943">
            <w:rPr>
              <w:rFonts w:ascii="Arial" w:hAnsi="Arial" w:cs="Arial"/>
            </w:rPr>
            <w:delText>was</w:delText>
          </w:r>
        </w:del>
      </w:ins>
      <w:ins w:id="2128" w:author="Dan Kliebenstein" w:date="2019-09-25T09:44:00Z">
        <w:r w:rsidR="00142943">
          <w:rPr>
            <w:rFonts w:ascii="Arial" w:hAnsi="Arial" w:cs="Arial"/>
          </w:rPr>
          <w:t>was linked to variation in</w:t>
        </w:r>
      </w:ins>
      <w:ins w:id="2129" w:author="Céline" w:date="2019-09-16T20:59:00Z">
        <w:r w:rsidRPr="00842D58">
          <w:rPr>
            <w:rFonts w:ascii="Arial" w:hAnsi="Arial" w:cs="Arial"/>
          </w:rPr>
          <w:t xml:space="preserve"> 11 </w:t>
        </w:r>
        <w:del w:id="2130" w:author="Dan Kliebenstein" w:date="2019-09-25T09:44:00Z">
          <w:r w:rsidRPr="00842D58" w:rsidDel="00142943">
            <w:rPr>
              <w:rFonts w:ascii="Arial" w:hAnsi="Arial" w:cs="Arial"/>
            </w:rPr>
            <w:delText>genes</w:delText>
          </w:r>
        </w:del>
      </w:ins>
      <w:ins w:id="2131" w:author="Dan Kliebenstein" w:date="2019-09-25T09:44:00Z">
        <w:r w:rsidR="00142943">
          <w:rPr>
            <w:rFonts w:ascii="Arial" w:hAnsi="Arial" w:cs="Arial"/>
          </w:rPr>
          <w:t>transcripts</w:t>
        </w:r>
      </w:ins>
      <w:ins w:id="2132" w:author="Céline" w:date="2019-09-16T20:59:00Z">
        <w:r w:rsidRPr="00842D58">
          <w:rPr>
            <w:rFonts w:ascii="Arial" w:hAnsi="Arial" w:cs="Arial"/>
          </w:rPr>
          <w:t xml:space="preserve">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and 80 </w:t>
        </w:r>
        <w:del w:id="2133" w:author="Dan Kliebenstein" w:date="2019-09-25T09:44:00Z">
          <w:r w:rsidRPr="00842D58" w:rsidDel="00142943">
            <w:rPr>
              <w:rFonts w:ascii="Arial" w:hAnsi="Arial" w:cs="Arial"/>
            </w:rPr>
            <w:delText>genes</w:delText>
          </w:r>
        </w:del>
      </w:ins>
      <w:ins w:id="2134" w:author="Dan Kliebenstein" w:date="2019-09-25T09:44:00Z">
        <w:r w:rsidR="00142943">
          <w:rPr>
            <w:rFonts w:ascii="Arial" w:hAnsi="Arial" w:cs="Arial"/>
          </w:rPr>
          <w:t>transcripts</w:t>
        </w:r>
      </w:ins>
      <w:ins w:id="2135" w:author="Céline" w:date="2019-09-16T20:59:00Z">
        <w:r w:rsidRPr="00842D58">
          <w:rPr>
            <w:rFonts w:ascii="Arial" w:hAnsi="Arial" w:cs="Arial"/>
          </w:rPr>
          <w:t xml:space="preserve"> in </w:t>
        </w:r>
        <w:r w:rsidRPr="00842D58">
          <w:rPr>
            <w:rFonts w:ascii="Arial" w:hAnsi="Arial" w:cs="Arial"/>
            <w:i/>
          </w:rPr>
          <w:t>A. thaliana</w:t>
        </w:r>
        <w:r w:rsidRPr="00842D58">
          <w:rPr>
            <w:rFonts w:ascii="Arial" w:hAnsi="Arial" w:cs="Arial"/>
          </w:rPr>
          <w:t xml:space="preserve">. </w:t>
        </w:r>
        <w:del w:id="2136" w:author="Dan Kliebenstein" w:date="2019-09-25T09:45:00Z">
          <w:r w:rsidRPr="00842D58" w:rsidDel="00142943">
            <w:rPr>
              <w:rFonts w:ascii="Arial" w:hAnsi="Arial" w:cs="Arial"/>
            </w:rPr>
            <w:delText>We then</w:delText>
          </w:r>
        </w:del>
      </w:ins>
      <w:ins w:id="2137" w:author="Dan Kliebenstein" w:date="2019-09-25T09:45:00Z">
        <w:r w:rsidR="00142943">
          <w:rPr>
            <w:rFonts w:ascii="Arial" w:hAnsi="Arial" w:cs="Arial"/>
          </w:rPr>
          <w:t>Using this, we</w:t>
        </w:r>
      </w:ins>
      <w:ins w:id="2138" w:author="Céline" w:date="2019-09-16T20:59:00Z">
        <w:r w:rsidRPr="00842D58">
          <w:rPr>
            <w:rFonts w:ascii="Arial" w:hAnsi="Arial" w:cs="Arial"/>
          </w:rPr>
          <w:t xml:space="preserve"> conservatively defined significant hotspots as SNPs </w:t>
        </w:r>
        <w:r>
          <w:rPr>
            <w:rFonts w:ascii="Arial" w:hAnsi="Arial" w:cs="Arial"/>
          </w:rPr>
          <w:t>associated to more than</w:t>
        </w:r>
        <w:r w:rsidRPr="00842D58">
          <w:rPr>
            <w:rFonts w:ascii="Arial" w:hAnsi="Arial" w:cs="Arial"/>
          </w:rPr>
          <w:t xml:space="preserve"> 20 transcripts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t>
        </w:r>
        <w:r>
          <w:rPr>
            <w:rFonts w:ascii="Arial" w:hAnsi="Arial" w:cs="Arial"/>
          </w:rPr>
          <w:t>Furthermore,</w:t>
        </w:r>
        <w:r w:rsidRPr="00842D58">
          <w:rPr>
            <w:rFonts w:ascii="Arial" w:hAnsi="Arial" w:cs="Arial"/>
          </w:rPr>
          <w:t xml:space="preserve"> SNPs </w:t>
        </w:r>
        <w:r>
          <w:rPr>
            <w:rFonts w:ascii="Arial" w:hAnsi="Arial" w:cs="Arial"/>
          </w:rPr>
          <w:t>associated with</w:t>
        </w:r>
        <w:r w:rsidRPr="00842D58">
          <w:rPr>
            <w:rFonts w:ascii="Arial" w:hAnsi="Arial" w:cs="Arial"/>
          </w:rPr>
          <w:t xml:space="preserve"> </w:t>
        </w:r>
        <w:r>
          <w:rPr>
            <w:rFonts w:ascii="Arial" w:hAnsi="Arial" w:cs="Arial"/>
          </w:rPr>
          <w:t xml:space="preserve">more than </w:t>
        </w:r>
        <w:r w:rsidRPr="00842D58">
          <w:rPr>
            <w:rFonts w:ascii="Arial" w:hAnsi="Arial" w:cs="Arial"/>
          </w:rPr>
          <w:t xml:space="preserve">5 </w:t>
        </w:r>
        <w:r w:rsidRPr="003C4F48">
          <w:rPr>
            <w:rFonts w:ascii="Arial" w:hAnsi="Arial" w:cs="Arial"/>
            <w:i/>
          </w:rPr>
          <w:t xml:space="preserve">B. </w:t>
        </w:r>
        <w:proofErr w:type="spellStart"/>
        <w:r w:rsidRPr="003C4F48">
          <w:rPr>
            <w:rFonts w:ascii="Arial" w:hAnsi="Arial" w:cs="Arial"/>
            <w:i/>
          </w:rPr>
          <w:t>cinerea</w:t>
        </w:r>
        <w:proofErr w:type="spellEnd"/>
        <w:r>
          <w:rPr>
            <w:rFonts w:ascii="Arial" w:hAnsi="Arial" w:cs="Arial"/>
          </w:rPr>
          <w:t xml:space="preserve"> or 10 A. thaliana </w:t>
        </w:r>
        <w:r w:rsidRPr="00842D58">
          <w:rPr>
            <w:rFonts w:ascii="Arial" w:hAnsi="Arial" w:cs="Arial"/>
          </w:rPr>
          <w:t>transcripts</w:t>
        </w:r>
        <w:r>
          <w:rPr>
            <w:rFonts w:ascii="Arial" w:hAnsi="Arial" w:cs="Arial"/>
          </w:rPr>
          <w:t xml:space="preserve"> in the random </w:t>
        </w:r>
        <w:r w:rsidRPr="00842D58">
          <w:rPr>
            <w:rFonts w:ascii="Arial" w:hAnsi="Arial" w:cs="Arial"/>
          </w:rPr>
          <w:t>permu</w:t>
        </w:r>
        <w:r>
          <w:rPr>
            <w:rFonts w:ascii="Arial" w:hAnsi="Arial" w:cs="Arial"/>
          </w:rPr>
          <w:t>tation analysis were removed</w:t>
        </w:r>
        <w:r w:rsidRPr="00842D58">
          <w:rPr>
            <w:rFonts w:ascii="Arial" w:hAnsi="Arial" w:cs="Arial"/>
          </w:rPr>
          <w:t xml:space="preserve"> from </w:t>
        </w:r>
        <w:proofErr w:type="spellStart"/>
        <w:r>
          <w:rPr>
            <w:rFonts w:ascii="Arial" w:hAnsi="Arial" w:cs="Arial"/>
          </w:rPr>
          <w:t>eQTL</w:t>
        </w:r>
        <w:proofErr w:type="spellEnd"/>
        <w:r>
          <w:rPr>
            <w:rFonts w:ascii="Arial" w:hAnsi="Arial" w:cs="Arial"/>
          </w:rPr>
          <w:t xml:space="preserve"> hotspot </w:t>
        </w:r>
        <w:r w:rsidRPr="00842D58">
          <w:rPr>
            <w:rFonts w:ascii="Arial" w:hAnsi="Arial" w:cs="Arial"/>
          </w:rPr>
          <w:t xml:space="preserve">analysis as </w:t>
        </w:r>
      </w:ins>
      <w:ins w:id="2139" w:author="Dan Kliebenstein" w:date="2019-09-25T09:45:00Z">
        <w:r w:rsidR="00142943">
          <w:rPr>
            <w:rFonts w:ascii="Arial" w:hAnsi="Arial" w:cs="Arial"/>
          </w:rPr>
          <w:t xml:space="preserve">SNPS </w:t>
        </w:r>
      </w:ins>
      <w:ins w:id="2140" w:author="Céline" w:date="2019-09-16T20:59:00Z">
        <w:r w:rsidRPr="00842D58">
          <w:rPr>
            <w:rFonts w:ascii="Arial" w:hAnsi="Arial" w:cs="Arial"/>
          </w:rPr>
          <w:t>likely</w:t>
        </w:r>
      </w:ins>
      <w:ins w:id="2141" w:author="Dan Kliebenstein" w:date="2019-09-25T09:45:00Z">
        <w:r w:rsidR="00142943">
          <w:rPr>
            <w:rFonts w:ascii="Arial" w:hAnsi="Arial" w:cs="Arial"/>
          </w:rPr>
          <w:t xml:space="preserve"> to be</w:t>
        </w:r>
      </w:ins>
      <w:ins w:id="2142" w:author="Céline" w:date="2019-09-16T20:59:00Z">
        <w:r w:rsidRPr="00842D58">
          <w:rPr>
            <w:rFonts w:ascii="Arial" w:hAnsi="Arial" w:cs="Arial"/>
          </w:rPr>
          <w:t xml:space="preserve"> false positives</w:t>
        </w:r>
      </w:ins>
      <w:ins w:id="2143" w:author="Dan Kliebenstein" w:date="2019-09-25T09:45:00Z">
        <w:r w:rsidR="00142943">
          <w:rPr>
            <w:rFonts w:ascii="Arial" w:hAnsi="Arial" w:cs="Arial"/>
          </w:rPr>
          <w:t xml:space="preserve"> hotspots</w:t>
        </w:r>
      </w:ins>
      <w:ins w:id="2144" w:author="Céline" w:date="2019-09-16T20:59:00Z">
        <w:r w:rsidRPr="00842D58">
          <w:rPr>
            <w:rFonts w:ascii="Arial" w:hAnsi="Arial" w:cs="Arial"/>
          </w:rPr>
          <w:t xml:space="preserve">. </w:t>
        </w:r>
      </w:ins>
    </w:p>
    <w:p w14:paraId="0E539757" w14:textId="6DC86BA0" w:rsidR="003D14D0" w:rsidRPr="00842D58" w:rsidDel="001C43DB" w:rsidRDefault="001C43DB" w:rsidP="001C43DB">
      <w:pPr>
        <w:spacing w:line="480" w:lineRule="auto"/>
        <w:rPr>
          <w:del w:id="2145" w:author="Céline" w:date="2019-09-16T20:59:00Z"/>
          <w:rFonts w:ascii="Arial" w:hAnsi="Arial" w:cs="Arial"/>
          <w:b/>
        </w:rPr>
      </w:pPr>
      <w:ins w:id="2146" w:author="Céline" w:date="2019-09-16T20:59:00Z">
        <w:r>
          <w:rPr>
            <w:rFonts w:ascii="Arial" w:hAnsi="Arial" w:cs="Arial"/>
          </w:rPr>
          <w:lastRenderedPageBreak/>
          <w:t xml:space="preserve">To document the putative functionality of </w:t>
        </w:r>
        <w:proofErr w:type="spellStart"/>
        <w:r>
          <w:rPr>
            <w:rFonts w:ascii="Arial" w:hAnsi="Arial" w:cs="Arial"/>
          </w:rPr>
          <w:t>eQTL</w:t>
        </w:r>
        <w:proofErr w:type="spellEnd"/>
        <w:r>
          <w:rPr>
            <w:rFonts w:ascii="Arial" w:hAnsi="Arial" w:cs="Arial"/>
          </w:rPr>
          <w:t xml:space="preserve"> hotspots, w</w:t>
        </w:r>
        <w:r w:rsidRPr="00842D58">
          <w:rPr>
            <w:rFonts w:ascii="Arial" w:hAnsi="Arial" w:cs="Arial"/>
          </w:rPr>
          <w:t xml:space="preserve">e annotated </w:t>
        </w:r>
        <w:r>
          <w:rPr>
            <w:rFonts w:ascii="Arial" w:hAnsi="Arial" w:cs="Arial"/>
          </w:rPr>
          <w:t>SNPs</w:t>
        </w:r>
      </w:ins>
      <w:ins w:id="2147" w:author="Dan Kliebenstein" w:date="2019-09-25T09:47:00Z">
        <w:r w:rsidR="00142943">
          <w:rPr>
            <w:rFonts w:ascii="Arial" w:hAnsi="Arial" w:cs="Arial"/>
          </w:rPr>
          <w:t xml:space="preserve"> to genes</w:t>
        </w:r>
      </w:ins>
      <w:ins w:id="2148" w:author="Céline" w:date="2019-09-16T20:59:00Z">
        <w:r w:rsidRPr="00842D58">
          <w:rPr>
            <w:rFonts w:ascii="Arial" w:hAnsi="Arial" w:cs="Arial"/>
          </w:rPr>
          <w:t xml:space="preserve"> </w:t>
        </w:r>
        <w:del w:id="2149" w:author="Dan Kliebenstein" w:date="2019-09-25T09:46:00Z">
          <w:r w:rsidDel="00142943">
            <w:rPr>
              <w:rFonts w:ascii="Arial" w:hAnsi="Arial" w:cs="Arial"/>
            </w:rPr>
            <w:delText>with</w:delText>
          </w:r>
        </w:del>
      </w:ins>
      <w:ins w:id="2150" w:author="Dan Kliebenstein" w:date="2019-09-25T09:46:00Z">
        <w:r w:rsidR="00142943">
          <w:rPr>
            <w:rFonts w:ascii="Arial" w:hAnsi="Arial" w:cs="Arial"/>
          </w:rPr>
          <w:t xml:space="preserve">using the </w:t>
        </w:r>
      </w:ins>
      <w:ins w:id="2151" w:author="Dan Kliebenstein" w:date="2019-09-25T09:47:00Z">
        <w:r w:rsidR="00142943">
          <w:rPr>
            <w:rFonts w:ascii="Arial" w:hAnsi="Arial" w:cs="Arial"/>
          </w:rPr>
          <w:t>identity</w:t>
        </w:r>
      </w:ins>
      <w:ins w:id="2152" w:author="Dan Kliebenstein" w:date="2019-09-25T09:46:00Z">
        <w:r w:rsidR="00142943">
          <w:rPr>
            <w:rFonts w:ascii="Arial" w:hAnsi="Arial" w:cs="Arial"/>
          </w:rPr>
          <w:t xml:space="preserve"> of the</w:t>
        </w:r>
      </w:ins>
      <w:ins w:id="2153" w:author="Céline" w:date="2019-09-16T20:59:00Z">
        <w:r w:rsidRPr="00842D58">
          <w:rPr>
            <w:rFonts w:ascii="Arial" w:hAnsi="Arial" w:cs="Arial"/>
          </w:rPr>
          <w:t xml:space="preserve"> </w:t>
        </w:r>
        <w:del w:id="2154" w:author="Dan Kliebenstein" w:date="2019-09-25T09:46:00Z">
          <w:r w:rsidRPr="00842D58" w:rsidDel="00142943">
            <w:rPr>
              <w:rFonts w:ascii="Arial" w:hAnsi="Arial" w:cs="Arial"/>
            </w:rPr>
            <w:delText xml:space="preserve">the </w:delText>
          </w:r>
        </w:del>
        <w:r w:rsidRPr="00842D58">
          <w:rPr>
            <w:rFonts w:ascii="Arial" w:hAnsi="Arial" w:cs="Arial"/>
          </w:rPr>
          <w:t xml:space="preserve">nearest gene within a 2kb window. </w:t>
        </w:r>
      </w:ins>
      <w:ins w:id="2155" w:author="Dan Kliebenstein" w:date="2019-09-25T09:46:00Z">
        <w:r w:rsidR="00142943">
          <w:rPr>
            <w:rFonts w:ascii="Arial" w:hAnsi="Arial" w:cs="Arial"/>
          </w:rPr>
          <w:t xml:space="preserve">This window was chosen because </w:t>
        </w:r>
      </w:ins>
      <w:ins w:id="2156" w:author="Céline" w:date="2019-09-16T20:59:00Z">
        <w:del w:id="2157" w:author="Dan Kliebenstein" w:date="2019-09-25T09:46:00Z">
          <w:r w:rsidRPr="00842D58" w:rsidDel="00142943">
            <w:rPr>
              <w:rFonts w:ascii="Arial" w:hAnsi="Arial" w:cs="Arial"/>
            </w:rPr>
            <w:delText>T</w:delText>
          </w:r>
        </w:del>
      </w:ins>
      <w:ins w:id="2158" w:author="Dan Kliebenstein" w:date="2019-09-25T09:46:00Z">
        <w:r w:rsidR="00142943">
          <w:rPr>
            <w:rFonts w:ascii="Arial" w:hAnsi="Arial" w:cs="Arial"/>
          </w:rPr>
          <w:t>t</w:t>
        </w:r>
      </w:ins>
      <w:ins w:id="2159" w:author="Céline" w:date="2019-09-16T20:59:00Z">
        <w:r w:rsidRPr="00842D58">
          <w:rPr>
            <w:rFonts w:ascii="Arial" w:hAnsi="Arial" w:cs="Arial"/>
          </w:rPr>
          <w:t xml:space="preserve">he average </w:t>
        </w:r>
        <w:r>
          <w:rPr>
            <w:rFonts w:ascii="Arial" w:hAnsi="Arial" w:cs="Arial"/>
          </w:rPr>
          <w:t>linkage disequilibrium (LD)</w:t>
        </w:r>
        <w:r w:rsidRPr="00842D58">
          <w:rPr>
            <w:rFonts w:ascii="Arial" w:hAnsi="Arial" w:cs="Arial"/>
          </w:rPr>
          <w:t xml:space="preserve"> decay in the </w:t>
        </w:r>
        <w:r w:rsidRPr="00785BE7">
          <w:rPr>
            <w:rFonts w:ascii="Arial" w:hAnsi="Arial" w:cs="Arial"/>
            <w:i/>
          </w:rPr>
          <w:t xml:space="preserve">B. </w:t>
        </w:r>
        <w:proofErr w:type="spellStart"/>
        <w:r w:rsidRPr="00785BE7">
          <w:rPr>
            <w:rFonts w:ascii="Arial" w:hAnsi="Arial" w:cs="Arial"/>
            <w:i/>
          </w:rPr>
          <w:t>cinerea</w:t>
        </w:r>
        <w:proofErr w:type="spellEnd"/>
        <w:r w:rsidRPr="00842D58">
          <w:rPr>
            <w:rFonts w:ascii="Arial" w:hAnsi="Arial" w:cs="Arial"/>
          </w:rPr>
          <w:t xml:space="preserve"> genome is &lt; 1kb</w:t>
        </w:r>
        <w:r>
          <w:rPr>
            <w:rFonts w:ascii="Arial" w:hAnsi="Arial" w:cs="Arial"/>
          </w:rPr>
          <w:t xml:space="preserve"> </w:t>
        </w:r>
        <w:r>
          <w:rPr>
            <w:rFonts w:ascii="Arial" w:hAnsi="Arial" w:cs="Arial"/>
            <w:noProof/>
          </w:rPr>
          <w:t>(</w:t>
        </w:r>
        <w:r w:rsidRPr="00891406">
          <w:rPr>
            <w:rFonts w:ascii="Arial" w:hAnsi="Arial" w:cs="Arial"/>
            <w:smallCaps/>
            <w:noProof/>
          </w:rPr>
          <w:t>Atwell</w:t>
        </w:r>
        <w:r w:rsidRPr="00891406">
          <w:rPr>
            <w:rFonts w:ascii="Arial" w:hAnsi="Arial" w:cs="Arial"/>
            <w:i/>
            <w:noProof/>
          </w:rPr>
          <w:t xml:space="preserve"> et al.</w:t>
        </w:r>
        <w:r>
          <w:rPr>
            <w:rFonts w:ascii="Arial" w:hAnsi="Arial" w:cs="Arial"/>
            <w:noProof/>
          </w:rPr>
          <w:t xml:space="preserve"> 2018)</w:t>
        </w:r>
        <w:r>
          <w:rPr>
            <w:rFonts w:ascii="Arial" w:hAnsi="Arial" w:cs="Arial"/>
          </w:rPr>
          <w:t>. This loss of allelic association over short distances</w:t>
        </w:r>
        <w:r w:rsidRPr="00842D58">
          <w:rPr>
            <w:rFonts w:ascii="Arial" w:hAnsi="Arial" w:cs="Arial"/>
          </w:rPr>
          <w:t xml:space="preserve"> </w:t>
        </w:r>
        <w:r>
          <w:rPr>
            <w:rFonts w:ascii="Arial" w:hAnsi="Arial" w:cs="Arial"/>
          </w:rPr>
          <w:t xml:space="preserve">allows </w:t>
        </w:r>
      </w:ins>
      <w:ins w:id="2160" w:author="Céline" w:date="2019-09-16T21:03:00Z">
        <w:r w:rsidR="0003453B">
          <w:rPr>
            <w:rFonts w:ascii="Arial" w:hAnsi="Arial" w:cs="Arial"/>
          </w:rPr>
          <w:t>tagging</w:t>
        </w:r>
      </w:ins>
      <w:ins w:id="2161" w:author="Céline" w:date="2019-09-16T20:59:00Z">
        <w:r>
          <w:rPr>
            <w:rFonts w:ascii="Arial" w:hAnsi="Arial" w:cs="Arial"/>
          </w:rPr>
          <w:t xml:space="preserve"> SNPs to</w:t>
        </w:r>
        <w:r w:rsidRPr="00842D58">
          <w:rPr>
            <w:rFonts w:ascii="Arial" w:hAnsi="Arial" w:cs="Arial"/>
          </w:rPr>
          <w:t xml:space="preserve"> particular genes</w:t>
        </w:r>
        <w:r>
          <w:rPr>
            <w:rFonts w:ascii="Arial" w:hAnsi="Arial" w:cs="Arial"/>
          </w:rPr>
          <w:t xml:space="preserve"> with some confidence</w:t>
        </w:r>
        <w:r w:rsidRPr="00842D58">
          <w:rPr>
            <w:rFonts w:ascii="Arial" w:hAnsi="Arial" w:cs="Arial"/>
          </w:rPr>
          <w:t>.</w:t>
        </w:r>
        <w:r>
          <w:rPr>
            <w:rFonts w:ascii="Arial" w:hAnsi="Arial" w:cs="Arial"/>
          </w:rPr>
          <w:t xml:space="preserve"> While the majority of </w:t>
        </w:r>
      </w:ins>
      <w:ins w:id="2162" w:author="Dan Kliebenstein" w:date="2019-09-25T09:46:00Z">
        <w:r w:rsidR="00142943">
          <w:rPr>
            <w:rFonts w:ascii="Arial" w:hAnsi="Arial" w:cs="Arial"/>
          </w:rPr>
          <w:t xml:space="preserve">annotated genes had single SNP </w:t>
        </w:r>
      </w:ins>
      <w:ins w:id="2163" w:author="Céline" w:date="2019-09-16T20:59:00Z">
        <w:r>
          <w:rPr>
            <w:rFonts w:ascii="Arial" w:hAnsi="Arial" w:cs="Arial"/>
          </w:rPr>
          <w:t>hotspots</w:t>
        </w:r>
        <w:del w:id="2164" w:author="Dan Kliebenstein" w:date="2019-09-25T09:47:00Z">
          <w:r w:rsidDel="00142943">
            <w:rPr>
              <w:rFonts w:ascii="Arial" w:hAnsi="Arial" w:cs="Arial"/>
            </w:rPr>
            <w:delText xml:space="preserve"> were assigned to unique genes</w:delText>
          </w:r>
        </w:del>
        <w:r>
          <w:rPr>
            <w:rFonts w:ascii="Arial" w:hAnsi="Arial" w:cs="Arial"/>
          </w:rPr>
          <w:t>, t</w:t>
        </w:r>
        <w:r w:rsidRPr="00842D58">
          <w:rPr>
            <w:rFonts w:ascii="Arial" w:hAnsi="Arial" w:cs="Arial"/>
          </w:rPr>
          <w:t xml:space="preserve">hree genes </w:t>
        </w:r>
        <w:del w:id="2165" w:author="Dan Kliebenstein" w:date="2019-09-25T09:47:00Z">
          <w:r w:rsidDel="00142943">
            <w:rPr>
              <w:rFonts w:ascii="Arial" w:hAnsi="Arial" w:cs="Arial"/>
            </w:rPr>
            <w:delText>were</w:delText>
          </w:r>
        </w:del>
      </w:ins>
      <w:ins w:id="2166" w:author="Dan Kliebenstein" w:date="2019-09-25T09:47:00Z">
        <w:r w:rsidR="00142943">
          <w:rPr>
            <w:rFonts w:ascii="Arial" w:hAnsi="Arial" w:cs="Arial"/>
          </w:rPr>
          <w:t>had two independent SNP hotspots</w:t>
        </w:r>
      </w:ins>
      <w:ins w:id="2167" w:author="Céline" w:date="2019-09-16T20:59:00Z">
        <w:del w:id="2168" w:author="Dan Kliebenstein" w:date="2019-09-25T09:47:00Z">
          <w:r w:rsidDel="00142943">
            <w:rPr>
              <w:rFonts w:ascii="Arial" w:hAnsi="Arial" w:cs="Arial"/>
            </w:rPr>
            <w:delText xml:space="preserve"> covered by </w:delText>
          </w:r>
          <w:r w:rsidRPr="00842D58" w:rsidDel="00142943">
            <w:rPr>
              <w:rFonts w:ascii="Arial" w:hAnsi="Arial" w:cs="Arial"/>
            </w:rPr>
            <w:delText>pairs of neighboring hotspots</w:delText>
          </w:r>
        </w:del>
      </w:ins>
      <w:ins w:id="2169" w:author="Céline" w:date="2019-09-16T21:03:00Z">
        <w:r w:rsidR="0003453B">
          <w:rPr>
            <w:rFonts w:ascii="Arial" w:hAnsi="Arial" w:cs="Arial"/>
          </w:rPr>
          <w:t xml:space="preserve">. </w:t>
        </w:r>
      </w:ins>
      <w:del w:id="2170" w:author="Céline" w:date="2019-09-16T20:59:00Z">
        <w:r w:rsidR="003D14D0" w:rsidRPr="00842D58" w:rsidDel="001C43DB">
          <w:rPr>
            <w:rFonts w:ascii="Arial" w:hAnsi="Arial" w:cs="Arial"/>
            <w:b/>
          </w:rPr>
          <w:delText>Defining significant hotspots</w:delText>
        </w:r>
      </w:del>
    </w:p>
    <w:p w14:paraId="37E18ECA" w14:textId="79503C82" w:rsidR="003D14D0" w:rsidRPr="00842D58" w:rsidRDefault="003564AA" w:rsidP="003D14D0">
      <w:pPr>
        <w:spacing w:line="480" w:lineRule="auto"/>
        <w:ind w:firstLine="720"/>
        <w:rPr>
          <w:rFonts w:ascii="Arial" w:hAnsi="Arial" w:cs="Arial"/>
        </w:rPr>
      </w:pPr>
      <w:ins w:id="2171" w:author="Dan Kliebenstein" w:date="2019-09-13T16:00:00Z">
        <w:del w:id="2172" w:author="Céline" w:date="2019-09-16T20:59:00Z">
          <w:r w:rsidDel="001C43DB">
            <w:rPr>
              <w:rFonts w:ascii="Arial" w:hAnsi="Arial" w:cs="Arial"/>
            </w:rPr>
            <w:delText xml:space="preserve">To estimate a significance threshold to call eQTL hotspots, we used all five random permutations. For </w:delText>
          </w:r>
        </w:del>
      </w:ins>
      <w:ins w:id="2173" w:author="Dan Kliebenstein" w:date="2019-09-13T16:01:00Z">
        <w:del w:id="2174" w:author="Céline" w:date="2019-09-16T20:59:00Z">
          <w:r w:rsidDel="001C43DB">
            <w:rPr>
              <w:rFonts w:ascii="Arial" w:hAnsi="Arial" w:cs="Arial"/>
            </w:rPr>
            <w:delText>each random permutation</w:delText>
          </w:r>
        </w:del>
      </w:ins>
      <w:ins w:id="2175" w:author="Dan Kliebenstein" w:date="2019-08-19T15:59:00Z">
        <w:del w:id="2176" w:author="Céline" w:date="2019-09-16T20:59:00Z">
          <w:r w:rsidR="00DF2FA4" w:rsidDel="001C43DB">
            <w:rPr>
              <w:rFonts w:ascii="Arial" w:hAnsi="Arial" w:cs="Arial"/>
            </w:rPr>
            <w:delText xml:space="preserve"> we took the top P-value SNP </w:delText>
          </w:r>
          <w:r w:rsidR="00C94704" w:rsidDel="001C43DB">
            <w:rPr>
              <w:rFonts w:ascii="Arial" w:hAnsi="Arial" w:cs="Arial"/>
            </w:rPr>
            <w:delText xml:space="preserve">per each transcript </w:delText>
          </w:r>
        </w:del>
      </w:ins>
      <w:ins w:id="2177" w:author="Dan Kliebenstein" w:date="2019-09-13T16:01:00Z">
        <w:del w:id="2178" w:author="Céline" w:date="2019-09-16T20:59:00Z">
          <w:r w:rsidDel="001C43DB">
            <w:rPr>
              <w:rFonts w:ascii="Arial" w:hAnsi="Arial" w:cs="Arial"/>
            </w:rPr>
            <w:delText>and</w:delText>
          </w:r>
        </w:del>
      </w:ins>
      <w:ins w:id="2179" w:author="Dan Kliebenstein" w:date="2019-08-19T15:59:00Z">
        <w:del w:id="2180" w:author="Céline" w:date="2019-09-16T20:59:00Z">
          <w:r w:rsidR="00C94704" w:rsidDel="001C43DB">
            <w:rPr>
              <w:rFonts w:ascii="Arial" w:hAnsi="Arial" w:cs="Arial"/>
            </w:rPr>
            <w:delText xml:space="preserve"> </w:delText>
          </w:r>
        </w:del>
      </w:ins>
      <w:del w:id="2181" w:author="Céline" w:date="2019-09-16T20:59:00Z">
        <w:r w:rsidR="003D14D0" w:rsidRPr="00842D58" w:rsidDel="001C43DB">
          <w:rPr>
            <w:rFonts w:ascii="Arial" w:hAnsi="Arial" w:cs="Arial"/>
          </w:rPr>
          <w:delText>We plotted</w:delText>
        </w:r>
      </w:del>
      <w:ins w:id="2182" w:author="Dan Kliebenstein" w:date="2019-08-19T16:00:00Z">
        <w:del w:id="2183" w:author="Céline" w:date="2019-09-16T20:59:00Z">
          <w:r w:rsidR="00C94704" w:rsidDel="001C43DB">
            <w:rPr>
              <w:rFonts w:ascii="Arial" w:hAnsi="Arial" w:cs="Arial"/>
            </w:rPr>
            <w:delText>measured</w:delText>
          </w:r>
        </w:del>
      </w:ins>
      <w:del w:id="2184" w:author="Céline" w:date="2019-09-16T20:59:00Z">
        <w:r w:rsidR="003D14D0" w:rsidRPr="00842D58" w:rsidDel="001C43DB">
          <w:rPr>
            <w:rFonts w:ascii="Arial" w:hAnsi="Arial" w:cs="Arial"/>
          </w:rPr>
          <w:delText xml:space="preserve"> the number of transcripts linked </w:delText>
        </w:r>
      </w:del>
      <w:ins w:id="2185" w:author="Dan Kliebenstein" w:date="2019-08-16T16:07:00Z">
        <w:del w:id="2186" w:author="Céline" w:date="2019-09-16T20:59:00Z">
          <w:r w:rsidR="0040049F" w:rsidDel="001C43DB">
            <w:rPr>
              <w:rFonts w:ascii="Arial" w:hAnsi="Arial" w:cs="Arial"/>
            </w:rPr>
            <w:delText>associated with</w:delText>
          </w:r>
        </w:del>
      </w:ins>
      <w:del w:id="2187" w:author="Céline" w:date="2019-09-16T20:59:00Z">
        <w:r w:rsidR="003D14D0" w:rsidRPr="00842D58" w:rsidDel="001C43DB">
          <w:rPr>
            <w:rFonts w:ascii="Arial" w:hAnsi="Arial" w:cs="Arial"/>
          </w:rPr>
          <w:delText>to each SNP</w:delText>
        </w:r>
      </w:del>
      <w:ins w:id="2188" w:author="Dan Kliebenstein" w:date="2019-08-19T16:00:00Z">
        <w:del w:id="2189" w:author="Céline" w:date="2019-09-16T20:59:00Z">
          <w:r w:rsidR="00C94704" w:rsidDel="001C43DB">
            <w:rPr>
              <w:rFonts w:ascii="Arial" w:hAnsi="Arial" w:cs="Arial"/>
            </w:rPr>
            <w:delText xml:space="preserve"> within each permutation</w:delText>
          </w:r>
        </w:del>
      </w:ins>
      <w:del w:id="2190" w:author="Céline" w:date="2019-09-16T20:59:00Z">
        <w:r w:rsidR="003D14D0" w:rsidRPr="00842D58" w:rsidDel="001C43DB">
          <w:rPr>
            <w:rFonts w:ascii="Arial" w:hAnsi="Arial" w:cs="Arial"/>
          </w:rPr>
          <w:delText xml:space="preserve">, summed across all 5 permutations, to calculate permuted hotspot size. For any SNPs that linked to permuted hotspots of over 5 transcripts in </w:delText>
        </w:r>
        <w:r w:rsidR="003D14D0" w:rsidRPr="00842D58" w:rsidDel="001C43DB">
          <w:rPr>
            <w:rFonts w:ascii="Arial" w:hAnsi="Arial" w:cs="Arial"/>
            <w:i/>
          </w:rPr>
          <w:delText xml:space="preserve">B. cinerea </w:delText>
        </w:r>
        <w:r w:rsidR="003D14D0" w:rsidRPr="00842D58" w:rsidDel="001C43DB">
          <w:rPr>
            <w:rFonts w:ascii="Arial" w:hAnsi="Arial" w:cs="Arial"/>
          </w:rPr>
          <w:delText xml:space="preserve">or 10 transcripts in </w:delText>
        </w:r>
        <w:r w:rsidR="003D14D0" w:rsidRPr="00842D58" w:rsidDel="001C43DB">
          <w:rPr>
            <w:rFonts w:ascii="Arial" w:hAnsi="Arial" w:cs="Arial"/>
            <w:i/>
          </w:rPr>
          <w:delText>A. thaliana</w:delText>
        </w:r>
        <w:r w:rsidR="003D14D0" w:rsidRPr="00842D58" w:rsidDel="001C43DB">
          <w:rPr>
            <w:rFonts w:ascii="Arial" w:hAnsi="Arial" w:cs="Arial"/>
          </w:rPr>
          <w:delText xml:space="preserve">, we removed these SNPs from downstream analysis as likely false positives. The maximum hotspot size across any of the 5 permutations was 11 genes </w:delText>
        </w:r>
      </w:del>
      <w:ins w:id="2191" w:author="Dan Kliebenstein" w:date="2019-09-13T16:01:00Z">
        <w:del w:id="2192" w:author="Céline" w:date="2019-09-16T20:59:00Z">
          <w:r w:rsidDel="001C43DB">
            <w:rPr>
              <w:rFonts w:ascii="Arial" w:hAnsi="Arial" w:cs="Arial"/>
            </w:rPr>
            <w:delText>transcripts</w:delText>
          </w:r>
          <w:r w:rsidRPr="00842D58" w:rsidDel="001C43DB">
            <w:rPr>
              <w:rFonts w:ascii="Arial" w:hAnsi="Arial" w:cs="Arial"/>
            </w:rPr>
            <w:delText xml:space="preserve"> </w:delText>
          </w:r>
        </w:del>
      </w:ins>
      <w:del w:id="2193" w:author="Céline" w:date="2019-09-16T20:59:00Z">
        <w:r w:rsidR="003D14D0" w:rsidRPr="00842D58" w:rsidDel="001C43DB">
          <w:rPr>
            <w:rFonts w:ascii="Arial" w:hAnsi="Arial" w:cs="Arial"/>
          </w:rPr>
          <w:delText xml:space="preserve">in </w:delText>
        </w:r>
        <w:r w:rsidR="003D14D0" w:rsidRPr="00842D58" w:rsidDel="001C43DB">
          <w:rPr>
            <w:rFonts w:ascii="Arial" w:hAnsi="Arial" w:cs="Arial"/>
            <w:i/>
          </w:rPr>
          <w:delText>B. cinerea</w:delText>
        </w:r>
        <w:r w:rsidR="003D14D0" w:rsidRPr="00842D58" w:rsidDel="001C43DB">
          <w:rPr>
            <w:rFonts w:ascii="Arial" w:hAnsi="Arial" w:cs="Arial"/>
          </w:rPr>
          <w:delText xml:space="preserve"> and 80 genes </w:delText>
        </w:r>
      </w:del>
      <w:ins w:id="2194" w:author="Dan Kliebenstein" w:date="2019-09-13T16:01:00Z">
        <w:del w:id="2195" w:author="Céline" w:date="2019-09-16T20:59:00Z">
          <w:r w:rsidDel="001C43DB">
            <w:rPr>
              <w:rFonts w:ascii="Arial" w:hAnsi="Arial" w:cs="Arial"/>
            </w:rPr>
            <w:delText>transcripts</w:delText>
          </w:r>
          <w:r w:rsidRPr="00842D58" w:rsidDel="001C43DB">
            <w:rPr>
              <w:rFonts w:ascii="Arial" w:hAnsi="Arial" w:cs="Arial"/>
            </w:rPr>
            <w:delText xml:space="preserve"> </w:delText>
          </w:r>
        </w:del>
      </w:ins>
      <w:del w:id="2196" w:author="Céline" w:date="2019-09-16T20:59:00Z">
        <w:r w:rsidR="003D14D0" w:rsidRPr="00842D58" w:rsidDel="001C43DB">
          <w:rPr>
            <w:rFonts w:ascii="Arial" w:hAnsi="Arial" w:cs="Arial"/>
          </w:rPr>
          <w:delText xml:space="preserve">in </w:delText>
        </w:r>
        <w:r w:rsidR="003D14D0" w:rsidRPr="00842D58" w:rsidDel="001C43DB">
          <w:rPr>
            <w:rFonts w:ascii="Arial" w:hAnsi="Arial" w:cs="Arial"/>
            <w:i/>
          </w:rPr>
          <w:delText>A. thaliana</w:delText>
        </w:r>
        <w:r w:rsidR="003D14D0" w:rsidRPr="00842D58" w:rsidDel="001C43DB">
          <w:rPr>
            <w:rFonts w:ascii="Arial" w:hAnsi="Arial" w:cs="Arial"/>
          </w:rPr>
          <w:delText>. We then conservatively defined significant hotspots as SNP</w:delText>
        </w:r>
      </w:del>
      <w:del w:id="2197" w:author="Céline" w:date="2019-09-13T13:23:00Z">
        <w:r w:rsidR="003D14D0" w:rsidRPr="00842D58" w:rsidDel="00FF2521">
          <w:rPr>
            <w:rFonts w:ascii="Arial" w:hAnsi="Arial" w:cs="Arial"/>
          </w:rPr>
          <w:delText xml:space="preserve"> peak</w:delText>
        </w:r>
      </w:del>
      <w:del w:id="2198" w:author="Céline" w:date="2019-09-16T20:59:00Z">
        <w:r w:rsidR="003D14D0" w:rsidRPr="00842D58" w:rsidDel="001C43DB">
          <w:rPr>
            <w:rFonts w:ascii="Arial" w:hAnsi="Arial" w:cs="Arial"/>
          </w:rPr>
          <w:delText xml:space="preserve">s </w:delText>
        </w:r>
      </w:del>
      <w:del w:id="2199" w:author="Céline" w:date="2019-09-13T13:23:00Z">
        <w:r w:rsidR="003D14D0" w:rsidRPr="00842D58" w:rsidDel="00FF2521">
          <w:rPr>
            <w:rFonts w:ascii="Arial" w:hAnsi="Arial" w:cs="Arial"/>
          </w:rPr>
          <w:delText>exceeding</w:delText>
        </w:r>
      </w:del>
      <w:del w:id="2200" w:author="Céline" w:date="2019-09-16T20:59:00Z">
        <w:r w:rsidR="003D14D0" w:rsidRPr="00842D58" w:rsidDel="001C43DB">
          <w:rPr>
            <w:rFonts w:ascii="Arial" w:hAnsi="Arial" w:cs="Arial"/>
          </w:rPr>
          <w:delText xml:space="preserve"> 20 transcripts in </w:delText>
        </w:r>
        <w:r w:rsidR="003D14D0" w:rsidRPr="00842D58" w:rsidDel="001C43DB">
          <w:rPr>
            <w:rFonts w:ascii="Arial" w:hAnsi="Arial" w:cs="Arial"/>
            <w:i/>
          </w:rPr>
          <w:delText>B. cinerea</w:delText>
        </w:r>
        <w:r w:rsidR="003D14D0" w:rsidRPr="00842D58" w:rsidDel="001C43DB">
          <w:rPr>
            <w:rFonts w:ascii="Arial" w:hAnsi="Arial" w:cs="Arial"/>
          </w:rPr>
          <w:delText xml:space="preserve"> and 150 transcripts in </w:delText>
        </w:r>
        <w:r w:rsidR="003D14D0" w:rsidRPr="00842D58" w:rsidDel="001C43DB">
          <w:rPr>
            <w:rFonts w:ascii="Arial" w:hAnsi="Arial" w:cs="Arial"/>
            <w:i/>
          </w:rPr>
          <w:delText>A. thaliana</w:delText>
        </w:r>
        <w:r w:rsidR="003D14D0" w:rsidRPr="00842D58" w:rsidDel="001C43DB">
          <w:rPr>
            <w:rFonts w:ascii="Arial" w:hAnsi="Arial" w:cs="Arial"/>
          </w:rPr>
          <w:delText xml:space="preserve">. </w:delText>
        </w:r>
      </w:del>
      <w:ins w:id="2201" w:author="Dan Kliebenstein" w:date="2019-08-19T16:02:00Z">
        <w:del w:id="2202" w:author="Céline" w:date="2019-09-13T13:26:00Z">
          <w:r w:rsidR="00C94704" w:rsidDel="00EC03A7">
            <w:rPr>
              <w:rFonts w:ascii="Arial" w:hAnsi="Arial" w:cs="Arial"/>
            </w:rPr>
            <w:delText>Several</w:delText>
          </w:r>
        </w:del>
        <w:del w:id="2203" w:author="Céline" w:date="2019-09-16T20:59:00Z">
          <w:r w:rsidR="00C94704" w:rsidRPr="00842D58" w:rsidDel="001C43DB">
            <w:rPr>
              <w:rFonts w:ascii="Arial" w:hAnsi="Arial" w:cs="Arial"/>
            </w:rPr>
            <w:delText xml:space="preserve"> SNPs </w:delText>
          </w:r>
          <w:r w:rsidR="00C94704" w:rsidDel="001C43DB">
            <w:rPr>
              <w:rFonts w:ascii="Arial" w:hAnsi="Arial" w:cs="Arial"/>
            </w:rPr>
            <w:delText>associated with</w:delText>
          </w:r>
          <w:r w:rsidR="00C94704" w:rsidRPr="00842D58" w:rsidDel="001C43DB">
            <w:rPr>
              <w:rFonts w:ascii="Arial" w:hAnsi="Arial" w:cs="Arial"/>
            </w:rPr>
            <w:delText xml:space="preserve"> </w:delText>
          </w:r>
        </w:del>
      </w:ins>
      <w:moveToRangeStart w:id="2204" w:author="Céline" w:date="2019-09-13T13:27:00Z" w:name="move430000560"/>
      <w:moveTo w:id="2205" w:author="Céline" w:date="2019-09-13T13:27:00Z">
        <w:del w:id="2206" w:author="Céline" w:date="2019-09-16T20:59:00Z">
          <w:r w:rsidR="00EC03A7" w:rsidRPr="00842D58" w:rsidDel="001C43DB">
            <w:rPr>
              <w:rFonts w:ascii="Arial" w:hAnsi="Arial" w:cs="Arial"/>
            </w:rPr>
            <w:delText>5 transcripts</w:delText>
          </w:r>
        </w:del>
        <w:del w:id="2207" w:author="Céline" w:date="2019-09-13T13:27:00Z">
          <w:r w:rsidR="00EC03A7" w:rsidRPr="00842D58" w:rsidDel="00EC03A7">
            <w:rPr>
              <w:rFonts w:ascii="Arial" w:hAnsi="Arial" w:cs="Arial"/>
            </w:rPr>
            <w:delText xml:space="preserve"> in </w:delText>
          </w:r>
          <w:r w:rsidR="00EC03A7" w:rsidRPr="00842D58" w:rsidDel="00EC03A7">
            <w:rPr>
              <w:rFonts w:ascii="Arial" w:hAnsi="Arial" w:cs="Arial"/>
              <w:i/>
            </w:rPr>
            <w:delText xml:space="preserve">B. cinerea </w:delText>
          </w:r>
          <w:r w:rsidR="00EC03A7" w:rsidRPr="00842D58" w:rsidDel="00EC03A7">
            <w:rPr>
              <w:rFonts w:ascii="Arial" w:hAnsi="Arial" w:cs="Arial"/>
            </w:rPr>
            <w:delText xml:space="preserve">or 10 transcripts in </w:delText>
          </w:r>
          <w:r w:rsidR="00EC03A7" w:rsidRPr="00842D58" w:rsidDel="00EC03A7">
            <w:rPr>
              <w:rFonts w:ascii="Arial" w:hAnsi="Arial" w:cs="Arial"/>
              <w:i/>
            </w:rPr>
            <w:delText>A. thaliana</w:delText>
          </w:r>
        </w:del>
      </w:moveTo>
      <w:moveToRangeEnd w:id="2204"/>
      <w:ins w:id="2208" w:author="Dan Kliebenstein" w:date="2019-08-19T16:02:00Z">
        <w:del w:id="2209" w:author="Céline" w:date="2019-09-16T20:59:00Z">
          <w:r w:rsidR="00C94704" w:rsidDel="001C43DB">
            <w:rPr>
              <w:rFonts w:ascii="Arial" w:hAnsi="Arial" w:cs="Arial"/>
            </w:rPr>
            <w:delText>random</w:delText>
          </w:r>
        </w:del>
        <w:del w:id="2210" w:author="Céline" w:date="2019-09-13T13:27:00Z">
          <w:r w:rsidR="00C94704" w:rsidDel="00EC03A7">
            <w:rPr>
              <w:rFonts w:ascii="Arial" w:hAnsi="Arial" w:cs="Arial"/>
            </w:rPr>
            <w:delText xml:space="preserve">ly </w:delText>
          </w:r>
        </w:del>
        <w:del w:id="2211" w:author="Céline" w:date="2019-09-16T20:59:00Z">
          <w:r w:rsidR="00C94704" w:rsidRPr="00842D58" w:rsidDel="001C43DB">
            <w:rPr>
              <w:rFonts w:ascii="Arial" w:hAnsi="Arial" w:cs="Arial"/>
            </w:rPr>
            <w:delText>permu</w:delText>
          </w:r>
        </w:del>
        <w:del w:id="2212" w:author="Céline" w:date="2019-09-13T13:28:00Z">
          <w:r w:rsidR="00C94704" w:rsidRPr="00842D58" w:rsidDel="00EC03A7">
            <w:rPr>
              <w:rFonts w:ascii="Arial" w:hAnsi="Arial" w:cs="Arial"/>
            </w:rPr>
            <w:delText>t</w:delText>
          </w:r>
        </w:del>
        <w:del w:id="2213" w:author="Céline" w:date="2019-09-13T13:27:00Z">
          <w:r w:rsidR="00C94704" w:rsidRPr="00842D58" w:rsidDel="00EC03A7">
            <w:rPr>
              <w:rFonts w:ascii="Arial" w:hAnsi="Arial" w:cs="Arial"/>
            </w:rPr>
            <w:delText>ed</w:delText>
          </w:r>
        </w:del>
        <w:del w:id="2214" w:author="Céline" w:date="2019-09-13T13:28:00Z">
          <w:r w:rsidR="00C94704" w:rsidRPr="00842D58" w:rsidDel="00EC03A7">
            <w:rPr>
              <w:rFonts w:ascii="Arial" w:hAnsi="Arial" w:cs="Arial"/>
            </w:rPr>
            <w:delText xml:space="preserve"> hotspots of over </w:delText>
          </w:r>
        </w:del>
      </w:ins>
      <w:moveFromRangeStart w:id="2215" w:author="Céline" w:date="2019-09-13T13:27:00Z" w:name="move430000560"/>
      <w:moveFrom w:id="2216" w:author="Céline" w:date="2019-09-13T13:27:00Z">
        <w:ins w:id="2217" w:author="Dan Kliebenstein" w:date="2019-08-19T16:02:00Z">
          <w:del w:id="2218" w:author="Céline" w:date="2019-09-13T13:28:00Z">
            <w:r w:rsidR="00C94704" w:rsidRPr="00842D58" w:rsidDel="00EC03A7">
              <w:rPr>
                <w:rFonts w:ascii="Arial" w:hAnsi="Arial" w:cs="Arial"/>
              </w:rPr>
              <w:delText xml:space="preserve">5 transcripts in </w:delText>
            </w:r>
            <w:r w:rsidR="00C94704" w:rsidRPr="00842D58" w:rsidDel="00EC03A7">
              <w:rPr>
                <w:rFonts w:ascii="Arial" w:hAnsi="Arial" w:cs="Arial"/>
                <w:i/>
              </w:rPr>
              <w:delText xml:space="preserve">B. cinerea </w:delText>
            </w:r>
            <w:r w:rsidR="00C94704" w:rsidRPr="00842D58" w:rsidDel="00EC03A7">
              <w:rPr>
                <w:rFonts w:ascii="Arial" w:hAnsi="Arial" w:cs="Arial"/>
              </w:rPr>
              <w:delText xml:space="preserve">or 10 transcripts in </w:delText>
            </w:r>
            <w:r w:rsidR="00C94704" w:rsidRPr="00842D58" w:rsidDel="00EC03A7">
              <w:rPr>
                <w:rFonts w:ascii="Arial" w:hAnsi="Arial" w:cs="Arial"/>
                <w:i/>
              </w:rPr>
              <w:delText>A. thaliana</w:delText>
            </w:r>
            <w:r w:rsidR="00C94704" w:rsidDel="00EC03A7">
              <w:rPr>
                <w:rFonts w:ascii="Arial" w:hAnsi="Arial" w:cs="Arial"/>
              </w:rPr>
              <w:delText xml:space="preserve"> </w:delText>
            </w:r>
          </w:del>
        </w:ins>
      </w:moveFrom>
      <w:moveFromRangeEnd w:id="2215"/>
      <w:ins w:id="2219" w:author="Dan Kliebenstein" w:date="2019-08-19T16:02:00Z">
        <w:del w:id="2220" w:author="Céline" w:date="2019-09-13T13:28:00Z">
          <w:r w:rsidR="00C94704" w:rsidDel="00EC03A7">
            <w:rPr>
              <w:rFonts w:ascii="Arial" w:hAnsi="Arial" w:cs="Arial"/>
            </w:rPr>
            <w:delText xml:space="preserve">across all five permutations and these </w:delText>
          </w:r>
        </w:del>
        <w:del w:id="2221" w:author="Céline" w:date="2019-09-16T20:59:00Z">
          <w:r w:rsidR="00C94704" w:rsidDel="001C43DB">
            <w:rPr>
              <w:rFonts w:ascii="Arial" w:hAnsi="Arial" w:cs="Arial"/>
            </w:rPr>
            <w:delText>were removed</w:delText>
          </w:r>
          <w:r w:rsidR="00C94704" w:rsidRPr="00842D58" w:rsidDel="001C43DB">
            <w:rPr>
              <w:rFonts w:ascii="Arial" w:hAnsi="Arial" w:cs="Arial"/>
            </w:rPr>
            <w:delText xml:space="preserve"> from </w:delText>
          </w:r>
        </w:del>
        <w:del w:id="2222" w:author="Céline" w:date="2019-09-13T13:28:00Z">
          <w:r w:rsidR="00C94704" w:rsidRPr="00842D58" w:rsidDel="00EC03A7">
            <w:rPr>
              <w:rFonts w:ascii="Arial" w:hAnsi="Arial" w:cs="Arial"/>
            </w:rPr>
            <w:delText xml:space="preserve">downstream </w:delText>
          </w:r>
        </w:del>
        <w:del w:id="2223" w:author="Céline" w:date="2019-09-16T20:59:00Z">
          <w:r w:rsidR="00C94704" w:rsidRPr="00842D58" w:rsidDel="001C43DB">
            <w:rPr>
              <w:rFonts w:ascii="Arial" w:hAnsi="Arial" w:cs="Arial"/>
            </w:rPr>
            <w:delText xml:space="preserve">analysis as </w:delText>
          </w:r>
        </w:del>
      </w:ins>
      <w:ins w:id="2224" w:author="Dan Kliebenstein" w:date="2019-09-13T16:02:00Z">
        <w:del w:id="2225" w:author="Céline" w:date="2019-09-16T20:59:00Z">
          <w:r w:rsidDel="001C43DB">
            <w:rPr>
              <w:rFonts w:ascii="Arial" w:hAnsi="Arial" w:cs="Arial"/>
            </w:rPr>
            <w:delText>potential</w:delText>
          </w:r>
        </w:del>
      </w:ins>
      <w:ins w:id="2226" w:author="Dan Kliebenstein" w:date="2019-08-19T16:02:00Z">
        <w:del w:id="2227" w:author="Céline" w:date="2019-09-16T20:59:00Z">
          <w:r w:rsidR="00C94704" w:rsidRPr="00842D58" w:rsidDel="001C43DB">
            <w:rPr>
              <w:rFonts w:ascii="Arial" w:hAnsi="Arial" w:cs="Arial"/>
            </w:rPr>
            <w:delText xml:space="preserve"> false positives. </w:delText>
          </w:r>
        </w:del>
      </w:ins>
      <w:del w:id="2228" w:author="Céline" w:date="2019-09-16T20:59:00Z">
        <w:r w:rsidR="003D14D0" w:rsidRPr="00842D58" w:rsidDel="001C43DB">
          <w:rPr>
            <w:rFonts w:ascii="Arial" w:hAnsi="Arial" w:cs="Arial"/>
          </w:rPr>
          <w:delText>We further annotated hotspot</w:delText>
        </w:r>
      </w:del>
      <w:del w:id="2229" w:author="Céline" w:date="2019-09-13T13:30:00Z">
        <w:r w:rsidR="003D14D0" w:rsidRPr="00842D58" w:rsidDel="00EC03A7">
          <w:rPr>
            <w:rFonts w:ascii="Arial" w:hAnsi="Arial" w:cs="Arial"/>
          </w:rPr>
          <w:delText xml:space="preserve"> SNPs</w:delText>
        </w:r>
      </w:del>
      <w:del w:id="2230" w:author="Céline" w:date="2019-09-16T20:59:00Z">
        <w:r w:rsidR="003D14D0" w:rsidRPr="00842D58" w:rsidDel="001C43DB">
          <w:rPr>
            <w:rFonts w:ascii="Arial" w:hAnsi="Arial" w:cs="Arial"/>
          </w:rPr>
          <w:delText xml:space="preserve"> to the nearest gene within a 2kb window. The average LD decay in the </w:delText>
        </w:r>
        <w:r w:rsidR="003D14D0" w:rsidRPr="00785BE7" w:rsidDel="001C43DB">
          <w:rPr>
            <w:rFonts w:ascii="Arial" w:hAnsi="Arial" w:cs="Arial"/>
            <w:i/>
          </w:rPr>
          <w:delText>B. cinerea</w:delText>
        </w:r>
        <w:r w:rsidR="003D14D0" w:rsidRPr="00842D58" w:rsidDel="001C43DB">
          <w:rPr>
            <w:rFonts w:ascii="Arial" w:hAnsi="Arial" w:cs="Arial"/>
          </w:rPr>
          <w:delText xml:space="preserve"> genome is &lt; 1kb, so we can be relatively confident of SNPs tagging particular genes at the hotspot peaks</w:delText>
        </w:r>
        <w:r w:rsidR="00D134BA" w:rsidDel="001C43DB">
          <w:rPr>
            <w:rFonts w:ascii="Arial" w:hAnsi="Arial" w:cs="Arial"/>
          </w:rPr>
          <w:fldChar w:fldCharType="begin"/>
        </w:r>
      </w:del>
      <w:r w:rsidR="00E20DAA">
        <w:rPr>
          <w:rFonts w:ascii="Arial" w:hAnsi="Arial" w:cs="Arial"/>
        </w:rPr>
        <w:instrText xml:space="preserve"> ADDIN EN.CITE &lt;EndNote&gt;&lt;Cite&gt;&lt;Author&gt;Atwell&lt;/Author&gt;&lt;Year&gt;2018&lt;/Year&gt;&lt;RecNum&gt;3507&lt;/RecNum&gt;&lt;DisplayText&gt;(&lt;style face="smallcaps"&gt;Atwell&lt;/style&gt;&lt;style face="italic"&gt; et al.&lt;/style&gt; 2018b)&lt;/DisplayText&gt;&lt;record&gt;&lt;rec-number&gt;3507&lt;/rec-number&gt;&lt;foreign-keys&gt;&lt;key app="EN" db-id="0xfxddspv2wdvmeez5cv250750wsprfev5dv" timestamp="1544226412"&gt;3507&lt;/key&gt;&lt;/foreign-keys&gt;&lt;ref-type name="Journal Article"&gt;17&lt;/ref-type&gt;&lt;contributors&gt;&lt;authors&gt;&lt;author&gt;Atwell, Susanna&lt;/author&gt;&lt;author&gt;Corwin, Jason&lt;/author&gt;&lt;author&gt;Soltis, Nicole&lt;/author&gt;&lt;author&gt;Zhang, Wei&lt;/author&gt;&lt;author&gt;Copeland, Daniel&lt;/author&gt;&lt;author&gt;Feusier, Julie&lt;/author&gt;&lt;author&gt;Eshbaugh, Robert&lt;/author&gt;&lt;author&gt;Kliebenstein, Daniel J&lt;/author&gt;&lt;/authors&gt;&lt;/contributors&gt;&lt;titles&gt;&lt;title&gt;Resequencing and association mapping of the generalist pathogen Botrytis cinerea&lt;/title&gt;&lt;secondary-title&gt;BioRxiv&lt;/secondary-title&gt;&lt;/titles&gt;&lt;periodical&gt;&lt;full-title&gt;bioRxiv&lt;/full-title&gt;&lt;/periodical&gt;&lt;pages&gt;489799&lt;/pages&gt;&lt;dates&gt;&lt;year&gt;2018&lt;/year&gt;&lt;/dates&gt;&lt;urls&gt;&lt;related-urls&gt;&lt;url&gt;https://www.biorxiv.org/content/biorxiv/early/2018/12/07/489799.full.pdf&lt;/url&gt;&lt;/related-urls&gt;&lt;/urls&gt;&lt;electronic-resource-num&gt;10.1101/489799 %J bioRxiv&lt;/electronic-resource-num&gt;&lt;/record&gt;&lt;/Cite&gt;&lt;/EndNote&gt;</w:instrText>
      </w:r>
      <w:del w:id="2231" w:author="Céline" w:date="2019-09-16T20:59:00Z">
        <w:r w:rsidR="00D134BA" w:rsidDel="001C43DB">
          <w:rPr>
            <w:rFonts w:ascii="Arial" w:hAnsi="Arial" w:cs="Arial"/>
          </w:rPr>
          <w:fldChar w:fldCharType="separate"/>
        </w:r>
      </w:del>
      <w:r w:rsidR="00E20DAA">
        <w:rPr>
          <w:rFonts w:ascii="Arial" w:hAnsi="Arial" w:cs="Arial"/>
          <w:noProof/>
        </w:rPr>
        <w:t>(</w:t>
      </w:r>
      <w:r w:rsidR="00E20DAA" w:rsidRPr="00E20DAA">
        <w:rPr>
          <w:rFonts w:ascii="Arial" w:hAnsi="Arial" w:cs="Arial"/>
          <w:smallCaps/>
          <w:noProof/>
        </w:rPr>
        <w:t>Atwell</w:t>
      </w:r>
      <w:r w:rsidR="00E20DAA" w:rsidRPr="00E20DAA">
        <w:rPr>
          <w:rFonts w:ascii="Arial" w:hAnsi="Arial" w:cs="Arial"/>
          <w:i/>
          <w:noProof/>
        </w:rPr>
        <w:t xml:space="preserve"> et al.</w:t>
      </w:r>
      <w:r w:rsidR="00E20DAA">
        <w:rPr>
          <w:rFonts w:ascii="Arial" w:hAnsi="Arial" w:cs="Arial"/>
          <w:noProof/>
        </w:rPr>
        <w:t xml:space="preserve"> 2018b)</w:t>
      </w:r>
      <w:del w:id="2232" w:author="Céline" w:date="2019-09-16T20:59:00Z">
        <w:r w:rsidR="00D134BA" w:rsidDel="001C43DB">
          <w:rPr>
            <w:rFonts w:ascii="Arial" w:hAnsi="Arial" w:cs="Arial"/>
          </w:rPr>
          <w:fldChar w:fldCharType="end"/>
        </w:r>
        <w:r w:rsidR="003D14D0" w:rsidRPr="00842D58" w:rsidDel="001C43DB">
          <w:rPr>
            <w:rFonts w:ascii="Arial" w:hAnsi="Arial" w:cs="Arial"/>
          </w:rPr>
          <w:delText xml:space="preserve"> . Three genes are annotated to pairs of neighboring hotspots, the rest are unique genes. </w:delText>
        </w:r>
      </w:del>
      <w:r w:rsidR="003D14D0" w:rsidRPr="00842D58">
        <w:rPr>
          <w:rFonts w:ascii="Arial" w:hAnsi="Arial" w:cs="Arial"/>
        </w:rPr>
        <w:t xml:space="preserve">Two genes on chromosome 12 denoting </w:t>
      </w:r>
      <w:ins w:id="2233" w:author="Dan Kliebenstein" w:date="2019-08-16T16:08:00Z">
        <w:r w:rsidR="0040049F" w:rsidRPr="00842D58">
          <w:rPr>
            <w:rFonts w:ascii="Arial" w:hAnsi="Arial" w:cs="Arial"/>
            <w:i/>
          </w:rPr>
          <w:t>A. thaliana</w:t>
        </w:r>
        <w:r w:rsidR="0040049F" w:rsidRPr="00842D58">
          <w:rPr>
            <w:rFonts w:ascii="Arial" w:hAnsi="Arial" w:cs="Arial"/>
          </w:rPr>
          <w:t xml:space="preserve"> gene expression </w:t>
        </w:r>
      </w:ins>
      <w:r w:rsidR="003D14D0" w:rsidRPr="00842D58">
        <w:rPr>
          <w:rFonts w:ascii="Arial" w:hAnsi="Arial" w:cs="Arial"/>
        </w:rPr>
        <w:t xml:space="preserve">hotspots </w:t>
      </w:r>
      <w:del w:id="2234" w:author="Dan Kliebenstein" w:date="2019-08-16T16:08:00Z">
        <w:r w:rsidR="003D14D0" w:rsidRPr="00842D58" w:rsidDel="0040049F">
          <w:rPr>
            <w:rFonts w:ascii="Arial" w:hAnsi="Arial" w:cs="Arial"/>
          </w:rPr>
          <w:delText xml:space="preserve">from </w:delText>
        </w:r>
        <w:r w:rsidR="003D14D0" w:rsidRPr="00842D58" w:rsidDel="0040049F">
          <w:rPr>
            <w:rFonts w:ascii="Arial" w:hAnsi="Arial" w:cs="Arial"/>
            <w:i/>
          </w:rPr>
          <w:delText>A. thaliana</w:delText>
        </w:r>
        <w:r w:rsidR="003D14D0" w:rsidRPr="00842D58" w:rsidDel="0040049F">
          <w:rPr>
            <w:rFonts w:ascii="Arial" w:hAnsi="Arial" w:cs="Arial"/>
          </w:rPr>
          <w:delText xml:space="preserve"> gene expression </w:delText>
        </w:r>
      </w:del>
      <w:r w:rsidR="003D14D0" w:rsidRPr="00842D58">
        <w:rPr>
          <w:rFonts w:ascii="Arial" w:hAnsi="Arial" w:cs="Arial"/>
        </w:rPr>
        <w:t xml:space="preserve">appear closely linked; </w:t>
      </w:r>
      <w:r w:rsidR="00785BE7">
        <w:rPr>
          <w:rFonts w:ascii="Arial" w:hAnsi="Arial" w:cs="Arial"/>
        </w:rPr>
        <w:t xml:space="preserve">but </w:t>
      </w:r>
      <w:del w:id="2235" w:author="Dan Kliebenstein" w:date="2019-08-16T16:08:00Z">
        <w:r w:rsidR="003D14D0" w:rsidRPr="00842D58" w:rsidDel="0040049F">
          <w:rPr>
            <w:rFonts w:ascii="Arial" w:hAnsi="Arial" w:cs="Arial"/>
          </w:rPr>
          <w:delText xml:space="preserve">in fact, they </w:delText>
        </w:r>
      </w:del>
      <w:r w:rsidR="003D14D0" w:rsidRPr="00842D58">
        <w:rPr>
          <w:rFonts w:ascii="Arial" w:hAnsi="Arial" w:cs="Arial"/>
        </w:rPr>
        <w:t xml:space="preserve">are separated by ~80kb on the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rPr>
        <w:t xml:space="preserve"> genome. </w:t>
      </w:r>
    </w:p>
    <w:p w14:paraId="632FBF56" w14:textId="08A7E717" w:rsidR="003D14D0" w:rsidRPr="00842D58" w:rsidRDefault="003D14D0" w:rsidP="003D14D0">
      <w:pPr>
        <w:spacing w:line="480" w:lineRule="auto"/>
        <w:rPr>
          <w:rFonts w:ascii="Arial" w:hAnsi="Arial" w:cs="Arial"/>
          <w:b/>
        </w:rPr>
      </w:pPr>
      <w:r w:rsidRPr="00842D58">
        <w:rPr>
          <w:rFonts w:ascii="Arial" w:hAnsi="Arial" w:cs="Arial"/>
          <w:b/>
        </w:rPr>
        <w:t xml:space="preserve">Annotation of gene ontology and </w:t>
      </w:r>
      <w:del w:id="2236" w:author="Dan Kliebenstein" w:date="2019-09-13T16:02:00Z">
        <w:r w:rsidRPr="00842D58" w:rsidDel="003564AA">
          <w:rPr>
            <w:rFonts w:ascii="Arial" w:hAnsi="Arial" w:cs="Arial"/>
            <w:b/>
          </w:rPr>
          <w:delText xml:space="preserve">network </w:delText>
        </w:r>
      </w:del>
      <w:ins w:id="2237" w:author="Dan Kliebenstein" w:date="2019-09-13T16:02:00Z">
        <w:r w:rsidR="003564AA">
          <w:rPr>
            <w:rFonts w:ascii="Arial" w:hAnsi="Arial" w:cs="Arial"/>
            <w:b/>
          </w:rPr>
          <w:t>modules</w:t>
        </w:r>
      </w:ins>
      <w:del w:id="2238" w:author="Dan Kliebenstein" w:date="2019-09-13T16:02:00Z">
        <w:r w:rsidRPr="00842D58" w:rsidDel="003564AA">
          <w:rPr>
            <w:rFonts w:ascii="Arial" w:hAnsi="Arial" w:cs="Arial"/>
            <w:b/>
          </w:rPr>
          <w:delText>membership</w:delText>
        </w:r>
      </w:del>
    </w:p>
    <w:p w14:paraId="52E99916" w14:textId="644D0430" w:rsidR="003D14D0" w:rsidRPr="00842D58" w:rsidRDefault="003D14D0" w:rsidP="00BE792E">
      <w:pPr>
        <w:spacing w:line="480" w:lineRule="auto"/>
        <w:rPr>
          <w:rFonts w:ascii="Arial" w:hAnsi="Arial" w:cs="Arial"/>
        </w:rPr>
      </w:pPr>
      <w:r w:rsidRPr="00842D58">
        <w:rPr>
          <w:rFonts w:ascii="Arial" w:hAnsi="Arial" w:cs="Arial"/>
          <w:b/>
        </w:rPr>
        <w:tab/>
      </w:r>
      <w:r w:rsidR="008E19C2">
        <w:rPr>
          <w:rFonts w:ascii="Arial" w:hAnsi="Arial" w:cs="Arial"/>
        </w:rPr>
        <w:t xml:space="preserve">We annotated functions to </w:t>
      </w:r>
      <w:r w:rsidR="008E19C2" w:rsidRPr="00785BE7">
        <w:rPr>
          <w:rFonts w:ascii="Arial" w:hAnsi="Arial" w:cs="Arial"/>
          <w:i/>
        </w:rPr>
        <w:t xml:space="preserve">B. </w:t>
      </w:r>
      <w:proofErr w:type="spellStart"/>
      <w:r w:rsidR="008E19C2" w:rsidRPr="00785BE7">
        <w:rPr>
          <w:rFonts w:ascii="Arial" w:hAnsi="Arial" w:cs="Arial"/>
          <w:i/>
        </w:rPr>
        <w:t>cinerea</w:t>
      </w:r>
      <w:proofErr w:type="spellEnd"/>
      <w:r w:rsidR="008E19C2">
        <w:rPr>
          <w:rFonts w:ascii="Arial" w:hAnsi="Arial" w:cs="Arial"/>
        </w:rPr>
        <w:t xml:space="preserve">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10" w:history="1">
        <w:r w:rsidR="008E19C2" w:rsidRPr="00B25719">
          <w:rPr>
            <w:rStyle w:val="Hyperlink"/>
            <w:rFonts w:ascii="Arial" w:hAnsi="Arial" w:cs="Arial"/>
          </w:rPr>
          <w:t>http://dx.doi.org/10.15454/IHYJCX</w:t>
        </w:r>
      </w:hyperlink>
      <w:r w:rsidR="008E19C2">
        <w:rPr>
          <w:rFonts w:ascii="Arial" w:hAnsi="Arial" w:cs="Arial"/>
        </w:rPr>
        <w:t>) and looked for patterns indicating signal peptides for secretion using the SignalP-5.0 Server (</w:t>
      </w:r>
      <w:hyperlink r:id="rId11"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w:t>
      </w:r>
      <w:proofErr w:type="spellStart"/>
      <w:r w:rsidRPr="00842D58">
        <w:rPr>
          <w:rFonts w:ascii="Arial" w:hAnsi="Arial" w:cs="Arial"/>
        </w:rPr>
        <w:t>eQTL</w:t>
      </w:r>
      <w:proofErr w:type="spellEnd"/>
      <w:r w:rsidRPr="00842D58">
        <w:rPr>
          <w:rFonts w:ascii="Arial" w:hAnsi="Arial" w:cs="Arial"/>
        </w:rPr>
        <w:t xml:space="preserve"> hotspot using the PANTHER overrepresentation test implemented by plant GO term enrichment from TAIR </w:t>
      </w:r>
      <w:r w:rsidRPr="00842D58">
        <w:rPr>
          <w:rFonts w:ascii="Arial" w:hAnsi="Arial" w:cs="Arial"/>
        </w:rPr>
        <w:fldChar w:fldCharType="begin">
          <w:fldData xml:space="preserve">PEVuZE5vdGU+PENpdGU+PEF1dGhvcj5MYW1lc2NoPC9BdXRob3I+PFllYXI+MjAxMTwvWWVhcj48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</w:fldData>
        </w:fldChar>
      </w:r>
      <w:r w:rsidR="00F77212">
        <w:rPr>
          <w:rFonts w:ascii="Arial" w:hAnsi="Arial" w:cs="Arial"/>
        </w:rPr>
        <w:instrText xml:space="preserve"> ADDIN EN.CITE </w:instrText>
      </w:r>
      <w:r w:rsidR="00F77212">
        <w:rPr>
          <w:rFonts w:ascii="Arial" w:hAnsi="Arial" w:cs="Arial"/>
        </w:rPr>
        <w:fldChar w:fldCharType="begin">
          <w:fldData xml:space="preserve">PEVuZE5vdGU+PENpdGU+PEF1dGhvcj5MYW1lc2NoPC9BdXRob3I+PFllYXI+MjAxMTwvWWVhcj48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</w:fldData>
        </w:fldChar>
      </w:r>
      <w:r w:rsidR="00F77212">
        <w:rPr>
          <w:rFonts w:ascii="Arial" w:hAnsi="Arial" w:cs="Arial"/>
        </w:rPr>
        <w:instrText xml:space="preserve"> ADDIN EN.CITE.DATA </w:instrText>
      </w:r>
      <w:r w:rsidR="00F77212">
        <w:rPr>
          <w:rFonts w:ascii="Arial" w:hAnsi="Arial" w:cs="Arial"/>
        </w:rPr>
      </w:r>
      <w:r w:rsidR="00F77212">
        <w:rPr>
          <w:rFonts w:ascii="Arial" w:hAnsi="Arial" w:cs="Arial"/>
        </w:rPr>
        <w:fldChar w:fldCharType="end"/>
      </w:r>
      <w:r w:rsidRPr="00842D58">
        <w:rPr>
          <w:rFonts w:ascii="Arial" w:hAnsi="Arial" w:cs="Arial"/>
        </w:rPr>
      </w:r>
      <w:r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Lamesch</w:t>
      </w:r>
      <w:r w:rsidR="00891406" w:rsidRPr="00891406">
        <w:rPr>
          <w:rFonts w:ascii="Arial" w:hAnsi="Arial" w:cs="Arial"/>
          <w:i/>
          <w:noProof/>
        </w:rPr>
        <w:t xml:space="preserve"> et al.</w:t>
      </w:r>
      <w:r w:rsidR="00891406">
        <w:rPr>
          <w:rFonts w:ascii="Arial" w:hAnsi="Arial" w:cs="Arial"/>
          <w:noProof/>
        </w:rPr>
        <w:t xml:space="preserve"> 2011; </w:t>
      </w:r>
      <w:r w:rsidR="00891406" w:rsidRPr="00891406">
        <w:rPr>
          <w:rFonts w:ascii="Arial" w:hAnsi="Arial" w:cs="Arial"/>
          <w:smallCaps/>
          <w:noProof/>
        </w:rPr>
        <w:t>Mi</w:t>
      </w:r>
      <w:r w:rsidR="00891406" w:rsidRPr="00891406">
        <w:rPr>
          <w:rFonts w:ascii="Arial" w:hAnsi="Arial" w:cs="Arial"/>
          <w:i/>
          <w:noProof/>
        </w:rPr>
        <w:t xml:space="preserve"> et al.</w:t>
      </w:r>
      <w:r w:rsidR="00891406">
        <w:rPr>
          <w:rFonts w:ascii="Arial" w:hAnsi="Arial" w:cs="Arial"/>
          <w:noProof/>
        </w:rPr>
        <w:t xml:space="preserve"> 2013)</w:t>
      </w:r>
      <w:r w:rsidRPr="00842D58">
        <w:rPr>
          <w:rFonts w:ascii="Arial" w:hAnsi="Arial" w:cs="Arial"/>
        </w:rPr>
        <w:fldChar w:fldCharType="end"/>
      </w:r>
      <w:r w:rsidRPr="00842D58">
        <w:rPr>
          <w:rFonts w:ascii="Arial" w:hAnsi="Arial" w:cs="Arial"/>
        </w:rPr>
        <w:t xml:space="preserve">. </w:t>
      </w:r>
      <w:ins w:id="2239" w:author="Dan Kliebenstein" w:date="2019-09-13T16:04:00Z">
        <w:r w:rsidR="003564AA">
          <w:rPr>
            <w:rFonts w:ascii="Arial" w:hAnsi="Arial" w:cs="Arial"/>
          </w:rPr>
          <w:t xml:space="preserve">Over-enrichment of genes found in the previous </w:t>
        </w:r>
        <w:r w:rsidR="003564AA" w:rsidRPr="003564AA">
          <w:rPr>
            <w:rFonts w:ascii="Arial" w:hAnsi="Arial" w:cs="Arial"/>
            <w:i/>
            <w:rPrChange w:id="2240" w:author="Dan Kliebenstein" w:date="2019-09-13T16:05:00Z">
              <w:rPr>
                <w:rFonts w:ascii="Arial" w:hAnsi="Arial" w:cs="Arial"/>
              </w:rPr>
            </w:rPrChange>
          </w:rPr>
          <w:t xml:space="preserve">B. </w:t>
        </w:r>
        <w:proofErr w:type="spellStart"/>
        <w:r w:rsidR="003564AA" w:rsidRPr="003564AA">
          <w:rPr>
            <w:rFonts w:ascii="Arial" w:hAnsi="Arial" w:cs="Arial"/>
            <w:i/>
            <w:rPrChange w:id="2241" w:author="Dan Kliebenstein" w:date="2019-09-13T16:05:00Z">
              <w:rPr>
                <w:rFonts w:ascii="Arial" w:hAnsi="Arial" w:cs="Arial"/>
              </w:rPr>
            </w:rPrChange>
          </w:rPr>
          <w:t>cinerea</w:t>
        </w:r>
        <w:proofErr w:type="spellEnd"/>
        <w:r w:rsidR="003564AA">
          <w:rPr>
            <w:rFonts w:ascii="Arial" w:hAnsi="Arial" w:cs="Arial"/>
          </w:rPr>
          <w:t xml:space="preserve"> and </w:t>
        </w:r>
        <w:r w:rsidR="003564AA" w:rsidRPr="003564AA">
          <w:rPr>
            <w:rFonts w:ascii="Arial" w:hAnsi="Arial" w:cs="Arial"/>
            <w:i/>
            <w:rPrChange w:id="2242" w:author="Dan Kliebenstein" w:date="2019-09-13T16:05:00Z">
              <w:rPr>
                <w:rFonts w:ascii="Arial" w:hAnsi="Arial" w:cs="Arial"/>
              </w:rPr>
            </w:rPrChange>
          </w:rPr>
          <w:t>A. thaliana</w:t>
        </w:r>
        <w:r w:rsidR="003564AA">
          <w:rPr>
            <w:rFonts w:ascii="Arial" w:hAnsi="Arial" w:cs="Arial"/>
          </w:rPr>
          <w:t xml:space="preserve"> </w:t>
        </w:r>
        <w:proofErr w:type="spellStart"/>
        <w:r w:rsidR="003564AA">
          <w:rPr>
            <w:rFonts w:ascii="Arial" w:hAnsi="Arial" w:cs="Arial"/>
          </w:rPr>
          <w:t>transcriptome</w:t>
        </w:r>
        <w:proofErr w:type="spellEnd"/>
        <w:r w:rsidR="003564AA">
          <w:rPr>
            <w:rFonts w:ascii="Arial" w:hAnsi="Arial" w:cs="Arial"/>
          </w:rPr>
          <w:t xml:space="preserve"> modules and the </w:t>
        </w:r>
        <w:proofErr w:type="spellStart"/>
        <w:r w:rsidR="003564AA">
          <w:rPr>
            <w:rFonts w:ascii="Arial" w:hAnsi="Arial" w:cs="Arial"/>
          </w:rPr>
          <w:t>eQTL</w:t>
        </w:r>
        <w:proofErr w:type="spellEnd"/>
        <w:r w:rsidR="003564AA">
          <w:rPr>
            <w:rFonts w:ascii="Arial" w:hAnsi="Arial" w:cs="Arial"/>
          </w:rPr>
          <w:t xml:space="preserve"> hotspots were tested by the </w:t>
        </w:r>
        <w:proofErr w:type="spellStart"/>
        <w:r w:rsidR="003564AA">
          <w:rPr>
            <w:rFonts w:ascii="Arial" w:hAnsi="Arial" w:cs="Arial"/>
          </w:rPr>
          <w:t>hypergeometric</w:t>
        </w:r>
        <w:proofErr w:type="spellEnd"/>
        <w:r w:rsidR="003564AA">
          <w:rPr>
            <w:rFonts w:ascii="Arial" w:hAnsi="Arial" w:cs="Arial"/>
          </w:rPr>
          <w:t xml:space="preserve"> test</w:t>
        </w:r>
      </w:ins>
      <w:ins w:id="2243" w:author="Dan Kliebenstein" w:date="2019-09-13T16:56:00Z">
        <w:r w:rsidR="00D134BA">
          <w:rPr>
            <w:rFonts w:ascii="Arial" w:hAnsi="Arial" w:cs="Arial"/>
          </w:rPr>
          <w:t xml:space="preserve"> </w:t>
        </w:r>
      </w:ins>
      <w:r w:rsidR="0001701A">
        <w:rPr>
          <w:rFonts w:ascii="Arial" w:hAnsi="Arial" w:cs="Arial"/>
        </w:rPr>
        <w:fldChar w:fldCharType="begin">
          <w:fldData xml:space="preserve">PEVuZE5vdGU+PENpdGU+PEF1dGhvcj5aaGFuZzwvQXV0aG9yPjxZZWFyPjIwMTk8L1llYXI+PFJl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=
</w:fldData>
        </w:fldChar>
      </w:r>
      <w:r w:rsidR="00142943">
        <w:rPr>
          <w:rFonts w:ascii="Arial" w:hAnsi="Arial" w:cs="Arial"/>
        </w:rPr>
        <w:instrText xml:space="preserve"> ADDIN EN.CITE </w:instrText>
      </w:r>
      <w:r w:rsidR="00142943">
        <w:rPr>
          <w:rFonts w:ascii="Arial" w:hAnsi="Arial" w:cs="Arial"/>
        </w:rPr>
        <w:fldChar w:fldCharType="begin">
          <w:fldData xml:space="preserve">PEVuZE5vdGU+PENpdGU+PEF1dGhvcj5aaGFuZzwvQXV0aG9yPjxZZWFyPjIwMTk8L1llYXI+PFJl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=
</w:fldData>
        </w:fldChar>
      </w:r>
      <w:r w:rsidR="00142943">
        <w:rPr>
          <w:rFonts w:ascii="Arial" w:hAnsi="Arial" w:cs="Arial"/>
        </w:rPr>
        <w:instrText xml:space="preserve"> ADDIN EN.CITE.DATA </w:instrText>
      </w:r>
      <w:r w:rsidR="00142943">
        <w:rPr>
          <w:rFonts w:ascii="Arial" w:hAnsi="Arial" w:cs="Arial"/>
        </w:rPr>
      </w:r>
      <w:r w:rsidR="00142943">
        <w:rPr>
          <w:rFonts w:ascii="Arial" w:hAnsi="Arial" w:cs="Arial"/>
        </w:rPr>
        <w:fldChar w:fldCharType="end"/>
      </w:r>
      <w:r w:rsidR="0001701A">
        <w:rPr>
          <w:rFonts w:ascii="Arial" w:hAnsi="Arial" w:cs="Arial"/>
        </w:rPr>
      </w:r>
      <w:r w:rsidR="0001701A">
        <w:rPr>
          <w:rFonts w:ascii="Arial" w:hAnsi="Arial" w:cs="Arial"/>
        </w:rPr>
        <w:fldChar w:fldCharType="separate"/>
      </w:r>
      <w:r w:rsidR="00142943">
        <w:rPr>
          <w:rFonts w:ascii="Arial" w:hAnsi="Arial" w:cs="Arial"/>
          <w:noProof/>
        </w:rPr>
        <w:t>(</w:t>
      </w:r>
      <w:r w:rsidR="00142943" w:rsidRPr="00142943">
        <w:rPr>
          <w:rFonts w:ascii="Arial" w:hAnsi="Arial" w:cs="Arial"/>
          <w:smallCaps/>
          <w:noProof/>
        </w:rPr>
        <w:t>Subramanian</w:t>
      </w:r>
      <w:r w:rsidR="00142943" w:rsidRPr="00142943">
        <w:rPr>
          <w:rFonts w:ascii="Arial" w:hAnsi="Arial" w:cs="Arial"/>
          <w:i/>
          <w:noProof/>
        </w:rPr>
        <w:t xml:space="preserve"> et al.</w:t>
      </w:r>
      <w:r w:rsidR="00142943">
        <w:rPr>
          <w:rFonts w:ascii="Arial" w:hAnsi="Arial" w:cs="Arial"/>
          <w:noProof/>
        </w:rPr>
        <w:t xml:space="preserve"> 2005; </w:t>
      </w:r>
      <w:r w:rsidR="00142943" w:rsidRPr="00142943">
        <w:rPr>
          <w:rFonts w:ascii="Arial" w:hAnsi="Arial" w:cs="Arial"/>
          <w:smallCaps/>
          <w:noProof/>
        </w:rPr>
        <w:t>Zhang</w:t>
      </w:r>
      <w:r w:rsidR="00142943" w:rsidRPr="00142943">
        <w:rPr>
          <w:rFonts w:ascii="Arial" w:hAnsi="Arial" w:cs="Arial"/>
          <w:i/>
          <w:noProof/>
        </w:rPr>
        <w:t xml:space="preserve"> et al.</w:t>
      </w:r>
      <w:r w:rsidR="00142943">
        <w:rPr>
          <w:rFonts w:ascii="Arial" w:hAnsi="Arial" w:cs="Arial"/>
          <w:noProof/>
        </w:rPr>
        <w:t xml:space="preserve"> 2017; </w:t>
      </w:r>
      <w:r w:rsidR="00142943" w:rsidRPr="00142943">
        <w:rPr>
          <w:rFonts w:ascii="Arial" w:hAnsi="Arial" w:cs="Arial"/>
          <w:smallCaps/>
          <w:noProof/>
        </w:rPr>
        <w:t>Zhang</w:t>
      </w:r>
      <w:r w:rsidR="00142943" w:rsidRPr="00142943">
        <w:rPr>
          <w:rFonts w:ascii="Arial" w:hAnsi="Arial" w:cs="Arial"/>
          <w:i/>
          <w:noProof/>
        </w:rPr>
        <w:t xml:space="preserve"> et al.</w:t>
      </w:r>
      <w:r w:rsidR="00142943">
        <w:rPr>
          <w:rFonts w:ascii="Arial" w:hAnsi="Arial" w:cs="Arial"/>
          <w:noProof/>
        </w:rPr>
        <w:t xml:space="preserve"> 2019)</w:t>
      </w:r>
      <w:r w:rsidR="0001701A">
        <w:rPr>
          <w:rFonts w:ascii="Arial" w:hAnsi="Arial" w:cs="Arial"/>
        </w:rPr>
        <w:fldChar w:fldCharType="end"/>
      </w:r>
      <w:ins w:id="2244" w:author="Dan Kliebenstein" w:date="2019-09-13T16:04:00Z">
        <w:r w:rsidR="003564AA">
          <w:rPr>
            <w:rFonts w:ascii="Arial" w:hAnsi="Arial" w:cs="Arial"/>
          </w:rPr>
          <w:t xml:space="preserve">. </w:t>
        </w:r>
      </w:ins>
    </w:p>
    <w:p w14:paraId="66A2C40C" w14:textId="418721D1" w:rsidR="003D14D0" w:rsidRPr="00842D58" w:rsidRDefault="00BE792E" w:rsidP="003D14D0">
      <w:pPr>
        <w:spacing w:line="480" w:lineRule="auto"/>
        <w:rPr>
          <w:rFonts w:ascii="Arial" w:hAnsi="Arial" w:cs="Arial"/>
          <w:b/>
        </w:rPr>
      </w:pPr>
      <w:ins w:id="2245" w:author="Dan Kliebenstein" w:date="2019-09-13T16:06:00Z">
        <w:r>
          <w:rPr>
            <w:rFonts w:ascii="Arial" w:hAnsi="Arial" w:cs="Arial"/>
            <w:b/>
          </w:rPr>
          <w:t xml:space="preserve">Biosynthetic </w:t>
        </w:r>
      </w:ins>
      <w:r w:rsidR="003D14D0" w:rsidRPr="00842D58">
        <w:rPr>
          <w:rFonts w:ascii="Arial" w:hAnsi="Arial" w:cs="Arial"/>
          <w:b/>
        </w:rPr>
        <w:t>Pathway focus</w:t>
      </w:r>
      <w:ins w:id="2246" w:author="Céline" w:date="2019-09-13T13:50:00Z">
        <w:r w:rsidR="00837F1B">
          <w:rPr>
            <w:rFonts w:ascii="Arial" w:hAnsi="Arial" w:cs="Arial"/>
            <w:b/>
          </w:rPr>
          <w:t xml:space="preserve">ed </w:t>
        </w:r>
        <w:proofErr w:type="spellStart"/>
        <w:r w:rsidR="00837F1B">
          <w:rPr>
            <w:rFonts w:ascii="Arial" w:hAnsi="Arial" w:cs="Arial"/>
            <w:b/>
          </w:rPr>
          <w:t>cis-eQTL</w:t>
        </w:r>
        <w:proofErr w:type="spellEnd"/>
        <w:r w:rsidR="00837F1B">
          <w:rPr>
            <w:rFonts w:ascii="Arial" w:hAnsi="Arial" w:cs="Arial"/>
            <w:b/>
          </w:rPr>
          <w:t xml:space="preserve"> analysis</w:t>
        </w:r>
      </w:ins>
    </w:p>
    <w:p w14:paraId="0D47DF26" w14:textId="191F529F" w:rsidR="003D14D0" w:rsidRPr="00842D58" w:rsidDel="001C43DB" w:rsidRDefault="00BE792E" w:rsidP="003D14D0">
      <w:pPr>
        <w:spacing w:line="480" w:lineRule="auto"/>
        <w:ind w:firstLine="720"/>
        <w:rPr>
          <w:del w:id="2247" w:author="Céline" w:date="2019-09-16T21:01:00Z"/>
          <w:rFonts w:ascii="Arial" w:hAnsi="Arial" w:cs="Arial"/>
        </w:rPr>
      </w:pPr>
      <w:ins w:id="2248" w:author="Dan Kliebenstein" w:date="2019-09-13T16:06:00Z">
        <w:r>
          <w:rPr>
            <w:rFonts w:ascii="Arial" w:hAnsi="Arial" w:cs="Arial"/>
          </w:rPr>
          <w:t xml:space="preserve">All of the SNPs </w:t>
        </w:r>
      </w:ins>
      <w:ins w:id="2249" w:author="Dan Kliebenstein" w:date="2019-09-13T16:07:00Z">
        <w:r>
          <w:rPr>
            <w:rFonts w:ascii="Arial" w:hAnsi="Arial" w:cs="Arial"/>
          </w:rPr>
          <w:t>within the three clustered</w:t>
        </w:r>
      </w:ins>
      <w:ins w:id="2250" w:author="Dan Kliebenstein" w:date="2019-09-13T16:06:00Z">
        <w:r w:rsidR="003564AA">
          <w:rPr>
            <w:rFonts w:ascii="Arial" w:hAnsi="Arial" w:cs="Arial"/>
          </w:rPr>
          <w:t xml:space="preserve"> biosynthetic pathway</w:t>
        </w:r>
        <w:r>
          <w:rPr>
            <w:rFonts w:ascii="Arial" w:hAnsi="Arial" w:cs="Arial"/>
          </w:rPr>
          <w:t>s were collected for analysis</w:t>
        </w:r>
      </w:ins>
      <w:ins w:id="2251" w:author="Céline" w:date="2019-09-13T13:51:00Z">
        <w:del w:id="2252" w:author="Dan Kliebenstein" w:date="2019-09-13T16:06:00Z">
          <w:r w:rsidR="00837F1B" w:rsidDel="00BE792E">
            <w:rPr>
              <w:rFonts w:ascii="Arial" w:hAnsi="Arial" w:cs="Arial"/>
            </w:rPr>
            <w:delText>To further test for cis-eQTL detection</w:delText>
          </w:r>
        </w:del>
      </w:ins>
      <w:ins w:id="2253" w:author="Céline" w:date="2019-09-13T13:52:00Z">
        <w:del w:id="2254" w:author="Dan Kliebenstein" w:date="2019-09-13T16:06:00Z">
          <w:r w:rsidR="00837F1B" w:rsidDel="00BE792E">
            <w:rPr>
              <w:rFonts w:ascii="Arial" w:hAnsi="Arial" w:cs="Arial"/>
            </w:rPr>
            <w:delText xml:space="preserve"> in </w:delText>
          </w:r>
          <w:r w:rsidR="00837F1B" w:rsidRPr="00837F1B" w:rsidDel="00BE792E">
            <w:rPr>
              <w:rFonts w:ascii="Arial" w:hAnsi="Arial" w:cs="Arial"/>
              <w:i/>
              <w:rPrChange w:id="2255" w:author="Céline" w:date="2019-09-13T13:53:00Z">
                <w:rPr>
                  <w:rFonts w:ascii="Arial" w:hAnsi="Arial" w:cs="Arial"/>
                </w:rPr>
              </w:rPrChange>
            </w:rPr>
            <w:delText>B.cinerea</w:delText>
          </w:r>
          <w:r w:rsidR="00837F1B" w:rsidDel="00BE792E">
            <w:rPr>
              <w:rFonts w:ascii="Arial" w:hAnsi="Arial" w:cs="Arial"/>
            </w:rPr>
            <w:delText xml:space="preserve"> genome, we</w:delText>
          </w:r>
        </w:del>
      </w:ins>
      <w:ins w:id="2256" w:author="Céline" w:date="2019-09-13T13:51:00Z">
        <w:del w:id="2257" w:author="Dan Kliebenstein" w:date="2019-09-13T16:06:00Z">
          <w:r w:rsidR="00837F1B" w:rsidDel="00BE792E">
            <w:rPr>
              <w:rFonts w:ascii="Arial" w:hAnsi="Arial" w:cs="Arial"/>
            </w:rPr>
            <w:delText xml:space="preserve"> </w:delText>
          </w:r>
        </w:del>
      </w:ins>
      <w:del w:id="2258" w:author="Dan Kliebenstein" w:date="2019-09-13T16:06:00Z">
        <w:r w:rsidR="003D14D0" w:rsidRPr="00842D58" w:rsidDel="00BE792E">
          <w:rPr>
            <w:rFonts w:ascii="Arial" w:hAnsi="Arial" w:cs="Arial"/>
          </w:rPr>
          <w:delText xml:space="preserve">We focused further </w:delText>
        </w:r>
        <w:r w:rsidR="003D14D0" w:rsidRPr="00842D58" w:rsidDel="00BE792E">
          <w:rPr>
            <w:rFonts w:ascii="Arial" w:hAnsi="Arial" w:cs="Arial"/>
            <w:i/>
          </w:rPr>
          <w:delText>cis</w:delText>
        </w:r>
        <w:r w:rsidR="003D14D0" w:rsidRPr="00842D58" w:rsidDel="00BE792E">
          <w:rPr>
            <w:rFonts w:ascii="Arial" w:hAnsi="Arial" w:cs="Arial"/>
          </w:rPr>
          <w:delText>-effects analysis on three networks which w</w:delText>
        </w:r>
      </w:del>
      <w:ins w:id="2259" w:author="Céline" w:date="2019-09-13T13:53:00Z">
        <w:del w:id="2260" w:author="Dan Kliebenstein" w:date="2019-09-13T16:06:00Z">
          <w:r w:rsidR="00837F1B" w:rsidDel="00BE792E">
            <w:rPr>
              <w:rFonts w:ascii="Arial" w:hAnsi="Arial" w:cs="Arial"/>
            </w:rPr>
            <w:delText>that</w:delText>
          </w:r>
        </w:del>
      </w:ins>
      <w:del w:id="2261" w:author="Dan Kliebenstein" w:date="2019-09-13T16:06:00Z">
        <w:r w:rsidR="003D14D0" w:rsidRPr="00842D58" w:rsidDel="00BE792E">
          <w:rPr>
            <w:rFonts w:ascii="Arial" w:hAnsi="Arial" w:cs="Arial"/>
          </w:rPr>
          <w:delText xml:space="preserve">ere </w:delText>
        </w:r>
      </w:del>
      <w:ins w:id="2262" w:author="Céline" w:date="2019-09-13T13:53:00Z">
        <w:del w:id="2263" w:author="Dan Kliebenstein" w:date="2019-09-13T16:06:00Z">
          <w:r w:rsidR="00837F1B" w:rsidDel="00BE792E">
            <w:rPr>
              <w:rFonts w:ascii="Arial" w:hAnsi="Arial" w:cs="Arial"/>
            </w:rPr>
            <w:delText xml:space="preserve">are </w:delText>
          </w:r>
        </w:del>
      </w:ins>
      <w:del w:id="2264" w:author="Dan Kliebenstein" w:date="2019-09-13T16:06:00Z">
        <w:r w:rsidR="003D14D0" w:rsidRPr="00842D58" w:rsidDel="00BE792E">
          <w:rPr>
            <w:rFonts w:ascii="Arial" w:hAnsi="Arial" w:cs="Arial"/>
          </w:rPr>
          <w:delText xml:space="preserve">highly conserved across </w:delText>
        </w:r>
        <w:r w:rsidR="003D14D0" w:rsidRPr="00842D58" w:rsidDel="00BE792E">
          <w:rPr>
            <w:rFonts w:ascii="Arial" w:hAnsi="Arial" w:cs="Arial"/>
            <w:i/>
          </w:rPr>
          <w:delText>B. cinerea</w:delText>
        </w:r>
        <w:r w:rsidR="003D14D0" w:rsidRPr="00842D58" w:rsidDel="00BE792E">
          <w:rPr>
            <w:rFonts w:ascii="Arial" w:hAnsi="Arial" w:cs="Arial"/>
          </w:rPr>
          <w:delText xml:space="preserve"> isolates</w:delText>
        </w:r>
      </w:del>
      <w:r w:rsidR="003D14D0" w:rsidRPr="00842D58">
        <w:rPr>
          <w:rFonts w:ascii="Arial" w:hAnsi="Arial" w:cs="Arial"/>
        </w:rPr>
        <w:t xml:space="preserve"> </w:t>
      </w:r>
      <w:r w:rsidR="0001701A">
        <w:rPr>
          <w:rFonts w:ascii="Arial" w:hAnsi="Arial" w:cs="Arial"/>
        </w:rPr>
        <w:fldChar w:fldCharType="begin"/>
      </w:r>
      <w:r w:rsidR="00E20DAA">
        <w:rPr>
          <w:rFonts w:ascii="Arial" w:hAnsi="Arial" w:cs="Arial"/>
        </w:rPr>
        <w:instrText xml:space="preserve"> ADDIN EN.CITE &lt;EndNote&gt;&lt;Cite&gt;&lt;Author&gt;Zhang&lt;/Author&gt;&lt;Year&gt;2019&lt;/Year&gt;&lt;RecNum&gt;3505&lt;/RecNum&gt;&lt;DisplayText&gt;(&lt;style face="smallcaps"&gt;Zhang&lt;/style&gt;&lt;style face="italic"&gt; et al.&lt;/style&gt; 2019)&lt;/DisplayText&gt;&lt;record&gt;&lt;rec-number&gt;3505&lt;/rec-number&gt;&lt;foreign-keys&gt;&lt;key app="EN" db-id="0xfxddspv2wdvmeez5cv250750wsprfev5dv" timestamp="1543951957"&gt;3505&lt;/key&gt;&lt;/foreign-keys&gt;&lt;ref-type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Susana&lt;/author&gt;&lt;author&gt;Kliebenstein, Daniel J.&lt;/author&gt;&lt;/authors&gt;&lt;/contributors&gt;&lt;titles&gt;&lt;title&gt;Plant-Necrotroph Co-transcriptome Networks Illuminate a Metabolic Battlefield&lt;/title&gt;&lt;secondary-title&gt;eLife&lt;/secondary-title&gt;&lt;/titles&gt;&lt;periodical&gt;&lt;full-title&gt;Elife&lt;/full-title&gt;&lt;/periodical&gt;&lt;pages&gt;e44279&lt;/pages&gt;&lt;volume&gt;8&lt;/volume&gt;&lt;dates&gt;&lt;year&gt;2019&lt;/year&gt;&lt;/dates&gt;&lt;urls&gt;&lt;related-urls&gt;&lt;url&gt;https://www.biorxiv.org/content/biorxiv/early/2018/12/04/485235.full.pdf&lt;/url&gt;&lt;/related-urls&gt;&lt;/urls&gt;&lt;electronic-resource-num&gt;10.7554/eLife.44279&lt;/electronic-resource-num&gt;&lt;/record&gt;&lt;/Cite&gt;&lt;/EndNote&gt;</w:instrText>
      </w:r>
      <w:r w:rsidR="0001701A">
        <w:rPr>
          <w:rFonts w:ascii="Arial" w:hAnsi="Arial" w:cs="Arial"/>
        </w:rPr>
        <w:fldChar w:fldCharType="separate"/>
      </w:r>
      <w:r w:rsidR="0001701A">
        <w:rPr>
          <w:rFonts w:ascii="Arial" w:hAnsi="Arial" w:cs="Arial"/>
          <w:noProof/>
        </w:rPr>
        <w:t>(</w:t>
      </w:r>
      <w:r w:rsidR="0001701A" w:rsidRPr="0001701A">
        <w:rPr>
          <w:rFonts w:ascii="Arial" w:hAnsi="Arial" w:cs="Arial"/>
          <w:smallCaps/>
          <w:noProof/>
        </w:rPr>
        <w:t>Zhang</w:t>
      </w:r>
      <w:r w:rsidR="0001701A" w:rsidRPr="0001701A">
        <w:rPr>
          <w:rFonts w:ascii="Arial" w:hAnsi="Arial" w:cs="Arial"/>
          <w:i/>
          <w:noProof/>
        </w:rPr>
        <w:t xml:space="preserve"> et al.</w:t>
      </w:r>
      <w:r w:rsidR="0001701A">
        <w:rPr>
          <w:rFonts w:ascii="Arial" w:hAnsi="Arial" w:cs="Arial"/>
          <w:noProof/>
        </w:rPr>
        <w:t xml:space="preserve"> 2019)</w:t>
      </w:r>
      <w:r w:rsidR="0001701A">
        <w:rPr>
          <w:rFonts w:ascii="Arial" w:hAnsi="Arial" w:cs="Arial"/>
        </w:rPr>
        <w:fldChar w:fldCharType="end"/>
      </w:r>
      <w:r w:rsidR="003D14D0" w:rsidRPr="00842D58">
        <w:rPr>
          <w:rFonts w:ascii="Arial" w:hAnsi="Arial" w:cs="Arial"/>
        </w:rPr>
        <w:t xml:space="preserve">. </w:t>
      </w:r>
      <w:del w:id="2265" w:author="Dan Kliebenstein" w:date="2019-09-13T16:07:00Z">
        <w:r w:rsidR="003D14D0" w:rsidRPr="00842D58" w:rsidDel="00BE792E">
          <w:rPr>
            <w:rFonts w:ascii="Arial" w:hAnsi="Arial" w:cs="Arial"/>
          </w:rPr>
          <w:delText xml:space="preserve">We </w:delText>
        </w:r>
      </w:del>
      <w:ins w:id="2266" w:author="Dan Kliebenstein" w:date="2019-09-13T16:07:00Z">
        <w:r>
          <w:rPr>
            <w:rFonts w:ascii="Arial" w:hAnsi="Arial" w:cs="Arial"/>
          </w:rPr>
          <w:t xml:space="preserve">Within each pathway, the SNPs were used to cluster the </w:t>
        </w:r>
      </w:ins>
      <w:ins w:id="2267" w:author="Dan Kliebenstein" w:date="2019-09-25T09:50:00Z">
        <w:r w:rsidR="005733BC">
          <w:rPr>
            <w:rFonts w:ascii="Arial" w:hAnsi="Arial" w:cs="Arial"/>
          </w:rPr>
          <w:t>isolates</w:t>
        </w:r>
      </w:ins>
      <w:ins w:id="2268" w:author="Dan Kliebenstein" w:date="2019-09-13T16:07:00Z">
        <w:r>
          <w:rPr>
            <w:rFonts w:ascii="Arial" w:hAnsi="Arial" w:cs="Arial"/>
          </w:rPr>
          <w:t xml:space="preserve"> by </w:t>
        </w:r>
      </w:ins>
      <w:ins w:id="2269" w:author="Dan Kliebenstein" w:date="2019-09-13T16:08:00Z">
        <w:r>
          <w:rPr>
            <w:rFonts w:ascii="Arial" w:hAnsi="Arial" w:cs="Arial"/>
          </w:rPr>
          <w:t>h</w:t>
        </w:r>
      </w:ins>
      <w:del w:id="2270" w:author="Dan Kliebenstein" w:date="2019-09-13T16:08:00Z">
        <w:r w:rsidR="003D14D0" w:rsidRPr="00842D58" w:rsidDel="00BE792E">
          <w:rPr>
            <w:rFonts w:ascii="Arial" w:hAnsi="Arial" w:cs="Arial"/>
          </w:rPr>
          <w:delText>clustered isolates by SNP data within focal networks. H</w:delText>
        </w:r>
      </w:del>
      <w:r w:rsidR="003D14D0" w:rsidRPr="00842D58">
        <w:rPr>
          <w:rFonts w:ascii="Arial" w:hAnsi="Arial" w:cs="Arial"/>
        </w:rPr>
        <w:t xml:space="preserve">ierarchical clustering </w:t>
      </w:r>
      <w:del w:id="2271" w:author="Dan Kliebenstein" w:date="2019-09-13T16:08:00Z">
        <w:r w:rsidR="003D14D0" w:rsidRPr="00842D58" w:rsidDel="00BE792E">
          <w:rPr>
            <w:rFonts w:ascii="Arial" w:hAnsi="Arial" w:cs="Arial"/>
          </w:rPr>
          <w:delText xml:space="preserve">was computed </w:delText>
        </w:r>
      </w:del>
      <w:r w:rsidR="003D14D0" w:rsidRPr="00842D58">
        <w:rPr>
          <w:rFonts w:ascii="Arial" w:hAnsi="Arial" w:cs="Arial"/>
        </w:rPr>
        <w:t xml:space="preserve">using the R package </w:t>
      </w:r>
      <w:proofErr w:type="spellStart"/>
      <w:r w:rsidR="003D14D0" w:rsidRPr="00842D58">
        <w:rPr>
          <w:rFonts w:ascii="Arial" w:hAnsi="Arial" w:cs="Arial"/>
        </w:rPr>
        <w:t>pvclust</w:t>
      </w:r>
      <w:proofErr w:type="spellEnd"/>
      <w:ins w:id="2272" w:author="Dan Kliebenstein" w:date="2019-09-13T16:08:00Z">
        <w:r>
          <w:rPr>
            <w:rFonts w:ascii="Arial" w:hAnsi="Arial" w:cs="Arial"/>
          </w:rPr>
          <w:t xml:space="preserve">. </w:t>
        </w:r>
        <w:r w:rsidRPr="00BE792E">
          <w:rPr>
            <w:rFonts w:ascii="Arial" w:hAnsi="Arial" w:cs="Arial"/>
          </w:rPr>
          <w:t>Distances were estimated using the</w:t>
        </w:r>
      </w:ins>
      <w:del w:id="2273" w:author="Dan Kliebenstein" w:date="2019-09-13T16:08:00Z">
        <w:r w:rsidR="003D14D0" w:rsidRPr="00BE792E" w:rsidDel="00BE792E">
          <w:rPr>
            <w:rFonts w:ascii="Arial" w:hAnsi="Arial" w:cs="Arial"/>
          </w:rPr>
          <w:delText xml:space="preserve"> based</w:delText>
        </w:r>
      </w:del>
      <w:r w:rsidR="003D14D0" w:rsidRPr="00BE792E">
        <w:rPr>
          <w:rFonts w:ascii="Arial" w:hAnsi="Arial" w:cs="Arial"/>
        </w:rPr>
        <w:t xml:space="preserve"> </w:t>
      </w:r>
      <w:proofErr w:type="spellStart"/>
      <w:ins w:id="2274" w:author="Céline" w:date="2019-09-13T13:57:00Z">
        <w:r w:rsidR="00446930" w:rsidRPr="00BE792E">
          <w:rPr>
            <w:rStyle w:val="e24kjd"/>
            <w:rFonts w:ascii="Arial" w:eastAsia="Times New Roman" w:hAnsi="Arial" w:cs="Arial"/>
            <w:rPrChange w:id="2275" w:author="Dan Kliebenstein" w:date="2019-09-13T16:08:00Z">
              <w:rPr>
                <w:rStyle w:val="e24kjd"/>
                <w:rFonts w:eastAsia="Times New Roman" w:cs="Times New Roman"/>
              </w:rPr>
            </w:rPrChange>
          </w:rPr>
          <w:t>unweighted</w:t>
        </w:r>
        <w:proofErr w:type="spellEnd"/>
        <w:r w:rsidR="00446930" w:rsidRPr="00BE792E">
          <w:rPr>
            <w:rStyle w:val="e24kjd"/>
            <w:rFonts w:ascii="Arial" w:eastAsia="Times New Roman" w:hAnsi="Arial" w:cs="Arial"/>
            <w:rPrChange w:id="2276" w:author="Dan Kliebenstein" w:date="2019-09-13T16:08:00Z">
              <w:rPr>
                <w:rStyle w:val="e24kjd"/>
                <w:rFonts w:eastAsia="Times New Roman" w:cs="Times New Roman"/>
              </w:rPr>
            </w:rPrChange>
          </w:rPr>
          <w:t xml:space="preserve"> pair group method with arithmetic mean</w:t>
        </w:r>
        <w:r w:rsidR="00446930" w:rsidRPr="00BE792E" w:rsidDel="00446930">
          <w:rPr>
            <w:rFonts w:ascii="Arial" w:hAnsi="Arial" w:cs="Arial"/>
          </w:rPr>
          <w:t xml:space="preserve"> </w:t>
        </w:r>
      </w:ins>
      <w:del w:id="2277" w:author="Céline" w:date="2019-09-13T13:57:00Z">
        <w:r w:rsidR="003D14D0" w:rsidRPr="00BE792E" w:rsidDel="00446930">
          <w:rPr>
            <w:rFonts w:ascii="Arial" w:hAnsi="Arial" w:cs="Arial"/>
          </w:rPr>
          <w:delText xml:space="preserve">on mean </w:delText>
        </w:r>
      </w:del>
      <w:del w:id="2278" w:author="Dan Kliebenstein" w:date="2019-08-16T15:55:00Z">
        <w:r w:rsidR="003D14D0" w:rsidRPr="00BE792E" w:rsidDel="003B13BD">
          <w:rPr>
            <w:rFonts w:ascii="Arial" w:hAnsi="Arial" w:cs="Arial"/>
          </w:rPr>
          <w:delText xml:space="preserve">linkage </w:delText>
        </w:r>
      </w:del>
      <w:ins w:id="2279" w:author="Dan Kliebenstein" w:date="2019-08-16T15:55:00Z">
        <w:del w:id="2280" w:author="Céline" w:date="2019-09-13T13:57:00Z">
          <w:r w:rsidR="003B13BD" w:rsidRPr="00BE792E" w:rsidDel="00446930">
            <w:rPr>
              <w:rFonts w:ascii="Arial" w:hAnsi="Arial" w:cs="Arial"/>
            </w:rPr>
            <w:delText>distance</w:delText>
          </w:r>
        </w:del>
        <w:r w:rsidR="003B13BD" w:rsidRPr="00BE792E">
          <w:rPr>
            <w:rFonts w:ascii="Arial" w:hAnsi="Arial" w:cs="Arial"/>
          </w:rPr>
          <w:t xml:space="preserve"> </w:t>
        </w:r>
      </w:ins>
      <w:r w:rsidR="003D14D0" w:rsidRPr="00BE792E">
        <w:rPr>
          <w:rFonts w:ascii="Arial" w:hAnsi="Arial" w:cs="Arial"/>
        </w:rPr>
        <w:t>(UPGMA)</w:t>
      </w:r>
      <w:ins w:id="2281" w:author="Céline" w:date="2019-09-13T13:57:00Z">
        <w:r w:rsidR="00446930" w:rsidRPr="00BE792E">
          <w:rPr>
            <w:rFonts w:ascii="Arial" w:hAnsi="Arial" w:cs="Arial"/>
          </w:rPr>
          <w:t xml:space="preserve"> distance</w:t>
        </w:r>
      </w:ins>
      <w:r w:rsidR="003D14D0" w:rsidRPr="00BE792E">
        <w:rPr>
          <w:rFonts w:ascii="Arial" w:hAnsi="Arial" w:cs="Arial"/>
        </w:rPr>
        <w:t>, with correlation distance and 1000 bootstrap replications</w:t>
      </w:r>
      <w:r w:rsidR="003D14D0" w:rsidRPr="00842D58">
        <w:rPr>
          <w:rFonts w:ascii="Arial" w:hAnsi="Arial" w:cs="Arial"/>
        </w:rPr>
        <w:t xml:space="preserve"> </w:t>
      </w:r>
      <w:r w:rsidR="003D14D0" w:rsidRPr="00842D58">
        <w:rPr>
          <w:rFonts w:ascii="Arial" w:hAnsi="Arial" w:cs="Arial"/>
        </w:rPr>
        <w:fldChar w:fldCharType="begin"/>
      </w:r>
      <w:r w:rsidR="00F77212">
        <w:rPr>
          <w:rFonts w:ascii="Arial" w:hAnsi="Arial" w:cs="Arial"/>
        </w:rPr>
        <w:instrText xml:space="preserve"> ADDIN EN.CITE &lt;EndNote&gt;&lt;Cite&gt;&lt;Author&gt;Suzuki&lt;/Author&gt;&lt;Year&gt;2015&lt;/Year&gt;&lt;RecNum&gt;75&lt;/RecNum&gt;&lt;DisplayText&gt;(&lt;style face="smallcaps"&gt;Suzuki and Shimodaira&lt;/style&gt; 2015)&lt;/DisplayText&gt;&lt;record&gt;&lt;rec-number&gt;75&lt;/rec-number&gt;&lt;foreign-keys&gt;&lt;key app="EN" db-id="xfrzr0evkvr902e2fw7xr021sxvavap5rpvx" timestamp="1568759431"&gt;75&lt;/key&gt;&lt;/foreign-keys&gt;&lt;ref-type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3D14D0" w:rsidRPr="00842D58">
        <w:rPr>
          <w:rFonts w:ascii="Arial" w:hAnsi="Arial" w:cs="Arial"/>
        </w:rPr>
        <w:fldChar w:fldCharType="separate"/>
      </w:r>
      <w:r w:rsidR="00891406">
        <w:rPr>
          <w:rFonts w:ascii="Arial" w:hAnsi="Arial" w:cs="Arial"/>
          <w:noProof/>
        </w:rPr>
        <w:t>(</w:t>
      </w:r>
      <w:r w:rsidR="00891406" w:rsidRPr="00891406">
        <w:rPr>
          <w:rFonts w:ascii="Arial" w:hAnsi="Arial" w:cs="Arial"/>
          <w:smallCaps/>
          <w:noProof/>
        </w:rPr>
        <w:t>Suzuki and Shimodaira</w:t>
      </w:r>
      <w:r w:rsidR="00891406">
        <w:rPr>
          <w:rFonts w:ascii="Arial" w:hAnsi="Arial" w:cs="Arial"/>
          <w:noProof/>
        </w:rPr>
        <w:t xml:space="preserve"> 2015)</w:t>
      </w:r>
      <w:r w:rsidR="003D14D0" w:rsidRPr="00842D58">
        <w:rPr>
          <w:rFonts w:ascii="Arial" w:hAnsi="Arial" w:cs="Arial"/>
        </w:rPr>
        <w:fldChar w:fldCharType="end"/>
      </w:r>
      <w:r w:rsidR="003D14D0" w:rsidRPr="00842D58">
        <w:rPr>
          <w:rFonts w:ascii="Arial" w:hAnsi="Arial" w:cs="Arial"/>
        </w:rPr>
        <w:t xml:space="preserve">. </w:t>
      </w:r>
      <w:ins w:id="2282" w:author="Dan Kliebenstein" w:date="2019-09-13T16:09:00Z">
        <w:r>
          <w:rPr>
            <w:rFonts w:ascii="Arial" w:hAnsi="Arial" w:cs="Arial"/>
          </w:rPr>
          <w:t xml:space="preserve">The </w:t>
        </w:r>
      </w:ins>
      <w:ins w:id="2283" w:author="Céline" w:date="2019-09-17T18:50:00Z">
        <w:r w:rsidR="00837AB6">
          <w:rPr>
            <w:rFonts w:ascii="Arial" w:hAnsi="Arial" w:cs="Arial"/>
          </w:rPr>
          <w:t xml:space="preserve">95% </w:t>
        </w:r>
      </w:ins>
      <w:ins w:id="2284" w:author="Dan Kliebenstein" w:date="2019-09-13T16:09:00Z">
        <w:r>
          <w:rPr>
            <w:rFonts w:ascii="Arial" w:hAnsi="Arial" w:cs="Arial"/>
          </w:rPr>
          <w:t>bootstrap</w:t>
        </w:r>
        <w:del w:id="2285" w:author="Céline" w:date="2019-09-17T18:50:00Z">
          <w:r w:rsidDel="00837AB6">
            <w:rPr>
              <w:rFonts w:ascii="Arial" w:hAnsi="Arial" w:cs="Arial"/>
            </w:rPr>
            <w:delText xml:space="preserve"> </w:delText>
          </w:r>
        </w:del>
      </w:ins>
      <w:ins w:id="2286" w:author="Céline" w:date="2019-09-17T18:50:00Z">
        <w:r w:rsidR="00837AB6">
          <w:rPr>
            <w:rFonts w:ascii="Arial" w:hAnsi="Arial" w:cs="Arial"/>
          </w:rPr>
          <w:t xml:space="preserve"> </w:t>
        </w:r>
      </w:ins>
      <w:ins w:id="2287" w:author="Dan Kliebenstein" w:date="2019-09-13T16:09:00Z">
        <w:r>
          <w:rPr>
            <w:rFonts w:ascii="Arial" w:hAnsi="Arial" w:cs="Arial"/>
          </w:rPr>
          <w:t xml:space="preserve">probability (BP) values are show in green while the </w:t>
        </w:r>
      </w:ins>
      <w:ins w:id="2288" w:author="Dan Kliebenstein" w:date="2019-09-13T16:10:00Z">
        <w:r>
          <w:rPr>
            <w:rFonts w:ascii="Arial" w:hAnsi="Arial" w:cs="Arial"/>
          </w:rPr>
          <w:t>approximately unbiased (</w:t>
        </w:r>
      </w:ins>
      <w:r w:rsidR="003D14D0" w:rsidRPr="00842D58">
        <w:rPr>
          <w:rFonts w:ascii="Arial" w:hAnsi="Arial" w:cs="Arial"/>
        </w:rPr>
        <w:t>AU</w:t>
      </w:r>
      <w:ins w:id="2289" w:author="Dan Kliebenstein" w:date="2019-09-13T16:10:00Z">
        <w:r>
          <w:rPr>
            <w:rFonts w:ascii="Arial" w:hAnsi="Arial" w:cs="Arial"/>
          </w:rPr>
          <w:t>)</w:t>
        </w:r>
      </w:ins>
      <w:r w:rsidR="003D14D0" w:rsidRPr="00842D58">
        <w:rPr>
          <w:rFonts w:ascii="Arial" w:hAnsi="Arial" w:cs="Arial"/>
        </w:rPr>
        <w:t xml:space="preserve"> </w:t>
      </w:r>
      <w:r w:rsidR="004737AB" w:rsidRPr="004737AB">
        <w:rPr>
          <w:rFonts w:ascii="Arial" w:hAnsi="Arial" w:cs="Arial"/>
          <w:i/>
        </w:rPr>
        <w:t>P</w:t>
      </w:r>
      <w:r w:rsidR="003D14D0" w:rsidRPr="00842D58">
        <w:rPr>
          <w:rFonts w:ascii="Arial" w:hAnsi="Arial" w:cs="Arial"/>
        </w:rPr>
        <w:t xml:space="preserve">-values are </w:t>
      </w:r>
      <w:r w:rsidR="003D14D0" w:rsidRPr="00842D58">
        <w:rPr>
          <w:rFonts w:ascii="Arial" w:hAnsi="Arial" w:cs="Arial"/>
        </w:rPr>
        <w:lastRenderedPageBreak/>
        <w:t>reported in red</w:t>
      </w:r>
      <w:del w:id="2290" w:author="Dan Kliebenstein" w:date="2019-09-13T16:10:00Z">
        <w:r w:rsidR="003D14D0" w:rsidRPr="00842D58" w:rsidDel="00BE792E">
          <w:rPr>
            <w:rFonts w:ascii="Arial" w:hAnsi="Arial" w:cs="Arial"/>
          </w:rPr>
          <w:delText>, BP values in green</w:delText>
        </w:r>
      </w:del>
      <w:r w:rsidR="003D14D0" w:rsidRPr="00842D58">
        <w:rPr>
          <w:rFonts w:ascii="Arial" w:hAnsi="Arial" w:cs="Arial"/>
        </w:rPr>
        <w:t xml:space="preserve">. </w:t>
      </w:r>
      <w:del w:id="2291" w:author="Dan Kliebenstein" w:date="2019-09-13T16:10:00Z">
        <w:r w:rsidR="003D14D0" w:rsidRPr="00842D58" w:rsidDel="00BE792E">
          <w:rPr>
            <w:rFonts w:ascii="Arial" w:hAnsi="Arial" w:cs="Arial"/>
          </w:rPr>
          <w:delText>Edges with high AU values are considered strongly supported by the data, and clustering</w:delText>
        </w:r>
      </w:del>
      <w:ins w:id="2292" w:author="Dan Kliebenstein" w:date="2019-09-13T16:10:00Z">
        <w:r>
          <w:rPr>
            <w:rFonts w:ascii="Arial" w:hAnsi="Arial" w:cs="Arial"/>
          </w:rPr>
          <w:t>Clustering is drawn according to those edges with strong support under both estimations</w:t>
        </w:r>
      </w:ins>
      <w:del w:id="2293" w:author="Dan Kliebenstein" w:date="2019-09-13T16:11:00Z">
        <w:r w:rsidR="003D14D0" w:rsidRPr="00842D58" w:rsidDel="00BE792E">
          <w:rPr>
            <w:rFonts w:ascii="Arial" w:hAnsi="Arial" w:cs="Arial"/>
          </w:rPr>
          <w:delText xml:space="preserve"> is drawn according to these edges with AU &gt; 95%</w:delText>
        </w:r>
      </w:del>
      <w:r w:rsidR="003D14D0" w:rsidRPr="00842D58">
        <w:rPr>
          <w:rFonts w:ascii="Arial" w:hAnsi="Arial" w:cs="Arial"/>
        </w:rPr>
        <w:t>.</w:t>
      </w:r>
    </w:p>
    <w:p w14:paraId="1ACA495B" w14:textId="77777777" w:rsidR="00446930" w:rsidRDefault="00446930" w:rsidP="001C43DB">
      <w:pPr>
        <w:spacing w:line="480" w:lineRule="auto"/>
        <w:ind w:firstLine="720"/>
        <w:rPr>
          <w:ins w:id="2294" w:author="Céline" w:date="2019-09-13T13:59:00Z"/>
          <w:rFonts w:ascii="Arial" w:hAnsi="Arial" w:cs="Arial"/>
        </w:rPr>
      </w:pPr>
    </w:p>
    <w:p w14:paraId="24973A43" w14:textId="77777777" w:rsidR="00446930" w:rsidRDefault="00446930" w:rsidP="003D14D0">
      <w:pPr>
        <w:spacing w:line="480" w:lineRule="auto"/>
        <w:ind w:firstLine="720"/>
        <w:rPr>
          <w:rFonts w:ascii="Arial" w:hAnsi="Arial" w:cs="Arial"/>
        </w:rPr>
      </w:pPr>
    </w:p>
    <w:p w14:paraId="4FE83506" w14:textId="3507EE6B" w:rsidR="00654361" w:rsidRPr="00654361" w:rsidRDefault="00654361" w:rsidP="00654361">
      <w:pPr>
        <w:spacing w:line="480" w:lineRule="auto"/>
        <w:rPr>
          <w:rFonts w:ascii="Arial" w:hAnsi="Arial" w:cs="Arial"/>
          <w:b/>
        </w:rPr>
      </w:pPr>
      <w:r w:rsidRPr="00654361">
        <w:rPr>
          <w:rFonts w:ascii="Arial" w:hAnsi="Arial" w:cs="Arial"/>
          <w:b/>
        </w:rPr>
        <w:t>Data Availability Statement</w:t>
      </w:r>
    </w:p>
    <w:p w14:paraId="0C525544" w14:textId="50B35344" w:rsidR="00654361" w:rsidRPr="00007B3D" w:rsidRDefault="00654361" w:rsidP="00654361">
      <w:pPr>
        <w:spacing w:line="480" w:lineRule="auto"/>
        <w:rPr>
          <w:rFonts w:ascii="Arial" w:hAnsi="Arial" w:cs="Arial"/>
        </w:rPr>
      </w:pPr>
      <w:r>
        <w:rPr>
          <w:rFonts w:ascii="Arial" w:hAnsi="Arial" w:cs="Arial"/>
        </w:rPr>
        <w:tab/>
      </w:r>
      <w:r w:rsidR="00681F6E">
        <w:rPr>
          <w:rFonts w:ascii="Arial" w:hAnsi="Arial" w:cs="Arial"/>
        </w:rPr>
        <w:t xml:space="preserve">Strains are available </w:t>
      </w:r>
      <w:r w:rsidR="005024A6">
        <w:rPr>
          <w:rFonts w:ascii="Arial" w:hAnsi="Arial" w:cs="Arial"/>
        </w:rPr>
        <w:t xml:space="preserve">upon request. Supplemental files are available at </w:t>
      </w:r>
      <w:proofErr w:type="spellStart"/>
      <w:r w:rsidR="005024A6">
        <w:rPr>
          <w:rFonts w:ascii="Arial" w:hAnsi="Arial" w:cs="Arial"/>
        </w:rPr>
        <w:t>FigShare</w:t>
      </w:r>
      <w:proofErr w:type="spellEnd"/>
      <w:r w:rsidR="005024A6">
        <w:rPr>
          <w:rFonts w:ascii="Arial" w:hAnsi="Arial" w:cs="Arial"/>
        </w:rPr>
        <w:t xml:space="preserve">. File S1 contains </w:t>
      </w:r>
      <w:r w:rsidR="00BE0EFF">
        <w:rPr>
          <w:rFonts w:ascii="Arial" w:hAnsi="Arial" w:cs="Arial"/>
        </w:rPr>
        <w:t xml:space="preserve">information on functional annotation of the </w:t>
      </w:r>
      <w:r w:rsidR="00BE0EFF" w:rsidRPr="00BE0EFF">
        <w:rPr>
          <w:rFonts w:ascii="Arial" w:hAnsi="Arial" w:cs="Arial"/>
          <w:i/>
        </w:rPr>
        <w:t xml:space="preserve">B. </w:t>
      </w:r>
      <w:proofErr w:type="spellStart"/>
      <w:r w:rsidR="00BE0EFF" w:rsidRPr="00BE0EFF">
        <w:rPr>
          <w:rFonts w:ascii="Arial" w:hAnsi="Arial" w:cs="Arial"/>
          <w:i/>
        </w:rPr>
        <w:t>cinerea</w:t>
      </w:r>
      <w:proofErr w:type="spellEnd"/>
      <w:r w:rsidR="00BE0EFF">
        <w:rPr>
          <w:rFonts w:ascii="Arial" w:hAnsi="Arial" w:cs="Arial"/>
        </w:rPr>
        <w:t xml:space="preserve"> genes targeted by the </w:t>
      </w:r>
      <w:r w:rsidR="00BE0EFF" w:rsidRPr="00BE0EFF">
        <w:rPr>
          <w:rFonts w:ascii="Arial" w:hAnsi="Arial" w:cs="Arial"/>
          <w:i/>
        </w:rPr>
        <w:t xml:space="preserve">B. </w:t>
      </w:r>
      <w:proofErr w:type="spellStart"/>
      <w:r w:rsidR="00BE0EFF" w:rsidRPr="00BE0EFF">
        <w:rPr>
          <w:rFonts w:ascii="Arial" w:hAnsi="Arial" w:cs="Arial"/>
          <w:i/>
        </w:rPr>
        <w:t>cinerea</w:t>
      </w:r>
      <w:proofErr w:type="spellEnd"/>
      <w:r w:rsidR="00BE0EFF" w:rsidRPr="00BE0EFF">
        <w:rPr>
          <w:rFonts w:ascii="Arial" w:hAnsi="Arial" w:cs="Arial"/>
          <w:i/>
        </w:rPr>
        <w:t xml:space="preserve"> trans</w:t>
      </w:r>
      <w:r w:rsidR="00BE0EFF">
        <w:rPr>
          <w:rFonts w:ascii="Arial" w:hAnsi="Arial" w:cs="Arial"/>
        </w:rPr>
        <w:t>-</w:t>
      </w:r>
      <w:proofErr w:type="spellStart"/>
      <w:r w:rsidR="00BE0EFF">
        <w:rPr>
          <w:rFonts w:ascii="Arial" w:hAnsi="Arial" w:cs="Arial"/>
        </w:rPr>
        <w:t>eQTL</w:t>
      </w:r>
      <w:proofErr w:type="spellEnd"/>
      <w:r w:rsidR="00BE0EFF">
        <w:rPr>
          <w:rFonts w:ascii="Arial" w:hAnsi="Arial" w:cs="Arial"/>
        </w:rPr>
        <w:t xml:space="preserve"> hotspots</w:t>
      </w:r>
      <w:r w:rsidR="005024A6">
        <w:rPr>
          <w:rFonts w:ascii="Arial" w:hAnsi="Arial" w:cs="Arial"/>
        </w:rPr>
        <w:t xml:space="preserve">. File S2 contains </w:t>
      </w:r>
      <w:r w:rsidR="00BE0EFF">
        <w:rPr>
          <w:rFonts w:ascii="Arial" w:hAnsi="Arial" w:cs="Arial"/>
        </w:rPr>
        <w:t xml:space="preserve">information on functional annotation of the </w:t>
      </w:r>
      <w:r w:rsidR="00BE0EFF">
        <w:rPr>
          <w:rFonts w:ascii="Arial" w:hAnsi="Arial" w:cs="Arial"/>
          <w:i/>
        </w:rPr>
        <w:t>A. thaliana</w:t>
      </w:r>
      <w:r w:rsidR="00BE0EFF">
        <w:rPr>
          <w:rFonts w:ascii="Arial" w:hAnsi="Arial" w:cs="Arial"/>
        </w:rPr>
        <w:t xml:space="preserve"> genes targeted by </w:t>
      </w:r>
      <w:r w:rsidR="00BE0EFF" w:rsidRPr="00007B3D">
        <w:rPr>
          <w:rFonts w:ascii="Arial" w:hAnsi="Arial" w:cs="Arial"/>
        </w:rPr>
        <w:t xml:space="preserve">the </w:t>
      </w:r>
      <w:r w:rsidR="00BE0EFF" w:rsidRPr="00007B3D">
        <w:rPr>
          <w:rFonts w:ascii="Arial" w:hAnsi="Arial" w:cs="Arial"/>
          <w:i/>
        </w:rPr>
        <w:t xml:space="preserve">B. </w:t>
      </w:r>
      <w:proofErr w:type="spellStart"/>
      <w:r w:rsidR="00BE0EFF" w:rsidRPr="00007B3D">
        <w:rPr>
          <w:rFonts w:ascii="Arial" w:hAnsi="Arial" w:cs="Arial"/>
          <w:i/>
        </w:rPr>
        <w:t>cinerea</w:t>
      </w:r>
      <w:proofErr w:type="spellEnd"/>
      <w:r w:rsidR="00BE0EFF" w:rsidRPr="00007B3D">
        <w:rPr>
          <w:rFonts w:ascii="Arial" w:hAnsi="Arial" w:cs="Arial"/>
          <w:i/>
        </w:rPr>
        <w:t xml:space="preserve"> trans</w:t>
      </w:r>
      <w:r w:rsidR="00BE0EFF" w:rsidRPr="00007B3D">
        <w:rPr>
          <w:rFonts w:ascii="Arial" w:hAnsi="Arial" w:cs="Arial"/>
        </w:rPr>
        <w:t>-</w:t>
      </w:r>
      <w:proofErr w:type="spellStart"/>
      <w:r w:rsidR="00BE0EFF" w:rsidRPr="00007B3D">
        <w:rPr>
          <w:rFonts w:ascii="Arial" w:hAnsi="Arial" w:cs="Arial"/>
        </w:rPr>
        <w:t>eQTL</w:t>
      </w:r>
      <w:proofErr w:type="spellEnd"/>
      <w:r w:rsidR="00BE0EFF" w:rsidRPr="00007B3D">
        <w:rPr>
          <w:rFonts w:ascii="Arial" w:hAnsi="Arial" w:cs="Arial"/>
        </w:rPr>
        <w:t xml:space="preserve"> hotspots</w:t>
      </w:r>
      <w:r w:rsidR="005024A6" w:rsidRPr="00007B3D">
        <w:rPr>
          <w:rFonts w:ascii="Arial" w:hAnsi="Arial" w:cs="Arial"/>
        </w:rPr>
        <w:t xml:space="preserve">. File S3 contains </w:t>
      </w:r>
      <w:r w:rsidR="003B491C" w:rsidRPr="00007B3D">
        <w:rPr>
          <w:rFonts w:ascii="Arial" w:hAnsi="Arial" w:cs="Arial"/>
        </w:rPr>
        <w:t xml:space="preserve">gene ontology summary analysis of the </w:t>
      </w:r>
      <w:r w:rsidR="003B491C" w:rsidRPr="00007B3D">
        <w:rPr>
          <w:rFonts w:ascii="Arial" w:hAnsi="Arial" w:cs="Arial"/>
          <w:i/>
        </w:rPr>
        <w:t xml:space="preserve">A. thaliana </w:t>
      </w:r>
      <w:r w:rsidR="003B491C" w:rsidRPr="00007B3D">
        <w:rPr>
          <w:rFonts w:ascii="Arial" w:hAnsi="Arial" w:cs="Arial"/>
        </w:rPr>
        <w:t xml:space="preserve">genes targeted within each </w:t>
      </w:r>
      <w:r w:rsidR="003B491C" w:rsidRPr="00007B3D">
        <w:rPr>
          <w:rFonts w:ascii="Arial" w:hAnsi="Arial" w:cs="Arial"/>
          <w:i/>
        </w:rPr>
        <w:t xml:space="preserve">B. </w:t>
      </w:r>
      <w:proofErr w:type="spellStart"/>
      <w:r w:rsidR="003B491C" w:rsidRPr="00007B3D">
        <w:rPr>
          <w:rFonts w:ascii="Arial" w:hAnsi="Arial" w:cs="Arial"/>
          <w:i/>
        </w:rPr>
        <w:t>cinerea</w:t>
      </w:r>
      <w:proofErr w:type="spellEnd"/>
      <w:r w:rsidR="003B491C" w:rsidRPr="00007B3D">
        <w:rPr>
          <w:rFonts w:ascii="Arial" w:hAnsi="Arial" w:cs="Arial"/>
          <w:i/>
        </w:rPr>
        <w:t xml:space="preserve"> trans</w:t>
      </w:r>
      <w:r w:rsidR="003B491C" w:rsidRPr="00007B3D">
        <w:rPr>
          <w:rFonts w:ascii="Arial" w:hAnsi="Arial" w:cs="Arial"/>
        </w:rPr>
        <w:t>-</w:t>
      </w:r>
      <w:proofErr w:type="spellStart"/>
      <w:r w:rsidR="003B491C" w:rsidRPr="00007B3D">
        <w:rPr>
          <w:rFonts w:ascii="Arial" w:hAnsi="Arial" w:cs="Arial"/>
        </w:rPr>
        <w:t>eQTL</w:t>
      </w:r>
      <w:proofErr w:type="spellEnd"/>
      <w:r w:rsidR="003B491C" w:rsidRPr="00007B3D">
        <w:rPr>
          <w:rFonts w:ascii="Arial" w:hAnsi="Arial" w:cs="Arial"/>
        </w:rPr>
        <w:t xml:space="preserve"> hotspot</w:t>
      </w:r>
      <w:r w:rsidR="005024A6" w:rsidRPr="00007B3D">
        <w:rPr>
          <w:rFonts w:ascii="Arial" w:hAnsi="Arial" w:cs="Arial"/>
        </w:rPr>
        <w:t xml:space="preserve">. File S4 contains </w:t>
      </w:r>
      <w:r w:rsidR="003B491C" w:rsidRPr="00007B3D">
        <w:rPr>
          <w:rFonts w:ascii="Arial" w:hAnsi="Arial" w:cs="Arial"/>
        </w:rPr>
        <w:t xml:space="preserve">summary information on the top SNP hits from GWA of each </w:t>
      </w:r>
      <w:r w:rsidR="003B491C" w:rsidRPr="004131F3">
        <w:rPr>
          <w:rFonts w:ascii="Arial" w:hAnsi="Arial" w:cs="Arial"/>
          <w:i/>
        </w:rPr>
        <w:t xml:space="preserve">B. </w:t>
      </w:r>
      <w:proofErr w:type="spellStart"/>
      <w:r w:rsidR="003B491C" w:rsidRPr="004131F3">
        <w:rPr>
          <w:rFonts w:ascii="Arial" w:hAnsi="Arial" w:cs="Arial"/>
          <w:i/>
        </w:rPr>
        <w:t>cinerea</w:t>
      </w:r>
      <w:proofErr w:type="spellEnd"/>
      <w:r w:rsidR="003B491C" w:rsidRPr="004131F3">
        <w:rPr>
          <w:rFonts w:ascii="Arial" w:hAnsi="Arial" w:cs="Arial"/>
        </w:rPr>
        <w:t xml:space="preserve"> expression trait (transcript)</w:t>
      </w:r>
      <w:r w:rsidR="005024A6" w:rsidRPr="004131F3">
        <w:rPr>
          <w:rFonts w:ascii="Arial" w:hAnsi="Arial" w:cs="Arial"/>
        </w:rPr>
        <w:t xml:space="preserve">. </w:t>
      </w:r>
      <w:r w:rsidR="005024A6" w:rsidRPr="00007B3D">
        <w:rPr>
          <w:rFonts w:ascii="Arial" w:hAnsi="Arial" w:cs="Arial"/>
        </w:rPr>
        <w:t xml:space="preserve">Code used for data analysis can be found at </w:t>
      </w:r>
      <w:r w:rsidR="00EE5901" w:rsidRPr="00007B3D">
        <w:rPr>
          <w:rFonts w:ascii="Arial" w:hAnsi="Arial" w:cs="Arial"/>
          <w:rPrChange w:id="2295" w:author="Dan Kliebenstein" w:date="2019-08-29T16:14:00Z">
            <w:rPr>
              <w:rStyle w:val="Hyperlink"/>
            </w:rPr>
          </w:rPrChange>
        </w:rPr>
        <w:fldChar w:fldCharType="begin"/>
      </w:r>
      <w:r w:rsidR="00EE5901" w:rsidRPr="00007B3D">
        <w:rPr>
          <w:rFonts w:ascii="Arial" w:hAnsi="Arial" w:cs="Arial"/>
          <w:rPrChange w:id="2296" w:author="Dan Kliebenstein" w:date="2019-08-29T16:14:00Z">
            <w:rPr/>
          </w:rPrChange>
        </w:rPr>
        <w:instrText xml:space="preserve"> HYPERLINK "https://github.com/nicolise/BcAt_RNAGWAS" </w:instrText>
      </w:r>
      <w:r w:rsidR="00EE5901" w:rsidRPr="00007B3D">
        <w:rPr>
          <w:rFonts w:ascii="Arial" w:hAnsi="Arial" w:cs="Arial"/>
          <w:rPrChange w:id="2297" w:author="Dan Kliebenstein" w:date="2019-08-29T16:14:00Z">
            <w:rPr>
              <w:rStyle w:val="Hyperlink"/>
            </w:rPr>
          </w:rPrChange>
        </w:rPr>
        <w:fldChar w:fldCharType="separate"/>
      </w:r>
      <w:r w:rsidR="005024A6" w:rsidRPr="00007B3D">
        <w:rPr>
          <w:rStyle w:val="Hyperlink"/>
          <w:rFonts w:ascii="Arial" w:hAnsi="Arial" w:cs="Arial"/>
          <w:rPrChange w:id="2298" w:author="Dan Kliebenstein" w:date="2019-08-29T16:14:00Z">
            <w:rPr>
              <w:rStyle w:val="Hyperlink"/>
            </w:rPr>
          </w:rPrChange>
        </w:rPr>
        <w:t>https://github.com/nicolise/BcAt_RNAGWAS</w:t>
      </w:r>
      <w:r w:rsidR="00EE5901" w:rsidRPr="00007B3D">
        <w:rPr>
          <w:rStyle w:val="Hyperlink"/>
          <w:rFonts w:ascii="Arial" w:hAnsi="Arial" w:cs="Arial"/>
          <w:rPrChange w:id="2299" w:author="Dan Kliebenstein" w:date="2019-08-29T16:14:00Z">
            <w:rPr>
              <w:rStyle w:val="Hyperlink"/>
            </w:rPr>
          </w:rPrChange>
        </w:rPr>
        <w:fldChar w:fldCharType="end"/>
      </w:r>
      <w:r w:rsidR="005024A6" w:rsidRPr="00007B3D">
        <w:rPr>
          <w:rFonts w:ascii="Arial" w:hAnsi="Arial" w:cs="Arial"/>
          <w:rPrChange w:id="2300" w:author="Dan Kliebenstein" w:date="2019-08-29T16:14:00Z">
            <w:rPr/>
          </w:rPrChange>
        </w:rPr>
        <w:t>.</w:t>
      </w:r>
    </w:p>
    <w:p w14:paraId="088AD2B4" w14:textId="77777777" w:rsidR="003D14D0" w:rsidRPr="00007B3D" w:rsidRDefault="003D14D0" w:rsidP="003D14D0">
      <w:pPr>
        <w:spacing w:line="480" w:lineRule="auto"/>
        <w:rPr>
          <w:rFonts w:ascii="Arial" w:hAnsi="Arial" w:cs="Arial"/>
          <w:b/>
        </w:rPr>
      </w:pPr>
      <w:r w:rsidRPr="00007B3D">
        <w:rPr>
          <w:rFonts w:ascii="Arial" w:hAnsi="Arial" w:cs="Arial"/>
          <w:b/>
        </w:rPr>
        <w:t>FIGURE LEGENDS</w:t>
      </w:r>
    </w:p>
    <w:p w14:paraId="05EAD171" w14:textId="1CD4C4DF" w:rsidR="00550BEB" w:rsidRPr="00007B3D" w:rsidRDefault="003D14D0" w:rsidP="00550BEB">
      <w:pPr>
        <w:pStyle w:val="NormalWeb"/>
        <w:spacing w:before="0" w:beforeAutospacing="0" w:after="0" w:afterAutospacing="0"/>
        <w:rPr>
          <w:ins w:id="2301" w:author="Céline" w:date="2019-08-26T19:53:00Z"/>
          <w:rFonts w:ascii="Arial" w:hAnsi="Arial" w:cs="Arial"/>
          <w:sz w:val="22"/>
          <w:szCs w:val="22"/>
          <w:rPrChange w:id="2302" w:author="Dan Kliebenstein" w:date="2019-08-29T16:14:00Z">
            <w:rPr>
              <w:ins w:id="2303" w:author="Céline" w:date="2019-08-26T19:53:00Z"/>
            </w:rPr>
          </w:rPrChange>
        </w:rPr>
      </w:pPr>
      <w:r w:rsidRPr="00007B3D">
        <w:rPr>
          <w:rFonts w:ascii="Arial" w:hAnsi="Arial" w:cs="Arial"/>
          <w:b/>
          <w:bCs/>
          <w:sz w:val="22"/>
          <w:szCs w:val="22"/>
          <w:rPrChange w:id="2304" w:author="Dan Kliebenstein" w:date="2019-08-29T16:14:00Z">
            <w:rPr>
              <w:rFonts w:ascii="Arial" w:hAnsi="Arial" w:cs="Arial"/>
              <w:b/>
              <w:bCs/>
            </w:rPr>
          </w:rPrChange>
        </w:rPr>
        <w:t xml:space="preserve">Figure 1. </w:t>
      </w:r>
      <w:del w:id="2305" w:author="Céline" w:date="2019-08-26T19:53:00Z">
        <w:r w:rsidRPr="00007B3D" w:rsidDel="00550BEB">
          <w:rPr>
            <w:rFonts w:ascii="Arial" w:hAnsi="Arial" w:cs="Arial"/>
            <w:b/>
            <w:bCs/>
            <w:sz w:val="22"/>
            <w:szCs w:val="22"/>
            <w:rPrChange w:id="2306" w:author="Dan Kliebenstein" w:date="2019-08-29T16:14:00Z">
              <w:rPr>
                <w:rFonts w:ascii="Arial" w:hAnsi="Arial" w:cs="Arial"/>
                <w:b/>
                <w:bCs/>
              </w:rPr>
            </w:rPrChange>
          </w:rPr>
          <w:delText xml:space="preserve">Manhattan plot examples for one transcript per species. </w:delText>
        </w:r>
      </w:del>
      <w:proofErr w:type="gramStart"/>
      <w:ins w:id="2307" w:author="Céline" w:date="2019-08-26T19:53:00Z">
        <w:r w:rsidR="00550BEB" w:rsidRPr="00007B3D">
          <w:rPr>
            <w:rFonts w:ascii="Arial" w:eastAsiaTheme="minorEastAsia" w:hAnsi="Arial" w:cs="Arial"/>
            <w:b/>
            <w:color w:val="000000" w:themeColor="text1"/>
            <w:kern w:val="24"/>
            <w:sz w:val="22"/>
            <w:szCs w:val="22"/>
            <w:rPrChange w:id="2308" w:author="Dan Kliebenstein" w:date="2019-08-29T16:14:00Z">
              <w:rPr>
                <w:rFonts w:asciiTheme="minorHAnsi" w:eastAsiaTheme="minorEastAsia" w:hAnsi="Calibri" w:cstheme="minorBidi"/>
                <w:color w:val="000000" w:themeColor="text1"/>
                <w:kern w:val="24"/>
                <w:sz w:val="36"/>
                <w:szCs w:val="36"/>
              </w:rPr>
            </w:rPrChange>
          </w:rPr>
          <w:t>Manhattan plot resulting from GWAS in Botrytis genome.</w:t>
        </w:r>
        <w:proofErr w:type="gramEnd"/>
        <w:r w:rsidR="00550BEB" w:rsidRPr="00007B3D">
          <w:rPr>
            <w:rFonts w:ascii="Arial" w:eastAsiaTheme="minorEastAsia" w:hAnsi="Arial" w:cs="Arial"/>
            <w:color w:val="000000" w:themeColor="text1"/>
            <w:kern w:val="24"/>
            <w:sz w:val="22"/>
            <w:szCs w:val="22"/>
            <w:rPrChange w:id="2309" w:author="Dan Kliebenstein" w:date="2019-08-29T16:14:00Z">
              <w:rPr>
                <w:rFonts w:asciiTheme="minorHAnsi" w:eastAsiaTheme="minorEastAsia" w:hAnsi="Calibri" w:cstheme="minorBidi"/>
                <w:color w:val="000000" w:themeColor="text1"/>
                <w:kern w:val="24"/>
                <w:sz w:val="36"/>
                <w:szCs w:val="36"/>
              </w:rPr>
            </w:rPrChange>
          </w:rPr>
          <w:t xml:space="preserve"> Panel a: </w:t>
        </w:r>
      </w:ins>
      <w:ins w:id="2310" w:author="Céline" w:date="2019-09-17T18:52:00Z">
        <w:r w:rsidR="005175AB">
          <w:rPr>
            <w:rFonts w:ascii="Arial" w:eastAsiaTheme="minorEastAsia" w:hAnsi="Arial" w:cs="Arial"/>
            <w:color w:val="000000" w:themeColor="text1"/>
            <w:kern w:val="24"/>
            <w:sz w:val="22"/>
            <w:szCs w:val="22"/>
          </w:rPr>
          <w:t xml:space="preserve">Log-scaled </w:t>
        </w:r>
      </w:ins>
      <w:ins w:id="2311" w:author="Céline" w:date="2019-08-26T19:53:00Z">
        <w:r w:rsidR="00550BEB" w:rsidRPr="00007B3D">
          <w:rPr>
            <w:rFonts w:ascii="Arial" w:eastAsiaTheme="minorEastAsia" w:hAnsi="Arial" w:cs="Arial"/>
            <w:color w:val="000000" w:themeColor="text1"/>
            <w:kern w:val="24"/>
            <w:sz w:val="22"/>
            <w:szCs w:val="22"/>
            <w:rPrChange w:id="2312" w:author="Dan Kliebenstein" w:date="2019-08-29T16:14:00Z">
              <w:rPr>
                <w:rFonts w:asciiTheme="minorHAnsi" w:eastAsiaTheme="minorEastAsia" w:hAnsi="Calibri" w:cstheme="minorBidi"/>
                <w:color w:val="000000" w:themeColor="text1"/>
                <w:kern w:val="24"/>
                <w:sz w:val="36"/>
                <w:szCs w:val="36"/>
              </w:rPr>
            </w:rPrChange>
          </w:rPr>
          <w:t xml:space="preserve">P-values of SNPs associations to </w:t>
        </w:r>
        <w:r w:rsidR="00550BEB" w:rsidRPr="00007B3D">
          <w:rPr>
            <w:rFonts w:ascii="Arial" w:eastAsiaTheme="minorEastAsia" w:hAnsi="Arial" w:cs="Arial"/>
            <w:i/>
            <w:iCs/>
            <w:color w:val="000000" w:themeColor="text1"/>
            <w:kern w:val="24"/>
            <w:sz w:val="22"/>
            <w:szCs w:val="22"/>
            <w:rPrChange w:id="2313" w:author="Dan Kliebenstein" w:date="2019-08-29T16:14:00Z">
              <w:rPr>
                <w:rFonts w:asciiTheme="minorHAnsi" w:eastAsiaTheme="minorEastAsia" w:hAnsi="Calibri" w:cstheme="minorBidi"/>
                <w:i/>
                <w:iCs/>
                <w:color w:val="000000" w:themeColor="text1"/>
                <w:kern w:val="24"/>
                <w:sz w:val="36"/>
                <w:szCs w:val="36"/>
              </w:rPr>
            </w:rPrChange>
          </w:rPr>
          <w:t>B.</w:t>
        </w:r>
      </w:ins>
      <w:ins w:id="2314" w:author="Dan Kliebenstein" w:date="2019-08-29T16:14:00Z">
        <w:r w:rsidR="00007B3D">
          <w:rPr>
            <w:rFonts w:ascii="Arial" w:eastAsiaTheme="minorEastAsia" w:hAnsi="Arial" w:cs="Arial"/>
            <w:i/>
            <w:iCs/>
            <w:color w:val="000000" w:themeColor="text1"/>
            <w:kern w:val="24"/>
            <w:sz w:val="22"/>
            <w:szCs w:val="22"/>
          </w:rPr>
          <w:t xml:space="preserve"> </w:t>
        </w:r>
      </w:ins>
      <w:proofErr w:type="spellStart"/>
      <w:ins w:id="2315" w:author="Céline" w:date="2019-08-26T19:53:00Z">
        <w:r w:rsidR="00550BEB" w:rsidRPr="00007B3D">
          <w:rPr>
            <w:rFonts w:ascii="Arial" w:eastAsiaTheme="minorEastAsia" w:hAnsi="Arial" w:cs="Arial"/>
            <w:i/>
            <w:iCs/>
            <w:color w:val="000000" w:themeColor="text1"/>
            <w:kern w:val="24"/>
            <w:sz w:val="22"/>
            <w:szCs w:val="22"/>
            <w:rPrChange w:id="2316" w:author="Dan Kliebenstein" w:date="2019-08-29T16:14:00Z">
              <w:rPr>
                <w:rFonts w:asciiTheme="minorHAnsi" w:eastAsiaTheme="minorEastAsia" w:hAnsi="Calibri" w:cstheme="minorBidi"/>
                <w:i/>
                <w:iCs/>
                <w:color w:val="000000" w:themeColor="text1"/>
                <w:kern w:val="24"/>
                <w:sz w:val="36"/>
                <w:szCs w:val="36"/>
              </w:rPr>
            </w:rPrChange>
          </w:rPr>
          <w:t>cinerea</w:t>
        </w:r>
        <w:proofErr w:type="spellEnd"/>
        <w:r w:rsidR="00550BEB" w:rsidRPr="00007B3D">
          <w:rPr>
            <w:rFonts w:ascii="Arial" w:eastAsiaTheme="minorEastAsia" w:hAnsi="Arial" w:cs="Arial"/>
            <w:color w:val="000000" w:themeColor="text1"/>
            <w:kern w:val="24"/>
            <w:sz w:val="22"/>
            <w:szCs w:val="22"/>
            <w:rPrChange w:id="2317" w:author="Dan Kliebenstein" w:date="2019-08-29T16:14:00Z">
              <w:rPr>
                <w:rFonts w:asciiTheme="minorHAnsi" w:eastAsiaTheme="minorEastAsia" w:hAnsi="Calibri" w:cstheme="minorBidi"/>
                <w:color w:val="000000" w:themeColor="text1"/>
                <w:kern w:val="24"/>
                <w:sz w:val="36"/>
                <w:szCs w:val="36"/>
              </w:rPr>
            </w:rPrChange>
          </w:rPr>
          <w:t xml:space="preserve"> transcript</w:t>
        </w:r>
      </w:ins>
      <w:ins w:id="2318" w:author="Céline" w:date="2019-09-17T18:53:00Z">
        <w:r w:rsidR="005175AB">
          <w:rPr>
            <w:rFonts w:ascii="Arial" w:eastAsiaTheme="minorEastAsia" w:hAnsi="Arial" w:cs="Arial"/>
            <w:color w:val="000000" w:themeColor="text1"/>
            <w:kern w:val="24"/>
            <w:sz w:val="22"/>
            <w:szCs w:val="22"/>
          </w:rPr>
          <w:t xml:space="preserve"> from</w:t>
        </w:r>
      </w:ins>
      <w:ins w:id="2319" w:author="Céline" w:date="2019-08-26T19:53:00Z">
        <w:r w:rsidR="00550BEB" w:rsidRPr="00007B3D">
          <w:rPr>
            <w:rFonts w:ascii="Arial" w:eastAsiaTheme="minorEastAsia" w:hAnsi="Arial" w:cs="Arial"/>
            <w:color w:val="000000" w:themeColor="text1"/>
            <w:kern w:val="24"/>
            <w:sz w:val="22"/>
            <w:szCs w:val="22"/>
            <w:rPrChange w:id="2320" w:author="Dan Kliebenstein" w:date="2019-08-29T16:14:00Z">
              <w:rPr>
                <w:rFonts w:asciiTheme="minorHAnsi" w:eastAsiaTheme="minorEastAsia" w:hAnsi="Calibri" w:cstheme="minorBidi"/>
                <w:color w:val="000000" w:themeColor="text1"/>
                <w:kern w:val="24"/>
                <w:sz w:val="36"/>
                <w:szCs w:val="36"/>
              </w:rPr>
            </w:rPrChange>
          </w:rPr>
          <w:t xml:space="preserve"> </w:t>
        </w:r>
        <w:r w:rsidR="00550BEB" w:rsidRPr="00007B3D">
          <w:rPr>
            <w:rFonts w:ascii="Arial" w:eastAsia="Calibri" w:hAnsi="Arial" w:cs="Arial"/>
            <w:color w:val="000000"/>
            <w:kern w:val="24"/>
            <w:sz w:val="22"/>
            <w:szCs w:val="22"/>
            <w:rPrChange w:id="2321" w:author="Dan Kliebenstein" w:date="2019-08-29T16:14:00Z">
              <w:rPr>
                <w:rFonts w:asciiTheme="minorHAnsi" w:eastAsia="Calibri" w:hAnsi="Calibri" w:cs="Calibri"/>
                <w:color w:val="000000"/>
                <w:kern w:val="24"/>
                <w:sz w:val="36"/>
                <w:szCs w:val="36"/>
              </w:rPr>
            </w:rPrChange>
          </w:rPr>
          <w:t>Bcin06g05580. Dashed line indicate significance at p=</w:t>
        </w:r>
        <w:r w:rsidR="00550BEB" w:rsidRPr="00007B3D">
          <w:rPr>
            <w:rFonts w:ascii="Arial" w:eastAsiaTheme="minorEastAsia" w:hAnsi="Arial" w:cs="Arial"/>
            <w:color w:val="000000" w:themeColor="text1"/>
            <w:kern w:val="24"/>
            <w:sz w:val="22"/>
            <w:szCs w:val="22"/>
            <w:lang w:val="pt-BR"/>
            <w:rPrChange w:id="2322" w:author="Dan Kliebenstein" w:date="2019-08-29T16:14:00Z">
              <w:rPr>
                <w:rFonts w:asciiTheme="minorHAnsi" w:eastAsiaTheme="minorEastAsia" w:hAnsi="Calibri" w:cstheme="minorBidi"/>
                <w:color w:val="000000" w:themeColor="text1"/>
                <w:kern w:val="24"/>
                <w:sz w:val="36"/>
                <w:szCs w:val="36"/>
                <w:lang w:val="pt-BR"/>
              </w:rPr>
            </w:rPrChange>
          </w:rPr>
          <w:t xml:space="preserve">1.96e-05. </w:t>
        </w:r>
        <w:proofErr w:type="spellStart"/>
        <w:r w:rsidR="00550BEB" w:rsidRPr="00007B3D">
          <w:rPr>
            <w:rFonts w:ascii="Arial" w:eastAsiaTheme="minorEastAsia" w:hAnsi="Arial" w:cs="Arial"/>
            <w:color w:val="000000" w:themeColor="text1"/>
            <w:kern w:val="24"/>
            <w:sz w:val="22"/>
            <w:szCs w:val="22"/>
            <w:lang w:val="pt-BR"/>
            <w:rPrChange w:id="2323" w:author="Dan Kliebenstein" w:date="2019-08-29T16:14:00Z">
              <w:rPr>
                <w:rFonts w:asciiTheme="minorHAnsi" w:eastAsiaTheme="minorEastAsia" w:hAnsi="Calibri" w:cstheme="minorBidi"/>
                <w:color w:val="000000" w:themeColor="text1"/>
                <w:kern w:val="24"/>
                <w:sz w:val="36"/>
                <w:szCs w:val="36"/>
                <w:lang w:val="pt-BR"/>
              </w:rPr>
            </w:rPrChange>
          </w:rPr>
          <w:t>Panel</w:t>
        </w:r>
        <w:proofErr w:type="spellEnd"/>
        <w:r w:rsidR="00550BEB" w:rsidRPr="00007B3D">
          <w:rPr>
            <w:rFonts w:ascii="Arial" w:eastAsiaTheme="minorEastAsia" w:hAnsi="Arial" w:cs="Arial"/>
            <w:color w:val="000000" w:themeColor="text1"/>
            <w:kern w:val="24"/>
            <w:sz w:val="22"/>
            <w:szCs w:val="22"/>
            <w:lang w:val="pt-BR"/>
            <w:rPrChange w:id="2324" w:author="Dan Kliebenstein" w:date="2019-08-29T16:14:00Z">
              <w:rPr>
                <w:rFonts w:asciiTheme="minorHAnsi" w:eastAsiaTheme="minorEastAsia" w:hAnsi="Calibri" w:cstheme="minorBidi"/>
                <w:color w:val="000000" w:themeColor="text1"/>
                <w:kern w:val="24"/>
                <w:sz w:val="36"/>
                <w:szCs w:val="36"/>
                <w:lang w:val="pt-BR"/>
              </w:rPr>
            </w:rPrChange>
          </w:rPr>
          <w:t xml:space="preserve"> </w:t>
        </w:r>
        <w:r w:rsidR="00550BEB" w:rsidRPr="00007B3D">
          <w:rPr>
            <w:rFonts w:ascii="Arial" w:eastAsia="Calibri" w:hAnsi="Arial" w:cs="Arial"/>
            <w:color w:val="000000"/>
            <w:kern w:val="24"/>
            <w:sz w:val="22"/>
            <w:szCs w:val="22"/>
            <w:rPrChange w:id="2325" w:author="Dan Kliebenstein" w:date="2019-08-29T16:14:00Z">
              <w:rPr>
                <w:rFonts w:asciiTheme="minorHAnsi" w:eastAsia="Calibri" w:hAnsi="Calibri" w:cs="Calibri"/>
                <w:color w:val="000000"/>
                <w:kern w:val="24"/>
                <w:sz w:val="36"/>
                <w:szCs w:val="36"/>
              </w:rPr>
            </w:rPrChange>
          </w:rPr>
          <w:t xml:space="preserve">B: </w:t>
        </w:r>
      </w:ins>
      <w:ins w:id="2326" w:author="Céline" w:date="2019-09-17T18:52:00Z">
        <w:r w:rsidR="005175AB">
          <w:rPr>
            <w:rFonts w:ascii="Arial" w:eastAsia="Calibri" w:hAnsi="Arial" w:cs="Arial"/>
            <w:color w:val="000000"/>
            <w:kern w:val="24"/>
            <w:sz w:val="22"/>
            <w:szCs w:val="22"/>
          </w:rPr>
          <w:t xml:space="preserve">Log-scaled </w:t>
        </w:r>
      </w:ins>
      <w:ins w:id="2327" w:author="Céline" w:date="2019-08-26T19:53:00Z">
        <w:r w:rsidR="00550BEB" w:rsidRPr="00007B3D">
          <w:rPr>
            <w:rFonts w:ascii="Arial" w:eastAsia="Calibri" w:hAnsi="Arial" w:cs="Arial"/>
            <w:color w:val="000000"/>
            <w:kern w:val="24"/>
            <w:sz w:val="22"/>
            <w:szCs w:val="22"/>
            <w:rPrChange w:id="2328" w:author="Dan Kliebenstein" w:date="2019-08-29T16:14:00Z">
              <w:rPr>
                <w:rFonts w:asciiTheme="minorHAnsi" w:eastAsia="Calibri" w:hAnsi="Calibri" w:cs="Calibri"/>
                <w:color w:val="000000"/>
                <w:kern w:val="24"/>
                <w:sz w:val="36"/>
                <w:szCs w:val="36"/>
              </w:rPr>
            </w:rPrChange>
          </w:rPr>
          <w:t xml:space="preserve">P-values of SNPs associations to </w:t>
        </w:r>
        <w:r w:rsidR="00550BEB" w:rsidRPr="00007B3D">
          <w:rPr>
            <w:rFonts w:ascii="Arial" w:eastAsia="Calibri" w:hAnsi="Arial" w:cs="Arial"/>
            <w:i/>
            <w:iCs/>
            <w:color w:val="000000"/>
            <w:kern w:val="24"/>
            <w:sz w:val="22"/>
            <w:szCs w:val="22"/>
            <w:rPrChange w:id="2329" w:author="Dan Kliebenstein" w:date="2019-08-29T16:14:00Z">
              <w:rPr>
                <w:rFonts w:asciiTheme="minorHAnsi" w:eastAsia="Calibri" w:hAnsi="Calibri" w:cs="Calibri"/>
                <w:i/>
                <w:iCs/>
                <w:color w:val="000000"/>
                <w:kern w:val="24"/>
                <w:sz w:val="36"/>
                <w:szCs w:val="36"/>
              </w:rPr>
            </w:rPrChange>
          </w:rPr>
          <w:t>A.</w:t>
        </w:r>
      </w:ins>
      <w:ins w:id="2330" w:author="Dan Kliebenstein" w:date="2019-08-29T16:14:00Z">
        <w:r w:rsidR="00007B3D">
          <w:rPr>
            <w:rFonts w:ascii="Arial" w:eastAsia="Calibri" w:hAnsi="Arial" w:cs="Arial"/>
            <w:i/>
            <w:iCs/>
            <w:color w:val="000000"/>
            <w:kern w:val="24"/>
            <w:sz w:val="22"/>
            <w:szCs w:val="22"/>
          </w:rPr>
          <w:t xml:space="preserve"> </w:t>
        </w:r>
      </w:ins>
      <w:proofErr w:type="gramStart"/>
      <w:ins w:id="2331" w:author="Céline" w:date="2019-08-26T19:53:00Z">
        <w:r w:rsidR="00550BEB" w:rsidRPr="00007B3D">
          <w:rPr>
            <w:rFonts w:ascii="Arial" w:eastAsia="Calibri" w:hAnsi="Arial" w:cs="Arial"/>
            <w:i/>
            <w:iCs/>
            <w:color w:val="000000"/>
            <w:kern w:val="24"/>
            <w:sz w:val="22"/>
            <w:szCs w:val="22"/>
            <w:rPrChange w:id="2332" w:author="Dan Kliebenstein" w:date="2019-08-29T16:14:00Z">
              <w:rPr>
                <w:rFonts w:asciiTheme="minorHAnsi" w:eastAsia="Calibri" w:hAnsi="Calibri" w:cs="Calibri"/>
                <w:i/>
                <w:iCs/>
                <w:color w:val="000000"/>
                <w:kern w:val="24"/>
                <w:sz w:val="36"/>
                <w:szCs w:val="36"/>
              </w:rPr>
            </w:rPrChange>
          </w:rPr>
          <w:t>thaliana</w:t>
        </w:r>
        <w:proofErr w:type="gramEnd"/>
        <w:r w:rsidR="00550BEB" w:rsidRPr="00007B3D">
          <w:rPr>
            <w:rFonts w:ascii="Arial" w:eastAsia="Calibri" w:hAnsi="Arial" w:cs="Arial"/>
            <w:i/>
            <w:iCs/>
            <w:color w:val="000000"/>
            <w:kern w:val="24"/>
            <w:sz w:val="22"/>
            <w:szCs w:val="22"/>
            <w:rPrChange w:id="2333" w:author="Dan Kliebenstein" w:date="2019-08-29T16:14:00Z">
              <w:rPr>
                <w:rFonts w:asciiTheme="minorHAnsi" w:eastAsia="Calibri" w:hAnsi="Calibri" w:cs="Calibri"/>
                <w:i/>
                <w:iCs/>
                <w:color w:val="000000"/>
                <w:kern w:val="24"/>
                <w:sz w:val="36"/>
                <w:szCs w:val="36"/>
              </w:rPr>
            </w:rPrChange>
          </w:rPr>
          <w:t xml:space="preserve"> </w:t>
        </w:r>
        <w:r w:rsidR="00550BEB" w:rsidRPr="00007B3D">
          <w:rPr>
            <w:rFonts w:ascii="Arial" w:eastAsia="Calibri" w:hAnsi="Arial" w:cs="Arial"/>
            <w:color w:val="000000"/>
            <w:kern w:val="24"/>
            <w:sz w:val="22"/>
            <w:szCs w:val="22"/>
            <w:rPrChange w:id="2334" w:author="Dan Kliebenstein" w:date="2019-08-29T16:14:00Z">
              <w:rPr>
                <w:rFonts w:asciiTheme="minorHAnsi" w:eastAsia="Calibri" w:hAnsi="Calibri" w:cs="Calibri"/>
                <w:color w:val="000000"/>
                <w:kern w:val="24"/>
                <w:sz w:val="36"/>
                <w:szCs w:val="36"/>
              </w:rPr>
            </w:rPrChange>
          </w:rPr>
          <w:t xml:space="preserve">transcript from </w:t>
        </w:r>
        <w:r w:rsidR="00550BEB" w:rsidRPr="00007B3D">
          <w:rPr>
            <w:rFonts w:ascii="Arial" w:eastAsiaTheme="minorEastAsia" w:hAnsi="Arial" w:cs="Arial"/>
            <w:color w:val="000000" w:themeColor="text1"/>
            <w:kern w:val="24"/>
            <w:sz w:val="22"/>
            <w:szCs w:val="22"/>
            <w:lang w:val="is-IS"/>
            <w:rPrChange w:id="2335" w:author="Dan Kliebenstein" w:date="2019-08-29T16:14:00Z">
              <w:rPr>
                <w:rFonts w:asciiTheme="minorHAnsi" w:eastAsiaTheme="minorEastAsia" w:hAnsi="Calibri" w:cstheme="minorBidi"/>
                <w:color w:val="000000" w:themeColor="text1"/>
                <w:kern w:val="24"/>
                <w:sz w:val="36"/>
                <w:szCs w:val="36"/>
                <w:lang w:val="is-IS"/>
              </w:rPr>
            </w:rPrChange>
          </w:rPr>
          <w:t>AT2G02780. Dashed lines indicate significance at p=</w:t>
        </w:r>
        <w:r w:rsidR="00550BEB" w:rsidRPr="00007B3D">
          <w:rPr>
            <w:rFonts w:ascii="Arial" w:eastAsiaTheme="minorEastAsia" w:hAnsi="Arial" w:cs="Arial"/>
            <w:color w:val="000000" w:themeColor="text1"/>
            <w:kern w:val="24"/>
            <w:sz w:val="22"/>
            <w:szCs w:val="22"/>
            <w:lang w:val="hr-HR"/>
            <w:rPrChange w:id="2336" w:author="Dan Kliebenstein" w:date="2019-08-29T16:14:00Z">
              <w:rPr>
                <w:rFonts w:asciiTheme="minorHAnsi" w:eastAsiaTheme="minorEastAsia" w:hAnsi="Calibri" w:cstheme="minorBidi"/>
                <w:color w:val="000000" w:themeColor="text1"/>
                <w:kern w:val="24"/>
                <w:sz w:val="36"/>
                <w:szCs w:val="36"/>
                <w:lang w:val="hr-HR"/>
              </w:rPr>
            </w:rPrChange>
          </w:rPr>
          <w:t>2.9e-5.</w:t>
        </w:r>
      </w:ins>
    </w:p>
    <w:p w14:paraId="50C203FA" w14:textId="45659F0D" w:rsidR="003D14D0" w:rsidRPr="00842D58" w:rsidRDefault="003D14D0" w:rsidP="003D14D0">
      <w:pPr>
        <w:spacing w:after="0" w:line="240" w:lineRule="auto"/>
        <w:rPr>
          <w:rFonts w:ascii="Arial" w:hAnsi="Arial" w:cs="Arial"/>
        </w:rPr>
      </w:pPr>
      <w:del w:id="2337" w:author="Céline" w:date="2019-08-26T19:53:00Z">
        <w:r w:rsidRPr="00007B3D" w:rsidDel="00550BEB">
          <w:rPr>
            <w:rFonts w:ascii="Arial" w:hAnsi="Arial" w:cs="Arial"/>
          </w:rPr>
          <w:delText xml:space="preserve">Panel a is an example plot of </w:delText>
        </w:r>
        <w:r w:rsidR="004737AB" w:rsidRPr="00007B3D" w:rsidDel="00550BEB">
          <w:rPr>
            <w:rFonts w:ascii="Arial" w:hAnsi="Arial" w:cs="Arial"/>
            <w:i/>
          </w:rPr>
          <w:delText>P</w:delText>
        </w:r>
        <w:r w:rsidRPr="00007B3D" w:rsidDel="00550BEB">
          <w:rPr>
            <w:rFonts w:ascii="Arial" w:hAnsi="Arial" w:cs="Arial"/>
          </w:rPr>
          <w:delText xml:space="preserve">-values for all </w:delText>
        </w:r>
        <w:r w:rsidRPr="00007B3D" w:rsidDel="00550BEB">
          <w:rPr>
            <w:rFonts w:ascii="Arial" w:hAnsi="Arial" w:cs="Arial"/>
            <w:i/>
            <w:iCs/>
          </w:rPr>
          <w:delText xml:space="preserve">B. cinerea </w:delText>
        </w:r>
        <w:r w:rsidRPr="00007B3D" w:rsidDel="00550BEB">
          <w:rPr>
            <w:rFonts w:ascii="Arial" w:hAnsi="Arial" w:cs="Arial"/>
          </w:rPr>
          <w:delText xml:space="preserve">SNP associations to a single </w:delText>
        </w:r>
        <w:r w:rsidRPr="00007B3D" w:rsidDel="00550BEB">
          <w:rPr>
            <w:rFonts w:ascii="Arial" w:hAnsi="Arial" w:cs="Arial"/>
            <w:i/>
            <w:iCs/>
          </w:rPr>
          <w:delText xml:space="preserve">B. cinerea </w:delText>
        </w:r>
        <w:r w:rsidRPr="00007B3D" w:rsidDel="00550BEB">
          <w:rPr>
            <w:rFonts w:ascii="Arial" w:hAnsi="Arial" w:cs="Arial"/>
          </w:rPr>
          <w:delText xml:space="preserve">transcript, from Bcin01g00170.  Panel b is an example plot of </w:delText>
        </w:r>
        <w:r w:rsidR="004737AB" w:rsidRPr="00007B3D" w:rsidDel="00550BEB">
          <w:rPr>
            <w:rFonts w:ascii="Arial" w:hAnsi="Arial" w:cs="Arial"/>
            <w:i/>
          </w:rPr>
          <w:delText>P</w:delText>
        </w:r>
        <w:r w:rsidRPr="00007B3D" w:rsidDel="00550BEB">
          <w:rPr>
            <w:rFonts w:ascii="Arial" w:hAnsi="Arial" w:cs="Arial"/>
          </w:rPr>
          <w:delText xml:space="preserve">-values for all </w:delText>
        </w:r>
        <w:r w:rsidRPr="00007B3D" w:rsidDel="00550BEB">
          <w:rPr>
            <w:rFonts w:ascii="Arial" w:hAnsi="Arial" w:cs="Arial"/>
            <w:i/>
            <w:iCs/>
          </w:rPr>
          <w:delText xml:space="preserve">B. cinerea </w:delText>
        </w:r>
        <w:r w:rsidRPr="00007B3D" w:rsidDel="00550BEB">
          <w:rPr>
            <w:rFonts w:ascii="Arial" w:hAnsi="Arial" w:cs="Arial"/>
          </w:rPr>
          <w:delText xml:space="preserve">SNP associations to a single </w:delText>
        </w:r>
        <w:r w:rsidRPr="00007B3D" w:rsidDel="00550BEB">
          <w:rPr>
            <w:rFonts w:ascii="Arial" w:hAnsi="Arial" w:cs="Arial"/>
            <w:i/>
            <w:iCs/>
          </w:rPr>
          <w:delText xml:space="preserve">A. thaliana </w:delText>
        </w:r>
        <w:r w:rsidRPr="004131F3" w:rsidDel="00550BEB">
          <w:rPr>
            <w:rFonts w:ascii="Arial" w:hAnsi="Arial" w:cs="Arial"/>
          </w:rPr>
          <w:delText>transcript</w:delText>
        </w:r>
        <w:r w:rsidRPr="00842D58" w:rsidDel="00550BEB">
          <w:rPr>
            <w:rFonts w:ascii="Arial" w:hAnsi="Arial" w:cs="Arial"/>
          </w:rPr>
          <w:delText xml:space="preserve">, from AT1G01010. </w:delText>
        </w:r>
        <w:r w:rsidR="00BB749E" w:rsidRPr="00BB749E" w:rsidDel="00550BEB">
          <w:rPr>
            <w:rFonts w:ascii="Calibri" w:eastAsia="Calibri" w:hAnsi="Calibri" w:cs="Calibri"/>
            <w:color w:val="000000" w:themeColor="text1"/>
            <w:kern w:val="24"/>
          </w:rPr>
          <w:delText xml:space="preserve"> </w:delText>
        </w:r>
        <w:r w:rsidR="00BB749E" w:rsidRPr="00BB749E" w:rsidDel="00550BEB">
          <w:rPr>
            <w:rFonts w:ascii="Arial" w:hAnsi="Arial" w:cs="Arial"/>
          </w:rPr>
          <w:delText xml:space="preserve">Dashed line indicates significance at </w:delText>
        </w:r>
        <w:r w:rsidR="00BB749E" w:rsidRPr="004737AB" w:rsidDel="00550BEB">
          <w:rPr>
            <w:rFonts w:ascii="Arial" w:hAnsi="Arial" w:cs="Arial"/>
            <w:i/>
          </w:rPr>
          <w:delText>p</w:delText>
        </w:r>
        <w:r w:rsidR="00BB749E" w:rsidRPr="00BB749E" w:rsidDel="00550BEB">
          <w:rPr>
            <w:rFonts w:ascii="Arial" w:hAnsi="Arial" w:cs="Arial"/>
          </w:rPr>
          <w:delText xml:space="preserve"> = 0.01.</w:delText>
        </w:r>
      </w:del>
    </w:p>
    <w:p w14:paraId="3E1F7DB0" w14:textId="77777777" w:rsidR="003D14D0" w:rsidRPr="00842D58" w:rsidRDefault="003D14D0" w:rsidP="003D14D0">
      <w:pPr>
        <w:spacing w:after="0" w:line="240" w:lineRule="auto"/>
        <w:rPr>
          <w:rFonts w:ascii="Arial" w:hAnsi="Arial" w:cs="Arial"/>
        </w:rPr>
      </w:pPr>
    </w:p>
    <w:p w14:paraId="5925AA0B" w14:textId="6FBF0431"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del w:id="2338" w:author="Dan Kliebenstein" w:date="2019-08-16T15:49:00Z">
        <w:r w:rsidRPr="00842D58" w:rsidDel="001B127B">
          <w:rPr>
            <w:rFonts w:ascii="Arial" w:hAnsi="Arial" w:cs="Arial"/>
            <w:b/>
            <w:bCs/>
            <w:i/>
            <w:iCs/>
          </w:rPr>
          <w:delText>cis</w:delText>
        </w:r>
        <w:r w:rsidRPr="00842D58" w:rsidDel="001B127B">
          <w:rPr>
            <w:rFonts w:ascii="Arial" w:hAnsi="Arial" w:cs="Arial"/>
            <w:b/>
            <w:bCs/>
          </w:rPr>
          <w:delText xml:space="preserve">-diagonal plot comparing </w:delText>
        </w:r>
      </w:del>
      <w:ins w:id="2339" w:author="Céline" w:date="2019-09-17T18:53:00Z">
        <w:r w:rsidR="005175AB">
          <w:rPr>
            <w:rFonts w:ascii="Arial" w:hAnsi="Arial" w:cs="Arial"/>
            <w:b/>
            <w:bCs/>
          </w:rPr>
          <w:t xml:space="preserve">Distance </w:t>
        </w:r>
      </w:ins>
      <w:ins w:id="2340" w:author="Dan Kliebenstein" w:date="2019-08-16T15:49:00Z">
        <w:del w:id="2341" w:author="Céline" w:date="2019-09-17T18:53:00Z">
          <w:r w:rsidR="001B127B" w:rsidDel="005175AB">
            <w:rPr>
              <w:rFonts w:ascii="Arial" w:hAnsi="Arial" w:cs="Arial"/>
              <w:b/>
              <w:bCs/>
            </w:rPr>
            <w:delText xml:space="preserve">Comparing </w:delText>
          </w:r>
        </w:del>
      </w:ins>
      <w:del w:id="2342" w:author="Céline" w:date="2019-09-17T18:53:00Z">
        <w:r w:rsidRPr="00842D58" w:rsidDel="005175AB">
          <w:rPr>
            <w:rFonts w:ascii="Arial" w:hAnsi="Arial" w:cs="Arial"/>
            <w:b/>
            <w:bCs/>
            <w:i/>
            <w:iCs/>
          </w:rPr>
          <w:delText>B. cinerea</w:delText>
        </w:r>
        <w:r w:rsidRPr="00842D58" w:rsidDel="005175AB">
          <w:rPr>
            <w:rFonts w:ascii="Arial" w:hAnsi="Arial" w:cs="Arial"/>
            <w:b/>
            <w:bCs/>
          </w:rPr>
          <w:delText xml:space="preserve"> gene center to position </w:delText>
        </w:r>
      </w:del>
      <w:ins w:id="2343" w:author="Céline" w:date="2019-09-17T18:53:00Z">
        <w:r w:rsidR="005175AB">
          <w:rPr>
            <w:rFonts w:ascii="Arial" w:hAnsi="Arial" w:cs="Arial"/>
            <w:b/>
            <w:bCs/>
          </w:rPr>
          <w:t>to</w:t>
        </w:r>
      </w:ins>
      <w:del w:id="2344" w:author="Céline" w:date="2019-09-17T18:53:00Z">
        <w:r w:rsidRPr="00842D58" w:rsidDel="005175AB">
          <w:rPr>
            <w:rFonts w:ascii="Arial" w:hAnsi="Arial" w:cs="Arial"/>
            <w:b/>
            <w:bCs/>
          </w:rPr>
          <w:delText>of</w:delText>
        </w:r>
      </w:del>
      <w:r w:rsidRPr="00842D58">
        <w:rPr>
          <w:rFonts w:ascii="Arial" w:hAnsi="Arial" w:cs="Arial"/>
          <w:b/>
          <w:bCs/>
        </w:rPr>
        <w:t xml:space="preserve"> top associated SNP</w:t>
      </w:r>
      <w:ins w:id="2345" w:author="Céline" w:date="2019-09-17T18:58:00Z">
        <w:r w:rsidR="005175AB">
          <w:rPr>
            <w:rFonts w:ascii="Arial" w:hAnsi="Arial" w:cs="Arial"/>
            <w:b/>
            <w:bCs/>
          </w:rPr>
          <w:t xml:space="preserve"> shows the absence of </w:t>
        </w:r>
        <w:proofErr w:type="spellStart"/>
        <w:r w:rsidR="005175AB">
          <w:rPr>
            <w:rFonts w:ascii="Arial" w:hAnsi="Arial" w:cs="Arial"/>
            <w:b/>
            <w:bCs/>
          </w:rPr>
          <w:t>cis</w:t>
        </w:r>
        <w:proofErr w:type="spellEnd"/>
        <w:r w:rsidR="005175AB">
          <w:rPr>
            <w:rFonts w:ascii="Arial" w:hAnsi="Arial" w:cs="Arial"/>
            <w:b/>
            <w:bCs/>
          </w:rPr>
          <w:t>-diagonal</w:t>
        </w:r>
      </w:ins>
      <w:ins w:id="2346" w:author="Céline" w:date="2019-09-17T18:59:00Z">
        <w:r w:rsidR="005175AB">
          <w:rPr>
            <w:rFonts w:ascii="Arial" w:hAnsi="Arial" w:cs="Arial"/>
            <w:b/>
            <w:bCs/>
          </w:rPr>
          <w:t xml:space="preserve"> and presence of trans-</w:t>
        </w:r>
        <w:proofErr w:type="spellStart"/>
        <w:r w:rsidR="005175AB">
          <w:rPr>
            <w:rFonts w:ascii="Arial" w:hAnsi="Arial" w:cs="Arial"/>
            <w:b/>
            <w:bCs/>
          </w:rPr>
          <w:t>eQTL</w:t>
        </w:r>
        <w:proofErr w:type="spellEnd"/>
        <w:r w:rsidR="005175AB">
          <w:rPr>
            <w:rFonts w:ascii="Arial" w:hAnsi="Arial" w:cs="Arial"/>
            <w:b/>
            <w:bCs/>
          </w:rPr>
          <w:t xml:space="preserve"> hotspots</w:t>
        </w:r>
      </w:ins>
      <w:del w:id="2347" w:author="Dan Kliebenstein" w:date="2019-08-16T15:50:00Z">
        <w:r w:rsidRPr="00842D58" w:rsidDel="001B127B">
          <w:rPr>
            <w:rFonts w:ascii="Arial" w:hAnsi="Arial" w:cs="Arial"/>
            <w:b/>
            <w:bCs/>
          </w:rPr>
          <w:delText xml:space="preserve">, </w:delText>
        </w:r>
      </w:del>
      <w:ins w:id="2348" w:author="Dan Kliebenstein" w:date="2019-08-16T15:50:00Z">
        <w:r w:rsidR="001B127B">
          <w:rPr>
            <w:rFonts w:ascii="Arial" w:hAnsi="Arial" w:cs="Arial"/>
            <w:b/>
            <w:bCs/>
          </w:rPr>
          <w:t xml:space="preserve">. </w:t>
        </w:r>
        <w:del w:id="2349" w:author="Céline" w:date="2019-09-17T18:59:00Z">
          <w:r w:rsidR="001B127B" w:rsidRPr="001B127B" w:rsidDel="005175AB">
            <w:rPr>
              <w:rFonts w:ascii="Arial" w:hAnsi="Arial" w:cs="Arial"/>
              <w:bCs/>
              <w:rPrChange w:id="2350" w:author="Dan Kliebenstein" w:date="2019-08-16T15:50:00Z">
                <w:rPr>
                  <w:rFonts w:ascii="Arial" w:hAnsi="Arial" w:cs="Arial"/>
                  <w:b/>
                  <w:bCs/>
                </w:rPr>
              </w:rPrChange>
            </w:rPr>
            <w:delText>F</w:delText>
          </w:r>
        </w:del>
      </w:ins>
      <w:del w:id="2351" w:author="Céline" w:date="2019-09-17T18:59:00Z">
        <w:r w:rsidRPr="001B127B" w:rsidDel="005175AB">
          <w:rPr>
            <w:rFonts w:ascii="Arial" w:hAnsi="Arial" w:cs="Arial"/>
            <w:bCs/>
            <w:rPrChange w:id="2352" w:author="Dan Kliebenstein" w:date="2019-08-16T15:50:00Z">
              <w:rPr>
                <w:rFonts w:ascii="Arial" w:hAnsi="Arial" w:cs="Arial"/>
                <w:b/>
                <w:bCs/>
              </w:rPr>
            </w:rPrChange>
          </w:rPr>
          <w:delText>for all 9,284 transcripts</w:delText>
        </w:r>
        <w:r w:rsidR="00C7284B" w:rsidRPr="001B127B" w:rsidDel="005175AB">
          <w:rPr>
            <w:rFonts w:ascii="Arial" w:hAnsi="Arial" w:cs="Arial"/>
            <w:bCs/>
            <w:rPrChange w:id="2353" w:author="Dan Kliebenstein" w:date="2019-08-16T15:50:00Z">
              <w:rPr>
                <w:rFonts w:ascii="Arial" w:hAnsi="Arial" w:cs="Arial"/>
                <w:b/>
                <w:bCs/>
              </w:rPr>
            </w:rPrChange>
          </w:rPr>
          <w:delText xml:space="preserve"> </w:delText>
        </w:r>
      </w:del>
      <w:del w:id="2354" w:author="Céline" w:date="2019-09-17T18:56:00Z">
        <w:r w:rsidR="00C7284B" w:rsidRPr="001B127B" w:rsidDel="005175AB">
          <w:rPr>
            <w:rFonts w:ascii="Arial" w:hAnsi="Arial" w:cs="Arial"/>
            <w:bCs/>
            <w:rPrChange w:id="2355" w:author="Dan Kliebenstein" w:date="2019-08-16T15:50:00Z">
              <w:rPr>
                <w:rFonts w:ascii="Arial" w:hAnsi="Arial" w:cs="Arial"/>
                <w:b/>
                <w:bCs/>
              </w:rPr>
            </w:rPrChange>
          </w:rPr>
          <w:delText xml:space="preserve">mapped to the </w:delText>
        </w:r>
      </w:del>
      <w:del w:id="2356" w:author="Céline" w:date="2019-09-17T18:54:00Z">
        <w:r w:rsidR="00C7284B" w:rsidRPr="001B127B" w:rsidDel="005175AB">
          <w:rPr>
            <w:rFonts w:ascii="Arial" w:hAnsi="Arial" w:cs="Arial"/>
            <w:bCs/>
            <w:i/>
            <w:rPrChange w:id="2357" w:author="Dan Kliebenstein" w:date="2019-08-16T15:50:00Z">
              <w:rPr>
                <w:rFonts w:ascii="Arial" w:hAnsi="Arial" w:cs="Arial"/>
                <w:b/>
                <w:bCs/>
                <w:i/>
              </w:rPr>
            </w:rPrChange>
          </w:rPr>
          <w:delText>B. cinerea</w:delText>
        </w:r>
        <w:r w:rsidR="00C7284B" w:rsidRPr="001B127B" w:rsidDel="005175AB">
          <w:rPr>
            <w:rFonts w:ascii="Arial" w:hAnsi="Arial" w:cs="Arial"/>
            <w:bCs/>
            <w:rPrChange w:id="2358" w:author="Dan Kliebenstein" w:date="2019-08-16T15:50:00Z">
              <w:rPr>
                <w:rFonts w:ascii="Arial" w:hAnsi="Arial" w:cs="Arial"/>
                <w:b/>
                <w:bCs/>
              </w:rPr>
            </w:rPrChange>
          </w:rPr>
          <w:delText xml:space="preserve"> </w:delText>
        </w:r>
      </w:del>
      <w:del w:id="2359" w:author="Céline" w:date="2019-09-17T18:56:00Z">
        <w:r w:rsidR="00C7284B" w:rsidRPr="001B127B" w:rsidDel="005175AB">
          <w:rPr>
            <w:rFonts w:ascii="Arial" w:hAnsi="Arial" w:cs="Arial"/>
            <w:bCs/>
            <w:rPrChange w:id="2360" w:author="Dan Kliebenstein" w:date="2019-08-16T15:50:00Z">
              <w:rPr>
                <w:rFonts w:ascii="Arial" w:hAnsi="Arial" w:cs="Arial"/>
                <w:b/>
                <w:bCs/>
              </w:rPr>
            </w:rPrChange>
          </w:rPr>
          <w:delText>genome</w:delText>
        </w:r>
        <w:r w:rsidRPr="001B127B" w:rsidDel="005175AB">
          <w:rPr>
            <w:rFonts w:ascii="Arial" w:hAnsi="Arial" w:cs="Arial"/>
            <w:bCs/>
            <w:rPrChange w:id="2361" w:author="Dan Kliebenstein" w:date="2019-08-16T15:50:00Z">
              <w:rPr>
                <w:rFonts w:ascii="Arial" w:hAnsi="Arial" w:cs="Arial"/>
                <w:b/>
                <w:bCs/>
              </w:rPr>
            </w:rPrChange>
          </w:rPr>
          <w:delText>.</w:delText>
        </w:r>
        <w:r w:rsidRPr="00842D58" w:rsidDel="005175AB">
          <w:rPr>
            <w:rFonts w:ascii="Arial" w:hAnsi="Arial" w:cs="Arial"/>
            <w:b/>
            <w:bCs/>
          </w:rPr>
          <w:delText xml:space="preserve"> </w:delText>
        </w:r>
        <w:r w:rsidRPr="00842D58" w:rsidDel="005175AB">
          <w:rPr>
            <w:rFonts w:ascii="Arial" w:hAnsi="Arial" w:cs="Arial"/>
          </w:rPr>
          <w:delText>W</w:delText>
        </w:r>
      </w:del>
      <w:ins w:id="2362" w:author="Dan Kliebenstein" w:date="2019-08-16T15:50:00Z">
        <w:del w:id="2363" w:author="Céline" w:date="2019-09-17T18:56:00Z">
          <w:r w:rsidR="001B127B" w:rsidDel="005175AB">
            <w:rPr>
              <w:rFonts w:ascii="Arial" w:hAnsi="Arial" w:cs="Arial"/>
              <w:bCs/>
            </w:rPr>
            <w:delText xml:space="preserve">, </w:delText>
          </w:r>
        </w:del>
        <w:del w:id="2364" w:author="Céline" w:date="2019-09-17T18:55:00Z">
          <w:r w:rsidR="001B127B" w:rsidDel="005175AB">
            <w:rPr>
              <w:rFonts w:ascii="Arial" w:hAnsi="Arial" w:cs="Arial"/>
              <w:bCs/>
            </w:rPr>
            <w:delText>w</w:delText>
          </w:r>
        </w:del>
      </w:ins>
      <w:del w:id="2365" w:author="Céline" w:date="2019-09-17T18:55:00Z">
        <w:r w:rsidRPr="00842D58" w:rsidDel="005175AB">
          <w:rPr>
            <w:rFonts w:ascii="Arial" w:hAnsi="Arial" w:cs="Arial"/>
          </w:rPr>
          <w:delText xml:space="preserve">e retained </w:delText>
        </w:r>
      </w:del>
      <w:del w:id="2366" w:author="Céline" w:date="2019-09-17T18:59:00Z">
        <w:r w:rsidRPr="00842D58" w:rsidDel="005175AB">
          <w:rPr>
            <w:rFonts w:ascii="Arial" w:hAnsi="Arial" w:cs="Arial"/>
          </w:rPr>
          <w:delText>only the SNPs with high</w:delText>
        </w:r>
      </w:del>
      <w:del w:id="2367" w:author="Céline" w:date="2019-09-17T18:56:00Z">
        <w:r w:rsidRPr="00842D58" w:rsidDel="005175AB">
          <w:rPr>
            <w:rFonts w:ascii="Arial" w:hAnsi="Arial" w:cs="Arial"/>
          </w:rPr>
          <w:delText>est</w:delText>
        </w:r>
      </w:del>
      <w:del w:id="2368" w:author="Céline" w:date="2019-09-17T18:59:00Z">
        <w:r w:rsidRPr="00842D58" w:rsidDel="005175AB">
          <w:rPr>
            <w:rFonts w:ascii="Arial" w:hAnsi="Arial" w:cs="Arial"/>
          </w:rPr>
          <w:delText xml:space="preserve"> probability (lowest </w:delText>
        </w:r>
        <w:r w:rsidR="004737AB" w:rsidDel="005175AB">
          <w:rPr>
            <w:rFonts w:ascii="Arial" w:hAnsi="Arial" w:cs="Arial"/>
            <w:i/>
          </w:rPr>
          <w:delText>P</w:delText>
        </w:r>
        <w:r w:rsidRPr="00842D58" w:rsidDel="005175AB">
          <w:rPr>
            <w:rFonts w:ascii="Arial" w:hAnsi="Arial" w:cs="Arial"/>
          </w:rPr>
          <w:delText>-value)</w:delText>
        </w:r>
      </w:del>
      <w:del w:id="2369" w:author="Céline" w:date="2019-09-17T18:57:00Z">
        <w:r w:rsidRPr="00842D58" w:rsidDel="005175AB">
          <w:rPr>
            <w:rFonts w:ascii="Arial" w:hAnsi="Arial" w:cs="Arial"/>
          </w:rPr>
          <w:delText xml:space="preserve"> of significant effect on expression for each transcript</w:delText>
        </w:r>
      </w:del>
      <w:del w:id="2370" w:author="Céline" w:date="2019-09-17T18:59:00Z">
        <w:r w:rsidRPr="00842D58" w:rsidDel="005175AB">
          <w:rPr>
            <w:rFonts w:ascii="Arial" w:hAnsi="Arial" w:cs="Arial"/>
          </w:rPr>
          <w:delText>.</w:delText>
        </w:r>
      </w:del>
      <w:r w:rsidRPr="00842D58">
        <w:rPr>
          <w:rFonts w:ascii="Arial" w:hAnsi="Arial" w:cs="Arial"/>
        </w:rPr>
        <w:t xml:space="preserve"> Panel </w:t>
      </w:r>
      <w:proofErr w:type="gramStart"/>
      <w:r w:rsidRPr="00842D58">
        <w:rPr>
          <w:rFonts w:ascii="Arial" w:hAnsi="Arial" w:cs="Arial"/>
        </w:rPr>
        <w:t>a depicts</w:t>
      </w:r>
      <w:proofErr w:type="gramEnd"/>
      <w:r w:rsidRPr="00842D58">
        <w:rPr>
          <w:rFonts w:ascii="Arial" w:hAnsi="Arial" w:cs="Arial"/>
        </w:rPr>
        <w:t xml:space="preserve"> the single top SNP per transcript. Panel b depicts the top 10 SNPs per transcript. </w:t>
      </w:r>
      <w:proofErr w:type="gramStart"/>
      <w:r w:rsidR="00C7284B">
        <w:rPr>
          <w:rFonts w:ascii="Arial" w:hAnsi="Arial" w:cs="Arial"/>
        </w:rPr>
        <w:t xml:space="preserve">The </w:t>
      </w:r>
      <w:r w:rsidR="00C7284B" w:rsidRPr="00550BEB">
        <w:rPr>
          <w:rFonts w:ascii="Arial" w:hAnsi="Arial" w:cs="Arial"/>
          <w:rPrChange w:id="2371" w:author="Céline" w:date="2019-08-26T19:54:00Z">
            <w:rPr>
              <w:rFonts w:ascii="Arial" w:hAnsi="Arial" w:cs="Arial"/>
              <w:i/>
            </w:rPr>
          </w:rPrChange>
        </w:rPr>
        <w:t>18</w:t>
      </w:r>
      <w:r w:rsidR="00C7284B" w:rsidRPr="00C7284B">
        <w:rPr>
          <w:rFonts w:ascii="Arial" w:hAnsi="Arial" w:cs="Arial"/>
          <w:i/>
        </w:rPr>
        <w:t xml:space="preserve"> B. </w:t>
      </w:r>
      <w:proofErr w:type="spellStart"/>
      <w:r w:rsidR="00C7284B" w:rsidRPr="00C7284B">
        <w:rPr>
          <w:rFonts w:ascii="Arial" w:hAnsi="Arial" w:cs="Arial"/>
          <w:i/>
        </w:rPr>
        <w:t>cinerea</w:t>
      </w:r>
      <w:proofErr w:type="spellEnd"/>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proofErr w:type="gramEnd"/>
      <w:r w:rsidR="00C7284B">
        <w:rPr>
          <w:rFonts w:ascii="Arial" w:hAnsi="Arial" w:cs="Arial"/>
        </w:rPr>
        <w:t>, 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w:t>
      </w:r>
      <w:proofErr w:type="spellStart"/>
      <w:r w:rsidRPr="00842D58">
        <w:rPr>
          <w:rFonts w:ascii="Arial" w:hAnsi="Arial" w:cs="Arial"/>
        </w:rPr>
        <w:t>eQTL</w:t>
      </w:r>
      <w:proofErr w:type="spellEnd"/>
      <w:r w:rsidRPr="00842D58">
        <w:rPr>
          <w:rFonts w:ascii="Arial" w:hAnsi="Arial" w:cs="Arial"/>
        </w:rPr>
        <w:t xml:space="preserve"> hotspots.</w:t>
      </w:r>
    </w:p>
    <w:p w14:paraId="14F9516C" w14:textId="77777777" w:rsidR="003D14D0" w:rsidRPr="00842D58" w:rsidRDefault="003D14D0" w:rsidP="003D14D0">
      <w:pPr>
        <w:spacing w:after="0" w:line="240" w:lineRule="auto"/>
        <w:rPr>
          <w:rFonts w:ascii="Arial" w:hAnsi="Arial" w:cs="Arial"/>
        </w:rPr>
      </w:pPr>
    </w:p>
    <w:p w14:paraId="3BB56584" w14:textId="36E0DDE1" w:rsidR="003D14D0" w:rsidRPr="00842D58" w:rsidRDefault="003D14D0" w:rsidP="003D14D0">
      <w:pPr>
        <w:rPr>
          <w:rFonts w:ascii="Arial" w:hAnsi="Arial" w:cs="Arial"/>
        </w:rPr>
      </w:pPr>
      <w:r w:rsidRPr="00842D58">
        <w:rPr>
          <w:rFonts w:ascii="Arial" w:hAnsi="Arial" w:cs="Arial"/>
          <w:b/>
          <w:bCs/>
        </w:rPr>
        <w:t xml:space="preserve">Figure 3. </w:t>
      </w:r>
      <w:del w:id="2372" w:author="Céline" w:date="2019-09-17T19:01:00Z">
        <w:r w:rsidRPr="00842D58" w:rsidDel="005175AB">
          <w:rPr>
            <w:rFonts w:ascii="Arial" w:hAnsi="Arial" w:cs="Arial"/>
            <w:b/>
            <w:bCs/>
            <w:i/>
          </w:rPr>
          <w:delText>cis</w:delText>
        </w:r>
        <w:r w:rsidRPr="00842D58" w:rsidDel="005175AB">
          <w:rPr>
            <w:rFonts w:ascii="Arial" w:hAnsi="Arial" w:cs="Arial"/>
            <w:b/>
            <w:bCs/>
          </w:rPr>
          <w:delText>-effect</w:delText>
        </w:r>
      </w:del>
      <w:proofErr w:type="gramStart"/>
      <w:ins w:id="2373" w:author="Céline" w:date="2019-09-17T19:01:00Z">
        <w:r w:rsidR="005175AB">
          <w:rPr>
            <w:rFonts w:ascii="Arial" w:hAnsi="Arial" w:cs="Arial"/>
            <w:b/>
            <w:bCs/>
          </w:rPr>
          <w:t>A</w:t>
        </w:r>
      </w:ins>
      <w:del w:id="2374" w:author="Céline" w:date="2019-09-17T19:01:00Z">
        <w:r w:rsidRPr="00842D58" w:rsidDel="005175AB">
          <w:rPr>
            <w:rFonts w:ascii="Arial" w:hAnsi="Arial" w:cs="Arial"/>
            <w:b/>
            <w:bCs/>
          </w:rPr>
          <w:delText xml:space="preserve"> a</w:delText>
        </w:r>
      </w:del>
      <w:r w:rsidRPr="00842D58">
        <w:rPr>
          <w:rFonts w:ascii="Arial" w:hAnsi="Arial" w:cs="Arial"/>
          <w:b/>
          <w:bCs/>
        </w:rPr>
        <w:t xml:space="preserve">nalysis of the </w:t>
      </w:r>
      <w:proofErr w:type="spellStart"/>
      <w:r w:rsidRPr="00842D58">
        <w:rPr>
          <w:rFonts w:ascii="Arial" w:hAnsi="Arial" w:cs="Arial"/>
          <w:b/>
          <w:bCs/>
        </w:rPr>
        <w:t>botcinic</w:t>
      </w:r>
      <w:proofErr w:type="spellEnd"/>
      <w:r w:rsidRPr="00842D58">
        <w:rPr>
          <w:rFonts w:ascii="Arial" w:hAnsi="Arial" w:cs="Arial"/>
          <w:b/>
          <w:bCs/>
        </w:rPr>
        <w:t xml:space="preserve"> acid </w:t>
      </w:r>
      <w:ins w:id="2375" w:author="Céline" w:date="2019-09-17T19:01:00Z">
        <w:r w:rsidR="00334707">
          <w:rPr>
            <w:rFonts w:ascii="Arial" w:hAnsi="Arial" w:cs="Arial"/>
            <w:b/>
            <w:bCs/>
          </w:rPr>
          <w:t>gene</w:t>
        </w:r>
      </w:ins>
      <w:del w:id="2376" w:author="Céline" w:date="2019-09-17T19:01:00Z">
        <w:r w:rsidRPr="00842D58" w:rsidDel="00334707">
          <w:rPr>
            <w:rFonts w:ascii="Arial" w:hAnsi="Arial" w:cs="Arial"/>
            <w:b/>
            <w:bCs/>
          </w:rPr>
          <w:delText>biosynthetic</w:delText>
        </w:r>
      </w:del>
      <w:r w:rsidRPr="00842D58">
        <w:rPr>
          <w:rFonts w:ascii="Arial" w:hAnsi="Arial" w:cs="Arial"/>
          <w:b/>
          <w:bCs/>
        </w:rPr>
        <w:t xml:space="preserve"> </w:t>
      </w:r>
      <w:ins w:id="2377" w:author="Céline" w:date="2019-09-17T19:01:00Z">
        <w:r w:rsidR="00334707">
          <w:rPr>
            <w:rFonts w:ascii="Arial" w:hAnsi="Arial" w:cs="Arial"/>
            <w:b/>
            <w:bCs/>
          </w:rPr>
          <w:t>cluster</w:t>
        </w:r>
      </w:ins>
      <w:ins w:id="2378" w:author="Céline" w:date="2019-09-17T19:02:00Z">
        <w:r w:rsidR="00334707">
          <w:rPr>
            <w:rFonts w:ascii="Arial" w:hAnsi="Arial" w:cs="Arial"/>
            <w:b/>
            <w:bCs/>
          </w:rPr>
          <w:t xml:space="preserve"> on </w:t>
        </w:r>
        <w:r w:rsidR="00334707" w:rsidRPr="00334707">
          <w:rPr>
            <w:rFonts w:ascii="Arial" w:hAnsi="Arial" w:cs="Arial"/>
            <w:b/>
            <w:bCs/>
            <w:i/>
            <w:rPrChange w:id="2379" w:author="Céline" w:date="2019-09-17T19:02:00Z">
              <w:rPr>
                <w:rFonts w:ascii="Arial" w:hAnsi="Arial" w:cs="Arial"/>
                <w:b/>
                <w:bCs/>
              </w:rPr>
            </w:rPrChange>
          </w:rPr>
          <w:t>B.</w:t>
        </w:r>
        <w:r w:rsidR="00334707">
          <w:rPr>
            <w:rFonts w:ascii="Arial" w:hAnsi="Arial" w:cs="Arial"/>
            <w:b/>
            <w:bCs/>
            <w:i/>
          </w:rPr>
          <w:t xml:space="preserve"> </w:t>
        </w:r>
        <w:proofErr w:type="spellStart"/>
        <w:r w:rsidR="00334707" w:rsidRPr="00334707">
          <w:rPr>
            <w:rFonts w:ascii="Arial" w:hAnsi="Arial" w:cs="Arial"/>
            <w:b/>
            <w:bCs/>
            <w:i/>
            <w:rPrChange w:id="2380" w:author="Céline" w:date="2019-09-17T19:02:00Z">
              <w:rPr>
                <w:rFonts w:ascii="Arial" w:hAnsi="Arial" w:cs="Arial"/>
                <w:b/>
                <w:bCs/>
              </w:rPr>
            </w:rPrChange>
          </w:rPr>
          <w:t>cinerea</w:t>
        </w:r>
        <w:proofErr w:type="spellEnd"/>
        <w:r w:rsidR="00334707">
          <w:rPr>
            <w:rFonts w:ascii="Arial" w:hAnsi="Arial" w:cs="Arial"/>
            <w:b/>
            <w:bCs/>
          </w:rPr>
          <w:t xml:space="preserve"> chromosome 1</w:t>
        </w:r>
      </w:ins>
      <w:del w:id="2381" w:author="Céline" w:date="2019-09-17T19:01:00Z">
        <w:r w:rsidRPr="00842D58" w:rsidDel="00334707">
          <w:rPr>
            <w:rFonts w:ascii="Arial" w:hAnsi="Arial" w:cs="Arial"/>
            <w:b/>
            <w:bCs/>
          </w:rPr>
          <w:delText>gene network</w:delText>
        </w:r>
      </w:del>
      <w:r w:rsidRPr="00842D58">
        <w:rPr>
          <w:rFonts w:ascii="Arial" w:hAnsi="Arial" w:cs="Arial"/>
          <w:b/>
          <w:bCs/>
        </w:rPr>
        <w:t>.</w:t>
      </w:r>
      <w:proofErr w:type="gramEnd"/>
      <w:r w:rsidRPr="00842D58">
        <w:rPr>
          <w:rFonts w:ascii="Arial" w:hAnsi="Arial" w:cs="Arial"/>
          <w:b/>
          <w:bCs/>
        </w:rPr>
        <w:t xml:space="preserve"> </w:t>
      </w:r>
      <w:r w:rsidRPr="00842D58">
        <w:rPr>
          <w:rFonts w:ascii="Arial" w:hAnsi="Arial" w:cs="Arial"/>
        </w:rPr>
        <w:t xml:space="preserve">Panel </w:t>
      </w:r>
      <w:proofErr w:type="gramStart"/>
      <w:r w:rsidRPr="00842D58">
        <w:rPr>
          <w:rFonts w:ascii="Arial" w:hAnsi="Arial" w:cs="Arial"/>
        </w:rPr>
        <w:t>a is</w:t>
      </w:r>
      <w:proofErr w:type="gramEnd"/>
      <w:ins w:id="2382" w:author="Dan Kliebenstein" w:date="2019-09-25T09:54:00Z">
        <w:r w:rsidR="00F60B34">
          <w:rPr>
            <w:rFonts w:ascii="Arial" w:hAnsi="Arial" w:cs="Arial"/>
          </w:rPr>
          <w:t xml:space="preserve"> a</w:t>
        </w:r>
      </w:ins>
      <w:r w:rsidRPr="00842D58">
        <w:rPr>
          <w:rFonts w:ascii="Arial" w:hAnsi="Arial" w:cs="Arial"/>
        </w:rPr>
        <w:t xml:space="preserve"> </w:t>
      </w:r>
      <w:ins w:id="2383" w:author="Céline" w:date="2019-09-17T19:02:00Z">
        <w:r w:rsidR="00334707">
          <w:rPr>
            <w:rFonts w:ascii="Arial" w:hAnsi="Arial" w:cs="Arial"/>
          </w:rPr>
          <w:t xml:space="preserve">SNP based </w:t>
        </w:r>
      </w:ins>
      <w:r w:rsidRPr="00842D58">
        <w:rPr>
          <w:rFonts w:ascii="Arial" w:hAnsi="Arial" w:cs="Arial"/>
        </w:rPr>
        <w:t xml:space="preserve">hierarchical clustering of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i/>
          <w:iCs/>
        </w:rPr>
        <w:t xml:space="preserve"> </w:t>
      </w:r>
      <w:r w:rsidRPr="00842D58">
        <w:rPr>
          <w:rFonts w:ascii="Arial" w:hAnsi="Arial" w:cs="Arial"/>
        </w:rPr>
        <w:t>isolates</w:t>
      </w:r>
      <w:del w:id="2384" w:author="Céline" w:date="2019-09-17T19:03:00Z">
        <w:r w:rsidRPr="00842D58" w:rsidDel="00334707">
          <w:rPr>
            <w:rFonts w:ascii="Arial" w:hAnsi="Arial" w:cs="Arial"/>
          </w:rPr>
          <w:delText xml:space="preserve"> from SNPs within the botcinic acid biosynthetic gene network</w:delText>
        </w:r>
      </w:del>
      <w:r w:rsidRPr="00842D58">
        <w:rPr>
          <w:rFonts w:ascii="Arial" w:hAnsi="Arial" w:cs="Arial"/>
        </w:rPr>
        <w:t xml:space="preserve">. </w:t>
      </w:r>
      <w:ins w:id="2385" w:author="Céline" w:date="2019-09-17T19:03:00Z">
        <w:r w:rsidR="00334707">
          <w:rPr>
            <w:rFonts w:ascii="Arial" w:hAnsi="Arial" w:cs="Arial"/>
          </w:rPr>
          <w:t>The hierarchical c</w:t>
        </w:r>
      </w:ins>
      <w:del w:id="2386" w:author="Céline" w:date="2019-09-17T19:03:00Z">
        <w:r w:rsidRPr="00842D58" w:rsidDel="00334707">
          <w:rPr>
            <w:rFonts w:ascii="Arial" w:hAnsi="Arial" w:cs="Arial"/>
          </w:rPr>
          <w:delText>C</w:delText>
        </w:r>
      </w:del>
      <w:r w:rsidRPr="00842D58">
        <w:rPr>
          <w:rFonts w:ascii="Arial" w:hAnsi="Arial" w:cs="Arial"/>
        </w:rPr>
        <w:t xml:space="preserve">lustering was based on mean </w:t>
      </w:r>
      <w:del w:id="2387" w:author="Dan Kliebenstein" w:date="2019-08-16T15:55:00Z">
        <w:r w:rsidRPr="00842D58" w:rsidDel="003B13BD">
          <w:rPr>
            <w:rFonts w:ascii="Arial" w:hAnsi="Arial" w:cs="Arial"/>
          </w:rPr>
          <w:delText xml:space="preserve">linkage </w:delText>
        </w:r>
      </w:del>
      <w:ins w:id="2388" w:author="Dan Kliebenstein" w:date="2019-08-16T15:55:00Z">
        <w:r w:rsidR="003B13BD">
          <w:rPr>
            <w:rFonts w:ascii="Arial" w:hAnsi="Arial" w:cs="Arial"/>
          </w:rPr>
          <w:t>distance</w:t>
        </w:r>
        <w:r w:rsidR="003B13BD" w:rsidRPr="00842D58">
          <w:rPr>
            <w:rFonts w:ascii="Arial" w:hAnsi="Arial" w:cs="Arial"/>
          </w:rPr>
          <w:t xml:space="preserve"> </w:t>
        </w:r>
      </w:ins>
      <w:r w:rsidRPr="00842D58">
        <w:rPr>
          <w:rFonts w:ascii="Arial" w:hAnsi="Arial" w:cs="Arial"/>
        </w:rPr>
        <w:t xml:space="preserve">(UPGMA), with </w:t>
      </w:r>
      <w:del w:id="2389" w:author="Dan Kliebenstein" w:date="2019-09-25T09:55:00Z">
        <w:r w:rsidRPr="00842D58" w:rsidDel="00F60B34">
          <w:rPr>
            <w:rFonts w:ascii="Arial" w:hAnsi="Arial" w:cs="Arial"/>
          </w:rPr>
          <w:delText xml:space="preserve">correlation distance and </w:delText>
        </w:r>
      </w:del>
      <w:r w:rsidRPr="00842D58">
        <w:rPr>
          <w:rFonts w:ascii="Arial" w:hAnsi="Arial" w:cs="Arial"/>
        </w:rPr>
        <w:t xml:space="preserve">1000 bootstrap replications. </w:t>
      </w:r>
      <w:ins w:id="2390" w:author="Céline" w:date="2019-09-17T19:05:00Z">
        <w:r w:rsidR="00334707">
          <w:rPr>
            <w:rFonts w:ascii="Arial" w:hAnsi="Arial" w:cs="Arial"/>
          </w:rPr>
          <w:t xml:space="preserve">Red boxes indicate </w:t>
        </w:r>
      </w:ins>
      <w:del w:id="2391" w:author="Céline" w:date="2019-09-17T19:04:00Z">
        <w:r w:rsidRPr="00842D58" w:rsidDel="00334707">
          <w:rPr>
            <w:rFonts w:ascii="Arial" w:hAnsi="Arial" w:cs="Arial"/>
          </w:rPr>
          <w:delText xml:space="preserve">AU </w:delText>
        </w:r>
        <w:r w:rsidR="004737AB" w:rsidDel="00334707">
          <w:rPr>
            <w:rFonts w:ascii="Arial" w:hAnsi="Arial" w:cs="Arial"/>
            <w:i/>
          </w:rPr>
          <w:delText>P</w:delText>
        </w:r>
        <w:r w:rsidRPr="00842D58" w:rsidDel="00334707">
          <w:rPr>
            <w:rFonts w:ascii="Arial" w:hAnsi="Arial" w:cs="Arial"/>
          </w:rPr>
          <w:delText xml:space="preserve">-values are reported in red, BP values in green. </w:delText>
        </w:r>
      </w:del>
      <w:del w:id="2392" w:author="Céline" w:date="2019-09-17T19:05:00Z">
        <w:r w:rsidRPr="00842D58" w:rsidDel="00334707">
          <w:rPr>
            <w:rFonts w:ascii="Arial" w:hAnsi="Arial" w:cs="Arial"/>
          </w:rPr>
          <w:delText xml:space="preserve">Edges with high AU values are considered strongly supported by the data, and </w:delText>
        </w:r>
      </w:del>
      <w:r w:rsidRPr="00842D58">
        <w:rPr>
          <w:rFonts w:ascii="Arial" w:hAnsi="Arial" w:cs="Arial"/>
        </w:rPr>
        <w:t xml:space="preserve">clustering </w:t>
      </w:r>
      <w:ins w:id="2393" w:author="Céline" w:date="2019-09-17T19:05:00Z">
        <w:r w:rsidR="00334707">
          <w:rPr>
            <w:rFonts w:ascii="Arial" w:hAnsi="Arial" w:cs="Arial"/>
          </w:rPr>
          <w:t xml:space="preserve">with </w:t>
        </w:r>
      </w:ins>
      <w:del w:id="2394" w:author="Céline" w:date="2019-09-17T19:05:00Z">
        <w:r w:rsidRPr="00842D58" w:rsidDel="00334707">
          <w:rPr>
            <w:rFonts w:ascii="Arial" w:hAnsi="Arial" w:cs="Arial"/>
          </w:rPr>
          <w:delText xml:space="preserve">is drawn according to these edges with AU </w:delText>
        </w:r>
      </w:del>
      <w:r w:rsidRPr="00842D58">
        <w:rPr>
          <w:rFonts w:ascii="Arial" w:hAnsi="Arial" w:cs="Arial"/>
        </w:rPr>
        <w:t>&gt; 95%</w:t>
      </w:r>
      <w:ins w:id="2395" w:author="Céline" w:date="2019-09-17T19:06:00Z">
        <w:r w:rsidR="00334707">
          <w:rPr>
            <w:rFonts w:ascii="Arial" w:hAnsi="Arial" w:cs="Arial"/>
          </w:rPr>
          <w:t xml:space="preserve"> confidence</w:t>
        </w:r>
      </w:ins>
      <w:r w:rsidRPr="00842D58">
        <w:rPr>
          <w:rFonts w:ascii="Arial" w:hAnsi="Arial" w:cs="Arial"/>
        </w:rPr>
        <w:t xml:space="preserve">.  Panel b is Violin plots of </w:t>
      </w:r>
      <w:proofErr w:type="spellStart"/>
      <w:r w:rsidRPr="00842D58">
        <w:rPr>
          <w:rFonts w:ascii="Arial" w:hAnsi="Arial" w:cs="Arial"/>
        </w:rPr>
        <w:t>botcinic</w:t>
      </w:r>
      <w:proofErr w:type="spellEnd"/>
      <w:r w:rsidRPr="00842D58">
        <w:rPr>
          <w:rFonts w:ascii="Arial" w:hAnsi="Arial" w:cs="Arial"/>
        </w:rPr>
        <w:t xml:space="preserve"> acid network-level expression within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rPr>
        <w:t xml:space="preserve"> </w:t>
      </w:r>
      <w:ins w:id="2396" w:author="Céline" w:date="2019-09-17T19:06:00Z">
        <w:r w:rsidR="00334707">
          <w:rPr>
            <w:rFonts w:ascii="Arial" w:hAnsi="Arial" w:cs="Arial"/>
          </w:rPr>
          <w:t>groups</w:t>
        </w:r>
      </w:ins>
      <w:del w:id="2397" w:author="Céline" w:date="2019-09-17T19:06:00Z">
        <w:r w:rsidRPr="00842D58" w:rsidDel="00334707">
          <w:rPr>
            <w:rFonts w:ascii="Arial" w:hAnsi="Arial" w:cs="Arial"/>
          </w:rPr>
          <w:delText>clusters</w:delText>
        </w:r>
      </w:del>
      <w:r w:rsidRPr="00842D58">
        <w:rPr>
          <w:rFonts w:ascii="Arial" w:hAnsi="Arial" w:cs="Arial"/>
        </w:rPr>
        <w:t xml:space="preserve">. </w:t>
      </w:r>
      <w:del w:id="2398" w:author="Céline" w:date="2019-09-17T19:09:00Z">
        <w:r w:rsidRPr="00842D58" w:rsidDel="00334707">
          <w:rPr>
            <w:rFonts w:ascii="Arial" w:hAnsi="Arial" w:cs="Arial"/>
          </w:rPr>
          <w:delText xml:space="preserve">Isolates are clustered based membership in groups defined by hierarchical clustering of the SNPs within the botcinic acid biosynthesis network. </w:delText>
        </w:r>
      </w:del>
      <w:ins w:id="2399" w:author="Dan Kliebenstein" w:date="2019-08-16T15:12:00Z">
        <w:r w:rsidR="00FA4DDC" w:rsidRPr="00FA4DDC">
          <w:rPr>
            <w:rFonts w:ascii="Arial" w:hAnsi="Arial" w:cs="Arial"/>
          </w:rPr>
          <w:t xml:space="preserve">The mean network expression is obtained by converting expression of each gene across the isolates into its corresponding </w:t>
        </w:r>
        <w:proofErr w:type="gramStart"/>
        <w:r w:rsidR="00FA4DDC" w:rsidRPr="00FA4DDC">
          <w:rPr>
            <w:rFonts w:ascii="Arial" w:hAnsi="Arial" w:cs="Arial"/>
          </w:rPr>
          <w:t>z-score</w:t>
        </w:r>
        <w:proofErr w:type="gramEnd"/>
        <w:r w:rsidR="00FA4DDC" w:rsidRPr="00FA4DDC">
          <w:rPr>
            <w:rFonts w:ascii="Arial" w:hAnsi="Arial" w:cs="Arial"/>
          </w:rPr>
          <w:t xml:space="preserve"> and then averaging across the z-scores. </w:t>
        </w:r>
      </w:ins>
      <w:ins w:id="2400" w:author="Céline" w:date="2019-09-17T19:10:00Z">
        <w:r w:rsidR="00334707">
          <w:rPr>
            <w:rFonts w:ascii="Arial" w:hAnsi="Arial" w:cs="Arial"/>
          </w:rPr>
          <w:t>Below is</w:t>
        </w:r>
      </w:ins>
      <w:del w:id="2401" w:author="Céline" w:date="2019-09-17T19:10:00Z">
        <w:r w:rsidRPr="00842D58" w:rsidDel="00334707">
          <w:rPr>
            <w:rFonts w:ascii="Arial" w:hAnsi="Arial" w:cs="Arial"/>
          </w:rPr>
          <w:delText>Panel c is</w:delText>
        </w:r>
      </w:del>
      <w:r w:rsidRPr="00842D58">
        <w:rPr>
          <w:rFonts w:ascii="Arial" w:hAnsi="Arial" w:cs="Arial"/>
        </w:rPr>
        <w:t xml:space="preserve"> the gene model</w:t>
      </w:r>
      <w:del w:id="2402" w:author="Céline" w:date="2019-09-17T19:11:00Z">
        <w:r w:rsidRPr="00842D58" w:rsidDel="00F77EC1">
          <w:rPr>
            <w:rFonts w:ascii="Arial" w:hAnsi="Arial" w:cs="Arial"/>
          </w:rPr>
          <w:delText>s</w:delText>
        </w:r>
      </w:del>
      <w:r w:rsidRPr="00842D58">
        <w:rPr>
          <w:rFonts w:ascii="Arial" w:hAnsi="Arial" w:cs="Arial"/>
        </w:rPr>
        <w:t xml:space="preserve"> of the</w:t>
      </w:r>
      <w:del w:id="2403" w:author="Céline" w:date="2019-09-17T19:12:00Z">
        <w:r w:rsidRPr="00842D58" w:rsidDel="00F77EC1">
          <w:rPr>
            <w:rFonts w:ascii="Arial" w:hAnsi="Arial" w:cs="Arial"/>
          </w:rPr>
          <w:delText xml:space="preserve"> biosynthetic</w:delText>
        </w:r>
      </w:del>
      <w:r w:rsidRPr="00842D58">
        <w:rPr>
          <w:rFonts w:ascii="Arial" w:hAnsi="Arial" w:cs="Arial"/>
        </w:rPr>
        <w:t xml:space="preserve"> gene </w:t>
      </w:r>
      <w:ins w:id="2404" w:author="Céline" w:date="2019-09-17T19:11:00Z">
        <w:r w:rsidR="00F77EC1">
          <w:rPr>
            <w:rFonts w:ascii="Arial" w:hAnsi="Arial" w:cs="Arial"/>
          </w:rPr>
          <w:t>cluster</w:t>
        </w:r>
      </w:ins>
      <w:del w:id="2405" w:author="Céline" w:date="2019-09-17T19:11:00Z">
        <w:r w:rsidRPr="00842D58" w:rsidDel="00F77EC1">
          <w:rPr>
            <w:rFonts w:ascii="Arial" w:hAnsi="Arial" w:cs="Arial"/>
          </w:rPr>
          <w:delText>network</w:delText>
        </w:r>
      </w:del>
      <w:r w:rsidRPr="00842D58">
        <w:rPr>
          <w:rFonts w:ascii="Arial" w:hAnsi="Arial" w:cs="Arial"/>
        </w:rPr>
        <w:t>,</w:t>
      </w:r>
      <w:r w:rsidR="00C7284B">
        <w:rPr>
          <w:rFonts w:ascii="Arial" w:hAnsi="Arial" w:cs="Arial"/>
        </w:rPr>
        <w:t xml:space="preserve"> with each</w:t>
      </w:r>
      <w:ins w:id="2406" w:author="Céline" w:date="2019-09-17T19:10:00Z">
        <w:r w:rsidR="00334707">
          <w:rPr>
            <w:rFonts w:ascii="Arial" w:hAnsi="Arial" w:cs="Arial"/>
          </w:rPr>
          <w:t xml:space="preserve"> rainbow colored</w:t>
        </w:r>
      </w:ins>
      <w:r w:rsidR="00C7284B">
        <w:rPr>
          <w:rFonts w:ascii="Arial" w:hAnsi="Arial" w:cs="Arial"/>
        </w:rPr>
        <w:t xml:space="preserve"> </w:t>
      </w:r>
      <w:r w:rsidR="00C7284B">
        <w:rPr>
          <w:rFonts w:ascii="Arial" w:hAnsi="Arial" w:cs="Arial"/>
        </w:rPr>
        <w:lastRenderedPageBreak/>
        <w:t>box delimiting</w:t>
      </w:r>
      <w:del w:id="2407" w:author="Céline" w:date="2019-09-17T19:11:00Z">
        <w:r w:rsidR="00C7284B" w:rsidDel="00F77EC1">
          <w:rPr>
            <w:rFonts w:ascii="Arial" w:hAnsi="Arial" w:cs="Arial"/>
          </w:rPr>
          <w:delText xml:space="preserve"> a</w:delText>
        </w:r>
      </w:del>
      <w:r w:rsidR="00C7284B">
        <w:rPr>
          <w:rFonts w:ascii="Arial" w:hAnsi="Arial" w:cs="Arial"/>
        </w:rPr>
        <w:t xml:space="preserve"> single gene</w:t>
      </w:r>
      <w:ins w:id="2408" w:author="Céline" w:date="2019-09-17T19:11:00Z">
        <w:r w:rsidR="00F77EC1">
          <w:rPr>
            <w:rFonts w:ascii="Arial" w:hAnsi="Arial" w:cs="Arial"/>
          </w:rPr>
          <w:t>s</w:t>
        </w:r>
      </w:ins>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w:t>
      </w:r>
      <w:del w:id="2409" w:author="Dan Kliebenstein" w:date="2019-09-25T09:54:00Z">
        <w:r w:rsidRPr="00842D58" w:rsidDel="00F60B34">
          <w:rPr>
            <w:rFonts w:ascii="Arial" w:hAnsi="Arial" w:cs="Arial"/>
          </w:rPr>
          <w:delText xml:space="preserve">3 </w:delText>
        </w:r>
      </w:del>
      <w:ins w:id="2410" w:author="Dan Kliebenstein" w:date="2019-09-25T09:54:00Z">
        <w:r w:rsidR="00F60B34">
          <w:rPr>
            <w:rFonts w:ascii="Arial" w:hAnsi="Arial" w:cs="Arial"/>
          </w:rPr>
          <w:t>4</w:t>
        </w:r>
        <w:r w:rsidR="00F60B34" w:rsidRPr="00842D58">
          <w:rPr>
            <w:rFonts w:ascii="Arial" w:hAnsi="Arial" w:cs="Arial"/>
          </w:rPr>
          <w:t xml:space="preserve"> </w:t>
        </w:r>
      </w:ins>
      <w:ins w:id="2411" w:author="Céline" w:date="2019-09-17T19:12:00Z">
        <w:r w:rsidR="00F77EC1">
          <w:rPr>
            <w:rFonts w:ascii="Arial" w:hAnsi="Arial" w:cs="Arial"/>
          </w:rPr>
          <w:t xml:space="preserve">major </w:t>
        </w:r>
      </w:ins>
      <w:r w:rsidRPr="00842D58">
        <w:rPr>
          <w:rFonts w:ascii="Arial" w:hAnsi="Arial" w:cs="Arial"/>
        </w:rPr>
        <w:t>deletion indicated as a triangle.</w:t>
      </w:r>
    </w:p>
    <w:p w14:paraId="39044528" w14:textId="66F84E15" w:rsidR="003D14D0" w:rsidRPr="00842D58" w:rsidRDefault="003D14D0" w:rsidP="003D14D0">
      <w:pPr>
        <w:spacing w:after="0" w:line="240" w:lineRule="auto"/>
        <w:rPr>
          <w:rFonts w:ascii="Arial" w:hAnsi="Arial" w:cs="Arial"/>
        </w:rPr>
      </w:pPr>
      <w:r w:rsidRPr="00842D58">
        <w:rPr>
          <w:rFonts w:ascii="Arial" w:hAnsi="Arial" w:cs="Arial"/>
          <w:b/>
          <w:bCs/>
        </w:rPr>
        <w:t>Figure 4.</w:t>
      </w:r>
      <w:ins w:id="2412" w:author="Céline" w:date="2019-09-17T19:14:00Z">
        <w:r w:rsidR="00F77EC1">
          <w:rPr>
            <w:rFonts w:ascii="Arial" w:hAnsi="Arial" w:cs="Arial"/>
            <w:b/>
            <w:bCs/>
          </w:rPr>
          <w:t xml:space="preserve"> </w:t>
        </w:r>
      </w:ins>
      <w:proofErr w:type="gramStart"/>
      <w:ins w:id="2413" w:author="Céline" w:date="2019-09-17T19:16:00Z">
        <w:r w:rsidR="00F77EC1">
          <w:rPr>
            <w:rFonts w:ascii="Arial" w:hAnsi="Arial" w:cs="Arial"/>
            <w:b/>
            <w:bCs/>
          </w:rPr>
          <w:t xml:space="preserve">Frequency and positions of </w:t>
        </w:r>
      </w:ins>
      <w:ins w:id="2414" w:author="Céline" w:date="2019-09-17T19:15:00Z">
        <w:r w:rsidR="00F77EC1">
          <w:rPr>
            <w:rFonts w:ascii="Arial" w:hAnsi="Arial" w:cs="Arial"/>
            <w:b/>
            <w:bCs/>
          </w:rPr>
          <w:t>trans-</w:t>
        </w:r>
        <w:proofErr w:type="spellStart"/>
        <w:r w:rsidR="00F77EC1">
          <w:rPr>
            <w:rFonts w:ascii="Arial" w:hAnsi="Arial" w:cs="Arial"/>
            <w:b/>
            <w:bCs/>
          </w:rPr>
          <w:t>eQTL</w:t>
        </w:r>
        <w:proofErr w:type="spellEnd"/>
        <w:r w:rsidR="00F77EC1">
          <w:rPr>
            <w:rFonts w:ascii="Arial" w:hAnsi="Arial" w:cs="Arial"/>
            <w:b/>
            <w:bCs/>
          </w:rPr>
          <w:t xml:space="preserve"> hotspots</w:t>
        </w:r>
      </w:ins>
      <w:ins w:id="2415" w:author="Céline" w:date="2019-09-17T19:19:00Z">
        <w:r w:rsidR="00F77EC1">
          <w:rPr>
            <w:rFonts w:ascii="Arial" w:hAnsi="Arial" w:cs="Arial"/>
            <w:b/>
            <w:bCs/>
          </w:rPr>
          <w:t xml:space="preserve"> in </w:t>
        </w:r>
      </w:ins>
      <w:ins w:id="2416" w:author="Dan Kliebenstein" w:date="2019-09-25T09:56:00Z">
        <w:r w:rsidR="00F60B34">
          <w:rPr>
            <w:rFonts w:ascii="Arial" w:hAnsi="Arial" w:cs="Arial"/>
            <w:b/>
            <w:bCs/>
          </w:rPr>
          <w:t xml:space="preserve">the </w:t>
        </w:r>
      </w:ins>
      <w:ins w:id="2417" w:author="Céline" w:date="2019-09-17T19:19:00Z">
        <w:r w:rsidR="00F77EC1" w:rsidRPr="00F77EC1">
          <w:rPr>
            <w:rFonts w:ascii="Arial" w:hAnsi="Arial" w:cs="Arial"/>
            <w:b/>
            <w:bCs/>
            <w:i/>
            <w:rPrChange w:id="2418" w:author="Céline" w:date="2019-09-17T19:19:00Z">
              <w:rPr>
                <w:rFonts w:ascii="Arial" w:hAnsi="Arial" w:cs="Arial"/>
                <w:b/>
                <w:bCs/>
              </w:rPr>
            </w:rPrChange>
          </w:rPr>
          <w:t>B.</w:t>
        </w:r>
      </w:ins>
      <w:ins w:id="2419" w:author="Dan Kliebenstein" w:date="2019-09-25T09:56:00Z">
        <w:r w:rsidR="00F60B34">
          <w:rPr>
            <w:rFonts w:ascii="Arial" w:hAnsi="Arial" w:cs="Arial"/>
            <w:b/>
            <w:bCs/>
            <w:i/>
          </w:rPr>
          <w:t xml:space="preserve"> </w:t>
        </w:r>
      </w:ins>
      <w:proofErr w:type="spellStart"/>
      <w:ins w:id="2420" w:author="Céline" w:date="2019-09-17T19:19:00Z">
        <w:r w:rsidR="00F77EC1" w:rsidRPr="00F77EC1">
          <w:rPr>
            <w:rFonts w:ascii="Arial" w:hAnsi="Arial" w:cs="Arial"/>
            <w:b/>
            <w:bCs/>
            <w:i/>
            <w:rPrChange w:id="2421" w:author="Céline" w:date="2019-09-17T19:19:00Z">
              <w:rPr>
                <w:rFonts w:ascii="Arial" w:hAnsi="Arial" w:cs="Arial"/>
                <w:b/>
                <w:bCs/>
              </w:rPr>
            </w:rPrChange>
          </w:rPr>
          <w:t>cinerea</w:t>
        </w:r>
        <w:proofErr w:type="spellEnd"/>
        <w:r w:rsidR="00F77EC1">
          <w:rPr>
            <w:rFonts w:ascii="Arial" w:hAnsi="Arial" w:cs="Arial"/>
            <w:b/>
            <w:bCs/>
          </w:rPr>
          <w:t xml:space="preserve"> genome</w:t>
        </w:r>
      </w:ins>
      <w:del w:id="2422" w:author="Céline" w:date="2019-09-17T19:14:00Z">
        <w:r w:rsidRPr="00842D58" w:rsidDel="00F77EC1">
          <w:rPr>
            <w:rFonts w:ascii="Arial" w:hAnsi="Arial" w:cs="Arial"/>
            <w:b/>
            <w:bCs/>
          </w:rPr>
          <w:delText xml:space="preserve"> Manhattan-type plot of GEMMA results of transcriptome-wide </w:delText>
        </w:r>
        <w:r w:rsidRPr="00842D58" w:rsidDel="00F77EC1">
          <w:rPr>
            <w:rFonts w:ascii="Arial" w:hAnsi="Arial" w:cs="Arial"/>
            <w:b/>
            <w:bCs/>
            <w:i/>
            <w:iCs/>
          </w:rPr>
          <w:delText>B. cinerea</w:delText>
        </w:r>
        <w:r w:rsidRPr="00842D58" w:rsidDel="00F77EC1">
          <w:rPr>
            <w:rFonts w:ascii="Arial" w:hAnsi="Arial" w:cs="Arial"/>
            <w:b/>
            <w:bCs/>
            <w:iCs/>
          </w:rPr>
          <w:delText xml:space="preserve"> and </w:delText>
        </w:r>
        <w:r w:rsidRPr="00842D58" w:rsidDel="00F77EC1">
          <w:rPr>
            <w:rFonts w:ascii="Arial" w:hAnsi="Arial" w:cs="Arial"/>
            <w:b/>
            <w:bCs/>
            <w:i/>
            <w:iCs/>
          </w:rPr>
          <w:delText>A. thaliana</w:delText>
        </w:r>
        <w:r w:rsidRPr="00842D58" w:rsidDel="00F77EC1">
          <w:rPr>
            <w:rFonts w:ascii="Arial" w:hAnsi="Arial" w:cs="Arial"/>
            <w:b/>
            <w:bCs/>
          </w:rPr>
          <w:delText xml:space="preserve"> expression phenotypes</w:delText>
        </w:r>
      </w:del>
      <w:r w:rsidRPr="00842D58">
        <w:rPr>
          <w:rFonts w:ascii="Arial" w:hAnsi="Arial" w:cs="Arial"/>
          <w:b/>
          <w:bCs/>
        </w:rPr>
        <w:t>.</w:t>
      </w:r>
      <w:proofErr w:type="gramEnd"/>
      <w:r w:rsidRPr="00842D58">
        <w:rPr>
          <w:rFonts w:ascii="Arial" w:hAnsi="Arial" w:cs="Arial"/>
          <w:b/>
          <w:bCs/>
        </w:rPr>
        <w:t xml:space="preserve"> </w:t>
      </w:r>
      <w:r w:rsidRPr="00842D58">
        <w:rPr>
          <w:rFonts w:ascii="Arial" w:hAnsi="Arial" w:cs="Arial"/>
        </w:rPr>
        <w:t xml:space="preserve">Panel </w:t>
      </w:r>
      <w:proofErr w:type="gramStart"/>
      <w:r w:rsidRPr="00842D58">
        <w:rPr>
          <w:rFonts w:ascii="Arial" w:hAnsi="Arial" w:cs="Arial"/>
        </w:rPr>
        <w:t>a is</w:t>
      </w:r>
      <w:proofErr w:type="gramEnd"/>
      <w:del w:id="2423" w:author="Céline" w:date="2019-09-17T19:20:00Z">
        <w:r w:rsidRPr="00842D58" w:rsidDel="00F77EC1">
          <w:rPr>
            <w:rFonts w:ascii="Arial" w:hAnsi="Arial" w:cs="Arial"/>
          </w:rPr>
          <w:delText xml:space="preserve"> </w:delText>
        </w:r>
      </w:del>
      <w:ins w:id="2424" w:author="Céline" w:date="2019-09-17T19:20:00Z">
        <w:r w:rsidR="00F77EC1">
          <w:rPr>
            <w:rFonts w:ascii="Arial" w:hAnsi="Arial" w:cs="Arial"/>
          </w:rPr>
          <w:t xml:space="preserve"> the number of Botrytis transcript</w:t>
        </w:r>
      </w:ins>
      <w:ins w:id="2425" w:author="Céline" w:date="2019-09-17T19:22:00Z">
        <w:r w:rsidR="00EC2421">
          <w:rPr>
            <w:rFonts w:ascii="Arial" w:hAnsi="Arial" w:cs="Arial"/>
          </w:rPr>
          <w:t>s</w:t>
        </w:r>
      </w:ins>
      <w:ins w:id="2426" w:author="Céline" w:date="2019-09-17T19:20:00Z">
        <w:r w:rsidR="00F77EC1">
          <w:rPr>
            <w:rFonts w:ascii="Arial" w:hAnsi="Arial" w:cs="Arial"/>
          </w:rPr>
          <w:t xml:space="preserve"> associated to </w:t>
        </w:r>
      </w:ins>
      <w:ins w:id="2427" w:author="Céline" w:date="2019-09-17T19:22:00Z">
        <w:r w:rsidR="00EC2421">
          <w:rPr>
            <w:rFonts w:ascii="Arial" w:hAnsi="Arial" w:cs="Arial"/>
          </w:rPr>
          <w:t>trans</w:t>
        </w:r>
      </w:ins>
      <w:ins w:id="2428" w:author="Céline" w:date="2019-09-17T19:23:00Z">
        <w:r w:rsidR="00EC2421">
          <w:rPr>
            <w:rFonts w:ascii="Arial" w:hAnsi="Arial" w:cs="Arial"/>
          </w:rPr>
          <w:t>-</w:t>
        </w:r>
        <w:proofErr w:type="spellStart"/>
        <w:r w:rsidR="00EC2421">
          <w:rPr>
            <w:rFonts w:ascii="Arial" w:hAnsi="Arial" w:cs="Arial"/>
          </w:rPr>
          <w:t>eQTL</w:t>
        </w:r>
      </w:ins>
      <w:proofErr w:type="spellEnd"/>
      <w:ins w:id="2429" w:author="Céline" w:date="2019-09-17T19:21:00Z">
        <w:r w:rsidR="00F77EC1">
          <w:rPr>
            <w:rFonts w:ascii="Arial" w:hAnsi="Arial" w:cs="Arial"/>
          </w:rPr>
          <w:t xml:space="preserve"> SNPs aligned along the 18 Botrytis chromosomes (x-axis)</w:t>
        </w:r>
        <w:del w:id="2430" w:author="Dan Kliebenstein" w:date="2019-09-25T09:56:00Z">
          <w:r w:rsidR="00F77EC1" w:rsidDel="00F60B34">
            <w:rPr>
              <w:rFonts w:ascii="Arial" w:hAnsi="Arial" w:cs="Arial"/>
            </w:rPr>
            <w:delText xml:space="preserve"> </w:delText>
          </w:r>
        </w:del>
      </w:ins>
      <w:del w:id="2431" w:author="Céline" w:date="2019-09-17T19:20:00Z">
        <w:r w:rsidRPr="00842D58" w:rsidDel="00F77EC1">
          <w:rPr>
            <w:rFonts w:ascii="Arial" w:hAnsi="Arial" w:cs="Arial"/>
          </w:rPr>
          <w:delText>a Manhattan-type plot of the top 1 SNP</w:delText>
        </w:r>
      </w:del>
      <w:del w:id="2432" w:author="Céline" w:date="2019-09-17T19:16:00Z">
        <w:r w:rsidRPr="00842D58" w:rsidDel="00F77EC1">
          <w:rPr>
            <w:rFonts w:ascii="Arial" w:hAnsi="Arial" w:cs="Arial"/>
          </w:rPr>
          <w:delText xml:space="preserve"> hit</w:delText>
        </w:r>
      </w:del>
      <w:del w:id="2433" w:author="Céline" w:date="2019-09-17T19:20:00Z">
        <w:r w:rsidRPr="00842D58" w:rsidDel="00F77EC1">
          <w:rPr>
            <w:rFonts w:ascii="Arial" w:hAnsi="Arial" w:cs="Arial"/>
          </w:rPr>
          <w:delText xml:space="preserve"> per </w:delText>
        </w:r>
        <w:r w:rsidRPr="00842D58" w:rsidDel="00F77EC1">
          <w:rPr>
            <w:rFonts w:ascii="Arial" w:hAnsi="Arial" w:cs="Arial"/>
            <w:i/>
            <w:iCs/>
          </w:rPr>
          <w:delText>B. cinerea</w:delText>
        </w:r>
        <w:r w:rsidRPr="00842D58" w:rsidDel="00F77EC1">
          <w:rPr>
            <w:rFonts w:ascii="Arial" w:hAnsi="Arial" w:cs="Arial"/>
          </w:rPr>
          <w:delText xml:space="preserve"> transcript on Col-0 </w:delText>
        </w:r>
        <w:r w:rsidRPr="00842D58" w:rsidDel="00F77EC1">
          <w:rPr>
            <w:rFonts w:ascii="Arial" w:hAnsi="Arial" w:cs="Arial"/>
            <w:i/>
            <w:iCs/>
          </w:rPr>
          <w:delText>A. thaliana</w:delText>
        </w:r>
      </w:del>
      <w:r w:rsidRPr="00842D58">
        <w:rPr>
          <w:rFonts w:ascii="Arial" w:hAnsi="Arial" w:cs="Arial"/>
        </w:rPr>
        <w:t>. Panel b</w:t>
      </w:r>
      <w:ins w:id="2434" w:author="Céline" w:date="2019-09-17T19:22:00Z">
        <w:r w:rsidR="00EC2421">
          <w:rPr>
            <w:rFonts w:ascii="Arial" w:hAnsi="Arial" w:cs="Arial"/>
          </w:rPr>
          <w:t xml:space="preserve"> </w:t>
        </w:r>
      </w:ins>
      <w:ins w:id="2435" w:author="Céline" w:date="2019-09-17T19:21:00Z">
        <w:r w:rsidR="00F77EC1">
          <w:rPr>
            <w:rFonts w:ascii="Arial" w:hAnsi="Arial" w:cs="Arial"/>
          </w:rPr>
          <w:t xml:space="preserve">is the </w:t>
        </w:r>
      </w:ins>
      <w:ins w:id="2436" w:author="Céline" w:date="2019-09-17T19:22:00Z">
        <w:r w:rsidR="00EC2421">
          <w:rPr>
            <w:rFonts w:ascii="Arial" w:hAnsi="Arial" w:cs="Arial"/>
          </w:rPr>
          <w:t xml:space="preserve">number of Arabidopsis transcripts associated to </w:t>
        </w:r>
      </w:ins>
      <w:ins w:id="2437" w:author="Céline" w:date="2019-09-17T19:23:00Z">
        <w:r w:rsidR="00EC2421">
          <w:rPr>
            <w:rFonts w:ascii="Arial" w:hAnsi="Arial" w:cs="Arial"/>
          </w:rPr>
          <w:t xml:space="preserve">cross-species </w:t>
        </w:r>
        <w:proofErr w:type="spellStart"/>
        <w:r w:rsidR="00EC2421">
          <w:rPr>
            <w:rFonts w:ascii="Arial" w:hAnsi="Arial" w:cs="Arial"/>
          </w:rPr>
          <w:t>eQTL</w:t>
        </w:r>
      </w:ins>
      <w:proofErr w:type="spellEnd"/>
      <w:ins w:id="2438" w:author="Céline" w:date="2019-09-17T19:22:00Z">
        <w:r w:rsidR="00EC2421">
          <w:rPr>
            <w:rFonts w:ascii="Arial" w:hAnsi="Arial" w:cs="Arial"/>
          </w:rPr>
          <w:t xml:space="preserve"> SNPs</w:t>
        </w:r>
      </w:ins>
      <w:ins w:id="2439" w:author="Céline" w:date="2019-09-17T19:23:00Z">
        <w:r w:rsidR="00EC2421">
          <w:rPr>
            <w:rFonts w:ascii="Arial" w:hAnsi="Arial" w:cs="Arial"/>
          </w:rPr>
          <w:t xml:space="preserve"> aligned along the 18 Botrytis chromosomes (x-axis)</w:t>
        </w:r>
      </w:ins>
      <w:del w:id="2440" w:author="Céline" w:date="2019-09-17T19:21:00Z">
        <w:r w:rsidRPr="00842D58" w:rsidDel="00F77EC1">
          <w:rPr>
            <w:rFonts w:ascii="Arial" w:hAnsi="Arial" w:cs="Arial"/>
          </w:rPr>
          <w:delText xml:space="preserve"> is a Manhattan-type plot of the top 1 SNP hit per </w:delText>
        </w:r>
        <w:r w:rsidRPr="00842D58" w:rsidDel="00F77EC1">
          <w:rPr>
            <w:rFonts w:ascii="Arial" w:hAnsi="Arial" w:cs="Arial"/>
            <w:i/>
            <w:iCs/>
          </w:rPr>
          <w:delText xml:space="preserve">A. </w:delText>
        </w:r>
        <w:r w:rsidRPr="00F77EC1" w:rsidDel="00F77EC1">
          <w:rPr>
            <w:rFonts w:ascii="Arial" w:hAnsi="Arial" w:cs="Arial"/>
            <w:iCs/>
            <w:rPrChange w:id="2441" w:author="Céline" w:date="2019-09-17T19:19:00Z">
              <w:rPr>
                <w:rFonts w:ascii="Arial" w:hAnsi="Arial" w:cs="Arial"/>
                <w:i/>
                <w:iCs/>
              </w:rPr>
            </w:rPrChange>
          </w:rPr>
          <w:delText>thaliana</w:delText>
        </w:r>
        <w:r w:rsidRPr="00842D58" w:rsidDel="00F77EC1">
          <w:rPr>
            <w:rFonts w:ascii="Arial" w:hAnsi="Arial" w:cs="Arial"/>
            <w:i/>
            <w:iCs/>
          </w:rPr>
          <w:delText xml:space="preserve"> </w:delText>
        </w:r>
        <w:r w:rsidRPr="00842D58" w:rsidDel="00F77EC1">
          <w:rPr>
            <w:rFonts w:ascii="Arial" w:hAnsi="Arial" w:cs="Arial"/>
          </w:rPr>
          <w:delText xml:space="preserve">transcript when infected by </w:delText>
        </w:r>
        <w:r w:rsidRPr="00842D58" w:rsidDel="00F77EC1">
          <w:rPr>
            <w:rFonts w:ascii="Arial" w:hAnsi="Arial" w:cs="Arial"/>
            <w:i/>
            <w:iCs/>
          </w:rPr>
          <w:delText>B. cinerea</w:delText>
        </w:r>
      </w:del>
      <w:r w:rsidRPr="00842D58">
        <w:rPr>
          <w:rFonts w:ascii="Arial" w:hAnsi="Arial" w:cs="Arial"/>
        </w:rPr>
        <w:t>.</w:t>
      </w:r>
      <w:del w:id="2442" w:author="Céline" w:date="2019-09-25T12:14:00Z">
        <w:r w:rsidRPr="00842D58" w:rsidDel="003B5310">
          <w:rPr>
            <w:rFonts w:ascii="Arial" w:hAnsi="Arial" w:cs="Arial"/>
          </w:rPr>
          <w:delText xml:space="preserve"> </w:delText>
        </w:r>
      </w:del>
    </w:p>
    <w:p w14:paraId="73DDDEF4" w14:textId="77777777" w:rsidR="003D14D0" w:rsidRPr="00842D58" w:rsidRDefault="003D14D0" w:rsidP="003D14D0">
      <w:pPr>
        <w:spacing w:after="0" w:line="240" w:lineRule="auto"/>
        <w:rPr>
          <w:rFonts w:ascii="Arial" w:hAnsi="Arial" w:cs="Arial"/>
        </w:rPr>
      </w:pPr>
    </w:p>
    <w:p w14:paraId="21BF2529" w14:textId="094E83A0" w:rsidR="003D14D0" w:rsidRPr="00842D58" w:rsidRDefault="003D14D0" w:rsidP="003D14D0">
      <w:pPr>
        <w:spacing w:after="0" w:line="240" w:lineRule="auto"/>
        <w:rPr>
          <w:rFonts w:ascii="Arial" w:hAnsi="Arial" w:cs="Arial"/>
        </w:rPr>
      </w:pPr>
      <w:r w:rsidRPr="00842D58">
        <w:rPr>
          <w:rFonts w:ascii="Arial" w:hAnsi="Arial" w:cs="Arial"/>
          <w:b/>
          <w:bCs/>
        </w:rPr>
        <w:t xml:space="preserve">Figure 5. </w:t>
      </w:r>
      <w:proofErr w:type="gramStart"/>
      <w:ins w:id="2443" w:author="Céline" w:date="2019-09-17T19:25:00Z">
        <w:r w:rsidR="00EC2421">
          <w:rPr>
            <w:rFonts w:ascii="Arial" w:hAnsi="Arial" w:cs="Arial"/>
            <w:b/>
            <w:bCs/>
          </w:rPr>
          <w:t>Cross-species</w:t>
        </w:r>
      </w:ins>
      <w:del w:id="2444" w:author="Céline" w:date="2019-09-17T19:25:00Z">
        <w:r w:rsidRPr="00842D58" w:rsidDel="00EC2421">
          <w:rPr>
            <w:rFonts w:ascii="Arial" w:hAnsi="Arial" w:cs="Arial"/>
            <w:b/>
            <w:bCs/>
          </w:rPr>
          <w:delText>Interspecific</w:delText>
        </w:r>
      </w:del>
      <w:r w:rsidRPr="00842D58">
        <w:rPr>
          <w:rFonts w:ascii="Arial" w:hAnsi="Arial" w:cs="Arial"/>
          <w:b/>
          <w:bCs/>
        </w:rPr>
        <w:t xml:space="preserve"> hotspot comparison on the </w:t>
      </w:r>
      <w:r w:rsidRPr="00842D58">
        <w:rPr>
          <w:rFonts w:ascii="Arial" w:hAnsi="Arial" w:cs="Arial"/>
          <w:b/>
          <w:bCs/>
          <w:i/>
          <w:iCs/>
        </w:rPr>
        <w:t xml:space="preserve">B. </w:t>
      </w:r>
      <w:proofErr w:type="spellStart"/>
      <w:r w:rsidRPr="00842D58">
        <w:rPr>
          <w:rFonts w:ascii="Arial" w:hAnsi="Arial" w:cs="Arial"/>
          <w:b/>
          <w:bCs/>
          <w:i/>
          <w:iCs/>
        </w:rPr>
        <w:t>cinerea</w:t>
      </w:r>
      <w:proofErr w:type="spellEnd"/>
      <w:r w:rsidRPr="00842D58">
        <w:rPr>
          <w:rFonts w:ascii="Arial" w:hAnsi="Arial" w:cs="Arial"/>
          <w:b/>
          <w:bCs/>
        </w:rPr>
        <w:t xml:space="preserve"> genome.</w:t>
      </w:r>
      <w:proofErr w:type="gramEnd"/>
      <w:r w:rsidRPr="00842D58">
        <w:rPr>
          <w:rFonts w:ascii="Arial" w:hAnsi="Arial" w:cs="Arial"/>
          <w:b/>
          <w:bCs/>
        </w:rPr>
        <w:t xml:space="preserv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i/>
          <w:iCs/>
        </w:rPr>
        <w:t xml:space="preserve"> </w:t>
      </w:r>
      <w:proofErr w:type="spellStart"/>
      <w:r w:rsidRPr="00842D58">
        <w:rPr>
          <w:rFonts w:ascii="Arial" w:hAnsi="Arial" w:cs="Arial"/>
        </w:rPr>
        <w:t>transcriptome</w:t>
      </w:r>
      <w:proofErr w:type="spellEnd"/>
      <w:r w:rsidRPr="00842D58">
        <w:rPr>
          <w:rFonts w:ascii="Arial" w:hAnsi="Arial" w:cs="Arial"/>
        </w:rPr>
        <w:t xml:space="preserve"> and the </w:t>
      </w:r>
      <w:r w:rsidRPr="00842D58">
        <w:rPr>
          <w:rFonts w:ascii="Arial" w:hAnsi="Arial" w:cs="Arial"/>
          <w:i/>
          <w:iCs/>
        </w:rPr>
        <w:t xml:space="preserve">A. thaliana </w:t>
      </w:r>
      <w:proofErr w:type="spellStart"/>
      <w:r w:rsidRPr="00842D58">
        <w:rPr>
          <w:rFonts w:ascii="Arial" w:hAnsi="Arial" w:cs="Arial"/>
        </w:rPr>
        <w:t>transcriptome</w:t>
      </w:r>
      <w:proofErr w:type="spellEnd"/>
      <w:r w:rsidRPr="00842D58">
        <w:rPr>
          <w:rFonts w:ascii="Arial" w:hAnsi="Arial" w:cs="Arial"/>
        </w:rPr>
        <w:t xml:space="preserve">. </w:t>
      </w:r>
    </w:p>
    <w:p w14:paraId="3D016CBD" w14:textId="77777777" w:rsidR="003D14D0" w:rsidRPr="00842D58" w:rsidRDefault="003D14D0" w:rsidP="003D14D0">
      <w:pPr>
        <w:spacing w:after="0" w:line="240" w:lineRule="auto"/>
        <w:rPr>
          <w:rFonts w:ascii="Arial" w:hAnsi="Arial" w:cs="Arial"/>
        </w:rPr>
      </w:pPr>
    </w:p>
    <w:p w14:paraId="7AB55623" w14:textId="3D96FA46" w:rsidR="003D14D0" w:rsidRDefault="003D14D0" w:rsidP="003D14D0">
      <w:pPr>
        <w:spacing w:after="0" w:line="240" w:lineRule="auto"/>
        <w:rPr>
          <w:rFonts w:ascii="Arial" w:hAnsi="Arial" w:cs="Arial"/>
          <w:bCs/>
        </w:rPr>
      </w:pPr>
      <w:r w:rsidRPr="00842D58">
        <w:rPr>
          <w:rFonts w:ascii="Arial" w:hAnsi="Arial" w:cs="Arial"/>
          <w:b/>
          <w:bCs/>
        </w:rPr>
        <w:t xml:space="preserve">Figure 6. Genes </w:t>
      </w:r>
      <w:del w:id="2445" w:author="Dan Kliebenstein" w:date="2019-08-16T15:57:00Z">
        <w:r w:rsidRPr="00842D58" w:rsidDel="003B13BD">
          <w:rPr>
            <w:rFonts w:ascii="Arial" w:hAnsi="Arial" w:cs="Arial"/>
            <w:b/>
            <w:bCs/>
          </w:rPr>
          <w:delText xml:space="preserve">linked </w:delText>
        </w:r>
      </w:del>
      <w:ins w:id="2446" w:author="Dan Kliebenstein" w:date="2019-08-16T15:57:00Z">
        <w:r w:rsidR="003B13BD">
          <w:rPr>
            <w:rFonts w:ascii="Arial" w:hAnsi="Arial" w:cs="Arial"/>
            <w:b/>
            <w:bCs/>
          </w:rPr>
          <w:t>associated</w:t>
        </w:r>
        <w:r w:rsidR="003B13BD" w:rsidRPr="00842D58">
          <w:rPr>
            <w:rFonts w:ascii="Arial" w:hAnsi="Arial" w:cs="Arial"/>
            <w:b/>
            <w:bCs/>
          </w:rPr>
          <w:t xml:space="preserve"> </w:t>
        </w:r>
      </w:ins>
      <w:r w:rsidRPr="00842D58">
        <w:rPr>
          <w:rFonts w:ascii="Arial" w:hAnsi="Arial" w:cs="Arial"/>
          <w:b/>
          <w:bCs/>
        </w:rPr>
        <w:t xml:space="preserve">to </w:t>
      </w:r>
      <w:proofErr w:type="spellStart"/>
      <w:r w:rsidRPr="00842D58">
        <w:rPr>
          <w:rFonts w:ascii="Arial" w:hAnsi="Arial" w:cs="Arial"/>
          <w:b/>
          <w:bCs/>
        </w:rPr>
        <w:t>eQTL</w:t>
      </w:r>
      <w:proofErr w:type="spellEnd"/>
      <w:r w:rsidRPr="00842D58">
        <w:rPr>
          <w:rFonts w:ascii="Arial" w:hAnsi="Arial" w:cs="Arial"/>
          <w:b/>
          <w:bCs/>
        </w:rPr>
        <w:t xml:space="preserve">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w:t>
      </w:r>
      <w:proofErr w:type="spellStart"/>
      <w:r w:rsidRPr="00842D58">
        <w:rPr>
          <w:rFonts w:ascii="Arial" w:hAnsi="Arial" w:cs="Arial"/>
          <w:bCs/>
          <w:i/>
          <w:iCs/>
        </w:rPr>
        <w:t>cinerea</w:t>
      </w:r>
      <w:proofErr w:type="spellEnd"/>
      <w:r w:rsidRPr="00842D58">
        <w:rPr>
          <w:rFonts w:ascii="Arial" w:hAnsi="Arial" w:cs="Arial"/>
          <w:bCs/>
          <w:i/>
          <w:iCs/>
        </w:rPr>
        <w:t xml:space="preserve">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w:t>
      </w:r>
      <w:proofErr w:type="spellStart"/>
      <w:r w:rsidRPr="00842D58">
        <w:rPr>
          <w:rFonts w:ascii="Arial" w:hAnsi="Arial" w:cs="Arial"/>
          <w:bCs/>
        </w:rPr>
        <w:t>eQTL</w:t>
      </w:r>
      <w:proofErr w:type="spellEnd"/>
      <w:r w:rsidRPr="00842D58">
        <w:rPr>
          <w:rFonts w:ascii="Arial" w:hAnsi="Arial" w:cs="Arial"/>
          <w:bCs/>
        </w:rPr>
        <w:t xml:space="preserve"> hotspots, centered at the gene containing the </w:t>
      </w:r>
      <w:proofErr w:type="spellStart"/>
      <w:r w:rsidRPr="00842D58">
        <w:rPr>
          <w:rFonts w:ascii="Arial" w:hAnsi="Arial" w:cs="Arial"/>
          <w:bCs/>
        </w:rPr>
        <w:t>eQTL</w:t>
      </w:r>
      <w:proofErr w:type="spellEnd"/>
      <w:r w:rsidRPr="00842D58">
        <w:rPr>
          <w:rFonts w:ascii="Arial" w:hAnsi="Arial" w:cs="Arial"/>
          <w:bCs/>
        </w:rPr>
        <w:t xml:space="preserve"> and with radius proportional to the number of transcripts </w:t>
      </w:r>
      <w:del w:id="2447" w:author="Dan Kliebenstein" w:date="2019-08-16T15:57:00Z">
        <w:r w:rsidRPr="00842D58" w:rsidDel="003B13BD">
          <w:rPr>
            <w:rFonts w:ascii="Arial" w:hAnsi="Arial" w:cs="Arial"/>
            <w:bCs/>
          </w:rPr>
          <w:delText xml:space="preserve">linked </w:delText>
        </w:r>
      </w:del>
      <w:ins w:id="2448" w:author="Dan Kliebenstein" w:date="2019-08-16T15:57:00Z">
        <w:r w:rsidR="003B13BD">
          <w:rPr>
            <w:rFonts w:ascii="Arial" w:hAnsi="Arial" w:cs="Arial"/>
            <w:bCs/>
          </w:rPr>
          <w:t>associated</w:t>
        </w:r>
        <w:r w:rsidR="003B13BD" w:rsidRPr="00842D58">
          <w:rPr>
            <w:rFonts w:ascii="Arial" w:hAnsi="Arial" w:cs="Arial"/>
            <w:bCs/>
          </w:rPr>
          <w:t xml:space="preserve"> </w:t>
        </w:r>
      </w:ins>
      <w:r w:rsidRPr="00842D58">
        <w:rPr>
          <w:rFonts w:ascii="Arial" w:hAnsi="Arial" w:cs="Arial"/>
          <w:bCs/>
        </w:rPr>
        <w:t xml:space="preserve">to this hotspot. The gene center is marked with a white dot. Hotspots for </w:t>
      </w:r>
      <w:r w:rsidRPr="00842D58">
        <w:rPr>
          <w:rFonts w:ascii="Arial" w:hAnsi="Arial" w:cs="Arial"/>
          <w:bCs/>
          <w:i/>
          <w:iCs/>
        </w:rPr>
        <w:t xml:space="preserve">B. </w:t>
      </w:r>
      <w:proofErr w:type="spellStart"/>
      <w:r w:rsidRPr="00842D58">
        <w:rPr>
          <w:rFonts w:ascii="Arial" w:hAnsi="Arial" w:cs="Arial"/>
          <w:bCs/>
          <w:i/>
          <w:iCs/>
        </w:rPr>
        <w:t>cinerea</w:t>
      </w:r>
      <w:proofErr w:type="spellEnd"/>
      <w:r w:rsidRPr="00842D58">
        <w:rPr>
          <w:rFonts w:ascii="Arial" w:hAnsi="Arial" w:cs="Arial"/>
          <w:bCs/>
          <w:i/>
          <w:iCs/>
        </w:rPr>
        <w:t xml:space="preserve"> </w:t>
      </w:r>
      <w:r w:rsidRPr="00842D58">
        <w:rPr>
          <w:rFonts w:ascii="Arial" w:hAnsi="Arial" w:cs="Arial"/>
          <w:bCs/>
        </w:rPr>
        <w:t xml:space="preserve">transcripts are drawn in </w:t>
      </w:r>
      <w:proofErr w:type="gramStart"/>
      <w:r w:rsidRPr="00842D58">
        <w:rPr>
          <w:rFonts w:ascii="Arial" w:hAnsi="Arial" w:cs="Arial"/>
          <w:bCs/>
        </w:rPr>
        <w:t>blue,</w:t>
      </w:r>
      <w:proofErr w:type="gramEnd"/>
      <w:r w:rsidRPr="00842D58">
        <w:rPr>
          <w:rFonts w:ascii="Arial" w:hAnsi="Arial" w:cs="Arial"/>
          <w:bCs/>
        </w:rPr>
        <w:t xml:space="preserv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w:t>
      </w:r>
      <w:del w:id="2449" w:author="Dan Kliebenstein" w:date="2019-09-13T16:40:00Z">
        <w:r w:rsidRPr="00842D58" w:rsidDel="0001701A">
          <w:rPr>
            <w:rFonts w:ascii="Arial" w:hAnsi="Arial" w:cs="Arial"/>
            <w:bCs/>
          </w:rPr>
          <w:delText xml:space="preserve">2018 </w:delText>
        </w:r>
      </w:del>
      <w:ins w:id="2450" w:author="Dan Kliebenstein" w:date="2019-09-13T16:40:00Z">
        <w:r w:rsidR="0001701A" w:rsidRPr="00842D58">
          <w:rPr>
            <w:rFonts w:ascii="Arial" w:hAnsi="Arial" w:cs="Arial"/>
            <w:bCs/>
          </w:rPr>
          <w:t>201</w:t>
        </w:r>
        <w:r w:rsidR="0001701A">
          <w:rPr>
            <w:rFonts w:ascii="Arial" w:hAnsi="Arial" w:cs="Arial"/>
            <w:bCs/>
          </w:rPr>
          <w:t>9</w:t>
        </w:r>
        <w:r w:rsidR="0001701A" w:rsidRPr="00842D58">
          <w:rPr>
            <w:rFonts w:ascii="Arial" w:hAnsi="Arial" w:cs="Arial"/>
            <w:bCs/>
          </w:rPr>
          <w:t xml:space="preserve"> </w:t>
        </w:r>
      </w:ins>
      <w:r w:rsidRPr="00842D58">
        <w:rPr>
          <w:rFonts w:ascii="Arial" w:hAnsi="Arial" w:cs="Arial"/>
          <w:bCs/>
        </w:rPr>
        <w:t xml:space="preserve">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7C90AE00" w:rsidR="003D14D0" w:rsidRPr="00842D58" w:rsidRDefault="003D14D0" w:rsidP="003D14D0">
      <w:pPr>
        <w:spacing w:line="240" w:lineRule="auto"/>
        <w:rPr>
          <w:rFonts w:ascii="Arial" w:hAnsi="Arial" w:cs="Arial"/>
          <w:b/>
        </w:rPr>
      </w:pPr>
      <w:r>
        <w:rPr>
          <w:rFonts w:ascii="Arial" w:hAnsi="Arial" w:cs="Arial"/>
          <w:bCs/>
        </w:rPr>
        <w:br w:type="page"/>
      </w:r>
      <w:proofErr w:type="gramStart"/>
      <w:r w:rsidRPr="00842D58">
        <w:rPr>
          <w:rFonts w:ascii="Arial" w:hAnsi="Arial" w:cs="Arial"/>
          <w:b/>
        </w:rPr>
        <w:lastRenderedPageBreak/>
        <w:t>TABLES</w:t>
      </w:r>
      <w:r w:rsidRPr="00842D58">
        <w:rPr>
          <w:rFonts w:ascii="Arial" w:hAnsi="Arial" w:cs="Arial"/>
          <w:b/>
        </w:rPr>
        <w:br/>
        <w:t>Table 1.</w:t>
      </w:r>
      <w:proofErr w:type="gramEnd"/>
      <w:r w:rsidRPr="00842D58">
        <w:rPr>
          <w:rFonts w:ascii="Arial" w:hAnsi="Arial" w:cs="Arial"/>
          <w:b/>
        </w:rPr>
        <w:t xml:space="preserve"> Annotation of the </w:t>
      </w:r>
      <w:ins w:id="2451" w:author="Céline" w:date="2019-09-17T19:27:00Z">
        <w:r w:rsidR="00EC2421">
          <w:rPr>
            <w:rFonts w:ascii="Arial" w:hAnsi="Arial" w:cs="Arial"/>
            <w:b/>
          </w:rPr>
          <w:t>genes</w:t>
        </w:r>
      </w:ins>
      <w:del w:id="2452" w:author="Céline" w:date="2019-09-17T19:27:00Z">
        <w:r w:rsidRPr="00842D58" w:rsidDel="00EC2421">
          <w:rPr>
            <w:rFonts w:ascii="Arial" w:hAnsi="Arial" w:cs="Arial"/>
            <w:b/>
          </w:rPr>
          <w:delText>hotspots</w:delText>
        </w:r>
      </w:del>
      <w:r w:rsidRPr="00842D58">
        <w:rPr>
          <w:rFonts w:ascii="Arial" w:hAnsi="Arial" w:cs="Arial"/>
          <w:b/>
        </w:rPr>
        <w:t xml:space="preserve"> identified from </w:t>
      </w:r>
      <w:r w:rsidRPr="00842D58">
        <w:rPr>
          <w:rFonts w:ascii="Arial" w:hAnsi="Arial" w:cs="Arial"/>
          <w:b/>
          <w:i/>
        </w:rPr>
        <w:t xml:space="preserve">B. </w:t>
      </w:r>
      <w:proofErr w:type="spellStart"/>
      <w:r w:rsidRPr="00842D58">
        <w:rPr>
          <w:rFonts w:ascii="Arial" w:hAnsi="Arial" w:cs="Arial"/>
          <w:b/>
          <w:i/>
        </w:rPr>
        <w:t>cinerea</w:t>
      </w:r>
      <w:proofErr w:type="spellEnd"/>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w:t>
      </w:r>
      <w:proofErr w:type="spellStart"/>
      <w:r w:rsidRPr="00842D58">
        <w:rPr>
          <w:rFonts w:ascii="Arial" w:hAnsi="Arial" w:cs="Arial"/>
          <w:b/>
        </w:rPr>
        <w:t>eQTL</w:t>
      </w:r>
      <w:proofErr w:type="spellEnd"/>
      <w:ins w:id="2453" w:author="Céline" w:date="2019-09-17T19:27:00Z">
        <w:r w:rsidR="00EC2421">
          <w:rPr>
            <w:rFonts w:ascii="Arial" w:hAnsi="Arial" w:cs="Arial"/>
            <w:b/>
          </w:rPr>
          <w:t xml:space="preserve"> hotspots</w:t>
        </w:r>
      </w:ins>
      <w:r w:rsidRPr="00842D58">
        <w:rPr>
          <w:rFonts w:ascii="Arial" w:hAnsi="Arial" w:cs="Arial"/>
          <w:b/>
        </w:rPr>
        <w:t xml:space="preserve">. </w:t>
      </w:r>
      <w:r w:rsidRPr="00842D58">
        <w:rPr>
          <w:rFonts w:ascii="Arial" w:hAnsi="Arial" w:cs="Arial"/>
        </w:rPr>
        <w:t xml:space="preserve">Each row identifies a significant </w:t>
      </w:r>
      <w:proofErr w:type="spellStart"/>
      <w:r w:rsidRPr="00842D58">
        <w:rPr>
          <w:rFonts w:ascii="Arial" w:hAnsi="Arial" w:cs="Arial"/>
        </w:rPr>
        <w:t>eQTL</w:t>
      </w:r>
      <w:proofErr w:type="spellEnd"/>
      <w:r w:rsidRPr="00842D58">
        <w:rPr>
          <w:rFonts w:ascii="Arial" w:hAnsi="Arial" w:cs="Arial"/>
        </w:rPr>
        <w:t xml:space="preserve"> hotspot SNP associated with transcript</w:t>
      </w:r>
      <w:del w:id="2454" w:author="Céline" w:date="2019-09-17T19:28:00Z">
        <w:r w:rsidRPr="00842D58" w:rsidDel="00EC2421">
          <w:rPr>
            <w:rFonts w:ascii="Arial" w:hAnsi="Arial" w:cs="Arial"/>
          </w:rPr>
          <w:delText>s</w:delText>
        </w:r>
      </w:del>
      <w:ins w:id="2455" w:author="Céline" w:date="2019-09-17T19:28:00Z">
        <w:r w:rsidR="00EC2421">
          <w:rPr>
            <w:rFonts w:ascii="Arial" w:hAnsi="Arial" w:cs="Arial"/>
          </w:rPr>
          <w:t xml:space="preserve"> variations</w:t>
        </w:r>
      </w:ins>
      <w:r w:rsidRPr="00842D58">
        <w:rPr>
          <w:rFonts w:ascii="Arial" w:hAnsi="Arial" w:cs="Arial"/>
        </w:rPr>
        <w:t xml:space="preserve"> in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w:t>
      </w:r>
      <w:proofErr w:type="gramStart"/>
      <w:r w:rsidRPr="00842D58">
        <w:rPr>
          <w:rFonts w:ascii="Arial" w:hAnsi="Arial" w:cs="Arial"/>
        </w:rPr>
        <w:t>overrepresentation are</w:t>
      </w:r>
      <w:proofErr w:type="gramEnd"/>
      <w:r w:rsidRPr="00842D58">
        <w:rPr>
          <w:rFonts w:ascii="Arial" w:hAnsi="Arial" w:cs="Arial"/>
        </w:rPr>
        <w:t xml:space="preserve"> from PANTHER. The table also presents </w:t>
      </w:r>
      <w:r w:rsidR="00785BE7">
        <w:rPr>
          <w:rFonts w:ascii="Arial" w:hAnsi="Arial" w:cs="Arial"/>
        </w:rPr>
        <w:t>whether</w:t>
      </w:r>
      <w:r w:rsidRPr="00842D58">
        <w:rPr>
          <w:rFonts w:ascii="Arial" w:hAnsi="Arial" w:cs="Arial"/>
        </w:rPr>
        <w:t xml:space="preserve"> the gene’s transcript is correlated with virulence or is associated with virulence via GWA from previous analysis</w:t>
      </w:r>
      <w:ins w:id="2456" w:author="Céline" w:date="2019-09-17T19:28:00Z">
        <w:r w:rsidR="00EC2421">
          <w:rPr>
            <w:rFonts w:ascii="Arial" w:hAnsi="Arial" w:cs="Arial"/>
          </w:rPr>
          <w:t xml:space="preserve"> </w:t>
        </w:r>
      </w:ins>
      <w:r w:rsidR="0001701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 </w:instrText>
      </w:r>
      <w:r w:rsidR="00E20DAA">
        <w:rPr>
          <w:rFonts w:ascii="Arial" w:hAnsi="Arial" w:cs="Arial"/>
        </w:rPr>
        <w:fldChar w:fldCharType="begin">
          <w:fldData xml:space="preserve">PEVuZE5vdGU+PENpdGU+PEF1dGhvcj5aaGFuZzwvQXV0aG9yPjxZZWFyPjIwMTk8L1llYXI+PFJl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</w:fldData>
        </w:fldChar>
      </w:r>
      <w:r w:rsidR="00E20DAA">
        <w:rPr>
          <w:rFonts w:ascii="Arial" w:hAnsi="Arial" w:cs="Arial"/>
        </w:rPr>
        <w:instrText xml:space="preserve"> ADDIN EN.CITE.DATA </w:instrText>
      </w:r>
      <w:r w:rsidR="00E20DAA">
        <w:rPr>
          <w:rFonts w:ascii="Arial" w:hAnsi="Arial" w:cs="Arial"/>
        </w:rPr>
      </w:r>
      <w:r w:rsidR="00E20DAA">
        <w:rPr>
          <w:rFonts w:ascii="Arial" w:hAnsi="Arial" w:cs="Arial"/>
        </w:rPr>
        <w:fldChar w:fldCharType="end"/>
      </w:r>
      <w:r w:rsidR="0001701A">
        <w:rPr>
          <w:rFonts w:ascii="Arial" w:hAnsi="Arial" w:cs="Arial"/>
        </w:rPr>
      </w:r>
      <w:r w:rsidR="0001701A">
        <w:rPr>
          <w:rFonts w:ascii="Arial" w:hAnsi="Arial" w:cs="Arial"/>
        </w:rPr>
        <w:fldChar w:fldCharType="separate"/>
      </w:r>
      <w:r w:rsidR="00EC5B8B">
        <w:rPr>
          <w:rFonts w:ascii="Arial" w:hAnsi="Arial" w:cs="Arial"/>
          <w:noProof/>
        </w:rPr>
        <w:t>(</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2017; </w:t>
      </w:r>
      <w:r w:rsidR="00EC5B8B" w:rsidRPr="00EC5B8B">
        <w:rPr>
          <w:rFonts w:ascii="Arial" w:hAnsi="Arial" w:cs="Arial"/>
          <w:smallCaps/>
          <w:noProof/>
        </w:rPr>
        <w:t>Atwell</w:t>
      </w:r>
      <w:r w:rsidR="00EC5B8B" w:rsidRPr="00EC5B8B">
        <w:rPr>
          <w:rFonts w:ascii="Arial" w:hAnsi="Arial" w:cs="Arial"/>
          <w:i/>
          <w:noProof/>
        </w:rPr>
        <w:t xml:space="preserve"> et al.</w:t>
      </w:r>
      <w:r w:rsidR="00EC5B8B">
        <w:rPr>
          <w:rFonts w:ascii="Arial" w:hAnsi="Arial" w:cs="Arial"/>
          <w:noProof/>
        </w:rPr>
        <w:t xml:space="preserve"> 2018b; </w:t>
      </w:r>
      <w:r w:rsidR="00EC5B8B" w:rsidRPr="00EC5B8B">
        <w:rPr>
          <w:rFonts w:ascii="Arial" w:hAnsi="Arial" w:cs="Arial"/>
          <w:smallCaps/>
          <w:noProof/>
        </w:rPr>
        <w:t>Zhang</w:t>
      </w:r>
      <w:r w:rsidR="00EC5B8B" w:rsidRPr="00EC5B8B">
        <w:rPr>
          <w:rFonts w:ascii="Arial" w:hAnsi="Arial" w:cs="Arial"/>
          <w:i/>
          <w:noProof/>
        </w:rPr>
        <w:t xml:space="preserve"> et al.</w:t>
      </w:r>
      <w:r w:rsidR="00EC5B8B">
        <w:rPr>
          <w:rFonts w:ascii="Arial" w:hAnsi="Arial" w:cs="Arial"/>
          <w:noProof/>
        </w:rPr>
        <w:t xml:space="preserve"> 2019)</w:t>
      </w:r>
      <w:r w:rsidR="0001701A">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proofErr w:type="gramStart"/>
            <w:r w:rsidRPr="00842D58">
              <w:rPr>
                <w:rFonts w:ascii="Arial" w:eastAsia="Times New Roman" w:hAnsi="Arial" w:cs="Arial"/>
                <w:b/>
                <w:bCs/>
                <w:color w:val="000000"/>
                <w:sz w:val="12"/>
                <w:szCs w:val="12"/>
              </w:rPr>
              <w:t>hotspot</w:t>
            </w:r>
            <w:proofErr w:type="gramEnd"/>
            <w:r w:rsidRPr="00842D58">
              <w:rPr>
                <w:rFonts w:ascii="Arial" w:eastAsia="Times New Roman" w:hAnsi="Arial" w:cs="Arial"/>
                <w:b/>
                <w:bCs/>
                <w:color w:val="000000"/>
                <w:sz w:val="12"/>
                <w:szCs w:val="12"/>
              </w:rPr>
              <w:t xml:space="preserve">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proofErr w:type="gramStart"/>
            <w:r w:rsidRPr="00842D58">
              <w:rPr>
                <w:rFonts w:ascii="Arial" w:eastAsia="Times New Roman" w:hAnsi="Arial" w:cs="Arial"/>
                <w:b/>
                <w:bCs/>
                <w:color w:val="000000"/>
                <w:sz w:val="12"/>
                <w:szCs w:val="12"/>
              </w:rPr>
              <w:t>hotspot</w:t>
            </w:r>
            <w:proofErr w:type="gramEnd"/>
            <w:r w:rsidRPr="00842D58">
              <w:rPr>
                <w:rFonts w:ascii="Arial" w:eastAsia="Times New Roman" w:hAnsi="Arial" w:cs="Arial"/>
                <w:b/>
                <w:bCs/>
                <w:color w:val="000000"/>
                <w:sz w:val="12"/>
                <w:szCs w:val="12"/>
              </w:rPr>
              <w:t xml:space="preserve">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proofErr w:type="gramStart"/>
            <w:r w:rsidRPr="00842D58">
              <w:rPr>
                <w:rFonts w:ascii="Arial" w:eastAsia="Times New Roman" w:hAnsi="Arial" w:cs="Arial"/>
                <w:b/>
                <w:bCs/>
                <w:color w:val="000000"/>
                <w:sz w:val="12"/>
                <w:szCs w:val="12"/>
              </w:rPr>
              <w:t>gene</w:t>
            </w:r>
            <w:proofErr w:type="gramEnd"/>
            <w:r w:rsidRPr="00842D58">
              <w:rPr>
                <w:rFonts w:ascii="Arial" w:eastAsia="Times New Roman" w:hAnsi="Arial" w:cs="Arial"/>
                <w:b/>
                <w:bCs/>
                <w:color w:val="000000"/>
                <w:sz w:val="12"/>
                <w:szCs w:val="12"/>
              </w:rPr>
              <w:t xml:space="preserv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amylopectin</w:t>
            </w:r>
            <w:proofErr w:type="gramEnd"/>
            <w:r w:rsidRPr="00842D58">
              <w:rPr>
                <w:rFonts w:ascii="Arial" w:eastAsia="Times New Roman" w:hAnsi="Arial" w:cs="Arial"/>
                <w:color w:val="000000"/>
                <w:sz w:val="12"/>
                <w:szCs w:val="12"/>
              </w:rPr>
              <w:t>,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GTP </w:t>
            </w:r>
            <w:proofErr w:type="spellStart"/>
            <w:r w:rsidRPr="00842D58">
              <w:rPr>
                <w:rFonts w:ascii="Arial" w:eastAsia="Times New Roman" w:hAnsi="Arial" w:cs="Arial"/>
                <w:color w:val="000000"/>
                <w:sz w:val="12"/>
                <w:szCs w:val="12"/>
              </w:rPr>
              <w:t>cyclohydrolase</w:t>
            </w:r>
            <w:proofErr w:type="spellEnd"/>
            <w:r w:rsidRPr="00842D58">
              <w:rPr>
                <w:rFonts w:ascii="Arial" w:eastAsia="Times New Roman" w:hAnsi="Arial" w:cs="Arial"/>
                <w:color w:val="000000"/>
                <w:sz w:val="12"/>
                <w:szCs w:val="12"/>
              </w:rPr>
              <w:t xml:space="preserv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carotenoid</w:t>
            </w:r>
            <w:proofErr w:type="gramEnd"/>
            <w:r w:rsidRPr="00842D58">
              <w:rPr>
                <w:rFonts w:ascii="Arial" w:eastAsia="Times New Roman" w:hAnsi="Arial" w:cs="Arial"/>
                <w:color w:val="000000"/>
                <w:sz w:val="12"/>
                <w:szCs w:val="12"/>
              </w:rPr>
              <w:t xml:space="preserve">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xml:space="preserve">NACHT nucleoside </w:t>
            </w:r>
            <w:proofErr w:type="spellStart"/>
            <w:r w:rsidRPr="00842D58">
              <w:rPr>
                <w:rFonts w:ascii="Arial" w:eastAsia="Times New Roman" w:hAnsi="Arial" w:cs="Arial"/>
                <w:color w:val="000000"/>
                <w:sz w:val="12"/>
                <w:szCs w:val="12"/>
              </w:rPr>
              <w:t>triphosphatase</w:t>
            </w:r>
            <w:proofErr w:type="spellEnd"/>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nucleic</w:t>
            </w:r>
            <w:proofErr w:type="gramEnd"/>
            <w:r w:rsidRPr="00842D58">
              <w:rPr>
                <w:rFonts w:ascii="Arial" w:eastAsia="Times New Roman" w:hAnsi="Arial" w:cs="Arial"/>
                <w:color w:val="000000"/>
                <w:sz w:val="12"/>
                <w:szCs w:val="12"/>
              </w:rPr>
              <w:t xml:space="preserve">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Heterokaryon</w:t>
            </w:r>
            <w:proofErr w:type="spellEnd"/>
            <w:r w:rsidRPr="00842D58">
              <w:rPr>
                <w:rFonts w:ascii="Arial" w:eastAsia="Times New Roman" w:hAnsi="Arial" w:cs="Arial"/>
                <w:color w:val="000000"/>
                <w:sz w:val="12"/>
                <w:szCs w:val="12"/>
              </w:rPr>
              <w:t xml:space="preserve">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photosynthesis</w:t>
            </w:r>
            <w:proofErr w:type="gramEnd"/>
            <w:r w:rsidRPr="00842D58">
              <w:rPr>
                <w:rFonts w:ascii="Arial" w:eastAsia="Times New Roman" w:hAnsi="Arial" w:cs="Arial"/>
                <w:color w:val="000000"/>
                <w:sz w:val="12"/>
                <w:szCs w:val="12"/>
              </w:rPr>
              <w:t>,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chitin</w:t>
            </w:r>
            <w:proofErr w:type="gramEnd"/>
            <w:r w:rsidRPr="00842D58">
              <w:rPr>
                <w:rFonts w:ascii="Arial" w:eastAsia="Times New Roman" w:hAnsi="Arial" w:cs="Arial"/>
                <w:color w:val="000000"/>
                <w:sz w:val="12"/>
                <w:szCs w:val="12"/>
              </w:rPr>
              <w:t xml:space="preserve">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metabolism</w:t>
            </w:r>
            <w:proofErr w:type="gramEnd"/>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water</w:t>
            </w:r>
            <w:proofErr w:type="gramEnd"/>
            <w:r w:rsidRPr="00842D58">
              <w:rPr>
                <w:rFonts w:ascii="Arial" w:eastAsia="Times New Roman" w:hAnsi="Arial" w:cs="Arial"/>
                <w:color w:val="000000"/>
                <w:sz w:val="12"/>
                <w:szCs w:val="12"/>
              </w:rPr>
              <w:t xml:space="preserve">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response</w:t>
            </w:r>
            <w:proofErr w:type="gramEnd"/>
            <w:r w:rsidRPr="00842D58">
              <w:rPr>
                <w:rFonts w:ascii="Arial" w:eastAsia="Times New Roman" w:hAnsi="Arial" w:cs="Arial"/>
                <w:color w:val="000000"/>
                <w:sz w:val="12"/>
                <w:szCs w:val="12"/>
              </w:rPr>
              <w:t xml:space="preserv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w:t>
            </w:r>
            <w:proofErr w:type="spellStart"/>
            <w:r w:rsidRPr="00842D58">
              <w:rPr>
                <w:rFonts w:ascii="Arial" w:eastAsia="Times New Roman" w:hAnsi="Arial" w:cs="Arial"/>
                <w:color w:val="000000"/>
                <w:sz w:val="12"/>
                <w:szCs w:val="12"/>
              </w:rPr>
              <w:t>cytidylyltransferase</w:t>
            </w:r>
            <w:proofErr w:type="spellEnd"/>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w:t>
            </w:r>
            <w:proofErr w:type="gramEnd"/>
            <w:r w:rsidRPr="00842D58">
              <w:rPr>
                <w:rFonts w:ascii="Arial" w:eastAsia="Times New Roman" w:hAnsi="Arial" w:cs="Arial"/>
                <w:color w:val="000000"/>
                <w:sz w:val="12"/>
                <w:szCs w:val="12"/>
              </w:rPr>
              <w:t xml:space="preserve">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primary</w:t>
            </w:r>
            <w:proofErr w:type="gramEnd"/>
            <w:r w:rsidRPr="00842D58">
              <w:rPr>
                <w:rFonts w:ascii="Arial" w:eastAsia="Times New Roman" w:hAnsi="Arial" w:cs="Arial"/>
                <w:color w:val="000000"/>
                <w:sz w:val="12"/>
                <w:szCs w:val="12"/>
              </w:rPr>
              <w:t xml:space="preserve">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transport</w:t>
            </w:r>
            <w:proofErr w:type="gramEnd"/>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proofErr w:type="gramStart"/>
            <w:r w:rsidRPr="00842D58">
              <w:rPr>
                <w:rFonts w:ascii="Arial" w:eastAsia="Times New Roman" w:hAnsi="Arial" w:cs="Arial"/>
                <w:color w:val="000000"/>
                <w:sz w:val="12"/>
                <w:szCs w:val="12"/>
              </w:rPr>
              <w:t>photosynthesis</w:t>
            </w:r>
            <w:proofErr w:type="gramEnd"/>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5221757D" w14:textId="028F4F54" w:rsidR="00785BE7" w:rsidRDefault="003955B6" w:rsidP="003D14D0">
      <w:pPr>
        <w:spacing w:line="240" w:lineRule="auto"/>
        <w:rPr>
          <w:rFonts w:ascii="Arial" w:hAnsi="Arial" w:cs="Arial"/>
        </w:rPr>
      </w:pPr>
      <w:r>
        <w:rPr>
          <w:rFonts w:ascii="Arial" w:hAnsi="Arial" w:cs="Arial"/>
          <w:b/>
        </w:rPr>
        <w:t>Table S1</w:t>
      </w:r>
      <w:r w:rsidR="003D14D0" w:rsidRPr="00842D58">
        <w:rPr>
          <w:rFonts w:ascii="Arial" w:hAnsi="Arial" w:cs="Arial"/>
          <w:b/>
        </w:rPr>
        <w:t xml:space="preserve">. </w:t>
      </w:r>
      <w:proofErr w:type="gramStart"/>
      <w:r w:rsidR="003D14D0" w:rsidRPr="00842D58">
        <w:rPr>
          <w:rFonts w:ascii="Arial" w:hAnsi="Arial" w:cs="Arial"/>
          <w:b/>
        </w:rPr>
        <w:t xml:space="preserve">Annotation of the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rPr>
        <w:t xml:space="preserve"> genetic targets of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rPr>
        <w:t xml:space="preserve"> hotspots.</w:t>
      </w:r>
      <w:proofErr w:type="gramEnd"/>
      <w:r w:rsidR="003D14D0" w:rsidRPr="00842D58">
        <w:rPr>
          <w:rFonts w:ascii="Arial" w:hAnsi="Arial" w:cs="Arial"/>
          <w:b/>
        </w:rPr>
        <w:t xml:space="preserve"> </w:t>
      </w:r>
      <w:r w:rsidR="003D14D0" w:rsidRPr="00842D58">
        <w:rPr>
          <w:rFonts w:ascii="Arial" w:hAnsi="Arial" w:cs="Arial"/>
        </w:rPr>
        <w:t xml:space="preserve">Columns include the hotspot SNP and the nearest gene, and all other columns pertain to the target gene modulated by the </w:t>
      </w:r>
      <w:proofErr w:type="spellStart"/>
      <w:r w:rsidR="003D14D0" w:rsidRPr="00842D58">
        <w:rPr>
          <w:rFonts w:ascii="Arial" w:hAnsi="Arial" w:cs="Arial"/>
        </w:rPr>
        <w:t>eQTL</w:t>
      </w:r>
      <w:proofErr w:type="spellEnd"/>
      <w:r w:rsidR="003D14D0" w:rsidRPr="00842D58">
        <w:rPr>
          <w:rFonts w:ascii="Arial" w:hAnsi="Arial" w:cs="Arial"/>
        </w:rPr>
        <w:t xml:space="preserve">. Additional information about the target gene includes gene name, gene function, annotation as an enzyme, and target transcript. Gene functions are IPR numbers from the </w:t>
      </w:r>
      <w:proofErr w:type="spellStart"/>
      <w:r w:rsidR="003D14D0" w:rsidRPr="00842D58">
        <w:rPr>
          <w:rFonts w:ascii="Arial" w:hAnsi="Arial" w:cs="Arial"/>
        </w:rPr>
        <w:t>InterPro</w:t>
      </w:r>
      <w:proofErr w:type="spellEnd"/>
      <w:r w:rsidR="003D14D0" w:rsidRPr="00842D58">
        <w:rPr>
          <w:rFonts w:ascii="Arial" w:hAnsi="Arial" w:cs="Arial"/>
        </w:rPr>
        <w:t xml:space="preserve"> database. </w:t>
      </w:r>
    </w:p>
    <w:p w14:paraId="292D52E1" w14:textId="3631BA7B" w:rsidR="003D14D0" w:rsidRPr="00842D58" w:rsidRDefault="00723E07" w:rsidP="003D14D0">
      <w:pPr>
        <w:spacing w:line="240" w:lineRule="auto"/>
        <w:rPr>
          <w:rFonts w:ascii="Arial" w:hAnsi="Arial" w:cs="Arial"/>
        </w:rPr>
      </w:pPr>
      <w:r>
        <w:rPr>
          <w:rFonts w:ascii="Arial" w:hAnsi="Arial" w:cs="Arial"/>
          <w:b/>
        </w:rPr>
        <w:t>File S</w:t>
      </w:r>
      <w:r w:rsidR="009B6980">
        <w:rPr>
          <w:rFonts w:ascii="Arial" w:hAnsi="Arial" w:cs="Arial"/>
          <w:b/>
        </w:rPr>
        <w:t>1</w:t>
      </w:r>
      <w:r w:rsidR="003D14D0" w:rsidRPr="00842D58">
        <w:rPr>
          <w:rFonts w:ascii="Arial" w:hAnsi="Arial" w:cs="Arial"/>
          <w:b/>
        </w:rPr>
        <w:t xml:space="preserve">. </w:t>
      </w:r>
      <w:proofErr w:type="gramStart"/>
      <w:r w:rsidR="003D14D0" w:rsidRPr="00842D58">
        <w:rPr>
          <w:rFonts w:ascii="Arial" w:hAnsi="Arial" w:cs="Arial"/>
          <w:b/>
        </w:rPr>
        <w:t xml:space="preserve">Functional summary of the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rPr>
        <w:t xml:space="preserve"> genetic targets of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rPr>
        <w:t xml:space="preserve"> hotspots.</w:t>
      </w:r>
      <w:proofErr w:type="gramEnd"/>
      <w:r w:rsidR="003D14D0" w:rsidRPr="00842D58">
        <w:rPr>
          <w:rFonts w:ascii="Arial" w:hAnsi="Arial" w:cs="Arial"/>
          <w:b/>
        </w:rPr>
        <w:t xml:space="preserve"> </w:t>
      </w:r>
      <w:r w:rsidR="003D14D0" w:rsidRPr="00842D58">
        <w:rPr>
          <w:rFonts w:ascii="Arial" w:hAnsi="Arial" w:cs="Arial"/>
        </w:rPr>
        <w:t xml:space="preserve">These count occurrences of major functional categories among the hotspot target genes. </w:t>
      </w:r>
    </w:p>
    <w:p w14:paraId="4AD14639" w14:textId="1D27A32A" w:rsidR="003D14D0" w:rsidRPr="00842D58" w:rsidRDefault="00723E07" w:rsidP="003D14D0">
      <w:pPr>
        <w:spacing w:line="240" w:lineRule="auto"/>
        <w:rPr>
          <w:rFonts w:ascii="Arial" w:hAnsi="Arial" w:cs="Arial"/>
          <w:b/>
        </w:rPr>
      </w:pPr>
      <w:r>
        <w:rPr>
          <w:rFonts w:ascii="Arial" w:hAnsi="Arial" w:cs="Arial"/>
          <w:b/>
        </w:rPr>
        <w:t>File S</w:t>
      </w:r>
      <w:r w:rsidR="009B6980">
        <w:rPr>
          <w:rFonts w:ascii="Arial" w:hAnsi="Arial" w:cs="Arial"/>
          <w:b/>
        </w:rPr>
        <w:t>2</w:t>
      </w:r>
      <w:r w:rsidR="003D14D0" w:rsidRPr="00842D58">
        <w:rPr>
          <w:rFonts w:ascii="Arial" w:hAnsi="Arial" w:cs="Arial"/>
          <w:b/>
        </w:rPr>
        <w:t xml:space="preserve">. </w:t>
      </w:r>
      <w:proofErr w:type="gramStart"/>
      <w:r w:rsidR="003D14D0" w:rsidRPr="00842D58">
        <w:rPr>
          <w:rFonts w:ascii="Arial" w:hAnsi="Arial" w:cs="Arial"/>
          <w:b/>
        </w:rPr>
        <w:t xml:space="preserve">Annotation of the </w:t>
      </w:r>
      <w:r w:rsidR="003D14D0" w:rsidRPr="00842D58">
        <w:rPr>
          <w:rFonts w:ascii="Arial" w:hAnsi="Arial" w:cs="Arial"/>
          <w:b/>
          <w:i/>
        </w:rPr>
        <w:t>A. thaliana</w:t>
      </w:r>
      <w:r w:rsidR="003D14D0" w:rsidRPr="00842D58">
        <w:rPr>
          <w:rFonts w:ascii="Arial" w:hAnsi="Arial" w:cs="Arial"/>
          <w:b/>
        </w:rPr>
        <w:t xml:space="preserve"> genetic targets of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i/>
        </w:rPr>
        <w:t xml:space="preserve"> </w:t>
      </w:r>
      <w:r w:rsidR="003D14D0" w:rsidRPr="00842D58">
        <w:rPr>
          <w:rFonts w:ascii="Arial" w:hAnsi="Arial" w:cs="Arial"/>
          <w:b/>
        </w:rPr>
        <w:t>hotspots.</w:t>
      </w:r>
      <w:proofErr w:type="gramEnd"/>
      <w:r w:rsidR="003D14D0" w:rsidRPr="00842D58">
        <w:rPr>
          <w:rFonts w:ascii="Arial" w:hAnsi="Arial" w:cs="Arial"/>
          <w:b/>
        </w:rPr>
        <w:t xml:space="preserve"> </w:t>
      </w:r>
      <w:r w:rsidR="003D14D0" w:rsidRPr="00842D58">
        <w:rPr>
          <w:rFonts w:ascii="Arial" w:hAnsi="Arial" w:cs="Arial"/>
        </w:rPr>
        <w:t xml:space="preserve">Columns include the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rPr>
        <w:t xml:space="preserve"> hotspot SNP and the nearest </w:t>
      </w:r>
      <w:r w:rsidR="003D14D0" w:rsidRPr="00842D58">
        <w:rPr>
          <w:rFonts w:ascii="Arial" w:hAnsi="Arial" w:cs="Arial"/>
          <w:i/>
        </w:rPr>
        <w:t xml:space="preserve">B. </w:t>
      </w:r>
      <w:proofErr w:type="spellStart"/>
      <w:r w:rsidR="003D14D0" w:rsidRPr="00842D58">
        <w:rPr>
          <w:rFonts w:ascii="Arial" w:hAnsi="Arial" w:cs="Arial"/>
          <w:i/>
        </w:rPr>
        <w:t>cinerea</w:t>
      </w:r>
      <w:proofErr w:type="spellEnd"/>
      <w:r w:rsidR="003D14D0" w:rsidRPr="00842D58">
        <w:rPr>
          <w:rFonts w:ascii="Arial" w:hAnsi="Arial" w:cs="Arial"/>
        </w:rPr>
        <w:t xml:space="preserve"> gene, and the </w:t>
      </w:r>
      <w:r w:rsidR="003D14D0" w:rsidRPr="00842D58">
        <w:rPr>
          <w:rFonts w:ascii="Arial" w:hAnsi="Arial" w:cs="Arial"/>
          <w:i/>
        </w:rPr>
        <w:t>A. thaliana</w:t>
      </w:r>
      <w:r w:rsidR="003D14D0" w:rsidRPr="00842D58">
        <w:rPr>
          <w:rFonts w:ascii="Arial" w:hAnsi="Arial" w:cs="Arial"/>
        </w:rPr>
        <w:t xml:space="preserve"> target gene.</w:t>
      </w:r>
      <w:r w:rsidR="003D14D0" w:rsidRPr="00842D58">
        <w:rPr>
          <w:rFonts w:ascii="Arial" w:hAnsi="Arial" w:cs="Arial"/>
          <w:b/>
        </w:rPr>
        <w:t xml:space="preserve"> </w:t>
      </w:r>
    </w:p>
    <w:p w14:paraId="597FDECC" w14:textId="2E0F0616" w:rsidR="003D14D0" w:rsidRDefault="00D678A6" w:rsidP="003D14D0">
      <w:pPr>
        <w:spacing w:line="240" w:lineRule="auto"/>
        <w:rPr>
          <w:rFonts w:ascii="Arial" w:hAnsi="Arial" w:cs="Arial"/>
        </w:rPr>
      </w:pPr>
      <w:r>
        <w:rPr>
          <w:rFonts w:ascii="Arial" w:hAnsi="Arial" w:cs="Arial"/>
          <w:b/>
        </w:rPr>
        <w:t>File S</w:t>
      </w:r>
      <w:r w:rsidR="009B6980">
        <w:rPr>
          <w:rFonts w:ascii="Arial" w:hAnsi="Arial" w:cs="Arial"/>
          <w:b/>
        </w:rPr>
        <w:t>3.</w:t>
      </w:r>
      <w:r w:rsidR="003D14D0" w:rsidRPr="00842D58">
        <w:rPr>
          <w:rFonts w:ascii="Arial" w:hAnsi="Arial" w:cs="Arial"/>
          <w:b/>
        </w:rPr>
        <w:t xml:space="preserve"> </w:t>
      </w:r>
      <w:proofErr w:type="gramStart"/>
      <w:r w:rsidR="003D14D0" w:rsidRPr="00842D58">
        <w:rPr>
          <w:rFonts w:ascii="Arial" w:hAnsi="Arial" w:cs="Arial"/>
          <w:b/>
        </w:rPr>
        <w:t xml:space="preserve">Gene ontology analysis of the </w:t>
      </w:r>
      <w:r w:rsidR="003D14D0" w:rsidRPr="00842D58">
        <w:rPr>
          <w:rFonts w:ascii="Arial" w:hAnsi="Arial" w:cs="Arial"/>
          <w:b/>
          <w:i/>
        </w:rPr>
        <w:t xml:space="preserve">A. thaliana </w:t>
      </w:r>
      <w:r w:rsidR="003D14D0" w:rsidRPr="00842D58">
        <w:rPr>
          <w:rFonts w:ascii="Arial" w:hAnsi="Arial" w:cs="Arial"/>
          <w:b/>
        </w:rPr>
        <w:t xml:space="preserve">genetic targets of </w:t>
      </w:r>
      <w:r w:rsidR="003D14D0" w:rsidRPr="00842D58">
        <w:rPr>
          <w:rFonts w:ascii="Arial" w:hAnsi="Arial" w:cs="Arial"/>
          <w:b/>
          <w:i/>
        </w:rPr>
        <w:t xml:space="preserve">B. </w:t>
      </w:r>
      <w:proofErr w:type="spellStart"/>
      <w:r w:rsidR="003D14D0" w:rsidRPr="00842D58">
        <w:rPr>
          <w:rFonts w:ascii="Arial" w:hAnsi="Arial" w:cs="Arial"/>
          <w:b/>
          <w:i/>
        </w:rPr>
        <w:t>cinerea</w:t>
      </w:r>
      <w:proofErr w:type="spellEnd"/>
      <w:r w:rsidR="003D14D0" w:rsidRPr="00842D58">
        <w:rPr>
          <w:rFonts w:ascii="Arial" w:hAnsi="Arial" w:cs="Arial"/>
          <w:b/>
        </w:rPr>
        <w:t xml:space="preserve"> hotspots.</w:t>
      </w:r>
      <w:proofErr w:type="gramEnd"/>
      <w:r w:rsidR="003D14D0" w:rsidRPr="00842D58">
        <w:rPr>
          <w:rFonts w:ascii="Arial" w:hAnsi="Arial" w:cs="Arial"/>
          <w:b/>
        </w:rPr>
        <w:t xml:space="preserve"> </w:t>
      </w:r>
      <w:r w:rsidR="003D14D0" w:rsidRPr="00842D58">
        <w:rPr>
          <w:rFonts w:ascii="Arial" w:hAnsi="Arial" w:cs="Arial"/>
        </w:rPr>
        <w:t xml:space="preserve">These include all PANTHER overrepresentation test outputs for target gene sets within each </w:t>
      </w:r>
      <w:proofErr w:type="spellStart"/>
      <w:r w:rsidR="003D14D0" w:rsidRPr="00842D58">
        <w:rPr>
          <w:rFonts w:ascii="Arial" w:hAnsi="Arial" w:cs="Arial"/>
        </w:rPr>
        <w:t>eQTL</w:t>
      </w:r>
      <w:proofErr w:type="spellEnd"/>
      <w:r w:rsidR="003D14D0" w:rsidRPr="00842D58">
        <w:rPr>
          <w:rFonts w:ascii="Arial" w:hAnsi="Arial" w:cs="Arial"/>
        </w:rPr>
        <w:t xml:space="preserve"> hotspot. Hotspots are labeled by SNP and </w:t>
      </w:r>
      <w:r w:rsidR="003D14D0" w:rsidRPr="00BF674E">
        <w:rPr>
          <w:rFonts w:ascii="Arial" w:hAnsi="Arial" w:cs="Arial"/>
        </w:rPr>
        <w:t xml:space="preserve">nearest </w:t>
      </w:r>
      <w:r w:rsidR="003D14D0" w:rsidRPr="00BF674E">
        <w:rPr>
          <w:rFonts w:ascii="Arial" w:hAnsi="Arial" w:cs="Arial"/>
          <w:i/>
        </w:rPr>
        <w:t xml:space="preserve">B. </w:t>
      </w:r>
      <w:proofErr w:type="spellStart"/>
      <w:r w:rsidR="003D14D0" w:rsidRPr="00BF674E">
        <w:rPr>
          <w:rFonts w:ascii="Arial" w:hAnsi="Arial" w:cs="Arial"/>
          <w:i/>
        </w:rPr>
        <w:t>cinerea</w:t>
      </w:r>
      <w:proofErr w:type="spellEnd"/>
      <w:r w:rsidR="003D14D0" w:rsidRPr="00842D58">
        <w:rPr>
          <w:rFonts w:ascii="Arial" w:hAnsi="Arial" w:cs="Arial"/>
        </w:rPr>
        <w:t xml:space="preserve"> gene. All calculations are from </w:t>
      </w:r>
      <w:proofErr w:type="spellStart"/>
      <w:r w:rsidR="003D14D0" w:rsidRPr="00842D58">
        <w:rPr>
          <w:rFonts w:ascii="Arial" w:hAnsi="Arial" w:cs="Arial"/>
        </w:rPr>
        <w:t>Bonferroni</w:t>
      </w:r>
      <w:proofErr w:type="spellEnd"/>
      <w:r w:rsidR="003D14D0" w:rsidRPr="00842D58">
        <w:rPr>
          <w:rFonts w:ascii="Arial" w:hAnsi="Arial" w:cs="Arial"/>
        </w:rPr>
        <w:t xml:space="preserve">-corrected Fisher’s exact tests, and only significant GO categories are presented. </w:t>
      </w:r>
    </w:p>
    <w:p w14:paraId="600CDEAC" w14:textId="4299A0E0" w:rsidR="008A4A05" w:rsidRPr="008A4A05" w:rsidRDefault="00D678A6" w:rsidP="003D14D0">
      <w:pPr>
        <w:spacing w:line="240" w:lineRule="auto"/>
        <w:rPr>
          <w:rFonts w:ascii="Arial" w:hAnsi="Arial" w:cs="Arial"/>
        </w:rPr>
      </w:pPr>
      <w:r>
        <w:rPr>
          <w:rFonts w:ascii="Arial" w:hAnsi="Arial" w:cs="Arial"/>
          <w:b/>
        </w:rPr>
        <w:t>File S</w:t>
      </w:r>
      <w:r w:rsidR="008A4A05">
        <w:rPr>
          <w:rFonts w:ascii="Arial" w:hAnsi="Arial" w:cs="Arial"/>
          <w:b/>
        </w:rPr>
        <w:t xml:space="preserve">4. </w:t>
      </w:r>
      <w:proofErr w:type="gramStart"/>
      <w:r w:rsidR="008A4A05">
        <w:rPr>
          <w:rFonts w:ascii="Arial" w:hAnsi="Arial" w:cs="Arial"/>
          <w:b/>
        </w:rPr>
        <w:t xml:space="preserve">Distance from B. </w:t>
      </w:r>
      <w:proofErr w:type="spellStart"/>
      <w:r w:rsidR="008A4A05">
        <w:rPr>
          <w:rFonts w:ascii="Arial" w:hAnsi="Arial" w:cs="Arial"/>
          <w:b/>
        </w:rPr>
        <w:t>cinerea</w:t>
      </w:r>
      <w:proofErr w:type="spellEnd"/>
      <w:r w:rsidR="008A4A05">
        <w:rPr>
          <w:rFonts w:ascii="Arial" w:hAnsi="Arial" w:cs="Arial"/>
          <w:b/>
        </w:rPr>
        <w:t xml:space="preserve"> transcripts to top SNP hits.</w:t>
      </w:r>
      <w:proofErr w:type="gramEnd"/>
      <w:r w:rsidR="008A4A05">
        <w:rPr>
          <w:rFonts w:ascii="Arial" w:hAnsi="Arial" w:cs="Arial"/>
          <w:b/>
        </w:rPr>
        <w:t xml:space="preserve"> </w:t>
      </w:r>
      <w:r w:rsidR="008A4A05">
        <w:rPr>
          <w:rFonts w:ascii="Arial" w:hAnsi="Arial" w:cs="Arial"/>
        </w:rPr>
        <w:t xml:space="preserve">Dataset includes the lowest 50 </w:t>
      </w:r>
      <w:r w:rsidR="004737AB">
        <w:rPr>
          <w:rFonts w:ascii="Arial" w:hAnsi="Arial" w:cs="Arial"/>
          <w:i/>
        </w:rPr>
        <w:t>P</w:t>
      </w:r>
      <w:r w:rsidR="008A4A05">
        <w:rPr>
          <w:rFonts w:ascii="Arial" w:hAnsi="Arial" w:cs="Arial"/>
        </w:rPr>
        <w:t>-values of SNP-transcript associations and the top 50 effect size estimates (beta) of SNP-transcript associations. Distance column indicates whether SNP and transcript are on separate chromosomes (</w:t>
      </w:r>
      <w:r w:rsidR="008A4A05" w:rsidRPr="00177E5B">
        <w:rPr>
          <w:rFonts w:ascii="Arial" w:hAnsi="Arial" w:cs="Arial"/>
          <w:i/>
        </w:rPr>
        <w:t>trans</w:t>
      </w:r>
      <w:r w:rsidR="008A4A05">
        <w:rPr>
          <w:rFonts w:ascii="Arial" w:hAnsi="Arial" w:cs="Arial"/>
        </w:rPr>
        <w:t>), or if on the same chromosome (</w:t>
      </w:r>
      <w:proofErr w:type="spellStart"/>
      <w:r w:rsidR="008A4A05" w:rsidRPr="00177E5B">
        <w:rPr>
          <w:rFonts w:ascii="Arial" w:hAnsi="Arial" w:cs="Arial"/>
          <w:i/>
        </w:rPr>
        <w:t>cis</w:t>
      </w:r>
      <w:proofErr w:type="spellEnd"/>
      <w:r w:rsidR="008A4A05">
        <w:rPr>
          <w:rFonts w:ascii="Arial" w:hAnsi="Arial" w:cs="Arial"/>
        </w:rPr>
        <w:t xml:space="preserve">), the distance between the SNP and the transcript center. </w:t>
      </w:r>
    </w:p>
    <w:p w14:paraId="1993116D" w14:textId="10667BB5" w:rsidR="003D14D0" w:rsidRDefault="003D14D0" w:rsidP="003D14D0">
      <w:pPr>
        <w:rPr>
          <w:rFonts w:ascii="Arial" w:hAnsi="Arial" w:cs="Arial"/>
        </w:rPr>
      </w:pPr>
      <w:r w:rsidRPr="00842D58">
        <w:rPr>
          <w:rFonts w:ascii="Arial" w:hAnsi="Arial" w:cs="Arial"/>
          <w:b/>
          <w:bCs/>
        </w:rPr>
        <w:t xml:space="preserve">Figure S1. </w:t>
      </w:r>
      <w:proofErr w:type="gramStart"/>
      <w:r w:rsidRPr="00842D58">
        <w:rPr>
          <w:rFonts w:ascii="Arial" w:hAnsi="Arial" w:cs="Arial"/>
          <w:b/>
          <w:bCs/>
        </w:rPr>
        <w:t xml:space="preserve">Distribution of number of associations and </w:t>
      </w:r>
      <w:r w:rsidR="004737AB">
        <w:rPr>
          <w:rFonts w:ascii="Arial" w:hAnsi="Arial" w:cs="Arial"/>
          <w:b/>
          <w:bCs/>
          <w:i/>
        </w:rPr>
        <w:t>P</w:t>
      </w:r>
      <w:r w:rsidRPr="00842D58">
        <w:rPr>
          <w:rFonts w:ascii="Arial" w:hAnsi="Arial" w:cs="Arial"/>
          <w:b/>
          <w:bCs/>
        </w:rPr>
        <w:t>-values for SNP-transcript associations</w:t>
      </w:r>
      <w:r w:rsidRPr="00842D58">
        <w:rPr>
          <w:rFonts w:ascii="Arial" w:hAnsi="Arial" w:cs="Arial"/>
          <w:b/>
        </w:rPr>
        <w:t>.</w:t>
      </w:r>
      <w:proofErr w:type="gramEnd"/>
      <w:r w:rsidRPr="00842D58">
        <w:rPr>
          <w:rFonts w:ascii="Arial" w:hAnsi="Arial" w:cs="Arial"/>
          <w:b/>
        </w:rPr>
        <w:t xml:space="preserve"> </w:t>
      </w:r>
      <w:r w:rsidRPr="00842D58">
        <w:rPr>
          <w:rFonts w:ascii="Arial" w:hAnsi="Arial" w:cs="Arial"/>
          <w:i/>
          <w:iCs/>
        </w:rPr>
        <w:t xml:space="preserve">B. </w:t>
      </w:r>
      <w:proofErr w:type="spellStart"/>
      <w:proofErr w:type="gramStart"/>
      <w:r w:rsidRPr="00842D58">
        <w:rPr>
          <w:rFonts w:ascii="Arial" w:hAnsi="Arial" w:cs="Arial"/>
          <w:i/>
          <w:iCs/>
        </w:rPr>
        <w:t>cinerea</w:t>
      </w:r>
      <w:proofErr w:type="spellEnd"/>
      <w:proofErr w:type="gramEnd"/>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 xml:space="preserve">transcripts with significant SNP associations (5,213 total) are b and d. In </w:t>
      </w:r>
      <w:proofErr w:type="gramStart"/>
      <w:r w:rsidRPr="00842D58">
        <w:rPr>
          <w:rFonts w:ascii="Arial" w:hAnsi="Arial" w:cs="Arial"/>
        </w:rPr>
        <w:t>a and</w:t>
      </w:r>
      <w:proofErr w:type="gramEnd"/>
      <w:r w:rsidRPr="00842D58">
        <w:rPr>
          <w:rFonts w:ascii="Arial" w:hAnsi="Arial" w:cs="Arial"/>
        </w:rPr>
        <w:t xml:space="preserve"> b, histograms depict the distribution of number of significant SNP associations per each transcript. In c and d,</w:t>
      </w:r>
      <w:r w:rsidRPr="00842D58">
        <w:rPr>
          <w:rFonts w:ascii="Arial" w:hAnsi="Arial" w:cs="Arial"/>
          <w:bCs/>
        </w:rPr>
        <w:t xml:space="preserve"> </w:t>
      </w:r>
      <w:del w:id="2457" w:author="Dan Kliebenstein" w:date="2019-08-16T15:41:00Z">
        <w:r w:rsidRPr="00842D58" w:rsidDel="00F2664F">
          <w:rPr>
            <w:rFonts w:ascii="Arial" w:hAnsi="Arial" w:cs="Arial"/>
          </w:rPr>
          <w:delText xml:space="preserve">boxplots </w:delText>
        </w:r>
      </w:del>
      <w:ins w:id="2458" w:author="Dan Kliebenstein" w:date="2019-08-16T15:41:00Z">
        <w:r w:rsidR="00F2664F">
          <w:rPr>
            <w:rFonts w:ascii="Arial" w:hAnsi="Arial" w:cs="Arial"/>
          </w:rPr>
          <w:t>histograms</w:t>
        </w:r>
        <w:r w:rsidR="00F2664F" w:rsidRPr="00842D58">
          <w:rPr>
            <w:rFonts w:ascii="Arial" w:hAnsi="Arial" w:cs="Arial"/>
          </w:rPr>
          <w:t xml:space="preserve"> </w:t>
        </w:r>
      </w:ins>
      <w:r w:rsidRPr="00842D58">
        <w:rPr>
          <w:rFonts w:ascii="Arial" w:hAnsi="Arial" w:cs="Arial"/>
        </w:rPr>
        <w:t xml:space="preserve">encompass the top 1 SNP associated with each transcript. Box edges delimit the first and third </w:t>
      </w:r>
      <w:proofErr w:type="gramStart"/>
      <w:r w:rsidRPr="00842D58">
        <w:rPr>
          <w:rFonts w:ascii="Arial" w:hAnsi="Arial" w:cs="Arial"/>
        </w:rPr>
        <w:t>quartile,</w:t>
      </w:r>
      <w:proofErr w:type="gramEnd"/>
      <w:r w:rsidRPr="00842D58">
        <w:rPr>
          <w:rFonts w:ascii="Arial" w:hAnsi="Arial" w:cs="Arial"/>
        </w:rPr>
        <w:t xml:space="preserve"> the thick center line delimits the median. Whiskers extend to 1.5 times the interquartile range and additional points indicate outliers. </w:t>
      </w:r>
    </w:p>
    <w:p w14:paraId="3A1049DB" w14:textId="2EA46E6D"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proofErr w:type="gramStart"/>
      <w:r w:rsidRPr="00842D58">
        <w:rPr>
          <w:rFonts w:ascii="Arial" w:hAnsi="Arial" w:cs="Arial"/>
          <w:b/>
          <w:bCs/>
        </w:rPr>
        <w:t xml:space="preserve">Manhattan-type plot of GEMMA results of </w:t>
      </w:r>
      <w:proofErr w:type="spellStart"/>
      <w:r w:rsidRPr="00842D58">
        <w:rPr>
          <w:rFonts w:ascii="Arial" w:hAnsi="Arial" w:cs="Arial"/>
          <w:b/>
          <w:bCs/>
        </w:rPr>
        <w:t>transcriptome</w:t>
      </w:r>
      <w:proofErr w:type="spellEnd"/>
      <w:r w:rsidRPr="00842D58">
        <w:rPr>
          <w:rFonts w:ascii="Arial" w:hAnsi="Arial" w:cs="Arial"/>
          <w:b/>
          <w:bCs/>
        </w:rPr>
        <w:t xml:space="preserve">-wide </w:t>
      </w:r>
      <w:r w:rsidRPr="00842D58">
        <w:rPr>
          <w:rFonts w:ascii="Arial" w:hAnsi="Arial" w:cs="Arial"/>
          <w:b/>
          <w:bCs/>
          <w:i/>
          <w:iCs/>
        </w:rPr>
        <w:t xml:space="preserve">B. </w:t>
      </w:r>
      <w:proofErr w:type="spellStart"/>
      <w:r w:rsidRPr="00842D58">
        <w:rPr>
          <w:rFonts w:ascii="Arial" w:hAnsi="Arial" w:cs="Arial"/>
          <w:b/>
          <w:bCs/>
          <w:i/>
          <w:iCs/>
        </w:rPr>
        <w:t>cinerea</w:t>
      </w:r>
      <w:proofErr w:type="spellEnd"/>
      <w:r w:rsidRPr="00842D58">
        <w:rPr>
          <w:rFonts w:ascii="Arial" w:hAnsi="Arial" w:cs="Arial"/>
          <w:b/>
          <w:bCs/>
        </w:rPr>
        <w:t xml:space="preserve"> expression phenotypes.</w:t>
      </w:r>
      <w:proofErr w:type="gramEnd"/>
      <w:r w:rsidRPr="00842D58">
        <w:rPr>
          <w:rFonts w:ascii="Arial" w:hAnsi="Arial" w:cs="Arial"/>
          <w:b/>
          <w:bCs/>
        </w:rPr>
        <w:t xml:space="preserve"> </w:t>
      </w:r>
      <w:r w:rsidRPr="00842D58">
        <w:rPr>
          <w:rFonts w:ascii="Arial" w:hAnsi="Arial" w:cs="Arial"/>
          <w:bCs/>
        </w:rPr>
        <w:t xml:space="preserve">Each point represents a single transcript-SNP </w:t>
      </w:r>
      <w:r w:rsidR="004737AB">
        <w:rPr>
          <w:rFonts w:ascii="Arial" w:hAnsi="Arial" w:cs="Arial"/>
          <w:bCs/>
          <w:i/>
        </w:rPr>
        <w:t>P</w:t>
      </w:r>
      <w:r w:rsidRPr="00842D58">
        <w:rPr>
          <w:rFonts w:ascii="Arial" w:hAnsi="Arial" w:cs="Arial"/>
          <w:bCs/>
        </w:rPr>
        <w:t xml:space="preserve">-value of association. </w:t>
      </w:r>
      <w:r w:rsidRPr="00842D58">
        <w:rPr>
          <w:rFonts w:ascii="Arial" w:hAnsi="Arial" w:cs="Arial"/>
        </w:rPr>
        <w:t xml:space="preserve">Panel </w:t>
      </w:r>
      <w:proofErr w:type="gramStart"/>
      <w:r w:rsidRPr="00842D58">
        <w:rPr>
          <w:rFonts w:ascii="Arial" w:hAnsi="Arial" w:cs="Arial"/>
        </w:rPr>
        <w:t>a is</w:t>
      </w:r>
      <w:proofErr w:type="gramEnd"/>
      <w:r w:rsidRPr="00842D58">
        <w:rPr>
          <w:rFonts w:ascii="Arial" w:hAnsi="Arial" w:cs="Arial"/>
        </w:rPr>
        <w:t xml:space="preserve"> a Manhattan-type plot of the top 1 SNP hit per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rPr>
        <w:t xml:space="preserve">. </w:t>
      </w:r>
    </w:p>
    <w:p w14:paraId="1DEE266F" w14:textId="23A85913" w:rsidR="003D14D0" w:rsidRPr="00F60B34"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proofErr w:type="gramStart"/>
      <w:r w:rsidRPr="00842D58">
        <w:rPr>
          <w:rFonts w:ascii="Arial" w:hAnsi="Arial" w:cs="Arial"/>
          <w:b/>
          <w:bCs/>
        </w:rPr>
        <w:t xml:space="preserve">Distance between transcript center and top SNP location for all </w:t>
      </w:r>
      <w:r w:rsidRPr="00842D58">
        <w:rPr>
          <w:rFonts w:ascii="Arial" w:hAnsi="Arial" w:cs="Arial"/>
          <w:b/>
          <w:bCs/>
          <w:i/>
          <w:iCs/>
        </w:rPr>
        <w:t xml:space="preserve">B. </w:t>
      </w:r>
      <w:proofErr w:type="spellStart"/>
      <w:r w:rsidRPr="00842D58">
        <w:rPr>
          <w:rFonts w:ascii="Arial" w:hAnsi="Arial" w:cs="Arial"/>
          <w:b/>
          <w:bCs/>
          <w:i/>
          <w:iCs/>
        </w:rPr>
        <w:t>cinerea</w:t>
      </w:r>
      <w:proofErr w:type="spellEnd"/>
      <w:r w:rsidRPr="00842D58">
        <w:rPr>
          <w:rFonts w:ascii="Arial" w:hAnsi="Arial" w:cs="Arial"/>
          <w:b/>
          <w:bCs/>
          <w:i/>
          <w:iCs/>
        </w:rPr>
        <w:t xml:space="preserve">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w:t>
      </w:r>
      <w:proofErr w:type="gramEnd"/>
      <w:r w:rsidRPr="00842D58">
        <w:rPr>
          <w:rFonts w:ascii="Arial" w:hAnsi="Arial" w:cs="Arial"/>
          <w:b/>
          <w:bCs/>
        </w:rPr>
        <w:t xml:space="preserve"> </w:t>
      </w:r>
      <w:r w:rsidRPr="00F60B34">
        <w:rPr>
          <w:rFonts w:ascii="Arial" w:hAnsi="Arial" w:cs="Arial"/>
        </w:rPr>
        <w:t xml:space="preserve">Distances are in Mb, including only top SNPs on the same chromosome as the focal gene. Panel a data include the top 1 SNP identified by GEMMA association with each transcript expression profile (lowest </w:t>
      </w:r>
      <w:r w:rsidR="004737AB" w:rsidRPr="00F60B34">
        <w:rPr>
          <w:rFonts w:ascii="Arial" w:hAnsi="Arial" w:cs="Arial"/>
          <w:i/>
        </w:rPr>
        <w:t>P</w:t>
      </w:r>
      <w:r w:rsidRPr="00F60B34">
        <w:rPr>
          <w:rFonts w:ascii="Arial" w:hAnsi="Arial" w:cs="Arial"/>
        </w:rPr>
        <w:t>-value for association). Panel b describes the length of individua</w:t>
      </w:r>
      <w:r w:rsidRPr="00432750">
        <w:rPr>
          <w:rFonts w:ascii="Arial" w:hAnsi="Arial" w:cs="Arial"/>
        </w:rPr>
        <w:t xml:space="preserve">l chromosomes. Panel c data include the shortest distance between transcript genomic </w:t>
      </w:r>
      <w:proofErr w:type="gramStart"/>
      <w:r w:rsidRPr="00432750">
        <w:rPr>
          <w:rFonts w:ascii="Arial" w:hAnsi="Arial" w:cs="Arial"/>
        </w:rPr>
        <w:t>location</w:t>
      </w:r>
      <w:proofErr w:type="gramEnd"/>
      <w:r w:rsidRPr="00432750">
        <w:rPr>
          <w:rFonts w:ascii="Arial" w:hAnsi="Arial" w:cs="Arial"/>
        </w:rPr>
        <w:t xml:space="preserve"> and top 1 SNP identified by GEMMA association with each transcript expression profile (lowest </w:t>
      </w:r>
      <w:r w:rsidR="004737AB" w:rsidRPr="00F60B34">
        <w:rPr>
          <w:rFonts w:ascii="Arial" w:hAnsi="Arial" w:cs="Arial"/>
          <w:i/>
        </w:rPr>
        <w:t>P</w:t>
      </w:r>
      <w:r w:rsidRPr="00F60B34">
        <w:rPr>
          <w:rFonts w:ascii="Arial" w:hAnsi="Arial" w:cs="Arial"/>
        </w:rPr>
        <w:t xml:space="preserve">-value for association) out of 5 permutations. </w:t>
      </w:r>
    </w:p>
    <w:p w14:paraId="5D6D24E6" w14:textId="5DFECFAE" w:rsidR="009E2635" w:rsidRPr="00F60B34" w:rsidRDefault="009E2635" w:rsidP="003D14D0">
      <w:pPr>
        <w:rPr>
          <w:ins w:id="2459" w:author="Dan Kliebenstein" w:date="2019-08-30T11:43:00Z"/>
          <w:rFonts w:ascii="Arial" w:eastAsia="Times New Roman" w:hAnsi="Arial" w:cs="Arial"/>
          <w:rPrChange w:id="2460" w:author="Dan Kliebenstein" w:date="2019-09-25T09:57:00Z">
            <w:rPr>
              <w:ins w:id="2461" w:author="Dan Kliebenstein" w:date="2019-08-30T11:43:00Z"/>
              <w:rFonts w:ascii="Arial" w:hAnsi="Arial" w:cs="Arial"/>
              <w:b/>
            </w:rPr>
          </w:rPrChange>
        </w:rPr>
      </w:pPr>
      <w:ins w:id="2462" w:author="Dan Kliebenstein" w:date="2019-08-30T11:43:00Z">
        <w:r w:rsidRPr="00F60B34">
          <w:rPr>
            <w:rFonts w:ascii="Arial" w:hAnsi="Arial" w:cs="Arial"/>
            <w:b/>
          </w:rPr>
          <w:t xml:space="preserve">Figure S4. </w:t>
        </w:r>
      </w:ins>
      <w:ins w:id="2463" w:author="Céline" w:date="2019-09-13T13:46:00Z">
        <w:r w:rsidR="00837F1B" w:rsidRPr="00F60B34">
          <w:rPr>
            <w:rFonts w:ascii="Arial" w:eastAsia="Times New Roman" w:hAnsi="Arial" w:cs="Arial"/>
            <w:b/>
            <w:rPrChange w:id="2464" w:author="Dan Kliebenstein" w:date="2019-09-25T09:57:00Z">
              <w:rPr>
                <w:rFonts w:eastAsia="Times New Roman" w:cs="Times New Roman"/>
              </w:rPr>
            </w:rPrChange>
          </w:rPr>
          <w:t xml:space="preserve">Distribution of </w:t>
        </w:r>
      </w:ins>
      <w:ins w:id="2465" w:author="Dan Kliebenstein" w:date="2019-09-13T16:11:00Z">
        <w:r w:rsidR="00BE792E" w:rsidRPr="00F60B34">
          <w:rPr>
            <w:rFonts w:ascii="Arial" w:eastAsia="Times New Roman" w:hAnsi="Arial" w:cs="Arial"/>
            <w:b/>
            <w:rPrChange w:id="2466" w:author="Dan Kliebenstein" w:date="2019-09-25T09:57:00Z">
              <w:rPr>
                <w:rFonts w:eastAsia="Times New Roman" w:cs="Times New Roman"/>
              </w:rPr>
            </w:rPrChange>
          </w:rPr>
          <w:t xml:space="preserve">the </w:t>
        </w:r>
      </w:ins>
      <w:ins w:id="2467" w:author="Céline" w:date="2019-09-13T13:46:00Z">
        <w:r w:rsidR="00837F1B" w:rsidRPr="00F60B34">
          <w:rPr>
            <w:rFonts w:ascii="Arial" w:eastAsia="Times New Roman" w:hAnsi="Arial" w:cs="Arial"/>
            <w:b/>
            <w:rPrChange w:id="2468" w:author="Dan Kliebenstein" w:date="2019-09-25T09:57:00Z">
              <w:rPr>
                <w:rFonts w:eastAsia="Times New Roman" w:cs="Times New Roman"/>
              </w:rPr>
            </w:rPrChange>
          </w:rPr>
          <w:t xml:space="preserve">rank percentile </w:t>
        </w:r>
        <w:del w:id="2469" w:author="Dan Kliebenstein" w:date="2019-09-13T16:11:00Z">
          <w:r w:rsidR="00837F1B" w:rsidRPr="00F60B34" w:rsidDel="00BE792E">
            <w:rPr>
              <w:rFonts w:ascii="Arial" w:eastAsia="Times New Roman" w:hAnsi="Arial" w:cs="Arial"/>
              <w:b/>
              <w:rPrChange w:id="2470" w:author="Dan Kliebenstein" w:date="2019-09-25T09:57:00Z">
                <w:rPr>
                  <w:rFonts w:eastAsia="Times New Roman" w:cs="Times New Roman"/>
                </w:rPr>
              </w:rPrChange>
            </w:rPr>
            <w:delText xml:space="preserve">of </w:delText>
          </w:r>
        </w:del>
        <w:r w:rsidR="00837F1B" w:rsidRPr="00F60B34">
          <w:rPr>
            <w:rFonts w:ascii="Arial" w:eastAsia="Times New Roman" w:hAnsi="Arial" w:cs="Arial"/>
            <w:b/>
            <w:rPrChange w:id="2471" w:author="Dan Kliebenstein" w:date="2019-09-25T09:57:00Z">
              <w:rPr>
                <w:rFonts w:eastAsia="Times New Roman" w:cs="Times New Roman"/>
              </w:rPr>
            </w:rPrChange>
          </w:rPr>
          <w:t xml:space="preserve">p-values </w:t>
        </w:r>
        <w:del w:id="2472" w:author="Dan Kliebenstein" w:date="2019-09-13T16:11:00Z">
          <w:r w:rsidR="00837F1B" w:rsidRPr="00F60B34" w:rsidDel="00BE792E">
            <w:rPr>
              <w:rFonts w:ascii="Arial" w:eastAsia="Times New Roman" w:hAnsi="Arial" w:cs="Arial"/>
              <w:b/>
              <w:rPrChange w:id="2473" w:author="Dan Kliebenstein" w:date="2019-09-25T09:57:00Z">
                <w:rPr>
                  <w:rFonts w:eastAsia="Times New Roman" w:cs="Times New Roman"/>
                </w:rPr>
              </w:rPrChange>
            </w:rPr>
            <w:delText>of</w:delText>
          </w:r>
        </w:del>
      </w:ins>
      <w:ins w:id="2474" w:author="Dan Kliebenstein" w:date="2019-09-13T16:11:00Z">
        <w:r w:rsidR="00BE792E" w:rsidRPr="00F60B34">
          <w:rPr>
            <w:rFonts w:ascii="Arial" w:eastAsia="Times New Roman" w:hAnsi="Arial" w:cs="Arial"/>
            <w:b/>
            <w:rPrChange w:id="2475" w:author="Dan Kliebenstein" w:date="2019-09-25T09:57:00Z">
              <w:rPr>
                <w:rFonts w:eastAsia="Times New Roman" w:cs="Times New Roman"/>
              </w:rPr>
            </w:rPrChange>
          </w:rPr>
          <w:t>for</w:t>
        </w:r>
      </w:ins>
      <w:ins w:id="2476" w:author="Céline" w:date="2019-09-13T13:46:00Z">
        <w:r w:rsidR="00837F1B" w:rsidRPr="00F60B34">
          <w:rPr>
            <w:rFonts w:ascii="Arial" w:eastAsia="Times New Roman" w:hAnsi="Arial" w:cs="Arial"/>
            <w:b/>
            <w:rPrChange w:id="2477" w:author="Dan Kliebenstein" w:date="2019-09-25T09:57:00Z">
              <w:rPr>
                <w:rFonts w:eastAsia="Times New Roman" w:cs="Times New Roman"/>
              </w:rPr>
            </w:rPrChange>
          </w:rPr>
          <w:t xml:space="preserve"> local SNPs</w:t>
        </w:r>
      </w:ins>
      <w:ins w:id="2478" w:author="Dan Kliebenstein" w:date="2019-09-13T16:11:00Z">
        <w:r w:rsidR="00BE792E" w:rsidRPr="00F60B34">
          <w:rPr>
            <w:rFonts w:ascii="Arial" w:eastAsia="Times New Roman" w:hAnsi="Arial" w:cs="Arial"/>
            <w:b/>
            <w:rPrChange w:id="2479" w:author="Dan Kliebenstein" w:date="2019-09-25T09:57:00Z">
              <w:rPr>
                <w:rFonts w:eastAsia="Times New Roman" w:cs="Times New Roman"/>
              </w:rPr>
            </w:rPrChange>
          </w:rPr>
          <w:t>.</w:t>
        </w:r>
        <w:r w:rsidR="00BE792E" w:rsidRPr="00F60B34">
          <w:rPr>
            <w:rFonts w:ascii="Arial" w:eastAsia="Times New Roman" w:hAnsi="Arial" w:cs="Arial"/>
            <w:rPrChange w:id="2480" w:author="Dan Kliebenstein" w:date="2019-09-25T09:57:00Z">
              <w:rPr>
                <w:rFonts w:eastAsia="Times New Roman" w:cs="Times New Roman"/>
              </w:rPr>
            </w:rPrChange>
          </w:rPr>
          <w:t xml:space="preserve"> Local SNPs are defined as within the transcript or within </w:t>
        </w:r>
      </w:ins>
      <w:ins w:id="2481" w:author="Céline" w:date="2019-09-17T19:29:00Z">
        <w:r w:rsidR="00EC2421" w:rsidRPr="00F60B34">
          <w:rPr>
            <w:rFonts w:ascii="Arial" w:eastAsia="Times New Roman" w:hAnsi="Arial" w:cs="Arial"/>
            <w:rPrChange w:id="2482" w:author="Dan Kliebenstein" w:date="2019-09-25T09:57:00Z">
              <w:rPr>
                <w:rFonts w:eastAsia="Times New Roman" w:cs="Times New Roman"/>
              </w:rPr>
            </w:rPrChange>
          </w:rPr>
          <w:t xml:space="preserve">1kb </w:t>
        </w:r>
      </w:ins>
      <w:ins w:id="2483" w:author="Dan Kliebenstein" w:date="2019-09-13T16:11:00Z">
        <w:del w:id="2484" w:author="Céline" w:date="2019-09-17T19:29:00Z">
          <w:r w:rsidR="00BE792E" w:rsidRPr="00F60B34" w:rsidDel="00EC2421">
            <w:rPr>
              <w:rFonts w:ascii="Arial" w:eastAsia="Times New Roman" w:hAnsi="Arial" w:cs="Arial"/>
              <w:rPrChange w:id="2485" w:author="Dan Kliebenstein" w:date="2019-09-25T09:57:00Z">
                <w:rPr>
                  <w:rFonts w:eastAsia="Times New Roman" w:cs="Times New Roman"/>
                </w:rPr>
              </w:rPrChange>
            </w:rPr>
            <w:delText xml:space="preserve">500 bp </w:delText>
          </w:r>
        </w:del>
        <w:r w:rsidR="00BE792E" w:rsidRPr="00F60B34">
          <w:rPr>
            <w:rFonts w:ascii="Arial" w:eastAsia="Times New Roman" w:hAnsi="Arial" w:cs="Arial"/>
            <w:rPrChange w:id="2486" w:author="Dan Kliebenstein" w:date="2019-09-25T09:57:00Z">
              <w:rPr>
                <w:rFonts w:eastAsia="Times New Roman" w:cs="Times New Roman"/>
              </w:rPr>
            </w:rPrChange>
          </w:rPr>
          <w:t>of the beginning or end of the transcript</w:t>
        </w:r>
      </w:ins>
      <w:ins w:id="2487" w:author="Céline" w:date="2019-09-17T19:29:00Z">
        <w:r w:rsidR="00EC2421" w:rsidRPr="00F60B34">
          <w:rPr>
            <w:rFonts w:ascii="Arial" w:eastAsia="Times New Roman" w:hAnsi="Arial" w:cs="Arial"/>
            <w:rPrChange w:id="2488" w:author="Dan Kliebenstein" w:date="2019-09-25T09:57:00Z">
              <w:rPr>
                <w:rFonts w:eastAsia="Times New Roman" w:cs="Times New Roman"/>
              </w:rPr>
            </w:rPrChange>
          </w:rPr>
          <w:t>.</w:t>
        </w:r>
      </w:ins>
      <w:ins w:id="2489" w:author="Céline" w:date="2019-09-13T13:46:00Z">
        <w:del w:id="2490" w:author="Dan Kliebenstein" w:date="2019-09-13T16:12:00Z">
          <w:r w:rsidR="00837F1B" w:rsidRPr="00F60B34" w:rsidDel="00BE792E">
            <w:rPr>
              <w:rFonts w:ascii="Arial" w:eastAsia="Times New Roman" w:hAnsi="Arial" w:cs="Arial"/>
              <w:rPrChange w:id="2491" w:author="Dan Kliebenstein" w:date="2019-09-25T09:57:00Z">
                <w:rPr>
                  <w:rFonts w:eastAsia="Times New Roman" w:cs="Times New Roman"/>
                </w:rPr>
              </w:rPrChange>
            </w:rPr>
            <w:delText xml:space="preserve"> (transcript location and in 500bp each direction).</w:delText>
          </w:r>
        </w:del>
        <w:r w:rsidR="00837F1B" w:rsidRPr="00F60B34">
          <w:rPr>
            <w:rFonts w:ascii="Arial" w:eastAsia="Times New Roman" w:hAnsi="Arial" w:cs="Arial"/>
            <w:rPrChange w:id="2492" w:author="Dan Kliebenstein" w:date="2019-09-25T09:57:00Z">
              <w:rPr>
                <w:rFonts w:eastAsia="Times New Roman" w:cs="Times New Roman"/>
              </w:rPr>
            </w:rPrChange>
          </w:rPr>
          <w:t xml:space="preserve"> </w:t>
        </w:r>
        <w:del w:id="2493" w:author="Dan Kliebenstein" w:date="2019-09-13T16:13:00Z">
          <w:r w:rsidR="00837F1B" w:rsidRPr="00F60B34" w:rsidDel="00BE792E">
            <w:rPr>
              <w:rFonts w:ascii="Arial" w:eastAsia="Times New Roman" w:hAnsi="Arial" w:cs="Arial"/>
              <w:rPrChange w:id="2494" w:author="Dan Kliebenstein" w:date="2019-09-25T09:57:00Z">
                <w:rPr>
                  <w:rFonts w:eastAsia="Times New Roman" w:cs="Times New Roman"/>
                </w:rPr>
              </w:rPrChange>
            </w:rPr>
            <w:delText>a)</w:delText>
          </w:r>
        </w:del>
      </w:ins>
      <w:ins w:id="2495" w:author="Dan Kliebenstein" w:date="2019-09-13T16:13:00Z">
        <w:r w:rsidR="00BE792E" w:rsidRPr="00F60B34">
          <w:rPr>
            <w:rFonts w:ascii="Arial" w:eastAsia="Times New Roman" w:hAnsi="Arial" w:cs="Arial"/>
            <w:rPrChange w:id="2496" w:author="Dan Kliebenstein" w:date="2019-09-25T09:57:00Z">
              <w:rPr>
                <w:rFonts w:eastAsia="Times New Roman" w:cs="Times New Roman"/>
              </w:rPr>
            </w:rPrChange>
          </w:rPr>
          <w:t xml:space="preserve">Panel a </w:t>
        </w:r>
        <w:r w:rsidR="00BE792E" w:rsidRPr="00F60B34">
          <w:rPr>
            <w:rFonts w:ascii="Arial" w:eastAsia="Times New Roman" w:hAnsi="Arial" w:cs="Arial"/>
            <w:rPrChange w:id="2497" w:author="Dan Kliebenstein" w:date="2019-09-25T09:57:00Z">
              <w:rPr>
                <w:rFonts w:eastAsia="Times New Roman" w:cs="Times New Roman"/>
              </w:rPr>
            </w:rPrChange>
          </w:rPr>
          <w:lastRenderedPageBreak/>
          <w:t xml:space="preserve">shows the </w:t>
        </w:r>
      </w:ins>
      <w:ins w:id="2498" w:author="Céline" w:date="2019-09-13T13:46:00Z">
        <w:del w:id="2499" w:author="Dan Kliebenstein" w:date="2019-09-13T16:13:00Z">
          <w:r w:rsidR="00837F1B" w:rsidRPr="00F60B34" w:rsidDel="00BE792E">
            <w:rPr>
              <w:rFonts w:ascii="Arial" w:eastAsia="Times New Roman" w:hAnsi="Arial" w:cs="Arial"/>
              <w:rPrChange w:id="2500" w:author="Dan Kliebenstein" w:date="2019-09-25T09:57:00Z">
                <w:rPr>
                  <w:rFonts w:eastAsia="Times New Roman" w:cs="Times New Roman"/>
                </w:rPr>
              </w:rPrChange>
            </w:rPr>
            <w:delText xml:space="preserve"> </w:delText>
          </w:r>
        </w:del>
      </w:ins>
      <w:ins w:id="2501" w:author="Céline" w:date="2019-09-13T13:47:00Z">
        <w:del w:id="2502" w:author="Dan Kliebenstein" w:date="2019-09-13T16:13:00Z">
          <w:r w:rsidR="00837F1B" w:rsidRPr="00F60B34" w:rsidDel="00BE792E">
            <w:rPr>
              <w:rFonts w:ascii="Arial" w:eastAsia="Times New Roman" w:hAnsi="Arial" w:cs="Arial"/>
              <w:rPrChange w:id="2503" w:author="Dan Kliebenstein" w:date="2019-09-25T09:57:00Z">
                <w:rPr>
                  <w:rFonts w:eastAsia="Times New Roman" w:cs="Times New Roman"/>
                </w:rPr>
              </w:rPrChange>
            </w:rPr>
            <w:delText>R</w:delText>
          </w:r>
        </w:del>
      </w:ins>
      <w:ins w:id="2504" w:author="Céline" w:date="2019-09-17T19:30:00Z">
        <w:r w:rsidR="00EC2421" w:rsidRPr="00F60B34">
          <w:rPr>
            <w:rFonts w:ascii="Arial" w:eastAsia="Times New Roman" w:hAnsi="Arial" w:cs="Arial"/>
            <w:rPrChange w:id="2505" w:author="Dan Kliebenstein" w:date="2019-09-25T09:57:00Z">
              <w:rPr>
                <w:rFonts w:eastAsia="Times New Roman" w:cs="Times New Roman"/>
              </w:rPr>
            </w:rPrChange>
          </w:rPr>
          <w:t>r</w:t>
        </w:r>
      </w:ins>
      <w:ins w:id="2506" w:author="Dan Kliebenstein" w:date="2019-09-13T16:13:00Z">
        <w:del w:id="2507" w:author="Céline" w:date="2019-09-17T19:30:00Z">
          <w:r w:rsidR="00BE792E" w:rsidRPr="00F60B34" w:rsidDel="00EC2421">
            <w:rPr>
              <w:rFonts w:ascii="Arial" w:eastAsia="Times New Roman" w:hAnsi="Arial" w:cs="Arial"/>
              <w:rPrChange w:id="2508" w:author="Dan Kliebenstein" w:date="2019-09-25T09:57:00Z">
                <w:rPr>
                  <w:rFonts w:eastAsia="Times New Roman" w:cs="Times New Roman"/>
                </w:rPr>
              </w:rPrChange>
            </w:rPr>
            <w:delText>R</w:delText>
          </w:r>
        </w:del>
      </w:ins>
      <w:ins w:id="2509" w:author="Céline" w:date="2019-09-13T13:47:00Z">
        <w:r w:rsidR="00837F1B" w:rsidRPr="00F60B34">
          <w:rPr>
            <w:rFonts w:ascii="Arial" w:eastAsia="Times New Roman" w:hAnsi="Arial" w:cs="Arial"/>
            <w:rPrChange w:id="2510" w:author="Dan Kliebenstein" w:date="2019-09-25T09:57:00Z">
              <w:rPr>
                <w:rFonts w:eastAsia="Times New Roman" w:cs="Times New Roman"/>
              </w:rPr>
            </w:rPrChange>
          </w:rPr>
          <w:t>ank percentiles of</w:t>
        </w:r>
      </w:ins>
      <w:ins w:id="2511" w:author="Céline" w:date="2019-09-13T13:46:00Z">
        <w:r w:rsidR="00837F1B" w:rsidRPr="00F60B34">
          <w:rPr>
            <w:rFonts w:ascii="Arial" w:eastAsia="Times New Roman" w:hAnsi="Arial" w:cs="Arial"/>
            <w:rPrChange w:id="2512" w:author="Dan Kliebenstein" w:date="2019-09-25T09:57:00Z">
              <w:rPr>
                <w:rFonts w:eastAsia="Times New Roman" w:cs="Times New Roman"/>
              </w:rPr>
            </w:rPrChange>
          </w:rPr>
          <w:t xml:space="preserve"> local</w:t>
        </w:r>
      </w:ins>
      <w:ins w:id="2513" w:author="Céline" w:date="2019-09-17T19:30:00Z">
        <w:r w:rsidR="00EC2421" w:rsidRPr="00F60B34">
          <w:rPr>
            <w:rFonts w:ascii="Arial" w:eastAsia="Times New Roman" w:hAnsi="Arial" w:cs="Arial"/>
            <w:rPrChange w:id="2514" w:author="Dan Kliebenstein" w:date="2019-09-25T09:57:00Z">
              <w:rPr>
                <w:rFonts w:eastAsia="Times New Roman" w:cs="Times New Roman"/>
              </w:rPr>
            </w:rPrChange>
          </w:rPr>
          <w:t xml:space="preserve"> </w:t>
        </w:r>
        <w:del w:id="2515" w:author="Dan Kliebenstein" w:date="2019-09-25T09:57:00Z">
          <w:r w:rsidR="00EC2421" w:rsidRPr="00F60B34" w:rsidDel="00F60B34">
            <w:rPr>
              <w:rFonts w:ascii="Arial" w:eastAsia="Times New Roman" w:hAnsi="Arial" w:cs="Arial"/>
              <w:rPrChange w:id="2516" w:author="Dan Kliebenstein" w:date="2019-09-25T09:57:00Z">
                <w:rPr>
                  <w:rFonts w:eastAsia="Times New Roman" w:cs="Times New Roman"/>
                </w:rPr>
              </w:rPrChange>
            </w:rPr>
            <w:delText xml:space="preserve"> </w:delText>
          </w:r>
        </w:del>
        <w:r w:rsidR="003B5310" w:rsidRPr="003B5310">
          <w:rPr>
            <w:rFonts w:ascii="Arial" w:eastAsia="Times New Roman" w:hAnsi="Arial" w:cs="Arial"/>
          </w:rPr>
          <w:t>top</w:t>
        </w:r>
      </w:ins>
      <w:ins w:id="2517" w:author="Céline" w:date="2019-09-13T13:46:00Z">
        <w:r w:rsidR="00837F1B" w:rsidRPr="00F60B34">
          <w:rPr>
            <w:rFonts w:ascii="Arial" w:eastAsia="Times New Roman" w:hAnsi="Arial" w:cs="Arial"/>
            <w:rPrChange w:id="2518" w:author="Dan Kliebenstein" w:date="2019-09-25T09:57:00Z">
              <w:rPr>
                <w:rFonts w:eastAsia="Times New Roman" w:cs="Times New Roman"/>
              </w:rPr>
            </w:rPrChange>
          </w:rPr>
          <w:t xml:space="preserve"> SNPs for 9</w:t>
        </w:r>
      </w:ins>
      <w:ins w:id="2519" w:author="Dan Kliebenstein" w:date="2019-09-13T16:12:00Z">
        <w:r w:rsidR="00BE792E" w:rsidRPr="00F60B34">
          <w:rPr>
            <w:rFonts w:ascii="Arial" w:eastAsia="Times New Roman" w:hAnsi="Arial" w:cs="Arial"/>
            <w:rPrChange w:id="2520" w:author="Dan Kliebenstein" w:date="2019-09-25T09:57:00Z">
              <w:rPr>
                <w:rFonts w:eastAsia="Times New Roman" w:cs="Times New Roman"/>
              </w:rPr>
            </w:rPrChange>
          </w:rPr>
          <w:t>,</w:t>
        </w:r>
      </w:ins>
      <w:ins w:id="2521" w:author="Céline" w:date="2019-09-13T13:46:00Z">
        <w:r w:rsidR="00837F1B" w:rsidRPr="00F60B34">
          <w:rPr>
            <w:rFonts w:ascii="Arial" w:eastAsia="Times New Roman" w:hAnsi="Arial" w:cs="Arial"/>
            <w:rPrChange w:id="2522" w:author="Dan Kliebenstein" w:date="2019-09-25T09:57:00Z">
              <w:rPr>
                <w:rFonts w:eastAsia="Times New Roman" w:cs="Times New Roman"/>
              </w:rPr>
            </w:rPrChange>
          </w:rPr>
          <w:t>267</w:t>
        </w:r>
      </w:ins>
      <w:ins w:id="2523" w:author="Céline" w:date="2019-09-13T13:47:00Z">
        <w:r w:rsidR="00837F1B" w:rsidRPr="00F60B34">
          <w:rPr>
            <w:rFonts w:ascii="Arial" w:eastAsia="Times New Roman" w:hAnsi="Arial" w:cs="Arial"/>
            <w:rPrChange w:id="2524" w:author="Dan Kliebenstein" w:date="2019-09-25T09:57:00Z">
              <w:rPr>
                <w:rFonts w:eastAsia="Times New Roman" w:cs="Times New Roman"/>
              </w:rPr>
            </w:rPrChange>
          </w:rPr>
          <w:t xml:space="preserve"> </w:t>
        </w:r>
        <w:r w:rsidR="00837F1B" w:rsidRPr="00F60B34">
          <w:rPr>
            <w:rFonts w:ascii="Arial" w:eastAsia="Times New Roman" w:hAnsi="Arial" w:cs="Arial"/>
            <w:i/>
            <w:rPrChange w:id="2525" w:author="Dan Kliebenstein" w:date="2019-09-25T09:57:00Z">
              <w:rPr>
                <w:rFonts w:eastAsia="Times New Roman" w:cs="Times New Roman"/>
                <w:i/>
              </w:rPr>
            </w:rPrChange>
          </w:rPr>
          <w:t xml:space="preserve">B. </w:t>
        </w:r>
        <w:proofErr w:type="spellStart"/>
        <w:r w:rsidR="00837F1B" w:rsidRPr="00F60B34">
          <w:rPr>
            <w:rFonts w:ascii="Arial" w:eastAsia="Times New Roman" w:hAnsi="Arial" w:cs="Arial"/>
            <w:i/>
            <w:rPrChange w:id="2526" w:author="Dan Kliebenstein" w:date="2019-09-25T09:57:00Z">
              <w:rPr>
                <w:rFonts w:eastAsia="Times New Roman" w:cs="Times New Roman"/>
                <w:i/>
              </w:rPr>
            </w:rPrChange>
          </w:rPr>
          <w:t>cinerea</w:t>
        </w:r>
      </w:ins>
      <w:proofErr w:type="spellEnd"/>
      <w:ins w:id="2527" w:author="Céline" w:date="2019-09-13T13:46:00Z">
        <w:r w:rsidR="00EC2421" w:rsidRPr="00F60B34">
          <w:rPr>
            <w:rFonts w:ascii="Arial" w:eastAsia="Times New Roman" w:hAnsi="Arial" w:cs="Arial"/>
            <w:rPrChange w:id="2528" w:author="Dan Kliebenstein" w:date="2019-09-25T09:57:00Z">
              <w:rPr>
                <w:rFonts w:eastAsia="Times New Roman" w:cs="Times New Roman"/>
              </w:rPr>
            </w:rPrChange>
          </w:rPr>
          <w:t xml:space="preserve"> transcripts. The median was 16</w:t>
        </w:r>
        <w:r w:rsidR="00837F1B" w:rsidRPr="00F60B34">
          <w:rPr>
            <w:rFonts w:ascii="Arial" w:eastAsia="Times New Roman" w:hAnsi="Arial" w:cs="Arial"/>
            <w:rPrChange w:id="2529" w:author="Dan Kliebenstein" w:date="2019-09-25T09:57:00Z">
              <w:rPr>
                <w:rFonts w:eastAsia="Times New Roman" w:cs="Times New Roman"/>
              </w:rPr>
            </w:rPrChange>
          </w:rPr>
          <w:t xml:space="preserve"> SNPs per transcript. </w:t>
        </w:r>
        <w:del w:id="2530" w:author="Dan Kliebenstein" w:date="2019-09-13T16:13:00Z">
          <w:r w:rsidR="00837F1B" w:rsidRPr="00F60B34" w:rsidDel="00BE792E">
            <w:rPr>
              <w:rFonts w:ascii="Arial" w:eastAsia="Times New Roman" w:hAnsi="Arial" w:cs="Arial"/>
              <w:rPrChange w:id="2531" w:author="Dan Kliebenstein" w:date="2019-09-25T09:57:00Z">
                <w:rPr>
                  <w:rFonts w:eastAsia="Times New Roman" w:cs="Times New Roman"/>
                </w:rPr>
              </w:rPrChange>
            </w:rPr>
            <w:delText>b)</w:delText>
          </w:r>
        </w:del>
      </w:ins>
      <w:ins w:id="2532" w:author="Dan Kliebenstein" w:date="2019-09-13T16:13:00Z">
        <w:r w:rsidR="00BE792E" w:rsidRPr="00F60B34">
          <w:rPr>
            <w:rFonts w:ascii="Arial" w:eastAsia="Times New Roman" w:hAnsi="Arial" w:cs="Arial"/>
            <w:rPrChange w:id="2533" w:author="Dan Kliebenstein" w:date="2019-09-25T09:57:00Z">
              <w:rPr>
                <w:rFonts w:eastAsia="Times New Roman" w:cs="Times New Roman"/>
              </w:rPr>
            </w:rPrChange>
          </w:rPr>
          <w:t>Panel b shows the</w:t>
        </w:r>
      </w:ins>
      <w:ins w:id="2534" w:author="Céline" w:date="2019-09-13T13:46:00Z">
        <w:r w:rsidR="00837F1B" w:rsidRPr="00F60B34">
          <w:rPr>
            <w:rFonts w:ascii="Arial" w:eastAsia="Times New Roman" w:hAnsi="Arial" w:cs="Arial"/>
            <w:rPrChange w:id="2535" w:author="Dan Kliebenstein" w:date="2019-09-25T09:57:00Z">
              <w:rPr>
                <w:rFonts w:eastAsia="Times New Roman" w:cs="Times New Roman"/>
              </w:rPr>
            </w:rPrChange>
          </w:rPr>
          <w:t xml:space="preserve"> </w:t>
        </w:r>
        <w:del w:id="2536" w:author="Dan Kliebenstein" w:date="2019-09-13T16:13:00Z">
          <w:r w:rsidR="00837F1B" w:rsidRPr="00F60B34" w:rsidDel="00BE792E">
            <w:rPr>
              <w:rFonts w:ascii="Arial" w:eastAsia="Times New Roman" w:hAnsi="Arial" w:cs="Arial"/>
              <w:rPrChange w:id="2537" w:author="Dan Kliebenstein" w:date="2019-09-25T09:57:00Z">
                <w:rPr>
                  <w:rFonts w:eastAsia="Times New Roman" w:cs="Times New Roman"/>
                </w:rPr>
              </w:rPrChange>
            </w:rPr>
            <w:delText>D</w:delText>
          </w:r>
        </w:del>
      </w:ins>
      <w:ins w:id="2538" w:author="Dan Kliebenstein" w:date="2019-09-13T16:13:00Z">
        <w:r w:rsidR="00BE792E" w:rsidRPr="00F60B34">
          <w:rPr>
            <w:rFonts w:ascii="Arial" w:eastAsia="Times New Roman" w:hAnsi="Arial" w:cs="Arial"/>
            <w:rPrChange w:id="2539" w:author="Dan Kliebenstein" w:date="2019-09-25T09:57:00Z">
              <w:rPr>
                <w:rFonts w:eastAsia="Times New Roman" w:cs="Times New Roman"/>
              </w:rPr>
            </w:rPrChange>
          </w:rPr>
          <w:t>d</w:t>
        </w:r>
      </w:ins>
      <w:ins w:id="2540" w:author="Céline" w:date="2019-09-13T13:46:00Z">
        <w:r w:rsidR="00837F1B" w:rsidRPr="00F60B34">
          <w:rPr>
            <w:rFonts w:ascii="Arial" w:eastAsia="Times New Roman" w:hAnsi="Arial" w:cs="Arial"/>
            <w:rPrChange w:id="2541" w:author="Dan Kliebenstein" w:date="2019-09-25T09:57:00Z">
              <w:rPr>
                <w:rFonts w:eastAsia="Times New Roman" w:cs="Times New Roman"/>
              </w:rPr>
            </w:rPrChange>
          </w:rPr>
          <w:t xml:space="preserve">istribution of the local </w:t>
        </w:r>
      </w:ins>
      <w:ins w:id="2542" w:author="Céline" w:date="2019-09-17T19:30:00Z">
        <w:r w:rsidR="00EC2421" w:rsidRPr="00F60B34">
          <w:rPr>
            <w:rFonts w:ascii="Arial" w:eastAsia="Times New Roman" w:hAnsi="Arial" w:cs="Arial"/>
            <w:rPrChange w:id="2543" w:author="Dan Kliebenstein" w:date="2019-09-25T09:57:00Z">
              <w:rPr>
                <w:rFonts w:eastAsia="Times New Roman" w:cs="Times New Roman"/>
              </w:rPr>
            </w:rPrChange>
          </w:rPr>
          <w:t xml:space="preserve">top </w:t>
        </w:r>
      </w:ins>
      <w:ins w:id="2544" w:author="Céline" w:date="2019-09-13T13:46:00Z">
        <w:r w:rsidR="00837F1B" w:rsidRPr="00F60B34">
          <w:rPr>
            <w:rFonts w:ascii="Arial" w:eastAsia="Times New Roman" w:hAnsi="Arial" w:cs="Arial"/>
            <w:rPrChange w:id="2545" w:author="Dan Kliebenstein" w:date="2019-09-25T09:57:00Z">
              <w:rPr>
                <w:rFonts w:eastAsia="Times New Roman" w:cs="Times New Roman"/>
              </w:rPr>
            </w:rPrChange>
          </w:rPr>
          <w:t>SNP for eac</w:t>
        </w:r>
        <w:r w:rsidR="00EC2421" w:rsidRPr="00F60B34">
          <w:rPr>
            <w:rFonts w:ascii="Arial" w:eastAsia="Times New Roman" w:hAnsi="Arial" w:cs="Arial"/>
            <w:rPrChange w:id="2546" w:author="Dan Kliebenstein" w:date="2019-09-25T09:57:00Z">
              <w:rPr>
                <w:rFonts w:eastAsia="Times New Roman" w:cs="Times New Roman"/>
              </w:rPr>
            </w:rPrChange>
          </w:rPr>
          <w:t>h transcript, in black. In grey</w:t>
        </w:r>
        <w:r w:rsidR="00837F1B" w:rsidRPr="00F60B34">
          <w:rPr>
            <w:rFonts w:ascii="Arial" w:eastAsia="Times New Roman" w:hAnsi="Arial" w:cs="Arial"/>
            <w:rPrChange w:id="2547" w:author="Dan Kliebenstein" w:date="2019-09-25T09:57:00Z">
              <w:rPr>
                <w:rFonts w:eastAsia="Times New Roman" w:cs="Times New Roman"/>
              </w:rPr>
            </w:rPrChange>
          </w:rPr>
          <w:t xml:space="preserve"> </w:t>
        </w:r>
      </w:ins>
      <w:ins w:id="2548" w:author="Céline" w:date="2019-09-17T19:31:00Z">
        <w:r w:rsidR="00EC2421" w:rsidRPr="00F60B34">
          <w:rPr>
            <w:rFonts w:ascii="Arial" w:eastAsia="Times New Roman" w:hAnsi="Arial" w:cs="Arial"/>
            <w:rPrChange w:id="2549" w:author="Dan Kliebenstein" w:date="2019-09-25T09:57:00Z">
              <w:rPr>
                <w:rFonts w:eastAsia="Times New Roman" w:cs="Times New Roman"/>
              </w:rPr>
            </w:rPrChange>
          </w:rPr>
          <w:t xml:space="preserve">are shown </w:t>
        </w:r>
      </w:ins>
      <w:ins w:id="2550" w:author="Céline" w:date="2019-09-13T13:46:00Z">
        <w:r w:rsidR="00837F1B" w:rsidRPr="00F60B34">
          <w:rPr>
            <w:rFonts w:ascii="Arial" w:eastAsia="Times New Roman" w:hAnsi="Arial" w:cs="Arial"/>
            <w:rPrChange w:id="2551" w:author="Dan Kliebenstein" w:date="2019-09-25T09:57:00Z">
              <w:rPr>
                <w:rFonts w:eastAsia="Times New Roman" w:cs="Times New Roman"/>
              </w:rPr>
            </w:rPrChange>
          </w:rPr>
          <w:t xml:space="preserve">five simulations of the </w:t>
        </w:r>
      </w:ins>
      <w:ins w:id="2552" w:author="Céline" w:date="2019-09-17T19:32:00Z">
        <w:r w:rsidR="002721C3" w:rsidRPr="00F60B34">
          <w:rPr>
            <w:rFonts w:ascii="Arial" w:eastAsia="Times New Roman" w:hAnsi="Arial" w:cs="Arial"/>
            <w:rPrChange w:id="2553" w:author="Dan Kliebenstein" w:date="2019-09-25T09:57:00Z">
              <w:rPr>
                <w:rFonts w:eastAsia="Times New Roman" w:cs="Times New Roman"/>
              </w:rPr>
            </w:rPrChange>
          </w:rPr>
          <w:t xml:space="preserve">distribution of </w:t>
        </w:r>
      </w:ins>
      <w:ins w:id="2554" w:author="Céline" w:date="2019-09-13T13:46:00Z">
        <w:r w:rsidR="00837F1B" w:rsidRPr="00F60B34">
          <w:rPr>
            <w:rFonts w:ascii="Arial" w:eastAsia="Times New Roman" w:hAnsi="Arial" w:cs="Arial"/>
            <w:rPrChange w:id="2555" w:author="Dan Kliebenstein" w:date="2019-09-25T09:57:00Z">
              <w:rPr>
                <w:rFonts w:eastAsia="Times New Roman" w:cs="Times New Roman"/>
              </w:rPr>
            </w:rPrChange>
          </w:rPr>
          <w:t>top SNP</w:t>
        </w:r>
      </w:ins>
      <w:ins w:id="2556" w:author="Céline" w:date="2019-09-17T19:32:00Z">
        <w:r w:rsidR="002721C3" w:rsidRPr="00F60B34">
          <w:rPr>
            <w:rFonts w:ascii="Arial" w:eastAsia="Times New Roman" w:hAnsi="Arial" w:cs="Arial"/>
            <w:rPrChange w:id="2557" w:author="Dan Kliebenstein" w:date="2019-09-25T09:57:00Z">
              <w:rPr>
                <w:rFonts w:eastAsia="Times New Roman" w:cs="Times New Roman"/>
              </w:rPr>
            </w:rPrChange>
          </w:rPr>
          <w:t>s</w:t>
        </w:r>
      </w:ins>
      <w:ins w:id="2558" w:author="Céline" w:date="2019-09-13T13:46:00Z">
        <w:r w:rsidR="00EC2421" w:rsidRPr="00F60B34">
          <w:rPr>
            <w:rFonts w:ascii="Arial" w:eastAsia="Times New Roman" w:hAnsi="Arial" w:cs="Arial"/>
            <w:rPrChange w:id="2559" w:author="Dan Kliebenstein" w:date="2019-09-25T09:57:00Z">
              <w:rPr>
                <w:rFonts w:eastAsia="Times New Roman" w:cs="Times New Roman"/>
              </w:rPr>
            </w:rPrChange>
          </w:rPr>
          <w:t xml:space="preserve"> from </w:t>
        </w:r>
      </w:ins>
      <w:ins w:id="2560" w:author="Céline" w:date="2019-09-17T19:31:00Z">
        <w:r w:rsidR="00EC2421" w:rsidRPr="00F60B34">
          <w:rPr>
            <w:rFonts w:ascii="Arial" w:eastAsia="Times New Roman" w:hAnsi="Arial" w:cs="Arial"/>
            <w:rPrChange w:id="2561" w:author="Dan Kliebenstein" w:date="2019-09-25T09:57:00Z">
              <w:rPr>
                <w:rFonts w:eastAsia="Times New Roman" w:cs="Times New Roman"/>
              </w:rPr>
            </w:rPrChange>
          </w:rPr>
          <w:t xml:space="preserve">9267 </w:t>
        </w:r>
      </w:ins>
      <w:ins w:id="2562" w:author="Céline" w:date="2019-09-13T13:46:00Z">
        <w:r w:rsidR="00EC2421" w:rsidRPr="00F60B34">
          <w:rPr>
            <w:rFonts w:ascii="Arial" w:eastAsia="Times New Roman" w:hAnsi="Arial" w:cs="Arial"/>
            <w:rPrChange w:id="2563" w:author="Dan Kliebenstein" w:date="2019-09-25T09:57:00Z">
              <w:rPr>
                <w:rFonts w:eastAsia="Times New Roman" w:cs="Times New Roman"/>
              </w:rPr>
            </w:rPrChange>
          </w:rPr>
          <w:t>random sets of 16</w:t>
        </w:r>
        <w:r w:rsidR="00837F1B" w:rsidRPr="00F60B34">
          <w:rPr>
            <w:rFonts w:ascii="Arial" w:eastAsia="Times New Roman" w:hAnsi="Arial" w:cs="Arial"/>
            <w:rPrChange w:id="2564" w:author="Dan Kliebenstein" w:date="2019-09-25T09:57:00Z">
              <w:rPr>
                <w:rFonts w:eastAsia="Times New Roman" w:cs="Times New Roman"/>
              </w:rPr>
            </w:rPrChange>
          </w:rPr>
          <w:t xml:space="preserve"> p-values.</w:t>
        </w:r>
      </w:ins>
    </w:p>
    <w:p w14:paraId="54453BED" w14:textId="5BAED6A3" w:rsidR="003D14D0" w:rsidRPr="00842D58" w:rsidRDefault="003D14D0" w:rsidP="003D14D0">
      <w:pPr>
        <w:rPr>
          <w:rFonts w:ascii="Arial" w:hAnsi="Arial" w:cs="Arial"/>
        </w:rPr>
      </w:pPr>
      <w:proofErr w:type="gramStart"/>
      <w:r w:rsidRPr="00F60B34">
        <w:rPr>
          <w:rFonts w:ascii="Arial" w:hAnsi="Arial" w:cs="Arial"/>
          <w:b/>
        </w:rPr>
        <w:t xml:space="preserve">Figure </w:t>
      </w:r>
      <w:del w:id="2565" w:author="Dan Kliebenstein" w:date="2019-08-30T11:43:00Z">
        <w:r w:rsidRPr="00F60B34" w:rsidDel="009E2635">
          <w:rPr>
            <w:rFonts w:ascii="Arial" w:hAnsi="Arial" w:cs="Arial"/>
            <w:b/>
          </w:rPr>
          <w:delText>S4</w:delText>
        </w:r>
      </w:del>
      <w:ins w:id="2566" w:author="Dan Kliebenstein" w:date="2019-08-30T11:43:00Z">
        <w:r w:rsidR="009E2635" w:rsidRPr="00F60B34">
          <w:rPr>
            <w:rFonts w:ascii="Arial" w:hAnsi="Arial" w:cs="Arial"/>
            <w:b/>
          </w:rPr>
          <w:t>S5</w:t>
        </w:r>
      </w:ins>
      <w:r w:rsidRPr="00F60B34">
        <w:rPr>
          <w:rFonts w:ascii="Arial" w:hAnsi="Arial" w:cs="Arial"/>
          <w:b/>
        </w:rPr>
        <w:t>.</w:t>
      </w:r>
      <w:proofErr w:type="gramEnd"/>
      <w:r w:rsidRPr="00F60B34">
        <w:rPr>
          <w:rFonts w:ascii="Arial" w:hAnsi="Arial" w:cs="Arial"/>
          <w:b/>
        </w:rPr>
        <w:t xml:space="preserve"> </w:t>
      </w:r>
      <w:proofErr w:type="spellStart"/>
      <w:proofErr w:type="gramStart"/>
      <w:r w:rsidRPr="00F60B34">
        <w:rPr>
          <w:rFonts w:ascii="Arial" w:hAnsi="Arial" w:cs="Arial"/>
          <w:b/>
          <w:i/>
        </w:rPr>
        <w:t>cis</w:t>
      </w:r>
      <w:proofErr w:type="spellEnd"/>
      <w:proofErr w:type="gramEnd"/>
      <w:r w:rsidRPr="00F60B34">
        <w:rPr>
          <w:rFonts w:ascii="Arial" w:hAnsi="Arial" w:cs="Arial"/>
          <w:b/>
        </w:rPr>
        <w:t xml:space="preserve">-effect analysis of the </w:t>
      </w:r>
      <w:proofErr w:type="spellStart"/>
      <w:r w:rsidRPr="00F60B34">
        <w:rPr>
          <w:rFonts w:ascii="Arial" w:hAnsi="Arial" w:cs="Arial"/>
          <w:b/>
        </w:rPr>
        <w:t>botrydial</w:t>
      </w:r>
      <w:proofErr w:type="spellEnd"/>
      <w:r w:rsidRPr="00F60B34">
        <w:rPr>
          <w:rFonts w:ascii="Arial" w:hAnsi="Arial" w:cs="Arial"/>
          <w:b/>
        </w:rPr>
        <w:t xml:space="preserve"> biosynthetic gene</w:t>
      </w:r>
      <w:r w:rsidRPr="00842D58">
        <w:rPr>
          <w:rFonts w:ascii="Arial" w:hAnsi="Arial" w:cs="Arial"/>
          <w:b/>
        </w:rPr>
        <w:t xml:space="preserve"> network.</w:t>
      </w:r>
      <w:r w:rsidRPr="00842D58">
        <w:rPr>
          <w:rFonts w:ascii="Arial" w:hAnsi="Arial" w:cs="Arial"/>
        </w:rPr>
        <w:t xml:space="preserve"> Panel </w:t>
      </w:r>
      <w:proofErr w:type="gramStart"/>
      <w:r w:rsidRPr="00842D58">
        <w:rPr>
          <w:rFonts w:ascii="Arial" w:hAnsi="Arial" w:cs="Arial"/>
        </w:rPr>
        <w:t>a is</w:t>
      </w:r>
      <w:proofErr w:type="gramEnd"/>
      <w:r w:rsidRPr="00842D58">
        <w:rPr>
          <w:rFonts w:ascii="Arial" w:hAnsi="Arial" w:cs="Arial"/>
        </w:rPr>
        <w:t xml:space="preserve"> hierarchical clustering of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isolates from SNPs within the </w:t>
      </w:r>
      <w:proofErr w:type="spellStart"/>
      <w:r w:rsidRPr="00842D58">
        <w:rPr>
          <w:rFonts w:ascii="Arial" w:hAnsi="Arial" w:cs="Arial"/>
        </w:rPr>
        <w:t>botrydial</w:t>
      </w:r>
      <w:proofErr w:type="spellEnd"/>
      <w:r w:rsidRPr="00842D58">
        <w:rPr>
          <w:rFonts w:ascii="Arial" w:hAnsi="Arial" w:cs="Arial"/>
        </w:rPr>
        <w:t xml:space="preserve"> biosynthetic gene network. Clustering was based on mean </w:t>
      </w:r>
      <w:del w:id="2567" w:author="Dan Kliebenstein" w:date="2019-08-16T15:55:00Z">
        <w:r w:rsidRPr="00842D58" w:rsidDel="003B13BD">
          <w:rPr>
            <w:rFonts w:ascii="Arial" w:hAnsi="Arial" w:cs="Arial"/>
          </w:rPr>
          <w:delText xml:space="preserve">linkage </w:delText>
        </w:r>
      </w:del>
      <w:ins w:id="2568" w:author="Dan Kliebenstein" w:date="2019-08-16T15:55:00Z">
        <w:r w:rsidR="003B13BD">
          <w:rPr>
            <w:rFonts w:ascii="Arial" w:hAnsi="Arial" w:cs="Arial"/>
          </w:rPr>
          <w:t>distance</w:t>
        </w:r>
        <w:r w:rsidR="003B13BD" w:rsidRPr="00842D58">
          <w:rPr>
            <w:rFonts w:ascii="Arial" w:hAnsi="Arial" w:cs="Arial"/>
          </w:rPr>
          <w:t xml:space="preserve"> </w:t>
        </w:r>
      </w:ins>
      <w:r w:rsidRPr="00842D58">
        <w:rPr>
          <w:rFonts w:ascii="Arial" w:hAnsi="Arial" w:cs="Arial"/>
        </w:rPr>
        <w:t xml:space="preserve">(UPGMA),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w:t>
      </w:r>
      <w:proofErr w:type="spellStart"/>
      <w:r w:rsidRPr="00842D58">
        <w:rPr>
          <w:rFonts w:ascii="Arial" w:hAnsi="Arial" w:cs="Arial"/>
        </w:rPr>
        <w:t>botrydial</w:t>
      </w:r>
      <w:proofErr w:type="spellEnd"/>
      <w:r w:rsidRPr="00842D58">
        <w:rPr>
          <w:rFonts w:ascii="Arial" w:hAnsi="Arial" w:cs="Arial"/>
        </w:rPr>
        <w:t xml:space="preserve"> network-level expression within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rPr>
        <w:t xml:space="preserve"> clusters. Isolates are clustered based membership in groups defined by hierarchical clustering of the SNPs within the </w:t>
      </w:r>
      <w:proofErr w:type="spellStart"/>
      <w:r w:rsidRPr="00842D58">
        <w:rPr>
          <w:rFonts w:ascii="Arial" w:hAnsi="Arial" w:cs="Arial"/>
        </w:rPr>
        <w:t>botrydial</w:t>
      </w:r>
      <w:proofErr w:type="spellEnd"/>
      <w:r w:rsidRPr="00842D58">
        <w:rPr>
          <w:rFonts w:ascii="Arial" w:hAnsi="Arial" w:cs="Arial"/>
        </w:rPr>
        <w:t xml:space="preserve"> biosynthesis network.</w:t>
      </w:r>
    </w:p>
    <w:p w14:paraId="7F18D77F" w14:textId="37E31A3B" w:rsidR="003D14D0" w:rsidRPr="00842D58" w:rsidRDefault="003D14D0" w:rsidP="003D14D0">
      <w:pPr>
        <w:rPr>
          <w:rFonts w:ascii="Arial" w:hAnsi="Arial" w:cs="Arial"/>
        </w:rPr>
      </w:pPr>
      <w:proofErr w:type="gramStart"/>
      <w:r w:rsidRPr="00842D58">
        <w:rPr>
          <w:rFonts w:ascii="Arial" w:hAnsi="Arial" w:cs="Arial"/>
          <w:b/>
        </w:rPr>
        <w:t xml:space="preserve">Figure </w:t>
      </w:r>
      <w:del w:id="2569" w:author="Dan Kliebenstein" w:date="2019-08-30T11:43:00Z">
        <w:r w:rsidRPr="00842D58" w:rsidDel="009E2635">
          <w:rPr>
            <w:rFonts w:ascii="Arial" w:hAnsi="Arial" w:cs="Arial"/>
            <w:b/>
          </w:rPr>
          <w:delText>S5</w:delText>
        </w:r>
      </w:del>
      <w:ins w:id="2570" w:author="Dan Kliebenstein" w:date="2019-08-30T11:43:00Z">
        <w:r w:rsidR="009E2635" w:rsidRPr="00842D58">
          <w:rPr>
            <w:rFonts w:ascii="Arial" w:hAnsi="Arial" w:cs="Arial"/>
            <w:b/>
          </w:rPr>
          <w:t>S</w:t>
        </w:r>
        <w:r w:rsidR="009E2635">
          <w:rPr>
            <w:rFonts w:ascii="Arial" w:hAnsi="Arial" w:cs="Arial"/>
            <w:b/>
          </w:rPr>
          <w:t>6</w:t>
        </w:r>
      </w:ins>
      <w:r w:rsidRPr="00842D58">
        <w:rPr>
          <w:rFonts w:ascii="Arial" w:hAnsi="Arial" w:cs="Arial"/>
          <w:b/>
        </w:rPr>
        <w:t>.</w:t>
      </w:r>
      <w:proofErr w:type="gramEnd"/>
      <w:r w:rsidRPr="00842D58">
        <w:rPr>
          <w:rFonts w:ascii="Arial" w:hAnsi="Arial" w:cs="Arial"/>
          <w:b/>
        </w:rPr>
        <w:t xml:space="preserve"> </w:t>
      </w:r>
      <w:proofErr w:type="spellStart"/>
      <w:proofErr w:type="gramStart"/>
      <w:r w:rsidRPr="00842D58">
        <w:rPr>
          <w:rFonts w:ascii="Arial" w:hAnsi="Arial" w:cs="Arial"/>
          <w:b/>
          <w:i/>
        </w:rPr>
        <w:t>cis</w:t>
      </w:r>
      <w:proofErr w:type="spellEnd"/>
      <w:proofErr w:type="gramEnd"/>
      <w:r w:rsidRPr="00842D58">
        <w:rPr>
          <w:rFonts w:ascii="Arial" w:hAnsi="Arial" w:cs="Arial"/>
          <w:b/>
        </w:rPr>
        <w:t>-effect analysis of the cyclic peptide biosynthetic gene network.</w:t>
      </w:r>
      <w:r w:rsidRPr="00842D58">
        <w:rPr>
          <w:rFonts w:ascii="Arial" w:hAnsi="Arial" w:cs="Arial"/>
        </w:rPr>
        <w:t xml:space="preserve"> Panel </w:t>
      </w:r>
      <w:proofErr w:type="gramStart"/>
      <w:r w:rsidRPr="00842D58">
        <w:rPr>
          <w:rFonts w:ascii="Arial" w:hAnsi="Arial" w:cs="Arial"/>
        </w:rPr>
        <w:t>a is</w:t>
      </w:r>
      <w:proofErr w:type="gramEnd"/>
      <w:r w:rsidRPr="00842D58">
        <w:rPr>
          <w:rFonts w:ascii="Arial" w:hAnsi="Arial" w:cs="Arial"/>
        </w:rPr>
        <w:t xml:space="preserve"> hierarchical clustering of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rPr>
        <w:t xml:space="preserve"> isolates from SNPs within the cyclic peptide biosynthetic gene network. Clustering was based on mean </w:t>
      </w:r>
      <w:del w:id="2571" w:author="Dan Kliebenstein" w:date="2019-08-16T15:56:00Z">
        <w:r w:rsidRPr="00842D58" w:rsidDel="003B13BD">
          <w:rPr>
            <w:rFonts w:ascii="Arial" w:hAnsi="Arial" w:cs="Arial"/>
          </w:rPr>
          <w:delText xml:space="preserve">linkage </w:delText>
        </w:r>
      </w:del>
      <w:ins w:id="2572" w:author="Dan Kliebenstein" w:date="2019-08-16T15:56:00Z">
        <w:r w:rsidR="003B13BD">
          <w:rPr>
            <w:rFonts w:ascii="Arial" w:hAnsi="Arial" w:cs="Arial"/>
          </w:rPr>
          <w:t>distance</w:t>
        </w:r>
        <w:r w:rsidR="003B13BD" w:rsidRPr="00842D58">
          <w:rPr>
            <w:rFonts w:ascii="Arial" w:hAnsi="Arial" w:cs="Arial"/>
          </w:rPr>
          <w:t xml:space="preserve"> </w:t>
        </w:r>
      </w:ins>
      <w:r w:rsidRPr="00842D58">
        <w:rPr>
          <w:rFonts w:ascii="Arial" w:hAnsi="Arial" w:cs="Arial"/>
        </w:rPr>
        <w:t xml:space="preserve">(UPGMA), with correlation distance and 1000 bootstrap replications. AU </w:t>
      </w:r>
      <w:r w:rsidR="004737AB">
        <w:rPr>
          <w:rFonts w:ascii="Arial" w:hAnsi="Arial" w:cs="Arial"/>
          <w:i/>
        </w:rPr>
        <w:t>P</w:t>
      </w:r>
      <w:r w:rsidRPr="00842D58">
        <w:rPr>
          <w:rFonts w:ascii="Arial" w:hAnsi="Arial" w:cs="Arial"/>
        </w:rPr>
        <w:t xml:space="preserve">-values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 xml:space="preserve">B. </w:t>
      </w:r>
      <w:proofErr w:type="spellStart"/>
      <w:r w:rsidRPr="00842D58">
        <w:rPr>
          <w:rFonts w:ascii="Arial" w:hAnsi="Arial" w:cs="Arial"/>
          <w:i/>
          <w:iCs/>
        </w:rPr>
        <w:t>cinerea</w:t>
      </w:r>
      <w:proofErr w:type="spellEnd"/>
      <w:r w:rsidRPr="00842D58">
        <w:rPr>
          <w:rFonts w:ascii="Arial" w:hAnsi="Arial" w:cs="Arial"/>
        </w:rPr>
        <w:t xml:space="preserve"> clusters. Isolates are clustered based membership in groups defined by hierarchical clustering of the SNPs within the </w:t>
      </w:r>
      <w:proofErr w:type="spellStart"/>
      <w:r w:rsidRPr="00842D58">
        <w:rPr>
          <w:rFonts w:ascii="Arial" w:hAnsi="Arial" w:cs="Arial"/>
        </w:rPr>
        <w:t>botrydial</w:t>
      </w:r>
      <w:proofErr w:type="spellEnd"/>
      <w:r w:rsidRPr="00842D58">
        <w:rPr>
          <w:rFonts w:ascii="Arial" w:hAnsi="Arial" w:cs="Arial"/>
        </w:rPr>
        <w:t xml:space="preserve"> biosynthesis network.</w:t>
      </w:r>
    </w:p>
    <w:p w14:paraId="202F36E0" w14:textId="3832DB3D" w:rsidR="00F14C7D" w:rsidRPr="00842D58" w:rsidRDefault="003D14D0" w:rsidP="008356B6">
      <w:pPr>
        <w:spacing w:after="0" w:line="240" w:lineRule="auto"/>
        <w:rPr>
          <w:rFonts w:ascii="Arial" w:hAnsi="Arial" w:cs="Arial"/>
        </w:rPr>
      </w:pPr>
      <w:proofErr w:type="gramStart"/>
      <w:r w:rsidRPr="00842D58">
        <w:rPr>
          <w:rFonts w:ascii="Arial" w:hAnsi="Arial" w:cs="Arial"/>
          <w:b/>
        </w:rPr>
        <w:t xml:space="preserve">Figure </w:t>
      </w:r>
      <w:del w:id="2573" w:author="Dan Kliebenstein" w:date="2019-08-30T11:43:00Z">
        <w:r w:rsidRPr="00842D58" w:rsidDel="009E2635">
          <w:rPr>
            <w:rFonts w:ascii="Arial" w:hAnsi="Arial" w:cs="Arial"/>
            <w:b/>
          </w:rPr>
          <w:delText>S6</w:delText>
        </w:r>
      </w:del>
      <w:ins w:id="2574" w:author="Dan Kliebenstein" w:date="2019-08-30T11:43:00Z">
        <w:r w:rsidR="009E2635" w:rsidRPr="00842D58">
          <w:rPr>
            <w:rFonts w:ascii="Arial" w:hAnsi="Arial" w:cs="Arial"/>
            <w:b/>
          </w:rPr>
          <w:t>S</w:t>
        </w:r>
        <w:r w:rsidR="009E2635">
          <w:rPr>
            <w:rFonts w:ascii="Arial" w:hAnsi="Arial" w:cs="Arial"/>
            <w:b/>
          </w:rPr>
          <w:t>7</w:t>
        </w:r>
      </w:ins>
      <w:r w:rsidRPr="00842D58">
        <w:rPr>
          <w:rFonts w:ascii="Arial" w:hAnsi="Arial" w:cs="Arial"/>
          <w:b/>
        </w:rPr>
        <w:t>.</w:t>
      </w:r>
      <w:proofErr w:type="gramEnd"/>
      <w:r w:rsidRPr="00842D58">
        <w:rPr>
          <w:rFonts w:ascii="Arial" w:hAnsi="Arial" w:cs="Arial"/>
          <w:b/>
        </w:rPr>
        <w:t xml:space="preserve"> </w:t>
      </w:r>
      <w:proofErr w:type="gramStart"/>
      <w:r w:rsidRPr="00842D58">
        <w:rPr>
          <w:rFonts w:ascii="Arial" w:hAnsi="Arial" w:cs="Arial"/>
          <w:b/>
        </w:rPr>
        <w:t xml:space="preserve">Interspecific hotspot comparison on the </w:t>
      </w:r>
      <w:r w:rsidRPr="00842D58">
        <w:rPr>
          <w:rFonts w:ascii="Arial" w:hAnsi="Arial" w:cs="Arial"/>
          <w:b/>
          <w:i/>
        </w:rPr>
        <w:t xml:space="preserve">B. </w:t>
      </w:r>
      <w:proofErr w:type="spellStart"/>
      <w:r w:rsidRPr="00842D58">
        <w:rPr>
          <w:rFonts w:ascii="Arial" w:hAnsi="Arial" w:cs="Arial"/>
          <w:b/>
          <w:i/>
        </w:rPr>
        <w:t>cinerea</w:t>
      </w:r>
      <w:proofErr w:type="spellEnd"/>
      <w:r w:rsidRPr="00842D58">
        <w:rPr>
          <w:rFonts w:ascii="Arial" w:hAnsi="Arial" w:cs="Arial"/>
          <w:b/>
          <w:i/>
        </w:rPr>
        <w:t xml:space="preserve"> </w:t>
      </w:r>
      <w:r w:rsidRPr="00842D58">
        <w:rPr>
          <w:rFonts w:ascii="Arial" w:hAnsi="Arial" w:cs="Arial"/>
          <w:b/>
        </w:rPr>
        <w:t>genome with the top 10 genes per SNP.</w:t>
      </w:r>
      <w:proofErr w:type="gramEnd"/>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w:t>
      </w:r>
      <w:proofErr w:type="spellStart"/>
      <w:r w:rsidRPr="00842D58">
        <w:rPr>
          <w:rFonts w:ascii="Arial" w:hAnsi="Arial" w:cs="Arial"/>
          <w:i/>
        </w:rPr>
        <w:t>cinerea</w:t>
      </w:r>
      <w:proofErr w:type="spellEnd"/>
      <w:r w:rsidRPr="00842D58">
        <w:rPr>
          <w:rFonts w:ascii="Arial" w:hAnsi="Arial" w:cs="Arial"/>
          <w:i/>
        </w:rPr>
        <w:t xml:space="preserve"> </w:t>
      </w:r>
      <w:proofErr w:type="spellStart"/>
      <w:r w:rsidRPr="00842D58">
        <w:rPr>
          <w:rFonts w:ascii="Arial" w:hAnsi="Arial" w:cs="Arial"/>
        </w:rPr>
        <w:t>transcriptome</w:t>
      </w:r>
      <w:proofErr w:type="spellEnd"/>
      <w:r w:rsidRPr="00842D58">
        <w:rPr>
          <w:rFonts w:ascii="Arial" w:hAnsi="Arial" w:cs="Arial"/>
        </w:rPr>
        <w:t xml:space="preserve"> and the </w:t>
      </w:r>
      <w:r w:rsidRPr="00842D58">
        <w:rPr>
          <w:rFonts w:ascii="Arial" w:hAnsi="Arial" w:cs="Arial"/>
          <w:i/>
        </w:rPr>
        <w:t>A. thaliana</w:t>
      </w:r>
      <w:r w:rsidRPr="00842D58">
        <w:rPr>
          <w:rFonts w:ascii="Arial" w:hAnsi="Arial" w:cs="Arial"/>
        </w:rPr>
        <w:t xml:space="preserve"> </w:t>
      </w:r>
      <w:proofErr w:type="spellStart"/>
      <w:r w:rsidRPr="00842D58">
        <w:rPr>
          <w:rFonts w:ascii="Arial" w:hAnsi="Arial" w:cs="Arial"/>
        </w:rPr>
        <w:t>transcriptome</w:t>
      </w:r>
      <w:proofErr w:type="spellEnd"/>
      <w:r w:rsidRPr="00842D58">
        <w:rPr>
          <w:rFonts w:ascii="Arial" w:hAnsi="Arial" w:cs="Arial"/>
        </w:rPr>
        <w:t xml:space="preserve">. </w:t>
      </w:r>
    </w:p>
    <w:p w14:paraId="229DCC8B" w14:textId="77777777" w:rsidR="00785BE7" w:rsidRDefault="00785BE7" w:rsidP="00925468">
      <w:pPr>
        <w:spacing w:line="480" w:lineRule="auto"/>
        <w:rPr>
          <w:rFonts w:ascii="Arial" w:hAnsi="Arial" w:cs="Arial"/>
          <w:b/>
        </w:rPr>
      </w:pPr>
    </w:p>
    <w:p w14:paraId="7DA8B212" w14:textId="68A52588" w:rsidR="00812637" w:rsidRPr="00842D58" w:rsidRDefault="00925468" w:rsidP="00925468">
      <w:pPr>
        <w:spacing w:line="480" w:lineRule="auto"/>
        <w:rPr>
          <w:rFonts w:ascii="Arial" w:hAnsi="Arial" w:cs="Arial"/>
          <w:b/>
        </w:rPr>
      </w:pPr>
      <w:r w:rsidRPr="00842D58">
        <w:rPr>
          <w:rFonts w:ascii="Arial" w:hAnsi="Arial" w:cs="Arial"/>
          <w:b/>
        </w:rPr>
        <w:t>REFERENCES</w:t>
      </w:r>
    </w:p>
    <w:p w14:paraId="49E3C9BF" w14:textId="77777777" w:rsidR="0054635D" w:rsidRPr="0054635D" w:rsidRDefault="00812637" w:rsidP="0054635D">
      <w:pPr>
        <w:pStyle w:val="EndNoteBibliography"/>
        <w:spacing w:after="0"/>
        <w:ind w:left="720" w:hanging="720"/>
      </w:pPr>
      <w:r w:rsidRPr="00184B5D">
        <w:rPr>
          <w:rFonts w:ascii="Arial" w:hAnsi="Arial" w:cs="Arial"/>
        </w:rPr>
        <w:fldChar w:fldCharType="begin"/>
      </w:r>
      <w:r w:rsidRPr="009E2635">
        <w:rPr>
          <w:rFonts w:ascii="Arial" w:hAnsi="Arial" w:cs="Arial"/>
        </w:rPr>
        <w:instrText xml:space="preserve"> ADDIN EN.REFLIST </w:instrText>
      </w:r>
      <w:r w:rsidRPr="00184B5D">
        <w:rPr>
          <w:rFonts w:ascii="Arial" w:hAnsi="Arial" w:cs="Arial"/>
          <w:rPrChange w:id="2575" w:author="Dan Kliebenstein" w:date="2019-08-30T11:44:00Z">
            <w:rPr>
              <w:rFonts w:ascii="Arial" w:hAnsi="Arial" w:cs="Arial"/>
              <w:noProof w:val="0"/>
            </w:rPr>
          </w:rPrChange>
        </w:rPr>
        <w:fldChar w:fldCharType="separate"/>
      </w:r>
      <w:r w:rsidR="0054635D" w:rsidRPr="0054635D">
        <w:t>Allen, M., M. M. Carrasquillo, C. Funk, B. D. Heavner, F. Zou</w:t>
      </w:r>
      <w:r w:rsidR="0054635D" w:rsidRPr="0054635D">
        <w:rPr>
          <w:i/>
        </w:rPr>
        <w:t xml:space="preserve"> et al.</w:t>
      </w:r>
      <w:r w:rsidR="0054635D" w:rsidRPr="0054635D">
        <w:t>, 2016 Human whole genome genotype and transcriptome data for Alzheimer’s and other neurodegenerative diseases. Scientific data 3</w:t>
      </w:r>
      <w:r w:rsidR="0054635D" w:rsidRPr="0054635D">
        <w:rPr>
          <w:b/>
        </w:rPr>
        <w:t>:</w:t>
      </w:r>
      <w:r w:rsidR="0054635D" w:rsidRPr="0054635D">
        <w:t xml:space="preserve"> 160089.</w:t>
      </w:r>
    </w:p>
    <w:p w14:paraId="4DE0F937" w14:textId="77777777" w:rsidR="0054635D" w:rsidRPr="0054635D" w:rsidRDefault="0054635D" w:rsidP="0054635D">
      <w:pPr>
        <w:pStyle w:val="EndNoteBibliography"/>
        <w:spacing w:after="0"/>
        <w:ind w:left="720" w:hanging="720"/>
      </w:pPr>
      <w:r w:rsidRPr="0054635D">
        <w:t>Anuradha, C., P. M. Gaur, S. Pande, K. K. Gali, M. Ganesh</w:t>
      </w:r>
      <w:r w:rsidRPr="0054635D">
        <w:rPr>
          <w:i/>
        </w:rPr>
        <w:t xml:space="preserve"> et al.</w:t>
      </w:r>
      <w:r w:rsidRPr="0054635D">
        <w:t>, 2011 Mapping QTL for resistance to botrytis grey mould in chickpea. Euphytica 182</w:t>
      </w:r>
      <w:r w:rsidRPr="0054635D">
        <w:rPr>
          <w:b/>
        </w:rPr>
        <w:t>:</w:t>
      </w:r>
      <w:r w:rsidRPr="0054635D">
        <w:t xml:space="preserve"> 1-9.</w:t>
      </w:r>
    </w:p>
    <w:p w14:paraId="1E48BCB3" w14:textId="77777777" w:rsidR="0054635D" w:rsidRPr="0054635D" w:rsidRDefault="0054635D" w:rsidP="0054635D">
      <w:pPr>
        <w:pStyle w:val="EndNoteBibliography"/>
        <w:spacing w:after="0"/>
        <w:ind w:left="720" w:hanging="720"/>
      </w:pPr>
      <w:r w:rsidRPr="0054635D">
        <w:t>Atwell, S., J. Corwin, N. Soltis and D. Kliebenstein, 2018a Resequencing and association mapping of the generalist pathogen Botrytis cinerea. bioRxiv.</w:t>
      </w:r>
    </w:p>
    <w:p w14:paraId="141C527A" w14:textId="77777777" w:rsidR="0054635D" w:rsidRPr="0054635D" w:rsidRDefault="0054635D" w:rsidP="0054635D">
      <w:pPr>
        <w:pStyle w:val="EndNoteBibliography"/>
        <w:spacing w:after="0"/>
        <w:ind w:left="720" w:hanging="720"/>
      </w:pPr>
      <w:r w:rsidRPr="0054635D">
        <w:t>Atwell, S., J. Corwin, N. Soltis, W. Zhang, D. Copeland</w:t>
      </w:r>
      <w:r w:rsidRPr="0054635D">
        <w:rPr>
          <w:i/>
        </w:rPr>
        <w:t xml:space="preserve"> et al.</w:t>
      </w:r>
      <w:r w:rsidRPr="0054635D">
        <w:t>, 2018b Resequencing and association mapping of the generalist pathogen Botrytis cinerea. BioRxiv</w:t>
      </w:r>
      <w:r w:rsidRPr="0054635D">
        <w:rPr>
          <w:b/>
        </w:rPr>
        <w:t>:</w:t>
      </w:r>
      <w:r w:rsidRPr="0054635D">
        <w:t xml:space="preserve"> 489799.</w:t>
      </w:r>
    </w:p>
    <w:p w14:paraId="3350727B" w14:textId="77777777" w:rsidR="0054635D" w:rsidRPr="0054635D" w:rsidRDefault="0054635D" w:rsidP="0054635D">
      <w:pPr>
        <w:pStyle w:val="EndNoteBibliography"/>
        <w:spacing w:after="0"/>
        <w:ind w:left="720" w:hanging="720"/>
      </w:pPr>
      <w:r w:rsidRPr="0054635D">
        <w:t>Barrett, L. G., J. M. Kniskern, N. Bodenhausen, W. Zhang and J. Bergelson, 2009 Continua of specificity and virulence in plant host–pathogen interactions: causes and consequences. New Phytologist 183</w:t>
      </w:r>
      <w:r w:rsidRPr="0054635D">
        <w:rPr>
          <w:b/>
        </w:rPr>
        <w:t>:</w:t>
      </w:r>
      <w:r w:rsidRPr="0054635D">
        <w:t xml:space="preserve"> 513-529.</w:t>
      </w:r>
    </w:p>
    <w:p w14:paraId="10A31F25" w14:textId="77777777" w:rsidR="0054635D" w:rsidRPr="0054635D" w:rsidRDefault="0054635D" w:rsidP="0054635D">
      <w:pPr>
        <w:pStyle w:val="EndNoteBibliography"/>
        <w:spacing w:after="0"/>
        <w:ind w:left="720" w:hanging="720"/>
      </w:pPr>
      <w:r w:rsidRPr="0054635D">
        <w:t>Bartha, I., P. J. McLaren, C. Brumme, R. Harrigan, A. Telenti</w:t>
      </w:r>
      <w:r w:rsidRPr="0054635D">
        <w:rPr>
          <w:i/>
        </w:rPr>
        <w:t xml:space="preserve"> et al.</w:t>
      </w:r>
      <w:r w:rsidRPr="0054635D">
        <w:t>, 2017 Estimating the respective contributions of human and viral genetic variation to HIV control. PLoS computational biology 13</w:t>
      </w:r>
      <w:r w:rsidRPr="0054635D">
        <w:rPr>
          <w:b/>
        </w:rPr>
        <w:t>:</w:t>
      </w:r>
      <w:r w:rsidRPr="0054635D">
        <w:t xml:space="preserve"> e1005339.</w:t>
      </w:r>
    </w:p>
    <w:p w14:paraId="45FABA88" w14:textId="77777777" w:rsidR="0054635D" w:rsidRPr="0054635D" w:rsidRDefault="0054635D" w:rsidP="0054635D">
      <w:pPr>
        <w:pStyle w:val="EndNoteBibliography"/>
        <w:spacing w:after="0"/>
        <w:ind w:left="720" w:hanging="720"/>
      </w:pPr>
      <w:r w:rsidRPr="0054635D">
        <w:t>Bartoli, C., and F. Roux, 2017 Genome-Wide Association Studies In Plant Pathosystems: Toward an Ecological Genomics Approach. Frontiers in plant science 8.</w:t>
      </w:r>
    </w:p>
    <w:p w14:paraId="7E1CCC64" w14:textId="77777777" w:rsidR="0054635D" w:rsidRPr="0054635D" w:rsidRDefault="0054635D" w:rsidP="0054635D">
      <w:pPr>
        <w:pStyle w:val="EndNoteBibliography"/>
        <w:spacing w:after="0"/>
        <w:ind w:left="720" w:hanging="720"/>
      </w:pPr>
      <w:r w:rsidRPr="0054635D">
        <w:lastRenderedPageBreak/>
        <w:t>Bilgin, D. D., J. A. Zavala, J. Zhu, S. J. Clough, D. R. Ort</w:t>
      </w:r>
      <w:r w:rsidRPr="0054635D">
        <w:rPr>
          <w:i/>
        </w:rPr>
        <w:t xml:space="preserve"> et al.</w:t>
      </w:r>
      <w:r w:rsidRPr="0054635D">
        <w:t>, 2010 Biotic stress globally downregulates photosynthesis genes. Plant, cell &amp; environment 33</w:t>
      </w:r>
      <w:r w:rsidRPr="0054635D">
        <w:rPr>
          <w:b/>
        </w:rPr>
        <w:t>:</w:t>
      </w:r>
      <w:r w:rsidRPr="0054635D">
        <w:t xml:space="preserve"> 1597-1613.</w:t>
      </w:r>
    </w:p>
    <w:p w14:paraId="448E58B6" w14:textId="77777777" w:rsidR="0054635D" w:rsidRPr="0054635D" w:rsidRDefault="0054635D" w:rsidP="0054635D">
      <w:pPr>
        <w:pStyle w:val="EndNoteBibliography"/>
        <w:spacing w:after="0"/>
        <w:ind w:left="720" w:hanging="720"/>
      </w:pPr>
      <w:r w:rsidRPr="0054635D">
        <w:t>Brem, R. B., G. Yvert, R. Clinton and L. Kruglyak, 2002 Genetic dissection of transcriptional regulation in budding yeast. Science 296</w:t>
      </w:r>
      <w:r w:rsidRPr="0054635D">
        <w:rPr>
          <w:b/>
        </w:rPr>
        <w:t>:</w:t>
      </w:r>
      <w:r w:rsidRPr="0054635D">
        <w:t xml:space="preserve"> 752-755.</w:t>
      </w:r>
    </w:p>
    <w:p w14:paraId="7EC6B2EF" w14:textId="77777777" w:rsidR="0054635D" w:rsidRPr="0054635D" w:rsidRDefault="0054635D" w:rsidP="0054635D">
      <w:pPr>
        <w:pStyle w:val="EndNoteBibliography"/>
        <w:spacing w:after="0"/>
        <w:ind w:left="720" w:hanging="720"/>
      </w:pPr>
      <w:r w:rsidRPr="0054635D">
        <w:t>Caseys, C., G. Shi, N. Soltis, R. Gwinner, J. Corwin</w:t>
      </w:r>
      <w:r w:rsidRPr="0054635D">
        <w:rPr>
          <w:i/>
        </w:rPr>
        <w:t xml:space="preserve"> et al.</w:t>
      </w:r>
      <w:r w:rsidRPr="0054635D">
        <w:t>, 2018 A generalist pathogen view of plant evolution. bioRxiv</w:t>
      </w:r>
      <w:r w:rsidRPr="0054635D">
        <w:rPr>
          <w:b/>
        </w:rPr>
        <w:t>:</w:t>
      </w:r>
      <w:r w:rsidRPr="0054635D">
        <w:t xml:space="preserve"> 507491.</w:t>
      </w:r>
    </w:p>
    <w:p w14:paraId="24590B0C" w14:textId="77777777" w:rsidR="0054635D" w:rsidRPr="0054635D" w:rsidRDefault="0054635D" w:rsidP="0054635D">
      <w:pPr>
        <w:pStyle w:val="EndNoteBibliography"/>
        <w:spacing w:after="0"/>
        <w:ind w:left="720" w:hanging="720"/>
      </w:pPr>
      <w:r w:rsidRPr="0054635D">
        <w:t>Chan, E. K., H. C. Rowe, B. G. Hansen and D. J. Kliebenstein, 2010 The complex genetic architecture of the metabolome. PLoS Genet 6</w:t>
      </w:r>
      <w:r w:rsidRPr="0054635D">
        <w:rPr>
          <w:b/>
        </w:rPr>
        <w:t>:</w:t>
      </w:r>
      <w:r w:rsidRPr="0054635D">
        <w:t xml:space="preserve"> e1001198.</w:t>
      </w:r>
    </w:p>
    <w:p w14:paraId="178F2D27" w14:textId="77777777" w:rsidR="0054635D" w:rsidRPr="0054635D" w:rsidRDefault="0054635D" w:rsidP="0054635D">
      <w:pPr>
        <w:pStyle w:val="EndNoteBibliography"/>
        <w:spacing w:after="0"/>
        <w:ind w:left="720" w:hanging="720"/>
      </w:pPr>
      <w:r w:rsidRPr="0054635D">
        <w:t>Chen, X., C. A. Hackett, R. E. Niks, P. E. Hedley, C. Booth</w:t>
      </w:r>
      <w:r w:rsidRPr="0054635D">
        <w:rPr>
          <w:i/>
        </w:rPr>
        <w:t xml:space="preserve"> et al.</w:t>
      </w:r>
      <w:r w:rsidRPr="0054635D">
        <w:t>, 2010 An eQTL analysis of partial resistance to Puccinia hordei in barley. PLoS One 5</w:t>
      </w:r>
      <w:r w:rsidRPr="0054635D">
        <w:rPr>
          <w:b/>
        </w:rPr>
        <w:t>:</w:t>
      </w:r>
      <w:r w:rsidRPr="0054635D">
        <w:t xml:space="preserve"> e8598.</w:t>
      </w:r>
    </w:p>
    <w:p w14:paraId="17A4FF5D" w14:textId="77777777" w:rsidR="0054635D" w:rsidRPr="0054635D" w:rsidRDefault="0054635D" w:rsidP="0054635D">
      <w:pPr>
        <w:pStyle w:val="EndNoteBibliography"/>
        <w:spacing w:after="0"/>
        <w:ind w:left="720" w:hanging="720"/>
      </w:pPr>
      <w:r w:rsidRPr="0054635D">
        <w:t>Christie, N., A. A. Myburg, F. Joubert, S. L. Murray, M. Carstens</w:t>
      </w:r>
      <w:r w:rsidRPr="0054635D">
        <w:rPr>
          <w:i/>
        </w:rPr>
        <w:t xml:space="preserve"> et al.</w:t>
      </w:r>
      <w:r w:rsidRPr="0054635D">
        <w:t>, 2017 Systems genetics reveals a transcriptional network associated with susceptibility in the maize–grey leaf spot pathosystem. The Plant Journal 89</w:t>
      </w:r>
      <w:r w:rsidRPr="0054635D">
        <w:rPr>
          <w:b/>
        </w:rPr>
        <w:t>:</w:t>
      </w:r>
      <w:r w:rsidRPr="0054635D">
        <w:t xml:space="preserve"> 746-763.</w:t>
      </w:r>
    </w:p>
    <w:p w14:paraId="1DAACF05" w14:textId="77777777" w:rsidR="0054635D" w:rsidRPr="0054635D" w:rsidRDefault="0054635D" w:rsidP="0054635D">
      <w:pPr>
        <w:pStyle w:val="EndNoteBibliography"/>
        <w:spacing w:after="0"/>
        <w:ind w:left="720" w:hanging="720"/>
      </w:pPr>
      <w:r w:rsidRPr="0054635D">
        <w:t xml:space="preserve">Colmenares, A. J., J. Aleu, R. Duran-Patron, I. G. Collado and R. Hernandez-Galan, 2002 The putative role of botrydial and related metabolites in the infection mechanism of </w:t>
      </w:r>
      <w:r w:rsidRPr="0054635D">
        <w:rPr>
          <w:i/>
        </w:rPr>
        <w:t>Botrytis cinerea</w:t>
      </w:r>
      <w:r w:rsidRPr="0054635D">
        <w:t>. Journal of Chemical Ecology 28</w:t>
      </w:r>
      <w:r w:rsidRPr="0054635D">
        <w:rPr>
          <w:b/>
        </w:rPr>
        <w:t>:</w:t>
      </w:r>
      <w:r w:rsidRPr="0054635D">
        <w:t xml:space="preserve"> 997-1005.</w:t>
      </w:r>
    </w:p>
    <w:p w14:paraId="2FDBBA61" w14:textId="77777777" w:rsidR="0054635D" w:rsidRPr="0054635D" w:rsidRDefault="0054635D" w:rsidP="0054635D">
      <w:pPr>
        <w:pStyle w:val="EndNoteBibliography"/>
        <w:spacing w:after="0"/>
        <w:ind w:left="720" w:hanging="720"/>
      </w:pPr>
      <w:r w:rsidRPr="0054635D">
        <w:t>Corwin, J. A., D. Copeland, J. Feusier, A. Subedy, R. Eshbaugh</w:t>
      </w:r>
      <w:r w:rsidRPr="0054635D">
        <w:rPr>
          <w:i/>
        </w:rPr>
        <w:t xml:space="preserve"> et al.</w:t>
      </w:r>
      <w:r w:rsidRPr="0054635D">
        <w:t>, 2016a The quantitative basis of the Arabidopsis innate immune system to endemic pathogens depends on pathogen genetics. PLoS Genet 12</w:t>
      </w:r>
      <w:r w:rsidRPr="0054635D">
        <w:rPr>
          <w:b/>
        </w:rPr>
        <w:t>:</w:t>
      </w:r>
      <w:r w:rsidRPr="0054635D">
        <w:t xml:space="preserve"> e1005789.</w:t>
      </w:r>
    </w:p>
    <w:p w14:paraId="7B674492" w14:textId="77777777" w:rsidR="0054635D" w:rsidRPr="0054635D" w:rsidRDefault="0054635D" w:rsidP="0054635D">
      <w:pPr>
        <w:pStyle w:val="EndNoteBibliography"/>
        <w:spacing w:after="0"/>
        <w:ind w:left="720" w:hanging="720"/>
      </w:pPr>
      <w:r w:rsidRPr="0054635D">
        <w:t>Corwin, J. A., A. Subedy, R. Eshbaugh and D. J. Kliebenstein, 2016b Expansive phenotypic landscape of Botrytis cinerea shows differential contribution of genetic diversity and plasticity. Molecular Plant-Microbe Interactions 29</w:t>
      </w:r>
      <w:r w:rsidRPr="0054635D">
        <w:rPr>
          <w:b/>
        </w:rPr>
        <w:t>:</w:t>
      </w:r>
      <w:r w:rsidRPr="0054635D">
        <w:t xml:space="preserve"> 287-298.</w:t>
      </w:r>
    </w:p>
    <w:p w14:paraId="3A15CE82" w14:textId="77777777" w:rsidR="0054635D" w:rsidRPr="0054635D" w:rsidRDefault="0054635D" w:rsidP="0054635D">
      <w:pPr>
        <w:pStyle w:val="EndNoteBibliography"/>
        <w:spacing w:after="0"/>
        <w:ind w:left="720" w:hanging="720"/>
      </w:pPr>
      <w:r w:rsidRPr="0054635D">
        <w:t>Cui, H., K. Tsuda and J. E. Parker, 2015 Effector-triggered immunity: from pathogen perception to robust defense. Annual review of plant biology 66</w:t>
      </w:r>
      <w:r w:rsidRPr="0054635D">
        <w:rPr>
          <w:b/>
        </w:rPr>
        <w:t>:</w:t>
      </w:r>
      <w:r w:rsidRPr="0054635D">
        <w:t xml:space="preserve"> 487-511.</w:t>
      </w:r>
    </w:p>
    <w:p w14:paraId="32C3CB50" w14:textId="77777777" w:rsidR="0054635D" w:rsidRPr="0054635D" w:rsidRDefault="0054635D" w:rsidP="0054635D">
      <w:pPr>
        <w:pStyle w:val="EndNoteBibliography"/>
        <w:spacing w:after="0"/>
        <w:ind w:left="720" w:hanging="720"/>
      </w:pPr>
      <w:r w:rsidRPr="0054635D">
        <w:t>Dalmais, B., J. Schumacher, J. Moraga, P. Le Pecheur, B. Tudzynski</w:t>
      </w:r>
      <w:r w:rsidRPr="0054635D">
        <w:rPr>
          <w:i/>
        </w:rPr>
        <w:t xml:space="preserve"> et al.</w:t>
      </w:r>
      <w:r w:rsidRPr="0054635D">
        <w:t>, 2011 The Botrytis cinerea phytotoxin botcinic acid requires two polyketide synthases for production and has a redundant role in virulence with botrydial. Molecular Plant Pathology 12</w:t>
      </w:r>
      <w:r w:rsidRPr="0054635D">
        <w:rPr>
          <w:b/>
        </w:rPr>
        <w:t>:</w:t>
      </w:r>
      <w:r w:rsidRPr="0054635D">
        <w:t xml:space="preserve"> 564-579.</w:t>
      </w:r>
    </w:p>
    <w:p w14:paraId="01AF23CA" w14:textId="77777777" w:rsidR="0054635D" w:rsidRPr="0054635D" w:rsidRDefault="0054635D" w:rsidP="0054635D">
      <w:pPr>
        <w:pStyle w:val="EndNoteBibliography"/>
        <w:spacing w:after="0"/>
        <w:ind w:left="720" w:hanging="720"/>
      </w:pPr>
      <w:r w:rsidRPr="0054635D">
        <w:t>Deighton, N., I. Muckenschnabel, A. J. Colmenares, I. G. Collado and B. Williamson, 2001 Botrydial is produced in plant tissues infected by Botrytis cinerea. Phytochemistry 57</w:t>
      </w:r>
      <w:r w:rsidRPr="0054635D">
        <w:rPr>
          <w:b/>
        </w:rPr>
        <w:t>:</w:t>
      </w:r>
      <w:r w:rsidRPr="0054635D">
        <w:t xml:space="preserve"> 689-692.</w:t>
      </w:r>
    </w:p>
    <w:p w14:paraId="08FD01D3" w14:textId="77777777" w:rsidR="0054635D" w:rsidRPr="0054635D" w:rsidRDefault="0054635D" w:rsidP="0054635D">
      <w:pPr>
        <w:pStyle w:val="EndNoteBibliography"/>
        <w:spacing w:after="0"/>
        <w:ind w:left="720" w:hanging="720"/>
      </w:pPr>
      <w:r w:rsidRPr="0054635D">
        <w:t>Denby, K. J., P. Kumar and D. J. Kliebenstein, 2004a Identification of Botrytis cinerea susceptibility loci in Arabidopsis thaliana. The Plant Journal 38</w:t>
      </w:r>
      <w:r w:rsidRPr="0054635D">
        <w:rPr>
          <w:b/>
        </w:rPr>
        <w:t>:</w:t>
      </w:r>
      <w:r w:rsidRPr="0054635D">
        <w:t xml:space="preserve"> 473-486.</w:t>
      </w:r>
    </w:p>
    <w:p w14:paraId="5EC9D011" w14:textId="77777777" w:rsidR="0054635D" w:rsidRPr="0054635D" w:rsidRDefault="0054635D" w:rsidP="0054635D">
      <w:pPr>
        <w:pStyle w:val="EndNoteBibliography"/>
        <w:spacing w:after="0"/>
        <w:ind w:left="720" w:hanging="720"/>
      </w:pPr>
      <w:r w:rsidRPr="0054635D">
        <w:t xml:space="preserve">Denby, K. J., P. Kumar and D. J. Kliebenstein, 2004b Identification of </w:t>
      </w:r>
      <w:r w:rsidRPr="0054635D">
        <w:rPr>
          <w:i/>
        </w:rPr>
        <w:t xml:space="preserve">Botrytis cinerea </w:t>
      </w:r>
      <w:r w:rsidRPr="0054635D">
        <w:t xml:space="preserve">susceptibility loci in </w:t>
      </w:r>
      <w:r w:rsidRPr="0054635D">
        <w:rPr>
          <w:i/>
        </w:rPr>
        <w:t>Arabidopsis thaliana</w:t>
      </w:r>
      <w:r w:rsidRPr="0054635D">
        <w:t>. Plant J 38</w:t>
      </w:r>
      <w:r w:rsidRPr="0054635D">
        <w:rPr>
          <w:b/>
        </w:rPr>
        <w:t>:</w:t>
      </w:r>
      <w:r w:rsidRPr="0054635D">
        <w:t xml:space="preserve"> 473-486.</w:t>
      </w:r>
    </w:p>
    <w:p w14:paraId="53ED67B4" w14:textId="77777777" w:rsidR="0054635D" w:rsidRPr="0054635D" w:rsidRDefault="0054635D" w:rsidP="0054635D">
      <w:pPr>
        <w:pStyle w:val="EndNoteBibliography"/>
        <w:spacing w:after="0"/>
        <w:ind w:left="720" w:hanging="720"/>
      </w:pPr>
      <w:r w:rsidRPr="0054635D">
        <w:t>Dong, S., S. Raffaele and S. Kamoun, 2015 The two-speed genomes of filamentous pathogens: waltz with plants. Current opinion in genetics &amp; development 35</w:t>
      </w:r>
      <w:r w:rsidRPr="0054635D">
        <w:rPr>
          <w:b/>
        </w:rPr>
        <w:t>:</w:t>
      </w:r>
      <w:r w:rsidRPr="0054635D">
        <w:t xml:space="preserve"> 57-65.</w:t>
      </w:r>
    </w:p>
    <w:p w14:paraId="19376EEA" w14:textId="77777777" w:rsidR="0054635D" w:rsidRPr="0054635D" w:rsidRDefault="0054635D" w:rsidP="0054635D">
      <w:pPr>
        <w:pStyle w:val="EndNoteBibliography"/>
        <w:spacing w:after="0"/>
        <w:ind w:left="720" w:hanging="720"/>
      </w:pPr>
      <w:r w:rsidRPr="0054635D">
        <w:t>Evans, D. M., and L. R. Cardon, 2006 Genome-wide association: a promising start to a long race. Trends in Genetics 22</w:t>
      </w:r>
      <w:r w:rsidRPr="0054635D">
        <w:rPr>
          <w:b/>
        </w:rPr>
        <w:t>:</w:t>
      </w:r>
      <w:r w:rsidRPr="0054635D">
        <w:t xml:space="preserve"> 350-354.</w:t>
      </w:r>
    </w:p>
    <w:p w14:paraId="618E67B4" w14:textId="77777777" w:rsidR="0054635D" w:rsidRPr="0054635D" w:rsidRDefault="0054635D" w:rsidP="0054635D">
      <w:pPr>
        <w:pStyle w:val="EndNoteBibliography"/>
        <w:spacing w:after="0"/>
        <w:ind w:left="720" w:hanging="720"/>
      </w:pPr>
      <w:r w:rsidRPr="0054635D">
        <w:t>Finkers, R., Y. L. Bai, P. van den Berg, R. van Berloo, F. Meijer-Dekens</w:t>
      </w:r>
      <w:r w:rsidRPr="0054635D">
        <w:rPr>
          <w:i/>
        </w:rPr>
        <w:t xml:space="preserve"> et al.</w:t>
      </w:r>
      <w:r w:rsidRPr="0054635D">
        <w:t>, 2008 Quantitative resistance to Botrytis cinerea from Solanum neorickii. Euphytica 159</w:t>
      </w:r>
      <w:r w:rsidRPr="0054635D">
        <w:rPr>
          <w:b/>
        </w:rPr>
        <w:t>:</w:t>
      </w:r>
      <w:r w:rsidRPr="0054635D">
        <w:t xml:space="preserve"> 83-92.</w:t>
      </w:r>
    </w:p>
    <w:p w14:paraId="075FB4AD" w14:textId="77777777" w:rsidR="0054635D" w:rsidRPr="0054635D" w:rsidRDefault="0054635D" w:rsidP="0054635D">
      <w:pPr>
        <w:pStyle w:val="EndNoteBibliography"/>
        <w:spacing w:after="0"/>
        <w:ind w:left="720" w:hanging="720"/>
      </w:pPr>
      <w:r w:rsidRPr="0054635D">
        <w:t>Finkers, R., P. van den Berg, R. van Berloo, A. ten Have, A. W. van Heusden</w:t>
      </w:r>
      <w:r w:rsidRPr="0054635D">
        <w:rPr>
          <w:i/>
        </w:rPr>
        <w:t xml:space="preserve"> et al.</w:t>
      </w:r>
      <w:r w:rsidRPr="0054635D">
        <w:t xml:space="preserve">, 2007 Three QTLs for </w:t>
      </w:r>
      <w:r w:rsidRPr="0054635D">
        <w:rPr>
          <w:i/>
        </w:rPr>
        <w:t xml:space="preserve">Botrytis cinerea </w:t>
      </w:r>
      <w:r w:rsidRPr="0054635D">
        <w:t>resistance in tomato. Theoretical and Applied Genetics 114</w:t>
      </w:r>
      <w:r w:rsidRPr="0054635D">
        <w:rPr>
          <w:b/>
        </w:rPr>
        <w:t>:</w:t>
      </w:r>
      <w:r w:rsidRPr="0054635D">
        <w:t xml:space="preserve"> 585-593.</w:t>
      </w:r>
    </w:p>
    <w:p w14:paraId="220B6C62" w14:textId="77777777" w:rsidR="0054635D" w:rsidRPr="0054635D" w:rsidRDefault="0054635D" w:rsidP="0054635D">
      <w:pPr>
        <w:pStyle w:val="EndNoteBibliography"/>
        <w:spacing w:after="0"/>
        <w:ind w:left="720" w:hanging="720"/>
      </w:pPr>
      <w:r w:rsidRPr="0054635D">
        <w:t>Fordyce, R. F., N. E. Soltis, C. Caseys, R. Gwinner, J. A. Corwin</w:t>
      </w:r>
      <w:r w:rsidRPr="0054635D">
        <w:rPr>
          <w:i/>
        </w:rPr>
        <w:t xml:space="preserve"> et al.</w:t>
      </w:r>
      <w:r w:rsidRPr="0054635D">
        <w:t>, 2018 Digital imaging combined with genome-wide association mapping links loci to Plant-Pathogen interaction traits. Plant Physiol 178</w:t>
      </w:r>
      <w:r w:rsidRPr="0054635D">
        <w:rPr>
          <w:b/>
        </w:rPr>
        <w:t>:</w:t>
      </w:r>
      <w:r w:rsidRPr="0054635D">
        <w:t xml:space="preserve"> 1406-1422.</w:t>
      </w:r>
    </w:p>
    <w:p w14:paraId="4E507406" w14:textId="77777777" w:rsidR="0054635D" w:rsidRPr="0054635D" w:rsidRDefault="0054635D" w:rsidP="0054635D">
      <w:pPr>
        <w:pStyle w:val="EndNoteBibliography"/>
        <w:spacing w:after="0"/>
        <w:ind w:left="720" w:hanging="720"/>
      </w:pPr>
      <w:r w:rsidRPr="0054635D">
        <w:t>Fu, Y. Q., A. van Silfhout, A. Shahin, R. Egberts, M. Beers</w:t>
      </w:r>
      <w:r w:rsidRPr="0054635D">
        <w:rPr>
          <w:i/>
        </w:rPr>
        <w:t xml:space="preserve"> et al.</w:t>
      </w:r>
      <w:r w:rsidRPr="0054635D">
        <w:t>, 2017 Genetic mapping and QTL analysis of Botrytis resistance in Gerbera hybrida. Molecular Breeding 37.</w:t>
      </w:r>
    </w:p>
    <w:p w14:paraId="69443B03" w14:textId="77777777" w:rsidR="0054635D" w:rsidRPr="0054635D" w:rsidRDefault="0054635D" w:rsidP="0054635D">
      <w:pPr>
        <w:pStyle w:val="EndNoteBibliography"/>
        <w:spacing w:after="0"/>
        <w:ind w:left="720" w:hanging="720"/>
      </w:pPr>
      <w:r w:rsidRPr="0054635D">
        <w:t>Giraldo, M. C., and B. Valent, 2013 Filamentous plant pathogen effectors in action. Nature Reviews Microbiology 11</w:t>
      </w:r>
      <w:r w:rsidRPr="0054635D">
        <w:rPr>
          <w:b/>
        </w:rPr>
        <w:t>:</w:t>
      </w:r>
      <w:r w:rsidRPr="0054635D">
        <w:t xml:space="preserve"> 800.</w:t>
      </w:r>
    </w:p>
    <w:p w14:paraId="2EC608B6" w14:textId="77777777" w:rsidR="0054635D" w:rsidRPr="0054635D" w:rsidRDefault="0054635D" w:rsidP="0054635D">
      <w:pPr>
        <w:pStyle w:val="EndNoteBibliography"/>
        <w:spacing w:after="0"/>
        <w:ind w:left="720" w:hanging="720"/>
      </w:pPr>
      <w:r w:rsidRPr="0054635D">
        <w:lastRenderedPageBreak/>
        <w:t>Glazebrook, J., 2005 Contrasting mechanisms of defense against biotrophic and necrotrophic pathogens. Annu. Rev. Phytopathol. 43</w:t>
      </w:r>
      <w:r w:rsidRPr="0054635D">
        <w:rPr>
          <w:b/>
        </w:rPr>
        <w:t>:</w:t>
      </w:r>
      <w:r w:rsidRPr="0054635D">
        <w:t xml:space="preserve"> 205-227.</w:t>
      </w:r>
    </w:p>
    <w:p w14:paraId="4FEEB444" w14:textId="77777777" w:rsidR="0054635D" w:rsidRPr="0054635D" w:rsidRDefault="0054635D" w:rsidP="0054635D">
      <w:pPr>
        <w:pStyle w:val="EndNoteBibliography"/>
        <w:spacing w:after="0"/>
        <w:ind w:left="720" w:hanging="720"/>
      </w:pPr>
      <w:r w:rsidRPr="0054635D">
        <w:t>Goss, E. M., and J. Bergelson, 2006 Variation in resistance and virulence in the interaction between Arabidopsis thaliana and a bacterial pathogen. Evolution 60</w:t>
      </w:r>
      <w:r w:rsidRPr="0054635D">
        <w:rPr>
          <w:b/>
        </w:rPr>
        <w:t>:</w:t>
      </w:r>
      <w:r w:rsidRPr="0054635D">
        <w:t xml:space="preserve"> 1562-1573.</w:t>
      </w:r>
    </w:p>
    <w:p w14:paraId="63803383" w14:textId="77777777" w:rsidR="0054635D" w:rsidRPr="0054635D" w:rsidRDefault="0054635D" w:rsidP="0054635D">
      <w:pPr>
        <w:pStyle w:val="EndNoteBibliography"/>
        <w:spacing w:after="0"/>
        <w:ind w:left="720" w:hanging="720"/>
      </w:pPr>
      <w:r w:rsidRPr="0054635D">
        <w:t>Guo, Y., S. Fudali, J. Gimeno, P. DiGennaro, S. Chang</w:t>
      </w:r>
      <w:r w:rsidRPr="0054635D">
        <w:rPr>
          <w:i/>
        </w:rPr>
        <w:t xml:space="preserve"> et al.</w:t>
      </w:r>
      <w:r w:rsidRPr="0054635D">
        <w:t>, 2017 Networks underpinning symbiosis revealed through cross-species eQTL mapping. Genetics</w:t>
      </w:r>
      <w:r w:rsidRPr="0054635D">
        <w:rPr>
          <w:b/>
        </w:rPr>
        <w:t>:</w:t>
      </w:r>
      <w:r w:rsidRPr="0054635D">
        <w:t xml:space="preserve"> genetics. 117.202531.</w:t>
      </w:r>
    </w:p>
    <w:p w14:paraId="2440BCB2" w14:textId="77777777" w:rsidR="0054635D" w:rsidRPr="0054635D" w:rsidRDefault="0054635D" w:rsidP="0054635D">
      <w:pPr>
        <w:pStyle w:val="EndNoteBibliography"/>
        <w:spacing w:after="0"/>
        <w:ind w:left="720" w:hanging="720"/>
      </w:pPr>
      <w:r w:rsidRPr="0054635D">
        <w:t>Hsu, J., and J. D. Smith, 2012 Genome wide studies of gene expression relevant to coronary artery disease. Current opinion in cardiology 27</w:t>
      </w:r>
      <w:r w:rsidRPr="0054635D">
        <w:rPr>
          <w:b/>
        </w:rPr>
        <w:t>:</w:t>
      </w:r>
      <w:r w:rsidRPr="0054635D">
        <w:t xml:space="preserve"> 210.</w:t>
      </w:r>
    </w:p>
    <w:p w14:paraId="5A89C159" w14:textId="77777777" w:rsidR="0054635D" w:rsidRPr="0054635D" w:rsidRDefault="0054635D" w:rsidP="0054635D">
      <w:pPr>
        <w:pStyle w:val="EndNoteBibliography"/>
        <w:spacing w:after="0"/>
        <w:ind w:left="720" w:hanging="720"/>
      </w:pPr>
      <w:r w:rsidRPr="0054635D">
        <w:t>Jiang, Z., F. He and Z. Zhang, 2017 Large-scale transcriptome analysis reveals arabidopsis metabolic pathways are frequently influenced by different pathogens. Plant molecular biology 94</w:t>
      </w:r>
      <w:r w:rsidRPr="0054635D">
        <w:rPr>
          <w:b/>
        </w:rPr>
        <w:t>:</w:t>
      </w:r>
      <w:r w:rsidRPr="0054635D">
        <w:t xml:space="preserve"> 453-467.</w:t>
      </w:r>
    </w:p>
    <w:p w14:paraId="3F925856" w14:textId="77777777" w:rsidR="0054635D" w:rsidRPr="0054635D" w:rsidRDefault="0054635D" w:rsidP="0054635D">
      <w:pPr>
        <w:pStyle w:val="EndNoteBibliography"/>
        <w:spacing w:after="0"/>
        <w:ind w:left="720" w:hanging="720"/>
      </w:pPr>
      <w:r w:rsidRPr="0054635D">
        <w:t>Keurentjes, J. J., J. Fu, I. R. Terpstra, J. M. Garcia, G. van den Ackerveken</w:t>
      </w:r>
      <w:r w:rsidRPr="0054635D">
        <w:rPr>
          <w:i/>
        </w:rPr>
        <w:t xml:space="preserve"> et al.</w:t>
      </w:r>
      <w:r w:rsidRPr="0054635D">
        <w:t>, 2007 Regulatory network construction in Arabidopsis by using genome-wide gene expression quantitative trait loci. Proceedings of the National Academy of Sciences 104</w:t>
      </w:r>
      <w:r w:rsidRPr="0054635D">
        <w:rPr>
          <w:b/>
        </w:rPr>
        <w:t>:</w:t>
      </w:r>
      <w:r w:rsidRPr="0054635D">
        <w:t xml:space="preserve"> 1708-1713.</w:t>
      </w:r>
    </w:p>
    <w:p w14:paraId="60291163" w14:textId="77777777" w:rsidR="0054635D" w:rsidRPr="0054635D" w:rsidRDefault="0054635D" w:rsidP="0054635D">
      <w:pPr>
        <w:pStyle w:val="EndNoteBibliography"/>
        <w:spacing w:after="0"/>
        <w:ind w:left="720" w:hanging="720"/>
      </w:pPr>
      <w:r w:rsidRPr="0054635D">
        <w:t>Kliebenstein, D. J., M. A. West, H. van Leeuwen, O. Loudet, R. W. Doerge</w:t>
      </w:r>
      <w:r w:rsidRPr="0054635D">
        <w:rPr>
          <w:i/>
        </w:rPr>
        <w:t xml:space="preserve"> et al.</w:t>
      </w:r>
      <w:r w:rsidRPr="0054635D">
        <w:t>, 2006 Identification of QTLs controlling gene expression networks defined a priori. Bmc Bioinformatics 7</w:t>
      </w:r>
      <w:r w:rsidRPr="0054635D">
        <w:rPr>
          <w:b/>
        </w:rPr>
        <w:t>:</w:t>
      </w:r>
      <w:r w:rsidRPr="0054635D">
        <w:t xml:space="preserve"> 308.</w:t>
      </w:r>
    </w:p>
    <w:p w14:paraId="5DC36241" w14:textId="77777777" w:rsidR="0054635D" w:rsidRPr="0054635D" w:rsidRDefault="0054635D" w:rsidP="0054635D">
      <w:pPr>
        <w:pStyle w:val="EndNoteBibliography"/>
        <w:spacing w:after="0"/>
        <w:ind w:left="720" w:hanging="720"/>
      </w:pPr>
      <w:r w:rsidRPr="0054635D">
        <w:t>Kou, Y., and S. Wang, 2010 Broad-spectrum and durability: understanding of quantitative disease resistance. Current opinion in plant biology 13</w:t>
      </w:r>
      <w:r w:rsidRPr="0054635D">
        <w:rPr>
          <w:b/>
        </w:rPr>
        <w:t>:</w:t>
      </w:r>
      <w:r w:rsidRPr="0054635D">
        <w:t xml:space="preserve"> 181-185.</w:t>
      </w:r>
    </w:p>
    <w:p w14:paraId="174E780D" w14:textId="77777777" w:rsidR="0054635D" w:rsidRPr="0054635D" w:rsidRDefault="0054635D" w:rsidP="0054635D">
      <w:pPr>
        <w:pStyle w:val="EndNoteBibliography"/>
        <w:spacing w:after="0"/>
        <w:ind w:left="720" w:hanging="720"/>
      </w:pPr>
      <w:r w:rsidRPr="0054635D">
        <w:t>Kumar, R., Y. Ichihashi, S. Kimura, D. H. Chitwood, L. R. Headland</w:t>
      </w:r>
      <w:r w:rsidRPr="0054635D">
        <w:rPr>
          <w:i/>
        </w:rPr>
        <w:t xml:space="preserve"> et al.</w:t>
      </w:r>
      <w:r w:rsidRPr="0054635D">
        <w:t>, 2012 A high-throughput method for Illumina RNA-Seq library preparation. Frontiers in plant science 3.</w:t>
      </w:r>
    </w:p>
    <w:p w14:paraId="5E9843B3" w14:textId="77777777" w:rsidR="0054635D" w:rsidRPr="0054635D" w:rsidRDefault="0054635D" w:rsidP="0054635D">
      <w:pPr>
        <w:pStyle w:val="EndNoteBibliography"/>
        <w:spacing w:after="0"/>
        <w:ind w:left="720" w:hanging="720"/>
      </w:pPr>
      <w:r w:rsidRPr="0054635D">
        <w:t>Lamesch, P., T. Z. Berardini, D. Li, D. Swarbreck, C. Wilks</w:t>
      </w:r>
      <w:r w:rsidRPr="0054635D">
        <w:rPr>
          <w:i/>
        </w:rPr>
        <w:t xml:space="preserve"> et al.</w:t>
      </w:r>
      <w:r w:rsidRPr="0054635D">
        <w:t>, 2011 The Arabidopsis Information Resource (TAIR): improved gene annotation and new tools. Nucleic acids research 40</w:t>
      </w:r>
      <w:r w:rsidRPr="0054635D">
        <w:rPr>
          <w:b/>
        </w:rPr>
        <w:t>:</w:t>
      </w:r>
      <w:r w:rsidRPr="0054635D">
        <w:t xml:space="preserve"> D1202-D1210.</w:t>
      </w:r>
    </w:p>
    <w:p w14:paraId="075CCFF0" w14:textId="77777777" w:rsidR="0054635D" w:rsidRPr="0054635D" w:rsidRDefault="0054635D" w:rsidP="0054635D">
      <w:pPr>
        <w:pStyle w:val="EndNoteBibliography"/>
        <w:spacing w:after="0"/>
        <w:ind w:left="720" w:hanging="720"/>
      </w:pPr>
      <w:r w:rsidRPr="0054635D">
        <w:t>Langmead, B., C. Trapnell, M. Pop and S. L. Salzberg, 2009 Ultrafast and memory-efficient alignment of short DNA sequences to the human genome. Genome biology 10</w:t>
      </w:r>
      <w:r w:rsidRPr="0054635D">
        <w:rPr>
          <w:b/>
        </w:rPr>
        <w:t>:</w:t>
      </w:r>
      <w:r w:rsidRPr="0054635D">
        <w:t xml:space="preserve"> R25.</w:t>
      </w:r>
    </w:p>
    <w:p w14:paraId="718E0244" w14:textId="77777777" w:rsidR="0054635D" w:rsidRPr="0054635D" w:rsidRDefault="0054635D" w:rsidP="0054635D">
      <w:pPr>
        <w:pStyle w:val="EndNoteBibliography"/>
        <w:spacing w:after="0"/>
        <w:ind w:left="720" w:hanging="720"/>
      </w:pPr>
      <w:r w:rsidRPr="0054635D">
        <w:t>Lannou, C., 2012 Variation and selection of quantitative traits in plant pathogens. Annual Review of Phytopathology 50</w:t>
      </w:r>
      <w:r w:rsidRPr="0054635D">
        <w:rPr>
          <w:b/>
        </w:rPr>
        <w:t>:</w:t>
      </w:r>
      <w:r w:rsidRPr="0054635D">
        <w:t xml:space="preserve"> 319-338.</w:t>
      </w:r>
    </w:p>
    <w:p w14:paraId="5EBBDA5F" w14:textId="77777777" w:rsidR="0054635D" w:rsidRPr="0054635D" w:rsidRDefault="0054635D" w:rsidP="0054635D">
      <w:pPr>
        <w:pStyle w:val="EndNoteBibliography"/>
        <w:spacing w:after="0"/>
        <w:ind w:left="720" w:hanging="720"/>
      </w:pPr>
      <w:r w:rsidRPr="0054635D">
        <w:t>Li, H., B. Handsaker, A. Wysoker, T. Fennell, J. Ruan</w:t>
      </w:r>
      <w:r w:rsidRPr="0054635D">
        <w:rPr>
          <w:i/>
        </w:rPr>
        <w:t xml:space="preserve"> et al.</w:t>
      </w:r>
      <w:r w:rsidRPr="0054635D">
        <w:t>, 2009 The sequence alignment/map format and SAMtools. Bioinformatics 25</w:t>
      </w:r>
      <w:r w:rsidRPr="0054635D">
        <w:rPr>
          <w:b/>
        </w:rPr>
        <w:t>:</w:t>
      </w:r>
      <w:r w:rsidRPr="0054635D">
        <w:t xml:space="preserve"> 2078-2079.</w:t>
      </w:r>
    </w:p>
    <w:p w14:paraId="4240879E" w14:textId="77777777" w:rsidR="0054635D" w:rsidRPr="0054635D" w:rsidRDefault="0054635D" w:rsidP="0054635D">
      <w:pPr>
        <w:pStyle w:val="EndNoteBibliography"/>
        <w:spacing w:after="0"/>
        <w:ind w:left="720" w:hanging="720"/>
      </w:pPr>
      <w:r w:rsidRPr="0054635D">
        <w:t>Lo Presti, L., D. Lanver, G. Schweizer, S. Tanaka, L. Liang</w:t>
      </w:r>
      <w:r w:rsidRPr="0054635D">
        <w:rPr>
          <w:i/>
        </w:rPr>
        <w:t xml:space="preserve"> et al.</w:t>
      </w:r>
      <w:r w:rsidRPr="0054635D">
        <w:t>, 2015 Fungal effectors and plant susceptibility. Annual review of plant biology 66</w:t>
      </w:r>
      <w:r w:rsidRPr="0054635D">
        <w:rPr>
          <w:b/>
        </w:rPr>
        <w:t>:</w:t>
      </w:r>
      <w:r w:rsidRPr="0054635D">
        <w:t xml:space="preserve"> 513-545.</w:t>
      </w:r>
    </w:p>
    <w:p w14:paraId="5043CD08" w14:textId="77777777" w:rsidR="0054635D" w:rsidRPr="0054635D" w:rsidRDefault="0054635D" w:rsidP="0054635D">
      <w:pPr>
        <w:pStyle w:val="EndNoteBibliography"/>
        <w:spacing w:after="0"/>
        <w:ind w:left="720" w:hanging="720"/>
      </w:pPr>
      <w:r w:rsidRPr="0054635D">
        <w:t>Marone, D., M. Russo, G. Laidò, A. De Leonardis and A. Mastrangelo, 2013 Plant nucleotide binding site–leucine-rich repeat (NBS-LRR) genes: active guardians in host defense responses. International journal of molecular sciences 14</w:t>
      </w:r>
      <w:r w:rsidRPr="0054635D">
        <w:rPr>
          <w:b/>
        </w:rPr>
        <w:t>:</w:t>
      </w:r>
      <w:r w:rsidRPr="0054635D">
        <w:t xml:space="preserve"> 7302-7326.</w:t>
      </w:r>
    </w:p>
    <w:p w14:paraId="21CC381E" w14:textId="77777777" w:rsidR="0054635D" w:rsidRPr="0054635D" w:rsidRDefault="0054635D" w:rsidP="0054635D">
      <w:pPr>
        <w:pStyle w:val="EndNoteBibliography"/>
        <w:spacing w:after="0"/>
        <w:ind w:left="720" w:hanging="720"/>
      </w:pPr>
      <w:r w:rsidRPr="0054635D">
        <w:t>Martínez-Soto, D., A. M. Robledo-Briones, A. A. Estrada-Luna and J. Ruiz-Herrera, 2013 Transcriptomic analysis of U stilago maydis infecting Arabidopsis reveals important aspects of the fungus pathogenic mechanisms. Plant signaling &amp; behavior 8</w:t>
      </w:r>
      <w:r w:rsidRPr="0054635D">
        <w:rPr>
          <w:b/>
        </w:rPr>
        <w:t>:</w:t>
      </w:r>
      <w:r w:rsidRPr="0054635D">
        <w:t xml:space="preserve"> e25059.</w:t>
      </w:r>
    </w:p>
    <w:p w14:paraId="15596C55" w14:textId="77777777" w:rsidR="0054635D" w:rsidRPr="0054635D" w:rsidRDefault="0054635D" w:rsidP="0054635D">
      <w:pPr>
        <w:pStyle w:val="EndNoteBibliography"/>
        <w:spacing w:after="0"/>
        <w:ind w:left="720" w:hanging="720"/>
      </w:pPr>
      <w:r w:rsidRPr="0054635D">
        <w:t>Meng, X., and S. Zhang, 2013 MAPK cascades in plant disease resistance signaling. Annual review of phytopathology 51</w:t>
      </w:r>
      <w:r w:rsidRPr="0054635D">
        <w:rPr>
          <w:b/>
        </w:rPr>
        <w:t>:</w:t>
      </w:r>
      <w:r w:rsidRPr="0054635D">
        <w:t xml:space="preserve"> 245-266.</w:t>
      </w:r>
    </w:p>
    <w:p w14:paraId="7F755D38" w14:textId="77777777" w:rsidR="0054635D" w:rsidRPr="0054635D" w:rsidRDefault="0054635D" w:rsidP="0054635D">
      <w:pPr>
        <w:pStyle w:val="EndNoteBibliography"/>
        <w:spacing w:after="0"/>
        <w:ind w:left="720" w:hanging="720"/>
      </w:pPr>
      <w:r w:rsidRPr="0054635D">
        <w:t>Mi, H., A. Muruganujan, J. T. Casagrande and P. D. Thomas, 2013 Large-scale gene function analysis with the PANTHER classification system. Nature protocols 8</w:t>
      </w:r>
      <w:r w:rsidRPr="0054635D">
        <w:rPr>
          <w:b/>
        </w:rPr>
        <w:t>:</w:t>
      </w:r>
      <w:r w:rsidRPr="0054635D">
        <w:t xml:space="preserve"> 1551.</w:t>
      </w:r>
    </w:p>
    <w:p w14:paraId="236D6414" w14:textId="77777777" w:rsidR="0054635D" w:rsidRPr="0054635D" w:rsidRDefault="0054635D" w:rsidP="0054635D">
      <w:pPr>
        <w:pStyle w:val="EndNoteBibliography"/>
        <w:spacing w:after="0"/>
        <w:ind w:left="720" w:hanging="720"/>
      </w:pPr>
      <w:r w:rsidRPr="0054635D">
        <w:t>Monks, S., A. Leonardson, H. Zhu, P. Cundiff, P. Pietrusiak</w:t>
      </w:r>
      <w:r w:rsidRPr="0054635D">
        <w:rPr>
          <w:i/>
        </w:rPr>
        <w:t xml:space="preserve"> et al.</w:t>
      </w:r>
      <w:r w:rsidRPr="0054635D">
        <w:t>, 2004 Genetic inheritance of gene expression in human cell lines. The American Journal of Human Genetics 75</w:t>
      </w:r>
      <w:r w:rsidRPr="0054635D">
        <w:rPr>
          <w:b/>
        </w:rPr>
        <w:t>:</w:t>
      </w:r>
      <w:r w:rsidRPr="0054635D">
        <w:t xml:space="preserve"> 1094-1105.</w:t>
      </w:r>
    </w:p>
    <w:p w14:paraId="77984F4F" w14:textId="77777777" w:rsidR="0054635D" w:rsidRPr="0054635D" w:rsidRDefault="0054635D" w:rsidP="0054635D">
      <w:pPr>
        <w:pStyle w:val="EndNoteBibliography"/>
        <w:spacing w:after="0"/>
        <w:ind w:left="720" w:hanging="720"/>
      </w:pPr>
      <w:r w:rsidRPr="0054635D">
        <w:t>Nobori, T., A. C. Velásquez, J. Wu, B. H. Kvitko, J. M. Kremer</w:t>
      </w:r>
      <w:r w:rsidRPr="0054635D">
        <w:rPr>
          <w:i/>
        </w:rPr>
        <w:t xml:space="preserve"> et al.</w:t>
      </w:r>
      <w:r w:rsidRPr="0054635D">
        <w:t>, 2018 Transcriptome landscape of a bacterial pathogen under plant immunity. Proceedings of the National Academy of Sciences 115</w:t>
      </w:r>
      <w:r w:rsidRPr="0054635D">
        <w:rPr>
          <w:b/>
        </w:rPr>
        <w:t>:</w:t>
      </w:r>
      <w:r w:rsidRPr="0054635D">
        <w:t xml:space="preserve"> E3055-E3064.</w:t>
      </w:r>
    </w:p>
    <w:p w14:paraId="729557C3" w14:textId="77777777" w:rsidR="0054635D" w:rsidRPr="0054635D" w:rsidRDefault="0054635D" w:rsidP="0054635D">
      <w:pPr>
        <w:pStyle w:val="EndNoteBibliography"/>
        <w:spacing w:after="0"/>
        <w:ind w:left="720" w:hanging="720"/>
      </w:pPr>
      <w:r w:rsidRPr="0054635D">
        <w:t>Nomura, K., M. Melotto and S.-Y. He, 2005 Suppression of host defense in compatible plant–Pseudomonas syringae interactions. Current opinion in plant biology 8</w:t>
      </w:r>
      <w:r w:rsidRPr="0054635D">
        <w:rPr>
          <w:b/>
        </w:rPr>
        <w:t>:</w:t>
      </w:r>
      <w:r w:rsidRPr="0054635D">
        <w:t xml:space="preserve"> 361-368.</w:t>
      </w:r>
    </w:p>
    <w:p w14:paraId="69CA3B9F" w14:textId="77777777" w:rsidR="0054635D" w:rsidRPr="0054635D" w:rsidRDefault="0054635D" w:rsidP="0054635D">
      <w:pPr>
        <w:pStyle w:val="EndNoteBibliography"/>
        <w:spacing w:after="0"/>
        <w:ind w:left="720" w:hanging="720"/>
      </w:pPr>
      <w:r w:rsidRPr="0054635D">
        <w:lastRenderedPageBreak/>
        <w:t>Pinedo, C., C.-M. Wang, J.-M. Pradier, B. Dalmais, M. Choquer</w:t>
      </w:r>
      <w:r w:rsidRPr="0054635D">
        <w:rPr>
          <w:i/>
        </w:rPr>
        <w:t xml:space="preserve"> et al.</w:t>
      </w:r>
      <w:r w:rsidRPr="0054635D">
        <w:t>, 2008 Sesquiterpene synthase from the botrydial biosynthetic gene cluster of the phytopathogen Botrytis cinerea. ACS chemical biology 3</w:t>
      </w:r>
      <w:r w:rsidRPr="0054635D">
        <w:rPr>
          <w:b/>
        </w:rPr>
        <w:t>:</w:t>
      </w:r>
      <w:r w:rsidRPr="0054635D">
        <w:t xml:space="preserve"> 791-801.</w:t>
      </w:r>
    </w:p>
    <w:p w14:paraId="10692F07" w14:textId="77777777" w:rsidR="0054635D" w:rsidRPr="0054635D" w:rsidRDefault="0054635D" w:rsidP="0054635D">
      <w:pPr>
        <w:pStyle w:val="EndNoteBibliography"/>
        <w:spacing w:after="0"/>
        <w:ind w:left="720" w:hanging="720"/>
      </w:pPr>
      <w:r w:rsidRPr="0054635D">
        <w:t>Poland, J. A., P. J. Balint-Kurti, R. J. Wisser, R. C. Pratt and R. J. Nelson, 2009 Shades of gray: the world of quantitative disease resistance. Trends in plant science 14</w:t>
      </w:r>
      <w:r w:rsidRPr="0054635D">
        <w:rPr>
          <w:b/>
        </w:rPr>
        <w:t>:</w:t>
      </w:r>
      <w:r w:rsidRPr="0054635D">
        <w:t xml:space="preserve"> 21-29.</w:t>
      </w:r>
    </w:p>
    <w:p w14:paraId="745217D8" w14:textId="77777777" w:rsidR="0054635D" w:rsidRPr="0054635D" w:rsidRDefault="0054635D" w:rsidP="0054635D">
      <w:pPr>
        <w:pStyle w:val="EndNoteBibliography"/>
        <w:spacing w:after="0"/>
        <w:ind w:left="720" w:hanging="720"/>
      </w:pPr>
      <w:r w:rsidRPr="0054635D">
        <w:t>Porquier, A., J. Moraga, G. Morgant, B. Dalmais, A. Simon</w:t>
      </w:r>
      <w:r w:rsidRPr="0054635D">
        <w:rPr>
          <w:i/>
        </w:rPr>
        <w:t xml:space="preserve"> et al.</w:t>
      </w:r>
      <w:r w:rsidRPr="0054635D">
        <w:t>, 2019 Botcinic acid biosynthesis in Botrytis cinerea relies on a subtelomeric gene cluster surrounded by relics of transposons and is regulated by the Zn 2 Cys 6 transcription factor BcBoa13. Current genetics</w:t>
      </w:r>
      <w:r w:rsidRPr="0054635D">
        <w:rPr>
          <w:b/>
        </w:rPr>
        <w:t>:</w:t>
      </w:r>
      <w:r w:rsidRPr="0054635D">
        <w:t xml:space="preserve"> 1-16.</w:t>
      </w:r>
    </w:p>
    <w:p w14:paraId="68C1EAFA" w14:textId="77777777" w:rsidR="0054635D" w:rsidRPr="0054635D" w:rsidRDefault="0054635D" w:rsidP="0054635D">
      <w:pPr>
        <w:pStyle w:val="EndNoteBibliography"/>
        <w:spacing w:after="0"/>
        <w:ind w:left="720" w:hanging="720"/>
      </w:pPr>
      <w:r w:rsidRPr="0054635D">
        <w:t>Porquier, A., G. Morgant, J. Moraga, B. Dalmais, I. Luyten</w:t>
      </w:r>
      <w:r w:rsidRPr="0054635D">
        <w:rPr>
          <w:i/>
        </w:rPr>
        <w:t xml:space="preserve"> et al.</w:t>
      </w:r>
      <w:r w:rsidRPr="0054635D">
        <w:t>, 2016 The botrydial biosynthetic gene cluster of Botrytis cinerea displays a bipartite genomic structure and is positively regulated by the putative Zn (II) 2Cys6 transcription factor BcBot6. Fungal genetics and biology 96</w:t>
      </w:r>
      <w:r w:rsidRPr="0054635D">
        <w:rPr>
          <w:b/>
        </w:rPr>
        <w:t>:</w:t>
      </w:r>
      <w:r w:rsidRPr="0054635D">
        <w:t xml:space="preserve"> 33-46.</w:t>
      </w:r>
    </w:p>
    <w:p w14:paraId="3D22C67B" w14:textId="77777777" w:rsidR="0054635D" w:rsidRPr="0054635D" w:rsidRDefault="0054635D" w:rsidP="0054635D">
      <w:pPr>
        <w:pStyle w:val="EndNoteBibliography"/>
        <w:spacing w:after="0"/>
        <w:ind w:left="720" w:hanging="720"/>
      </w:pPr>
      <w:r w:rsidRPr="0054635D">
        <w:t>Rivas, M. A., M. Beaudoin, A. Gardet, C. Stevens, Y. Sharma</w:t>
      </w:r>
      <w:r w:rsidRPr="0054635D">
        <w:rPr>
          <w:i/>
        </w:rPr>
        <w:t xml:space="preserve"> et al.</w:t>
      </w:r>
      <w:r w:rsidRPr="0054635D">
        <w:t>, 2011 Deep resequencing of GWAS loci identifies independent rare variants associated with inflammatory bowel disease. Nature genetics 43</w:t>
      </w:r>
      <w:r w:rsidRPr="0054635D">
        <w:rPr>
          <w:b/>
        </w:rPr>
        <w:t>:</w:t>
      </w:r>
      <w:r w:rsidRPr="0054635D">
        <w:t xml:space="preserve"> 1066.</w:t>
      </w:r>
    </w:p>
    <w:p w14:paraId="7EC69A13" w14:textId="77777777" w:rsidR="0054635D" w:rsidRPr="0054635D" w:rsidRDefault="0054635D" w:rsidP="0054635D">
      <w:pPr>
        <w:pStyle w:val="EndNoteBibliography"/>
        <w:spacing w:after="0"/>
        <w:ind w:left="720" w:hanging="720"/>
      </w:pPr>
      <w:r w:rsidRPr="0054635D">
        <w:t>Roux, F., D. Voisin, T. Badet, C. Balagué, X. Barlet</w:t>
      </w:r>
      <w:r w:rsidRPr="0054635D">
        <w:rPr>
          <w:i/>
        </w:rPr>
        <w:t xml:space="preserve"> et al.</w:t>
      </w:r>
      <w:r w:rsidRPr="0054635D">
        <w:t>, 2014 Resistance to phytopathogens e tutti quanti: placing plant quantitative disease resistance on the map. Molecular plant pathology 15</w:t>
      </w:r>
      <w:r w:rsidRPr="0054635D">
        <w:rPr>
          <w:b/>
        </w:rPr>
        <w:t>:</w:t>
      </w:r>
      <w:r w:rsidRPr="0054635D">
        <w:t xml:space="preserve"> 427-432.</w:t>
      </w:r>
    </w:p>
    <w:p w14:paraId="786819C1" w14:textId="77777777" w:rsidR="0054635D" w:rsidRPr="0054635D" w:rsidRDefault="0054635D" w:rsidP="0054635D">
      <w:pPr>
        <w:pStyle w:val="EndNoteBibliography"/>
        <w:spacing w:after="0"/>
        <w:ind w:left="720" w:hanging="720"/>
      </w:pPr>
      <w:r w:rsidRPr="0054635D">
        <w:t xml:space="preserve">Rowe, H. C., and D. J. Kliebenstein, 2008 Complex genetics control natural variation in </w:t>
      </w:r>
      <w:r w:rsidRPr="0054635D">
        <w:rPr>
          <w:i/>
        </w:rPr>
        <w:t>Arabidopsis thaliana</w:t>
      </w:r>
      <w:r w:rsidRPr="0054635D">
        <w:t xml:space="preserve"> resistance to </w:t>
      </w:r>
      <w:r w:rsidRPr="0054635D">
        <w:rPr>
          <w:i/>
        </w:rPr>
        <w:t>Botrytis cinerea</w:t>
      </w:r>
      <w:r w:rsidRPr="0054635D">
        <w:t>. Genetics 180</w:t>
      </w:r>
      <w:r w:rsidRPr="0054635D">
        <w:rPr>
          <w:b/>
        </w:rPr>
        <w:t>:</w:t>
      </w:r>
      <w:r w:rsidRPr="0054635D">
        <w:t xml:space="preserve"> 2237-2250.</w:t>
      </w:r>
    </w:p>
    <w:p w14:paraId="68F7C25E" w14:textId="77777777" w:rsidR="0054635D" w:rsidRPr="0054635D" w:rsidRDefault="0054635D" w:rsidP="0054635D">
      <w:pPr>
        <w:pStyle w:val="EndNoteBibliography"/>
        <w:spacing w:after="0"/>
        <w:ind w:left="720" w:hanging="720"/>
      </w:pPr>
      <w:r w:rsidRPr="0054635D">
        <w:t>Saeij, J. P. J., S. Coller, J. P. Boyle, M. E. Jerome, M. W. White</w:t>
      </w:r>
      <w:r w:rsidRPr="0054635D">
        <w:rPr>
          <w:i/>
        </w:rPr>
        <w:t xml:space="preserve"> et al.</w:t>
      </w:r>
      <w:r w:rsidRPr="0054635D">
        <w:t>, 2007 Toxoplasma co-opts host gene expression by injection of a polymorphic kinase homologue. Nature 445</w:t>
      </w:r>
      <w:r w:rsidRPr="0054635D">
        <w:rPr>
          <w:b/>
        </w:rPr>
        <w:t>:</w:t>
      </w:r>
      <w:r w:rsidRPr="0054635D">
        <w:t xml:space="preserve"> 324-327.</w:t>
      </w:r>
    </w:p>
    <w:p w14:paraId="092DBE72" w14:textId="77777777" w:rsidR="0054635D" w:rsidRPr="0054635D" w:rsidRDefault="0054635D" w:rsidP="0054635D">
      <w:pPr>
        <w:pStyle w:val="EndNoteBibliography"/>
        <w:spacing w:after="0"/>
        <w:ind w:left="720" w:hanging="720"/>
      </w:pPr>
      <w:r w:rsidRPr="0054635D">
        <w:t>Schadt, E. E., S. A. Monks, T. A. Drake, A. J. Lusis, N. Che</w:t>
      </w:r>
      <w:r w:rsidRPr="0054635D">
        <w:rPr>
          <w:i/>
        </w:rPr>
        <w:t xml:space="preserve"> et al.</w:t>
      </w:r>
      <w:r w:rsidRPr="0054635D">
        <w:t>, 2003 Genetics of gene expression surveyed in maize, mouse and man. Nature 422</w:t>
      </w:r>
      <w:r w:rsidRPr="0054635D">
        <w:rPr>
          <w:b/>
        </w:rPr>
        <w:t>:</w:t>
      </w:r>
      <w:r w:rsidRPr="0054635D">
        <w:t xml:space="preserve"> 297.</w:t>
      </w:r>
    </w:p>
    <w:p w14:paraId="1FB5BAAA" w14:textId="77777777" w:rsidR="0054635D" w:rsidRPr="0054635D" w:rsidRDefault="0054635D" w:rsidP="0054635D">
      <w:pPr>
        <w:pStyle w:val="EndNoteBibliography"/>
        <w:spacing w:after="0"/>
        <w:ind w:left="720" w:hanging="720"/>
      </w:pPr>
      <w:r w:rsidRPr="0054635D">
        <w:t>Schumacher, J., J. M. Pradier, A. Simon, S. Traeger, J. Moraga</w:t>
      </w:r>
      <w:r w:rsidRPr="0054635D">
        <w:rPr>
          <w:i/>
        </w:rPr>
        <w:t xml:space="preserve"> et al.</w:t>
      </w:r>
      <w:r w:rsidRPr="0054635D">
        <w:t>, 2012 Natural Variation in the VELVET Gene bcvel1 Affects Virulence and Light-Dependent Differentiation in Botrytis cinerea. Plos One 7.</w:t>
      </w:r>
    </w:p>
    <w:p w14:paraId="506045DC" w14:textId="77777777" w:rsidR="0054635D" w:rsidRPr="0054635D" w:rsidRDefault="0054635D" w:rsidP="0054635D">
      <w:pPr>
        <w:pStyle w:val="EndNoteBibliography"/>
        <w:spacing w:after="0"/>
        <w:ind w:left="720" w:hanging="720"/>
      </w:pPr>
      <w:r w:rsidRPr="0054635D">
        <w:t>Siewers, V., M. Viaud, D. Jimenez-Teja, I. G. Collado, C. S. Gronover</w:t>
      </w:r>
      <w:r w:rsidRPr="0054635D">
        <w:rPr>
          <w:i/>
        </w:rPr>
        <w:t xml:space="preserve"> et al.</w:t>
      </w:r>
      <w:r w:rsidRPr="0054635D">
        <w:t>, 2005 Functional analysis of the cytochrome P450 monooxygenase gene bcbot1 of Botrytis cinerea indicates that botrydial is a strain-specific virulence factor. Molecular plant-microbe interactions 18</w:t>
      </w:r>
      <w:r w:rsidRPr="0054635D">
        <w:rPr>
          <w:b/>
        </w:rPr>
        <w:t>:</w:t>
      </w:r>
      <w:r w:rsidRPr="0054635D">
        <w:t xml:space="preserve"> 602-612.</w:t>
      </w:r>
    </w:p>
    <w:p w14:paraId="49BDB43A" w14:textId="77777777" w:rsidR="0054635D" w:rsidRPr="0054635D" w:rsidRDefault="0054635D" w:rsidP="0054635D">
      <w:pPr>
        <w:pStyle w:val="EndNoteBibliography"/>
        <w:spacing w:after="0"/>
        <w:ind w:left="720" w:hanging="720"/>
      </w:pPr>
      <w:r w:rsidRPr="0054635D">
        <w:t>Soltis, N. E., S. Atwell, G. Shi, R. Fordyce, R. Gwinner</w:t>
      </w:r>
      <w:r w:rsidRPr="0054635D">
        <w:rPr>
          <w:i/>
        </w:rPr>
        <w:t xml:space="preserve"> et al.</w:t>
      </w:r>
      <w:r w:rsidRPr="0054635D">
        <w:t xml:space="preserve">, 2019 Crop domestication and pathogen virulence: Interactions of tomato and </w:t>
      </w:r>
      <w:r w:rsidRPr="0054635D">
        <w:rPr>
          <w:i/>
        </w:rPr>
        <w:t xml:space="preserve">Botrytis </w:t>
      </w:r>
      <w:r w:rsidRPr="0054635D">
        <w:t>genetic diversity. The Plant Cell 31</w:t>
      </w:r>
      <w:r w:rsidRPr="0054635D">
        <w:rPr>
          <w:b/>
        </w:rPr>
        <w:t>:</w:t>
      </w:r>
      <w:r w:rsidRPr="0054635D">
        <w:t xml:space="preserve"> 502-519.</w:t>
      </w:r>
    </w:p>
    <w:p w14:paraId="07ECF5EB" w14:textId="77777777" w:rsidR="0054635D" w:rsidRPr="0054635D" w:rsidRDefault="0054635D" w:rsidP="0054635D">
      <w:pPr>
        <w:pStyle w:val="EndNoteBibliography"/>
        <w:spacing w:after="0"/>
        <w:ind w:left="720" w:hanging="720"/>
      </w:pPr>
      <w:r w:rsidRPr="0054635D">
        <w:t>St. Clair, D. A., 2010 Quantitative disease resistance and quantitative resistance loci in breeding. Annual review of phytopathology 48</w:t>
      </w:r>
      <w:r w:rsidRPr="0054635D">
        <w:rPr>
          <w:b/>
        </w:rPr>
        <w:t>:</w:t>
      </w:r>
      <w:r w:rsidRPr="0054635D">
        <w:t xml:space="preserve"> 247-268.</w:t>
      </w:r>
    </w:p>
    <w:p w14:paraId="0E9815AD" w14:textId="77777777" w:rsidR="0054635D" w:rsidRPr="0054635D" w:rsidRDefault="0054635D" w:rsidP="0054635D">
      <w:pPr>
        <w:pStyle w:val="EndNoteBibliography"/>
        <w:spacing w:after="0"/>
        <w:ind w:left="720" w:hanging="720"/>
      </w:pPr>
      <w:r w:rsidRPr="0054635D">
        <w:t>Subramanian, A., P. Tamayo, V. K. Mootha, S. Mukherjee, B. L. Ebert</w:t>
      </w:r>
      <w:r w:rsidRPr="0054635D">
        <w:rPr>
          <w:i/>
        </w:rPr>
        <w:t xml:space="preserve"> et al.</w:t>
      </w:r>
      <w:r w:rsidRPr="0054635D">
        <w:t>, 2005 Gene set enrichment analysis: A knowledge-based approach for interpreting genome-wide expression profiles. Proceedings Of The National Academy Of Sciences Of The United States Of America 102</w:t>
      </w:r>
      <w:r w:rsidRPr="0054635D">
        <w:rPr>
          <w:b/>
        </w:rPr>
        <w:t>:</w:t>
      </w:r>
      <w:r w:rsidRPr="0054635D">
        <w:t xml:space="preserve"> 15545-15550.</w:t>
      </w:r>
    </w:p>
    <w:p w14:paraId="1B7A6273" w14:textId="77777777" w:rsidR="0054635D" w:rsidRPr="0054635D" w:rsidRDefault="0054635D" w:rsidP="0054635D">
      <w:pPr>
        <w:pStyle w:val="EndNoteBibliography"/>
        <w:spacing w:after="0"/>
        <w:ind w:left="720" w:hanging="720"/>
      </w:pPr>
      <w:r w:rsidRPr="0054635D">
        <w:t>Suzuki, R., and H. Shimodaira, 2015 pvclust: Hierarchical Clustering with P-Values via Multiscale Bootstrap Resampling. . R package version 2.0-0.</w:t>
      </w:r>
    </w:p>
    <w:p w14:paraId="6C6B4DE8" w14:textId="77777777" w:rsidR="0054635D" w:rsidRPr="0054635D" w:rsidRDefault="0054635D" w:rsidP="0054635D">
      <w:pPr>
        <w:pStyle w:val="EndNoteBibliography"/>
        <w:spacing w:after="0"/>
        <w:ind w:left="720" w:hanging="720"/>
      </w:pPr>
      <w:r w:rsidRPr="0054635D">
        <w:t>Tabangin, M. E., J. G. Woo and L. J. Martin, 2009 The effect of minor allele frequency on the likelihood of obtaining false positives. BMC proceedings 3 Suppl 7</w:t>
      </w:r>
      <w:r w:rsidRPr="0054635D">
        <w:rPr>
          <w:b/>
        </w:rPr>
        <w:t>:</w:t>
      </w:r>
      <w:r w:rsidRPr="0054635D">
        <w:t xml:space="preserve"> S41-S41.</w:t>
      </w:r>
    </w:p>
    <w:p w14:paraId="09D10C05" w14:textId="77777777" w:rsidR="0054635D" w:rsidRPr="0054635D" w:rsidRDefault="0054635D" w:rsidP="0054635D">
      <w:pPr>
        <w:pStyle w:val="EndNoteBibliography"/>
        <w:spacing w:after="0"/>
        <w:ind w:left="720" w:hanging="720"/>
      </w:pPr>
      <w:r w:rsidRPr="0054635D">
        <w:t>Valero-Jiménez, C. A., J. Veloso, M. Staats and J. A. van Kan, 2019 Comparative genomics of plant pathogenic Botrytis species with distinct host specificity. BMC Genomics 20</w:t>
      </w:r>
      <w:r w:rsidRPr="0054635D">
        <w:rPr>
          <w:b/>
        </w:rPr>
        <w:t>:</w:t>
      </w:r>
      <w:r w:rsidRPr="0054635D">
        <w:t xml:space="preserve"> 203.</w:t>
      </w:r>
    </w:p>
    <w:p w14:paraId="679B58C8" w14:textId="77777777" w:rsidR="0054635D" w:rsidRPr="0054635D" w:rsidRDefault="0054635D" w:rsidP="0054635D">
      <w:pPr>
        <w:pStyle w:val="EndNoteBibliography"/>
        <w:spacing w:after="0"/>
        <w:ind w:left="720" w:hanging="720"/>
      </w:pPr>
      <w:r w:rsidRPr="0054635D">
        <w:t>Van Kan, J. A., J. H. Stassen, A. Mosbach, T. A. Van Der Lee, L. Faino</w:t>
      </w:r>
      <w:r w:rsidRPr="0054635D">
        <w:rPr>
          <w:i/>
        </w:rPr>
        <w:t xml:space="preserve"> et al.</w:t>
      </w:r>
      <w:r w:rsidRPr="0054635D">
        <w:t>, 2017 A gapless genome sequence of the fungus Botrytis cinerea. Molecular plant pathology 18</w:t>
      </w:r>
      <w:r w:rsidRPr="0054635D">
        <w:rPr>
          <w:b/>
        </w:rPr>
        <w:t>:</w:t>
      </w:r>
      <w:r w:rsidRPr="0054635D">
        <w:t xml:space="preserve"> 75-89.</w:t>
      </w:r>
    </w:p>
    <w:p w14:paraId="0603B93A" w14:textId="77777777" w:rsidR="0054635D" w:rsidRPr="0054635D" w:rsidRDefault="0054635D" w:rsidP="0054635D">
      <w:pPr>
        <w:pStyle w:val="EndNoteBibliography"/>
        <w:spacing w:after="0"/>
        <w:ind w:left="720" w:hanging="720"/>
      </w:pPr>
      <w:r w:rsidRPr="0054635D">
        <w:t>Visscher, P. M., N. R. Wray, Q. Zhang, P. Sklar, M. I. McCarthy</w:t>
      </w:r>
      <w:r w:rsidRPr="0054635D">
        <w:rPr>
          <w:i/>
        </w:rPr>
        <w:t xml:space="preserve"> et al.</w:t>
      </w:r>
      <w:r w:rsidRPr="0054635D">
        <w:t>, 2017 10 years of GWAS discovery: biology, function, and translation. The American Journal of Human Genetics 101</w:t>
      </w:r>
      <w:r w:rsidRPr="0054635D">
        <w:rPr>
          <w:b/>
        </w:rPr>
        <w:t>:</w:t>
      </w:r>
      <w:r w:rsidRPr="0054635D">
        <w:t xml:space="preserve"> 5-22.</w:t>
      </w:r>
    </w:p>
    <w:p w14:paraId="545C8CC3" w14:textId="77777777" w:rsidR="0054635D" w:rsidRPr="0054635D" w:rsidRDefault="0054635D" w:rsidP="0054635D">
      <w:pPr>
        <w:pStyle w:val="EndNoteBibliography"/>
        <w:spacing w:after="0"/>
        <w:ind w:left="720" w:hanging="720"/>
      </w:pPr>
      <w:r w:rsidRPr="0054635D">
        <w:lastRenderedPageBreak/>
        <w:t>Wang, M., F. Roux, C. Bartoli, C. Huard-Chauveau, C. Meyer</w:t>
      </w:r>
      <w:r w:rsidRPr="0054635D">
        <w:rPr>
          <w:i/>
        </w:rPr>
        <w:t xml:space="preserve"> et al.</w:t>
      </w:r>
      <w:r w:rsidRPr="0054635D">
        <w:t>, 2018a Two-way mixed-effects methods for joint association analysis using both host and pathogen genomes. Proceedings of the National Academy of Sciences 115</w:t>
      </w:r>
      <w:r w:rsidRPr="0054635D">
        <w:rPr>
          <w:b/>
        </w:rPr>
        <w:t>:</w:t>
      </w:r>
      <w:r w:rsidRPr="0054635D">
        <w:t xml:space="preserve"> E5440-E5449.</w:t>
      </w:r>
    </w:p>
    <w:p w14:paraId="12147D5D" w14:textId="77777777" w:rsidR="0054635D" w:rsidRPr="0054635D" w:rsidRDefault="0054635D" w:rsidP="0054635D">
      <w:pPr>
        <w:pStyle w:val="EndNoteBibliography"/>
        <w:spacing w:after="0"/>
        <w:ind w:left="720" w:hanging="720"/>
      </w:pPr>
      <w:r w:rsidRPr="0054635D">
        <w:t>Wang, X. F., Q. Y. Chen, Y. Y. Wu, Z. H. Lemmon, G. H. Xu</w:t>
      </w:r>
      <w:r w:rsidRPr="0054635D">
        <w:rPr>
          <w:i/>
        </w:rPr>
        <w:t xml:space="preserve"> et al.</w:t>
      </w:r>
      <w:r w:rsidRPr="0054635D">
        <w:t>, 2018b Genome-wide Analysis of Transcriptional Variability in a Large Maize-Teosinte Population. Molecular Plant 11</w:t>
      </w:r>
      <w:r w:rsidRPr="0054635D">
        <w:rPr>
          <w:b/>
        </w:rPr>
        <w:t>:</w:t>
      </w:r>
      <w:r w:rsidRPr="0054635D">
        <w:t xml:space="preserve"> 443-459.</w:t>
      </w:r>
    </w:p>
    <w:p w14:paraId="7A352A40" w14:textId="77777777" w:rsidR="0054635D" w:rsidRPr="0054635D" w:rsidRDefault="0054635D" w:rsidP="0054635D">
      <w:pPr>
        <w:pStyle w:val="EndNoteBibliography"/>
        <w:spacing w:after="0"/>
        <w:ind w:left="720" w:hanging="720"/>
      </w:pPr>
      <w:r w:rsidRPr="0054635D">
        <w:t>West, M. A. L., K. Kim, D. J. Kliebenstein, H. van Leeuwen, R. W. Michelmore</w:t>
      </w:r>
      <w:r w:rsidRPr="0054635D">
        <w:rPr>
          <w:i/>
        </w:rPr>
        <w:t xml:space="preserve"> et al.</w:t>
      </w:r>
      <w:r w:rsidRPr="0054635D">
        <w:t>, 2007 Global eQTL mapping reveals the complex genetic architecture of transcript level variation in Arabidopsis. Genetics 175</w:t>
      </w:r>
      <w:r w:rsidRPr="0054635D">
        <w:rPr>
          <w:b/>
        </w:rPr>
        <w:t>:</w:t>
      </w:r>
      <w:r w:rsidRPr="0054635D">
        <w:t xml:space="preserve"> 1441-1450.</w:t>
      </w:r>
    </w:p>
    <w:p w14:paraId="087A9061" w14:textId="77777777" w:rsidR="0054635D" w:rsidRPr="0054635D" w:rsidRDefault="0054635D" w:rsidP="0054635D">
      <w:pPr>
        <w:pStyle w:val="EndNoteBibliography"/>
        <w:spacing w:after="0"/>
        <w:ind w:left="720" w:hanging="720"/>
      </w:pPr>
      <w:r w:rsidRPr="0054635D">
        <w:t>Wu, J., B. Cai, W. Sun, R. Huang, X. Liu</w:t>
      </w:r>
      <w:r w:rsidRPr="0054635D">
        <w:rPr>
          <w:i/>
        </w:rPr>
        <w:t xml:space="preserve"> et al.</w:t>
      </w:r>
      <w:r w:rsidRPr="0054635D">
        <w:t>, 2015 Genome-wide analysis of host-Plasmodium yoelii interactions reveals regulators of the type I interferon response. Cell reports 12</w:t>
      </w:r>
      <w:r w:rsidRPr="0054635D">
        <w:rPr>
          <w:b/>
        </w:rPr>
        <w:t>:</w:t>
      </w:r>
      <w:r w:rsidRPr="0054635D">
        <w:t xml:space="preserve"> 661-672.</w:t>
      </w:r>
    </w:p>
    <w:p w14:paraId="229F7058" w14:textId="77777777" w:rsidR="0054635D" w:rsidRPr="0054635D" w:rsidRDefault="0054635D" w:rsidP="0054635D">
      <w:pPr>
        <w:pStyle w:val="EndNoteBibliography"/>
        <w:spacing w:after="0"/>
        <w:ind w:left="720" w:hanging="720"/>
      </w:pPr>
      <w:r w:rsidRPr="0054635D">
        <w:t>Wu, J. Q., S. Sakthikumar, C. Dong, P. Zhang, C. A. Cuomo</w:t>
      </w:r>
      <w:r w:rsidRPr="0054635D">
        <w:rPr>
          <w:i/>
        </w:rPr>
        <w:t xml:space="preserve"> et al.</w:t>
      </w:r>
      <w:r w:rsidRPr="0054635D">
        <w:t>, 2017 Comparative genomics integrated with association analysis identifies candidate effector genes corresponding to Lr20 in phenotype-paired Puccinia triticina isolates from Australia. Frontiers in plant science 8.</w:t>
      </w:r>
    </w:p>
    <w:p w14:paraId="14E0DE40" w14:textId="77777777" w:rsidR="0054635D" w:rsidRPr="0054635D" w:rsidRDefault="0054635D" w:rsidP="0054635D">
      <w:pPr>
        <w:pStyle w:val="EndNoteBibliography"/>
        <w:spacing w:after="0"/>
        <w:ind w:left="720" w:hanging="720"/>
      </w:pPr>
      <w:r w:rsidRPr="0054635D">
        <w:t>Zhang, W., J. A. Corwin, D. Copeland, J. Feusier, R. Eshbaugh</w:t>
      </w:r>
      <w:r w:rsidRPr="0054635D">
        <w:rPr>
          <w:i/>
        </w:rPr>
        <w:t xml:space="preserve"> et al.</w:t>
      </w:r>
      <w:r w:rsidRPr="0054635D">
        <w:t>, 2017 Plastic transcriptomes stabilize immunity to pathogen diversity: The jasmonic acid and salicylic acid networks within the Arabidopsis/Botrytis pathosystem. Plant Cell 29</w:t>
      </w:r>
      <w:r w:rsidRPr="0054635D">
        <w:rPr>
          <w:b/>
        </w:rPr>
        <w:t>:</w:t>
      </w:r>
      <w:r w:rsidRPr="0054635D">
        <w:t xml:space="preserve"> 2727-2752.</w:t>
      </w:r>
    </w:p>
    <w:p w14:paraId="4E07C658" w14:textId="77777777" w:rsidR="0054635D" w:rsidRPr="0054635D" w:rsidRDefault="0054635D" w:rsidP="0054635D">
      <w:pPr>
        <w:pStyle w:val="EndNoteBibliography"/>
        <w:spacing w:after="0"/>
        <w:ind w:left="720" w:hanging="720"/>
      </w:pPr>
      <w:r w:rsidRPr="0054635D">
        <w:t>Zhang, W., J. A. Corwin, D. Copeland, J. Feusier, R. Eshbaugh</w:t>
      </w:r>
      <w:r w:rsidRPr="0054635D">
        <w:rPr>
          <w:i/>
        </w:rPr>
        <w:t xml:space="preserve"> et al.</w:t>
      </w:r>
      <w:r w:rsidRPr="0054635D">
        <w:t>, 2019 Plant-Necrotroph Co-transcriptome Networks Illuminate a Metabolic Battlefield. eLife 8</w:t>
      </w:r>
      <w:r w:rsidRPr="0054635D">
        <w:rPr>
          <w:b/>
        </w:rPr>
        <w:t>:</w:t>
      </w:r>
      <w:r w:rsidRPr="0054635D">
        <w:t xml:space="preserve"> e44279.</w:t>
      </w:r>
    </w:p>
    <w:p w14:paraId="17BCA94E" w14:textId="77777777" w:rsidR="0054635D" w:rsidRPr="0054635D" w:rsidRDefault="0054635D" w:rsidP="0054635D">
      <w:pPr>
        <w:pStyle w:val="EndNoteBibliography"/>
        <w:spacing w:after="0"/>
        <w:ind w:left="720" w:hanging="720"/>
      </w:pPr>
      <w:r w:rsidRPr="0054635D">
        <w:t>Zhou, X., and M. Stephens, 2012 Genome-wide efficient mixed-model analysis for association studies. Nature genetics 44</w:t>
      </w:r>
      <w:r w:rsidRPr="0054635D">
        <w:rPr>
          <w:b/>
        </w:rPr>
        <w:t>:</w:t>
      </w:r>
      <w:r w:rsidRPr="0054635D">
        <w:t xml:space="preserve"> 821.</w:t>
      </w:r>
    </w:p>
    <w:p w14:paraId="224BD2AC" w14:textId="77777777" w:rsidR="0054635D" w:rsidRPr="0054635D" w:rsidRDefault="0054635D" w:rsidP="0054635D">
      <w:pPr>
        <w:pStyle w:val="EndNoteBibliography"/>
        <w:ind w:left="720" w:hanging="720"/>
      </w:pPr>
      <w:r w:rsidRPr="0054635D">
        <w:t>Zou, F., H. S. Chai, C. S. Younkin, M. Allen, J. Crook</w:t>
      </w:r>
      <w:r w:rsidRPr="0054635D">
        <w:rPr>
          <w:i/>
        </w:rPr>
        <w:t xml:space="preserve"> et al.</w:t>
      </w:r>
      <w:r w:rsidRPr="0054635D">
        <w:t>, 2012 Brain expression genome-wide association study (eGWAS) identifies human disease-associated variants. PLoS genetics 8</w:t>
      </w:r>
      <w:r w:rsidRPr="0054635D">
        <w:rPr>
          <w:b/>
        </w:rPr>
        <w:t>:</w:t>
      </w:r>
      <w:r w:rsidRPr="0054635D">
        <w:t xml:space="preserve"> e1002707.</w:t>
      </w:r>
    </w:p>
    <w:p w14:paraId="6CFC649E" w14:textId="1429CA8A" w:rsidR="009011CD" w:rsidRPr="00842D58" w:rsidRDefault="00812637" w:rsidP="004441A8">
      <w:pPr>
        <w:spacing w:line="480" w:lineRule="auto"/>
        <w:ind w:firstLine="720"/>
        <w:rPr>
          <w:rFonts w:ascii="Arial" w:hAnsi="Arial" w:cs="Arial"/>
        </w:rPr>
      </w:pPr>
      <w:r w:rsidRPr="00184B5D">
        <w:rPr>
          <w:rFonts w:ascii="Arial" w:hAnsi="Arial" w:cs="Arial"/>
        </w:rPr>
        <w:fldChar w:fldCharType="end"/>
      </w:r>
    </w:p>
    <w:sectPr w:rsidR="009011CD" w:rsidRPr="00842D58" w:rsidSect="00F821C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01" w:author="Céline" w:date="2019-09-16T20:57:00Z" w:initials="C">
    <w:p w14:paraId="6A3163C9" w14:textId="77777777" w:rsidR="003B5310" w:rsidRDefault="003B5310" w:rsidP="001C43DB">
      <w:pPr>
        <w:pStyle w:val="CommentText"/>
      </w:pPr>
      <w:r>
        <w:rPr>
          <w:rStyle w:val="CommentReference"/>
        </w:rPr>
        <w:annotationRef/>
      </w:r>
      <w:r>
        <w:t xml:space="preserve">Or is it the multivariate? Or the Bayesian sparse linear? </w:t>
      </w:r>
    </w:p>
  </w:comment>
  <w:comment w:id="2006" w:author="Céline" w:date="2019-09-17T15:42:00Z" w:initials="C">
    <w:p w14:paraId="741EACE7" w14:textId="4CCBA2C0" w:rsidR="003B5310" w:rsidRDefault="003B5310">
      <w:pPr>
        <w:pStyle w:val="CommentText"/>
      </w:pPr>
      <w:r>
        <w:rPr>
          <w:rStyle w:val="CommentReference"/>
        </w:rPr>
        <w:annotationRef/>
      </w:r>
      <w:r>
        <w:t>From what I saw in the code. Need verification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A042BC" w15:done="0"/>
  <w15:commentEx w15:paraId="3B54D268" w15:done="0"/>
  <w15:commentEx w15:paraId="05D497DA" w15:done="0"/>
  <w15:commentEx w15:paraId="681B4F78" w15:paraIdParent="05D497DA" w15:done="0"/>
  <w15:commentEx w15:paraId="4EC986FF" w15:done="0"/>
  <w15:commentEx w15:paraId="2408E960" w15:paraIdParent="4EC986FF" w15:done="0"/>
  <w15:commentEx w15:paraId="38C1054D" w15:done="0"/>
  <w15:commentEx w15:paraId="5A755192" w15:done="0"/>
  <w15:commentEx w15:paraId="0AFA2D0E" w15:done="0"/>
  <w15:commentEx w15:paraId="1F760093" w15:paraIdParent="0AFA2D0E" w15:done="0"/>
  <w15:commentEx w15:paraId="56E86EAA" w15:done="0"/>
  <w15:commentEx w15:paraId="7C96A5C9" w15:done="0"/>
  <w15:commentEx w15:paraId="3AD86323" w15:paraIdParent="7C96A5C9" w15:done="0"/>
  <w15:commentEx w15:paraId="7647A108" w15:done="0"/>
  <w15:commentEx w15:paraId="2A5C593A" w15:paraIdParent="7647A108" w15:done="0"/>
  <w15:commentEx w15:paraId="6A3163C9" w15:done="0"/>
  <w15:commentEx w15:paraId="741EACE7" w15:done="0"/>
  <w15:commentEx w15:paraId="7F9173E3" w15:done="0"/>
  <w15:commentEx w15:paraId="3C7597F8" w15:paraIdParent="7F9173E3" w15:done="0"/>
  <w15:commentEx w15:paraId="4367C293" w15:done="0"/>
  <w15:commentEx w15:paraId="6F5D8C6C" w15:done="0"/>
  <w15:commentEx w15:paraId="52AEE63A" w15:done="0"/>
  <w15:commentEx w15:paraId="71A81A76" w15:done="0"/>
  <w15:commentEx w15:paraId="4F8B3C1F" w15:paraIdParent="71A81A76" w15:done="0"/>
  <w15:commentEx w15:paraId="6B083CEA" w15:done="0"/>
  <w15:commentEx w15:paraId="773A2A65" w15:done="0"/>
  <w15:commentEx w15:paraId="5FFF1D3B" w15:paraIdParent="773A2A6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C7DE71" w14:textId="77777777" w:rsidR="003B5310" w:rsidRDefault="003B5310" w:rsidP="00A172A7">
      <w:pPr>
        <w:spacing w:after="0" w:line="240" w:lineRule="auto"/>
      </w:pPr>
      <w:r>
        <w:separator/>
      </w:r>
    </w:p>
  </w:endnote>
  <w:endnote w:type="continuationSeparator" w:id="0">
    <w:p w14:paraId="12B57E58" w14:textId="77777777" w:rsidR="003B5310" w:rsidRDefault="003B5310"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imSun">
    <w:altName w:val="宋体"/>
    <w:charset w:val="86"/>
    <w:family w:val="auto"/>
    <w:pitch w:val="variable"/>
    <w:sig w:usb0="00000003" w:usb1="288F0000" w:usb2="00000016" w:usb3="00000000" w:csb0="00040001"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CA95E" w14:textId="77777777" w:rsidR="003B5310" w:rsidRDefault="003B5310" w:rsidP="00A172A7">
      <w:pPr>
        <w:spacing w:after="0" w:line="240" w:lineRule="auto"/>
      </w:pPr>
      <w:r>
        <w:separator/>
      </w:r>
    </w:p>
  </w:footnote>
  <w:footnote w:type="continuationSeparator" w:id="0">
    <w:p w14:paraId="1A87CE88" w14:textId="77777777" w:rsidR="003B5310" w:rsidRDefault="003B5310" w:rsidP="00A172A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revisionView w:insDel="0" w:formatting="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fxddspv2wdvmeez5cv250750wsprfev5dv&quot;&gt;Combined&lt;record-ids&gt;&lt;item&gt;194&lt;/item&gt;&lt;item&gt;398&lt;/item&gt;&lt;item&gt;399&lt;/item&gt;&lt;item&gt;435&lt;/item&gt;&lt;item&gt;664&lt;/item&gt;&lt;item&gt;1047&lt;/item&gt;&lt;item&gt;1134&lt;/item&gt;&lt;item&gt;1518&lt;/item&gt;&lt;item&gt;2322&lt;/item&gt;&lt;item&gt;2954&lt;/item&gt;&lt;item&gt;2958&lt;/item&gt;&lt;item&gt;3156&lt;/item&gt;&lt;item&gt;3363&lt;/item&gt;&lt;item&gt;3467&lt;/item&gt;&lt;item&gt;3482&lt;/item&gt;&lt;item&gt;3505&lt;/item&gt;&lt;item&gt;3507&lt;/item&gt;&lt;item&gt;3638&lt;/item&gt;&lt;item&gt;3639&lt;/item&gt;&lt;item&gt;3640&lt;/item&gt;&lt;item&gt;3641&lt;/item&gt;&lt;/record-ids&gt;&lt;/item&gt;&lt;/Libraries&gt;"/>
  </w:docVars>
  <w:rsids>
    <w:rsidRoot w:val="00A172A7"/>
    <w:rsid w:val="000009B5"/>
    <w:rsid w:val="00001F85"/>
    <w:rsid w:val="00002A48"/>
    <w:rsid w:val="000074F4"/>
    <w:rsid w:val="00007B3D"/>
    <w:rsid w:val="000113CA"/>
    <w:rsid w:val="00012302"/>
    <w:rsid w:val="000168E4"/>
    <w:rsid w:val="00016A58"/>
    <w:rsid w:val="0001701A"/>
    <w:rsid w:val="0001703A"/>
    <w:rsid w:val="0001776E"/>
    <w:rsid w:val="0002100C"/>
    <w:rsid w:val="000263ED"/>
    <w:rsid w:val="00026A60"/>
    <w:rsid w:val="00030607"/>
    <w:rsid w:val="000311CC"/>
    <w:rsid w:val="00031EA7"/>
    <w:rsid w:val="0003403D"/>
    <w:rsid w:val="0003453B"/>
    <w:rsid w:val="000347B6"/>
    <w:rsid w:val="00036E00"/>
    <w:rsid w:val="00037252"/>
    <w:rsid w:val="00037C6E"/>
    <w:rsid w:val="000401C9"/>
    <w:rsid w:val="00040B0F"/>
    <w:rsid w:val="00041713"/>
    <w:rsid w:val="0004384F"/>
    <w:rsid w:val="00044812"/>
    <w:rsid w:val="00045BD4"/>
    <w:rsid w:val="00046A9D"/>
    <w:rsid w:val="00047C11"/>
    <w:rsid w:val="000506B6"/>
    <w:rsid w:val="000533C6"/>
    <w:rsid w:val="00053975"/>
    <w:rsid w:val="00054493"/>
    <w:rsid w:val="00054571"/>
    <w:rsid w:val="00055628"/>
    <w:rsid w:val="00056693"/>
    <w:rsid w:val="00056FCB"/>
    <w:rsid w:val="00060ACB"/>
    <w:rsid w:val="00062301"/>
    <w:rsid w:val="00062339"/>
    <w:rsid w:val="000637E5"/>
    <w:rsid w:val="00065A08"/>
    <w:rsid w:val="00066621"/>
    <w:rsid w:val="00067693"/>
    <w:rsid w:val="00070BF2"/>
    <w:rsid w:val="00071D52"/>
    <w:rsid w:val="00071F21"/>
    <w:rsid w:val="0007203B"/>
    <w:rsid w:val="00073648"/>
    <w:rsid w:val="00074083"/>
    <w:rsid w:val="00075742"/>
    <w:rsid w:val="00077708"/>
    <w:rsid w:val="00082470"/>
    <w:rsid w:val="00085526"/>
    <w:rsid w:val="00085A7E"/>
    <w:rsid w:val="000956F5"/>
    <w:rsid w:val="00097440"/>
    <w:rsid w:val="00097541"/>
    <w:rsid w:val="000A1B67"/>
    <w:rsid w:val="000A3A44"/>
    <w:rsid w:val="000A60AB"/>
    <w:rsid w:val="000B12CF"/>
    <w:rsid w:val="000B4CB0"/>
    <w:rsid w:val="000B4F8B"/>
    <w:rsid w:val="000B6CED"/>
    <w:rsid w:val="000C2AD4"/>
    <w:rsid w:val="000D29AA"/>
    <w:rsid w:val="000D6131"/>
    <w:rsid w:val="000E0626"/>
    <w:rsid w:val="000E2F98"/>
    <w:rsid w:val="000E53BA"/>
    <w:rsid w:val="000E61AE"/>
    <w:rsid w:val="000E6510"/>
    <w:rsid w:val="000E7AB7"/>
    <w:rsid w:val="000F0FFF"/>
    <w:rsid w:val="000F1C0C"/>
    <w:rsid w:val="000F1D2C"/>
    <w:rsid w:val="000F2BFF"/>
    <w:rsid w:val="000F6D6F"/>
    <w:rsid w:val="000F75A6"/>
    <w:rsid w:val="00100A76"/>
    <w:rsid w:val="00100CB6"/>
    <w:rsid w:val="00101DEA"/>
    <w:rsid w:val="001027EC"/>
    <w:rsid w:val="00103483"/>
    <w:rsid w:val="00104E1A"/>
    <w:rsid w:val="00106233"/>
    <w:rsid w:val="001110B1"/>
    <w:rsid w:val="00111379"/>
    <w:rsid w:val="00114242"/>
    <w:rsid w:val="00114C50"/>
    <w:rsid w:val="00114CCF"/>
    <w:rsid w:val="00115274"/>
    <w:rsid w:val="00123E77"/>
    <w:rsid w:val="00124890"/>
    <w:rsid w:val="00127223"/>
    <w:rsid w:val="00131F84"/>
    <w:rsid w:val="00132F99"/>
    <w:rsid w:val="00140EAD"/>
    <w:rsid w:val="00142943"/>
    <w:rsid w:val="0014451E"/>
    <w:rsid w:val="00145616"/>
    <w:rsid w:val="00146BA8"/>
    <w:rsid w:val="00150A39"/>
    <w:rsid w:val="00150FB7"/>
    <w:rsid w:val="00151CC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9E0"/>
    <w:rsid w:val="00181C3A"/>
    <w:rsid w:val="001835A7"/>
    <w:rsid w:val="00184B5D"/>
    <w:rsid w:val="001876FE"/>
    <w:rsid w:val="00192057"/>
    <w:rsid w:val="0019280F"/>
    <w:rsid w:val="0019329E"/>
    <w:rsid w:val="00194839"/>
    <w:rsid w:val="00194AB0"/>
    <w:rsid w:val="00195935"/>
    <w:rsid w:val="00196634"/>
    <w:rsid w:val="00196D1B"/>
    <w:rsid w:val="00196F1C"/>
    <w:rsid w:val="00197C33"/>
    <w:rsid w:val="001A0C27"/>
    <w:rsid w:val="001A6AED"/>
    <w:rsid w:val="001A7FD2"/>
    <w:rsid w:val="001B127B"/>
    <w:rsid w:val="001B321B"/>
    <w:rsid w:val="001B49DC"/>
    <w:rsid w:val="001B4E15"/>
    <w:rsid w:val="001B7499"/>
    <w:rsid w:val="001C0419"/>
    <w:rsid w:val="001C0CBE"/>
    <w:rsid w:val="001C1076"/>
    <w:rsid w:val="001C2AF0"/>
    <w:rsid w:val="001C3D7C"/>
    <w:rsid w:val="001C43DB"/>
    <w:rsid w:val="001C5853"/>
    <w:rsid w:val="001C6224"/>
    <w:rsid w:val="001C63B0"/>
    <w:rsid w:val="001C68B4"/>
    <w:rsid w:val="001C7116"/>
    <w:rsid w:val="001D41ED"/>
    <w:rsid w:val="001D4B3B"/>
    <w:rsid w:val="001D51FB"/>
    <w:rsid w:val="001D60FF"/>
    <w:rsid w:val="001E2476"/>
    <w:rsid w:val="001E2EAC"/>
    <w:rsid w:val="001E4CEC"/>
    <w:rsid w:val="001E5698"/>
    <w:rsid w:val="001F0497"/>
    <w:rsid w:val="001F12EE"/>
    <w:rsid w:val="001F3E1F"/>
    <w:rsid w:val="001F5026"/>
    <w:rsid w:val="001F75A8"/>
    <w:rsid w:val="001F7B6F"/>
    <w:rsid w:val="0020139F"/>
    <w:rsid w:val="0020227F"/>
    <w:rsid w:val="002027E8"/>
    <w:rsid w:val="00202F91"/>
    <w:rsid w:val="00206428"/>
    <w:rsid w:val="00207545"/>
    <w:rsid w:val="00207E84"/>
    <w:rsid w:val="00210749"/>
    <w:rsid w:val="0021103F"/>
    <w:rsid w:val="00212614"/>
    <w:rsid w:val="002126A5"/>
    <w:rsid w:val="00213801"/>
    <w:rsid w:val="002143F6"/>
    <w:rsid w:val="00214E21"/>
    <w:rsid w:val="00220821"/>
    <w:rsid w:val="00221CB2"/>
    <w:rsid w:val="00223954"/>
    <w:rsid w:val="00223ABF"/>
    <w:rsid w:val="0022419E"/>
    <w:rsid w:val="002301E8"/>
    <w:rsid w:val="002306CC"/>
    <w:rsid w:val="00232D6C"/>
    <w:rsid w:val="0023703C"/>
    <w:rsid w:val="00241A34"/>
    <w:rsid w:val="00243CB5"/>
    <w:rsid w:val="00245B23"/>
    <w:rsid w:val="002472F4"/>
    <w:rsid w:val="0024748B"/>
    <w:rsid w:val="0025005E"/>
    <w:rsid w:val="002501D8"/>
    <w:rsid w:val="00250619"/>
    <w:rsid w:val="00250E3E"/>
    <w:rsid w:val="002514F3"/>
    <w:rsid w:val="0025184F"/>
    <w:rsid w:val="00253780"/>
    <w:rsid w:val="0025556E"/>
    <w:rsid w:val="00256573"/>
    <w:rsid w:val="002565CD"/>
    <w:rsid w:val="00263511"/>
    <w:rsid w:val="002641FF"/>
    <w:rsid w:val="00265CFA"/>
    <w:rsid w:val="0026704F"/>
    <w:rsid w:val="00270E42"/>
    <w:rsid w:val="002721C3"/>
    <w:rsid w:val="00272E3C"/>
    <w:rsid w:val="00273420"/>
    <w:rsid w:val="00273F6E"/>
    <w:rsid w:val="00277C15"/>
    <w:rsid w:val="00280DBB"/>
    <w:rsid w:val="00280F87"/>
    <w:rsid w:val="00282C21"/>
    <w:rsid w:val="00282FBB"/>
    <w:rsid w:val="00283064"/>
    <w:rsid w:val="00287B97"/>
    <w:rsid w:val="00287DA2"/>
    <w:rsid w:val="00291211"/>
    <w:rsid w:val="002928E8"/>
    <w:rsid w:val="00293020"/>
    <w:rsid w:val="00294F98"/>
    <w:rsid w:val="002A0B39"/>
    <w:rsid w:val="002A0BE9"/>
    <w:rsid w:val="002A132B"/>
    <w:rsid w:val="002A3774"/>
    <w:rsid w:val="002A3B18"/>
    <w:rsid w:val="002A3C9E"/>
    <w:rsid w:val="002A3D02"/>
    <w:rsid w:val="002A7EBA"/>
    <w:rsid w:val="002B2F22"/>
    <w:rsid w:val="002B6D7A"/>
    <w:rsid w:val="002B727A"/>
    <w:rsid w:val="002C1234"/>
    <w:rsid w:val="002C12C1"/>
    <w:rsid w:val="002C678F"/>
    <w:rsid w:val="002E0971"/>
    <w:rsid w:val="002E504A"/>
    <w:rsid w:val="002E668D"/>
    <w:rsid w:val="002E6A97"/>
    <w:rsid w:val="002F147A"/>
    <w:rsid w:val="002F2673"/>
    <w:rsid w:val="002F3C32"/>
    <w:rsid w:val="002F598D"/>
    <w:rsid w:val="002F5FCF"/>
    <w:rsid w:val="002F66D1"/>
    <w:rsid w:val="00301CFF"/>
    <w:rsid w:val="003029C5"/>
    <w:rsid w:val="00302E2C"/>
    <w:rsid w:val="00304109"/>
    <w:rsid w:val="00305E08"/>
    <w:rsid w:val="003062B8"/>
    <w:rsid w:val="00310486"/>
    <w:rsid w:val="003108D6"/>
    <w:rsid w:val="003115A6"/>
    <w:rsid w:val="00312A39"/>
    <w:rsid w:val="0031470F"/>
    <w:rsid w:val="00315771"/>
    <w:rsid w:val="003162C7"/>
    <w:rsid w:val="003179ED"/>
    <w:rsid w:val="00321B86"/>
    <w:rsid w:val="00321EF2"/>
    <w:rsid w:val="00322DF2"/>
    <w:rsid w:val="00331B21"/>
    <w:rsid w:val="00334707"/>
    <w:rsid w:val="00334C3C"/>
    <w:rsid w:val="00336472"/>
    <w:rsid w:val="0033686E"/>
    <w:rsid w:val="00342785"/>
    <w:rsid w:val="003436D0"/>
    <w:rsid w:val="00345CA0"/>
    <w:rsid w:val="003475CD"/>
    <w:rsid w:val="00347890"/>
    <w:rsid w:val="00347CCE"/>
    <w:rsid w:val="003517A5"/>
    <w:rsid w:val="00352416"/>
    <w:rsid w:val="003530BC"/>
    <w:rsid w:val="00353D23"/>
    <w:rsid w:val="00355732"/>
    <w:rsid w:val="0035605C"/>
    <w:rsid w:val="003564AA"/>
    <w:rsid w:val="00356801"/>
    <w:rsid w:val="003600C6"/>
    <w:rsid w:val="00361755"/>
    <w:rsid w:val="00362950"/>
    <w:rsid w:val="003631B3"/>
    <w:rsid w:val="00364446"/>
    <w:rsid w:val="003664DC"/>
    <w:rsid w:val="00367BD7"/>
    <w:rsid w:val="00371B26"/>
    <w:rsid w:val="003736B7"/>
    <w:rsid w:val="003754FC"/>
    <w:rsid w:val="00377141"/>
    <w:rsid w:val="00381C63"/>
    <w:rsid w:val="00383A56"/>
    <w:rsid w:val="00384075"/>
    <w:rsid w:val="003853D1"/>
    <w:rsid w:val="0039103B"/>
    <w:rsid w:val="0039441A"/>
    <w:rsid w:val="0039452D"/>
    <w:rsid w:val="003945EA"/>
    <w:rsid w:val="00394D77"/>
    <w:rsid w:val="003955B6"/>
    <w:rsid w:val="00395C25"/>
    <w:rsid w:val="003A0148"/>
    <w:rsid w:val="003A1BDE"/>
    <w:rsid w:val="003A4A64"/>
    <w:rsid w:val="003A7C48"/>
    <w:rsid w:val="003B13BD"/>
    <w:rsid w:val="003B3B04"/>
    <w:rsid w:val="003B491C"/>
    <w:rsid w:val="003B4D6A"/>
    <w:rsid w:val="003B4E6E"/>
    <w:rsid w:val="003B5310"/>
    <w:rsid w:val="003B56EA"/>
    <w:rsid w:val="003C0950"/>
    <w:rsid w:val="003C1434"/>
    <w:rsid w:val="003C5103"/>
    <w:rsid w:val="003C54D4"/>
    <w:rsid w:val="003C646F"/>
    <w:rsid w:val="003D0126"/>
    <w:rsid w:val="003D14D0"/>
    <w:rsid w:val="003D2883"/>
    <w:rsid w:val="003D4897"/>
    <w:rsid w:val="003D4B90"/>
    <w:rsid w:val="003D4CE1"/>
    <w:rsid w:val="003D5D50"/>
    <w:rsid w:val="003E0105"/>
    <w:rsid w:val="003E01B6"/>
    <w:rsid w:val="003E0405"/>
    <w:rsid w:val="003E1847"/>
    <w:rsid w:val="003E2E0A"/>
    <w:rsid w:val="003E716D"/>
    <w:rsid w:val="003F32EE"/>
    <w:rsid w:val="003F6B2F"/>
    <w:rsid w:val="003F6BDD"/>
    <w:rsid w:val="0040049F"/>
    <w:rsid w:val="00400FDD"/>
    <w:rsid w:val="004010D9"/>
    <w:rsid w:val="00402152"/>
    <w:rsid w:val="004066F5"/>
    <w:rsid w:val="00410480"/>
    <w:rsid w:val="004110C6"/>
    <w:rsid w:val="004131F3"/>
    <w:rsid w:val="0041373C"/>
    <w:rsid w:val="00413E6B"/>
    <w:rsid w:val="00423648"/>
    <w:rsid w:val="00424CE5"/>
    <w:rsid w:val="0043101A"/>
    <w:rsid w:val="00432750"/>
    <w:rsid w:val="0043399F"/>
    <w:rsid w:val="004342C7"/>
    <w:rsid w:val="004354E5"/>
    <w:rsid w:val="00435E39"/>
    <w:rsid w:val="00436252"/>
    <w:rsid w:val="00437B38"/>
    <w:rsid w:val="00437BBC"/>
    <w:rsid w:val="00442653"/>
    <w:rsid w:val="004441A8"/>
    <w:rsid w:val="004441B7"/>
    <w:rsid w:val="004466FA"/>
    <w:rsid w:val="00446930"/>
    <w:rsid w:val="0045010F"/>
    <w:rsid w:val="00450414"/>
    <w:rsid w:val="0045157A"/>
    <w:rsid w:val="0045196F"/>
    <w:rsid w:val="00451C80"/>
    <w:rsid w:val="004542C5"/>
    <w:rsid w:val="004647B2"/>
    <w:rsid w:val="00465B43"/>
    <w:rsid w:val="00466C6D"/>
    <w:rsid w:val="004720D9"/>
    <w:rsid w:val="00473275"/>
    <w:rsid w:val="004737AB"/>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74D"/>
    <w:rsid w:val="004F7DB5"/>
    <w:rsid w:val="005024A6"/>
    <w:rsid w:val="005027C9"/>
    <w:rsid w:val="00512A98"/>
    <w:rsid w:val="005130B3"/>
    <w:rsid w:val="00514140"/>
    <w:rsid w:val="00514277"/>
    <w:rsid w:val="00514749"/>
    <w:rsid w:val="005165C1"/>
    <w:rsid w:val="005175AB"/>
    <w:rsid w:val="00521714"/>
    <w:rsid w:val="00521E13"/>
    <w:rsid w:val="005259D5"/>
    <w:rsid w:val="00530D8B"/>
    <w:rsid w:val="005332C8"/>
    <w:rsid w:val="005351E3"/>
    <w:rsid w:val="00536AF3"/>
    <w:rsid w:val="00536F9E"/>
    <w:rsid w:val="00537654"/>
    <w:rsid w:val="005412F6"/>
    <w:rsid w:val="00543CC0"/>
    <w:rsid w:val="00545662"/>
    <w:rsid w:val="0054635D"/>
    <w:rsid w:val="00547C35"/>
    <w:rsid w:val="00550020"/>
    <w:rsid w:val="00550BEB"/>
    <w:rsid w:val="005513FF"/>
    <w:rsid w:val="00551F6B"/>
    <w:rsid w:val="00557C42"/>
    <w:rsid w:val="005603F6"/>
    <w:rsid w:val="005606A4"/>
    <w:rsid w:val="00560CB8"/>
    <w:rsid w:val="0056126A"/>
    <w:rsid w:val="00561E82"/>
    <w:rsid w:val="005707C2"/>
    <w:rsid w:val="005708EB"/>
    <w:rsid w:val="005713AF"/>
    <w:rsid w:val="005733BC"/>
    <w:rsid w:val="00573768"/>
    <w:rsid w:val="005738DD"/>
    <w:rsid w:val="00573FAE"/>
    <w:rsid w:val="00575846"/>
    <w:rsid w:val="00575BD4"/>
    <w:rsid w:val="00577752"/>
    <w:rsid w:val="00582A16"/>
    <w:rsid w:val="005839D3"/>
    <w:rsid w:val="00584BA4"/>
    <w:rsid w:val="005903B0"/>
    <w:rsid w:val="00590746"/>
    <w:rsid w:val="00590C2E"/>
    <w:rsid w:val="005922A4"/>
    <w:rsid w:val="005933A2"/>
    <w:rsid w:val="00594926"/>
    <w:rsid w:val="00595141"/>
    <w:rsid w:val="00595665"/>
    <w:rsid w:val="00597147"/>
    <w:rsid w:val="00597C1D"/>
    <w:rsid w:val="005A7B03"/>
    <w:rsid w:val="005B2AD9"/>
    <w:rsid w:val="005B2B5E"/>
    <w:rsid w:val="005B2D52"/>
    <w:rsid w:val="005B33AB"/>
    <w:rsid w:val="005B3C5B"/>
    <w:rsid w:val="005B68C4"/>
    <w:rsid w:val="005B75BF"/>
    <w:rsid w:val="005C1944"/>
    <w:rsid w:val="005C21BE"/>
    <w:rsid w:val="005C6164"/>
    <w:rsid w:val="005C6793"/>
    <w:rsid w:val="005C79A7"/>
    <w:rsid w:val="005D0224"/>
    <w:rsid w:val="005D7DDF"/>
    <w:rsid w:val="005E495D"/>
    <w:rsid w:val="005E5DC0"/>
    <w:rsid w:val="005E7A7A"/>
    <w:rsid w:val="005F13ED"/>
    <w:rsid w:val="005F39E2"/>
    <w:rsid w:val="005F79A4"/>
    <w:rsid w:val="00601761"/>
    <w:rsid w:val="00602201"/>
    <w:rsid w:val="00610565"/>
    <w:rsid w:val="006110D0"/>
    <w:rsid w:val="0061265C"/>
    <w:rsid w:val="00613932"/>
    <w:rsid w:val="00615CF9"/>
    <w:rsid w:val="00616582"/>
    <w:rsid w:val="006167DF"/>
    <w:rsid w:val="006169EE"/>
    <w:rsid w:val="00622302"/>
    <w:rsid w:val="00622D07"/>
    <w:rsid w:val="00624A31"/>
    <w:rsid w:val="006346AE"/>
    <w:rsid w:val="00636239"/>
    <w:rsid w:val="006363C1"/>
    <w:rsid w:val="0064091E"/>
    <w:rsid w:val="00642B50"/>
    <w:rsid w:val="0064357E"/>
    <w:rsid w:val="00645A1D"/>
    <w:rsid w:val="006465E8"/>
    <w:rsid w:val="00646A88"/>
    <w:rsid w:val="00651A53"/>
    <w:rsid w:val="00652E76"/>
    <w:rsid w:val="00654361"/>
    <w:rsid w:val="00654E06"/>
    <w:rsid w:val="00654E74"/>
    <w:rsid w:val="00656AC4"/>
    <w:rsid w:val="00663C4A"/>
    <w:rsid w:val="00666658"/>
    <w:rsid w:val="00667AC5"/>
    <w:rsid w:val="00667B2A"/>
    <w:rsid w:val="00667B68"/>
    <w:rsid w:val="00672EEF"/>
    <w:rsid w:val="00674CEC"/>
    <w:rsid w:val="00675944"/>
    <w:rsid w:val="00677AC3"/>
    <w:rsid w:val="00680CC0"/>
    <w:rsid w:val="00681F6E"/>
    <w:rsid w:val="0068388E"/>
    <w:rsid w:val="00683D60"/>
    <w:rsid w:val="00684138"/>
    <w:rsid w:val="00684B6A"/>
    <w:rsid w:val="00685CE1"/>
    <w:rsid w:val="00686026"/>
    <w:rsid w:val="00686046"/>
    <w:rsid w:val="006908A9"/>
    <w:rsid w:val="0069185C"/>
    <w:rsid w:val="00693D51"/>
    <w:rsid w:val="00694EF0"/>
    <w:rsid w:val="00695AAD"/>
    <w:rsid w:val="0069676A"/>
    <w:rsid w:val="006A2FB1"/>
    <w:rsid w:val="006A3A53"/>
    <w:rsid w:val="006A6160"/>
    <w:rsid w:val="006B148C"/>
    <w:rsid w:val="006B1742"/>
    <w:rsid w:val="006B2BE6"/>
    <w:rsid w:val="006B4E0E"/>
    <w:rsid w:val="006B7582"/>
    <w:rsid w:val="006C1945"/>
    <w:rsid w:val="006C2ED9"/>
    <w:rsid w:val="006C45FC"/>
    <w:rsid w:val="006C46C0"/>
    <w:rsid w:val="006C4C6B"/>
    <w:rsid w:val="006C6718"/>
    <w:rsid w:val="006C711E"/>
    <w:rsid w:val="006C7556"/>
    <w:rsid w:val="006D610C"/>
    <w:rsid w:val="006D6123"/>
    <w:rsid w:val="006E099F"/>
    <w:rsid w:val="006E17DE"/>
    <w:rsid w:val="006E4B7B"/>
    <w:rsid w:val="006E4F08"/>
    <w:rsid w:val="006E5FEE"/>
    <w:rsid w:val="006F1436"/>
    <w:rsid w:val="006F702C"/>
    <w:rsid w:val="00700561"/>
    <w:rsid w:val="00702560"/>
    <w:rsid w:val="00702E3C"/>
    <w:rsid w:val="00705E55"/>
    <w:rsid w:val="00712D08"/>
    <w:rsid w:val="007133E8"/>
    <w:rsid w:val="0071374D"/>
    <w:rsid w:val="00713A7C"/>
    <w:rsid w:val="00715FF0"/>
    <w:rsid w:val="007177AE"/>
    <w:rsid w:val="00720FAF"/>
    <w:rsid w:val="00721107"/>
    <w:rsid w:val="007216BA"/>
    <w:rsid w:val="00723E07"/>
    <w:rsid w:val="00724541"/>
    <w:rsid w:val="00726354"/>
    <w:rsid w:val="00727A19"/>
    <w:rsid w:val="00732A06"/>
    <w:rsid w:val="007360E4"/>
    <w:rsid w:val="00740DCA"/>
    <w:rsid w:val="00742465"/>
    <w:rsid w:val="007437B7"/>
    <w:rsid w:val="00745152"/>
    <w:rsid w:val="00746C9B"/>
    <w:rsid w:val="00747585"/>
    <w:rsid w:val="00751D64"/>
    <w:rsid w:val="00757D43"/>
    <w:rsid w:val="00762194"/>
    <w:rsid w:val="00762A1B"/>
    <w:rsid w:val="007706A4"/>
    <w:rsid w:val="007710F5"/>
    <w:rsid w:val="00771AEE"/>
    <w:rsid w:val="007721CB"/>
    <w:rsid w:val="00775716"/>
    <w:rsid w:val="007802EE"/>
    <w:rsid w:val="00780727"/>
    <w:rsid w:val="00782740"/>
    <w:rsid w:val="007837D2"/>
    <w:rsid w:val="00785BE7"/>
    <w:rsid w:val="0079102B"/>
    <w:rsid w:val="007927A4"/>
    <w:rsid w:val="007961C1"/>
    <w:rsid w:val="00796427"/>
    <w:rsid w:val="0079723D"/>
    <w:rsid w:val="007A19D9"/>
    <w:rsid w:val="007A49C0"/>
    <w:rsid w:val="007A50BA"/>
    <w:rsid w:val="007A5C52"/>
    <w:rsid w:val="007A7AAC"/>
    <w:rsid w:val="007A7EA5"/>
    <w:rsid w:val="007B02B3"/>
    <w:rsid w:val="007B1723"/>
    <w:rsid w:val="007B2B81"/>
    <w:rsid w:val="007B5E12"/>
    <w:rsid w:val="007B6495"/>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1B4"/>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3528"/>
    <w:rsid w:val="00824493"/>
    <w:rsid w:val="00825431"/>
    <w:rsid w:val="0082717F"/>
    <w:rsid w:val="008317C6"/>
    <w:rsid w:val="00834D0B"/>
    <w:rsid w:val="008356B6"/>
    <w:rsid w:val="00837AB6"/>
    <w:rsid w:val="00837F1B"/>
    <w:rsid w:val="00842D58"/>
    <w:rsid w:val="00844EE9"/>
    <w:rsid w:val="0084680F"/>
    <w:rsid w:val="00853714"/>
    <w:rsid w:val="0085660A"/>
    <w:rsid w:val="00857945"/>
    <w:rsid w:val="008615C5"/>
    <w:rsid w:val="00862F65"/>
    <w:rsid w:val="00867254"/>
    <w:rsid w:val="00867E7A"/>
    <w:rsid w:val="0087068F"/>
    <w:rsid w:val="0087362F"/>
    <w:rsid w:val="0087553C"/>
    <w:rsid w:val="008775EC"/>
    <w:rsid w:val="008846D7"/>
    <w:rsid w:val="00884F43"/>
    <w:rsid w:val="008877D0"/>
    <w:rsid w:val="00891406"/>
    <w:rsid w:val="00892324"/>
    <w:rsid w:val="0089300D"/>
    <w:rsid w:val="00893309"/>
    <w:rsid w:val="00893CB4"/>
    <w:rsid w:val="00895733"/>
    <w:rsid w:val="00895F14"/>
    <w:rsid w:val="008A073C"/>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623"/>
    <w:rsid w:val="008F1DAD"/>
    <w:rsid w:val="008F4AC6"/>
    <w:rsid w:val="008F5F88"/>
    <w:rsid w:val="008F6855"/>
    <w:rsid w:val="008F6DEC"/>
    <w:rsid w:val="008F6ECE"/>
    <w:rsid w:val="008F77ED"/>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464FE"/>
    <w:rsid w:val="00952F7C"/>
    <w:rsid w:val="00957438"/>
    <w:rsid w:val="00960C95"/>
    <w:rsid w:val="009626ED"/>
    <w:rsid w:val="0096289F"/>
    <w:rsid w:val="009635E6"/>
    <w:rsid w:val="009639D8"/>
    <w:rsid w:val="00963D03"/>
    <w:rsid w:val="00963D30"/>
    <w:rsid w:val="00965503"/>
    <w:rsid w:val="00966492"/>
    <w:rsid w:val="009701AE"/>
    <w:rsid w:val="00973F40"/>
    <w:rsid w:val="009742AB"/>
    <w:rsid w:val="00974F42"/>
    <w:rsid w:val="009767EF"/>
    <w:rsid w:val="009778C2"/>
    <w:rsid w:val="00977D5C"/>
    <w:rsid w:val="00980E30"/>
    <w:rsid w:val="0098160B"/>
    <w:rsid w:val="00981711"/>
    <w:rsid w:val="009821E3"/>
    <w:rsid w:val="0098290C"/>
    <w:rsid w:val="00982E59"/>
    <w:rsid w:val="0098447B"/>
    <w:rsid w:val="00986500"/>
    <w:rsid w:val="00986E6A"/>
    <w:rsid w:val="00987582"/>
    <w:rsid w:val="0099154F"/>
    <w:rsid w:val="00995A87"/>
    <w:rsid w:val="00995B3F"/>
    <w:rsid w:val="00996947"/>
    <w:rsid w:val="009A03B5"/>
    <w:rsid w:val="009A49C4"/>
    <w:rsid w:val="009A52B7"/>
    <w:rsid w:val="009A61CD"/>
    <w:rsid w:val="009B2888"/>
    <w:rsid w:val="009B56C7"/>
    <w:rsid w:val="009B6980"/>
    <w:rsid w:val="009B7A02"/>
    <w:rsid w:val="009C2475"/>
    <w:rsid w:val="009C2A57"/>
    <w:rsid w:val="009C2F9C"/>
    <w:rsid w:val="009C307B"/>
    <w:rsid w:val="009C38C0"/>
    <w:rsid w:val="009C424B"/>
    <w:rsid w:val="009C63BE"/>
    <w:rsid w:val="009C68DA"/>
    <w:rsid w:val="009C7944"/>
    <w:rsid w:val="009D00DE"/>
    <w:rsid w:val="009D066E"/>
    <w:rsid w:val="009D093A"/>
    <w:rsid w:val="009E2635"/>
    <w:rsid w:val="009E3609"/>
    <w:rsid w:val="009E4B0F"/>
    <w:rsid w:val="009E4DBA"/>
    <w:rsid w:val="009F105D"/>
    <w:rsid w:val="009F1C37"/>
    <w:rsid w:val="009F2DC7"/>
    <w:rsid w:val="009F3CE7"/>
    <w:rsid w:val="009F5BED"/>
    <w:rsid w:val="009F5F0E"/>
    <w:rsid w:val="009F7929"/>
    <w:rsid w:val="00A02682"/>
    <w:rsid w:val="00A02816"/>
    <w:rsid w:val="00A02CCD"/>
    <w:rsid w:val="00A04972"/>
    <w:rsid w:val="00A06A8B"/>
    <w:rsid w:val="00A07B18"/>
    <w:rsid w:val="00A112C4"/>
    <w:rsid w:val="00A1173A"/>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528E"/>
    <w:rsid w:val="00A36A66"/>
    <w:rsid w:val="00A372A7"/>
    <w:rsid w:val="00A37803"/>
    <w:rsid w:val="00A40589"/>
    <w:rsid w:val="00A4242F"/>
    <w:rsid w:val="00A46DDE"/>
    <w:rsid w:val="00A47A6F"/>
    <w:rsid w:val="00A5457E"/>
    <w:rsid w:val="00A5544C"/>
    <w:rsid w:val="00A55DBE"/>
    <w:rsid w:val="00A619F4"/>
    <w:rsid w:val="00A623FF"/>
    <w:rsid w:val="00A65A78"/>
    <w:rsid w:val="00A67458"/>
    <w:rsid w:val="00A678F6"/>
    <w:rsid w:val="00A70B29"/>
    <w:rsid w:val="00A752DF"/>
    <w:rsid w:val="00A76CE3"/>
    <w:rsid w:val="00A77220"/>
    <w:rsid w:val="00A7785E"/>
    <w:rsid w:val="00A83065"/>
    <w:rsid w:val="00A834D4"/>
    <w:rsid w:val="00A868C8"/>
    <w:rsid w:val="00A94D42"/>
    <w:rsid w:val="00A94FC8"/>
    <w:rsid w:val="00A951A2"/>
    <w:rsid w:val="00A95360"/>
    <w:rsid w:val="00A97E4D"/>
    <w:rsid w:val="00AA016A"/>
    <w:rsid w:val="00AA071B"/>
    <w:rsid w:val="00AA3B21"/>
    <w:rsid w:val="00AA6523"/>
    <w:rsid w:val="00AA6701"/>
    <w:rsid w:val="00AA7054"/>
    <w:rsid w:val="00AB0E5B"/>
    <w:rsid w:val="00AB1206"/>
    <w:rsid w:val="00AB2510"/>
    <w:rsid w:val="00AB4353"/>
    <w:rsid w:val="00AB5090"/>
    <w:rsid w:val="00AC0CA6"/>
    <w:rsid w:val="00AC4C35"/>
    <w:rsid w:val="00AC552A"/>
    <w:rsid w:val="00AC5A74"/>
    <w:rsid w:val="00AC6180"/>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A72"/>
    <w:rsid w:val="00B13C6C"/>
    <w:rsid w:val="00B22871"/>
    <w:rsid w:val="00B2397C"/>
    <w:rsid w:val="00B27104"/>
    <w:rsid w:val="00B32402"/>
    <w:rsid w:val="00B35AC6"/>
    <w:rsid w:val="00B37523"/>
    <w:rsid w:val="00B40898"/>
    <w:rsid w:val="00B41BC8"/>
    <w:rsid w:val="00B41D04"/>
    <w:rsid w:val="00B41FF8"/>
    <w:rsid w:val="00B42E25"/>
    <w:rsid w:val="00B4381A"/>
    <w:rsid w:val="00B43E06"/>
    <w:rsid w:val="00B44937"/>
    <w:rsid w:val="00B47034"/>
    <w:rsid w:val="00B479B2"/>
    <w:rsid w:val="00B54AC4"/>
    <w:rsid w:val="00B555E3"/>
    <w:rsid w:val="00B56430"/>
    <w:rsid w:val="00B56F2C"/>
    <w:rsid w:val="00B725E5"/>
    <w:rsid w:val="00B759DD"/>
    <w:rsid w:val="00B77559"/>
    <w:rsid w:val="00B82894"/>
    <w:rsid w:val="00B8405E"/>
    <w:rsid w:val="00B84D5B"/>
    <w:rsid w:val="00B86B81"/>
    <w:rsid w:val="00B87592"/>
    <w:rsid w:val="00B911F7"/>
    <w:rsid w:val="00B92689"/>
    <w:rsid w:val="00B93251"/>
    <w:rsid w:val="00B94BD8"/>
    <w:rsid w:val="00B9679E"/>
    <w:rsid w:val="00B978F1"/>
    <w:rsid w:val="00BA1057"/>
    <w:rsid w:val="00BA3FF8"/>
    <w:rsid w:val="00BA4BCB"/>
    <w:rsid w:val="00BA4CFD"/>
    <w:rsid w:val="00BA7468"/>
    <w:rsid w:val="00BB0193"/>
    <w:rsid w:val="00BB1E9E"/>
    <w:rsid w:val="00BB3405"/>
    <w:rsid w:val="00BB4253"/>
    <w:rsid w:val="00BB4630"/>
    <w:rsid w:val="00BB642E"/>
    <w:rsid w:val="00BB749E"/>
    <w:rsid w:val="00BC11F3"/>
    <w:rsid w:val="00BC74B3"/>
    <w:rsid w:val="00BD0DA5"/>
    <w:rsid w:val="00BD10FC"/>
    <w:rsid w:val="00BD2015"/>
    <w:rsid w:val="00BD4288"/>
    <w:rsid w:val="00BD5C31"/>
    <w:rsid w:val="00BE01EB"/>
    <w:rsid w:val="00BE0542"/>
    <w:rsid w:val="00BE0EFF"/>
    <w:rsid w:val="00BE222F"/>
    <w:rsid w:val="00BE496B"/>
    <w:rsid w:val="00BE57D1"/>
    <w:rsid w:val="00BE69F1"/>
    <w:rsid w:val="00BE6F5A"/>
    <w:rsid w:val="00BE723C"/>
    <w:rsid w:val="00BE792E"/>
    <w:rsid w:val="00BF4B12"/>
    <w:rsid w:val="00BF5669"/>
    <w:rsid w:val="00BF56F8"/>
    <w:rsid w:val="00BF674E"/>
    <w:rsid w:val="00C02719"/>
    <w:rsid w:val="00C036D3"/>
    <w:rsid w:val="00C05EAA"/>
    <w:rsid w:val="00C0675E"/>
    <w:rsid w:val="00C069BD"/>
    <w:rsid w:val="00C06C64"/>
    <w:rsid w:val="00C071DB"/>
    <w:rsid w:val="00C075AA"/>
    <w:rsid w:val="00C07997"/>
    <w:rsid w:val="00C07A96"/>
    <w:rsid w:val="00C11DB8"/>
    <w:rsid w:val="00C130A0"/>
    <w:rsid w:val="00C135E5"/>
    <w:rsid w:val="00C13A36"/>
    <w:rsid w:val="00C14213"/>
    <w:rsid w:val="00C14941"/>
    <w:rsid w:val="00C20DFD"/>
    <w:rsid w:val="00C218BA"/>
    <w:rsid w:val="00C21F4F"/>
    <w:rsid w:val="00C259B0"/>
    <w:rsid w:val="00C3157B"/>
    <w:rsid w:val="00C32B68"/>
    <w:rsid w:val="00C346F6"/>
    <w:rsid w:val="00C35DBC"/>
    <w:rsid w:val="00C41E04"/>
    <w:rsid w:val="00C42C98"/>
    <w:rsid w:val="00C43D4C"/>
    <w:rsid w:val="00C4409D"/>
    <w:rsid w:val="00C44B65"/>
    <w:rsid w:val="00C45E52"/>
    <w:rsid w:val="00C45E99"/>
    <w:rsid w:val="00C470C2"/>
    <w:rsid w:val="00C47DD2"/>
    <w:rsid w:val="00C50638"/>
    <w:rsid w:val="00C51491"/>
    <w:rsid w:val="00C51FFD"/>
    <w:rsid w:val="00C53709"/>
    <w:rsid w:val="00C53856"/>
    <w:rsid w:val="00C5726A"/>
    <w:rsid w:val="00C61B3A"/>
    <w:rsid w:val="00C6247E"/>
    <w:rsid w:val="00C62B0D"/>
    <w:rsid w:val="00C667FC"/>
    <w:rsid w:val="00C67343"/>
    <w:rsid w:val="00C7284B"/>
    <w:rsid w:val="00C72EBD"/>
    <w:rsid w:val="00C7382C"/>
    <w:rsid w:val="00C73D95"/>
    <w:rsid w:val="00C775E8"/>
    <w:rsid w:val="00C77FC6"/>
    <w:rsid w:val="00C80A96"/>
    <w:rsid w:val="00C828CF"/>
    <w:rsid w:val="00C83B37"/>
    <w:rsid w:val="00C8459E"/>
    <w:rsid w:val="00C846DD"/>
    <w:rsid w:val="00C87ACB"/>
    <w:rsid w:val="00C9235C"/>
    <w:rsid w:val="00C94704"/>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217"/>
    <w:rsid w:val="00CD337D"/>
    <w:rsid w:val="00CD37B8"/>
    <w:rsid w:val="00CE102F"/>
    <w:rsid w:val="00CE11FD"/>
    <w:rsid w:val="00CE13CF"/>
    <w:rsid w:val="00CF088D"/>
    <w:rsid w:val="00CF1C7A"/>
    <w:rsid w:val="00CF206D"/>
    <w:rsid w:val="00CF2561"/>
    <w:rsid w:val="00CF3B0A"/>
    <w:rsid w:val="00CF5F16"/>
    <w:rsid w:val="00CF6094"/>
    <w:rsid w:val="00D003A4"/>
    <w:rsid w:val="00D0058D"/>
    <w:rsid w:val="00D00E2C"/>
    <w:rsid w:val="00D01C65"/>
    <w:rsid w:val="00D020F8"/>
    <w:rsid w:val="00D05FF6"/>
    <w:rsid w:val="00D0627B"/>
    <w:rsid w:val="00D10556"/>
    <w:rsid w:val="00D122AC"/>
    <w:rsid w:val="00D134BA"/>
    <w:rsid w:val="00D16988"/>
    <w:rsid w:val="00D171BE"/>
    <w:rsid w:val="00D2186E"/>
    <w:rsid w:val="00D231C9"/>
    <w:rsid w:val="00D23608"/>
    <w:rsid w:val="00D25BE3"/>
    <w:rsid w:val="00D25C58"/>
    <w:rsid w:val="00D26C5E"/>
    <w:rsid w:val="00D2768B"/>
    <w:rsid w:val="00D27FB9"/>
    <w:rsid w:val="00D319E3"/>
    <w:rsid w:val="00D3235E"/>
    <w:rsid w:val="00D33CF2"/>
    <w:rsid w:val="00D369C1"/>
    <w:rsid w:val="00D3774F"/>
    <w:rsid w:val="00D41101"/>
    <w:rsid w:val="00D44B2F"/>
    <w:rsid w:val="00D515D8"/>
    <w:rsid w:val="00D55A47"/>
    <w:rsid w:val="00D57299"/>
    <w:rsid w:val="00D57442"/>
    <w:rsid w:val="00D61FC4"/>
    <w:rsid w:val="00D6428F"/>
    <w:rsid w:val="00D642F9"/>
    <w:rsid w:val="00D64478"/>
    <w:rsid w:val="00D6561F"/>
    <w:rsid w:val="00D678A6"/>
    <w:rsid w:val="00D7235A"/>
    <w:rsid w:val="00D73817"/>
    <w:rsid w:val="00D815BC"/>
    <w:rsid w:val="00D8257C"/>
    <w:rsid w:val="00D86633"/>
    <w:rsid w:val="00D872AD"/>
    <w:rsid w:val="00D87F99"/>
    <w:rsid w:val="00D90417"/>
    <w:rsid w:val="00D92D54"/>
    <w:rsid w:val="00D948B7"/>
    <w:rsid w:val="00D95D57"/>
    <w:rsid w:val="00DA5DD0"/>
    <w:rsid w:val="00DA7119"/>
    <w:rsid w:val="00DB099A"/>
    <w:rsid w:val="00DB1DF4"/>
    <w:rsid w:val="00DB364F"/>
    <w:rsid w:val="00DB47EE"/>
    <w:rsid w:val="00DB56A4"/>
    <w:rsid w:val="00DB7D12"/>
    <w:rsid w:val="00DB7DC1"/>
    <w:rsid w:val="00DC267C"/>
    <w:rsid w:val="00DC3286"/>
    <w:rsid w:val="00DC65A9"/>
    <w:rsid w:val="00DC6CE8"/>
    <w:rsid w:val="00DD28E5"/>
    <w:rsid w:val="00DD71D6"/>
    <w:rsid w:val="00DD7D2C"/>
    <w:rsid w:val="00DE06C7"/>
    <w:rsid w:val="00DE16D8"/>
    <w:rsid w:val="00DE3458"/>
    <w:rsid w:val="00DE5227"/>
    <w:rsid w:val="00DE5CAC"/>
    <w:rsid w:val="00DE654A"/>
    <w:rsid w:val="00DE7C55"/>
    <w:rsid w:val="00DF160D"/>
    <w:rsid w:val="00DF1BEB"/>
    <w:rsid w:val="00DF2FA4"/>
    <w:rsid w:val="00DF35A3"/>
    <w:rsid w:val="00DF42C5"/>
    <w:rsid w:val="00DF6BFD"/>
    <w:rsid w:val="00DF6C59"/>
    <w:rsid w:val="00E00308"/>
    <w:rsid w:val="00E01038"/>
    <w:rsid w:val="00E045D8"/>
    <w:rsid w:val="00E0693E"/>
    <w:rsid w:val="00E072B5"/>
    <w:rsid w:val="00E101B0"/>
    <w:rsid w:val="00E11CCE"/>
    <w:rsid w:val="00E13AB8"/>
    <w:rsid w:val="00E13FDF"/>
    <w:rsid w:val="00E1424E"/>
    <w:rsid w:val="00E15769"/>
    <w:rsid w:val="00E1587E"/>
    <w:rsid w:val="00E15984"/>
    <w:rsid w:val="00E20DAA"/>
    <w:rsid w:val="00E20EBC"/>
    <w:rsid w:val="00E20F3F"/>
    <w:rsid w:val="00E269AF"/>
    <w:rsid w:val="00E27E2E"/>
    <w:rsid w:val="00E301AF"/>
    <w:rsid w:val="00E3118D"/>
    <w:rsid w:val="00E31208"/>
    <w:rsid w:val="00E31C0E"/>
    <w:rsid w:val="00E34195"/>
    <w:rsid w:val="00E36E29"/>
    <w:rsid w:val="00E40214"/>
    <w:rsid w:val="00E45B3D"/>
    <w:rsid w:val="00E46B59"/>
    <w:rsid w:val="00E5044A"/>
    <w:rsid w:val="00E50A3B"/>
    <w:rsid w:val="00E50A89"/>
    <w:rsid w:val="00E513D6"/>
    <w:rsid w:val="00E51637"/>
    <w:rsid w:val="00E5356B"/>
    <w:rsid w:val="00E56078"/>
    <w:rsid w:val="00E5627D"/>
    <w:rsid w:val="00E57202"/>
    <w:rsid w:val="00E65476"/>
    <w:rsid w:val="00E656F2"/>
    <w:rsid w:val="00E659F4"/>
    <w:rsid w:val="00E71E4E"/>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3A7"/>
    <w:rsid w:val="00EC08AD"/>
    <w:rsid w:val="00EC0FC4"/>
    <w:rsid w:val="00EC1241"/>
    <w:rsid w:val="00EC1F7B"/>
    <w:rsid w:val="00EC2421"/>
    <w:rsid w:val="00EC3DA5"/>
    <w:rsid w:val="00EC5B8B"/>
    <w:rsid w:val="00ED1371"/>
    <w:rsid w:val="00ED203D"/>
    <w:rsid w:val="00ED2D89"/>
    <w:rsid w:val="00ED321A"/>
    <w:rsid w:val="00ED64B2"/>
    <w:rsid w:val="00ED6C2C"/>
    <w:rsid w:val="00ED76BC"/>
    <w:rsid w:val="00ED79CF"/>
    <w:rsid w:val="00ED7E91"/>
    <w:rsid w:val="00EE0361"/>
    <w:rsid w:val="00EE1B68"/>
    <w:rsid w:val="00EE2E8C"/>
    <w:rsid w:val="00EE444B"/>
    <w:rsid w:val="00EE4907"/>
    <w:rsid w:val="00EE5615"/>
    <w:rsid w:val="00EE5901"/>
    <w:rsid w:val="00EE74BD"/>
    <w:rsid w:val="00EF165F"/>
    <w:rsid w:val="00EF19E7"/>
    <w:rsid w:val="00EF1B95"/>
    <w:rsid w:val="00EF2749"/>
    <w:rsid w:val="00EF2AC7"/>
    <w:rsid w:val="00EF3DF5"/>
    <w:rsid w:val="00EF503E"/>
    <w:rsid w:val="00EF70D2"/>
    <w:rsid w:val="00EF7CD1"/>
    <w:rsid w:val="00F0035C"/>
    <w:rsid w:val="00F0412C"/>
    <w:rsid w:val="00F054DB"/>
    <w:rsid w:val="00F06792"/>
    <w:rsid w:val="00F06A8A"/>
    <w:rsid w:val="00F10155"/>
    <w:rsid w:val="00F10313"/>
    <w:rsid w:val="00F11302"/>
    <w:rsid w:val="00F12714"/>
    <w:rsid w:val="00F12BEE"/>
    <w:rsid w:val="00F14B5D"/>
    <w:rsid w:val="00F14C7D"/>
    <w:rsid w:val="00F15AB4"/>
    <w:rsid w:val="00F15F88"/>
    <w:rsid w:val="00F21129"/>
    <w:rsid w:val="00F25FB3"/>
    <w:rsid w:val="00F2664F"/>
    <w:rsid w:val="00F27585"/>
    <w:rsid w:val="00F27719"/>
    <w:rsid w:val="00F27AB9"/>
    <w:rsid w:val="00F318A1"/>
    <w:rsid w:val="00F32D89"/>
    <w:rsid w:val="00F37257"/>
    <w:rsid w:val="00F4446B"/>
    <w:rsid w:val="00F44972"/>
    <w:rsid w:val="00F4542B"/>
    <w:rsid w:val="00F518FF"/>
    <w:rsid w:val="00F51B12"/>
    <w:rsid w:val="00F52F15"/>
    <w:rsid w:val="00F5360F"/>
    <w:rsid w:val="00F5534A"/>
    <w:rsid w:val="00F600CE"/>
    <w:rsid w:val="00F60B34"/>
    <w:rsid w:val="00F60B79"/>
    <w:rsid w:val="00F63A1F"/>
    <w:rsid w:val="00F643EA"/>
    <w:rsid w:val="00F64C11"/>
    <w:rsid w:val="00F64EE8"/>
    <w:rsid w:val="00F66D9C"/>
    <w:rsid w:val="00F701A6"/>
    <w:rsid w:val="00F70A02"/>
    <w:rsid w:val="00F71B70"/>
    <w:rsid w:val="00F74A96"/>
    <w:rsid w:val="00F7572A"/>
    <w:rsid w:val="00F77212"/>
    <w:rsid w:val="00F77EC1"/>
    <w:rsid w:val="00F821CF"/>
    <w:rsid w:val="00F82204"/>
    <w:rsid w:val="00F828DB"/>
    <w:rsid w:val="00F83C2D"/>
    <w:rsid w:val="00F84488"/>
    <w:rsid w:val="00F85ACF"/>
    <w:rsid w:val="00F85CC3"/>
    <w:rsid w:val="00F87749"/>
    <w:rsid w:val="00F93990"/>
    <w:rsid w:val="00F93A7E"/>
    <w:rsid w:val="00F964BC"/>
    <w:rsid w:val="00F97FA5"/>
    <w:rsid w:val="00FA1B11"/>
    <w:rsid w:val="00FA26B4"/>
    <w:rsid w:val="00FA464C"/>
    <w:rsid w:val="00FA47B3"/>
    <w:rsid w:val="00FA4DDC"/>
    <w:rsid w:val="00FA56B3"/>
    <w:rsid w:val="00FB02F0"/>
    <w:rsid w:val="00FB08CE"/>
    <w:rsid w:val="00FB1F8B"/>
    <w:rsid w:val="00FB329B"/>
    <w:rsid w:val="00FB3421"/>
    <w:rsid w:val="00FB7175"/>
    <w:rsid w:val="00FC0584"/>
    <w:rsid w:val="00FC13F0"/>
    <w:rsid w:val="00FC392D"/>
    <w:rsid w:val="00FC434C"/>
    <w:rsid w:val="00FD12B3"/>
    <w:rsid w:val="00FD40CE"/>
    <w:rsid w:val="00FD5BFB"/>
    <w:rsid w:val="00FE1D89"/>
    <w:rsid w:val="00FE33B2"/>
    <w:rsid w:val="00FE699F"/>
    <w:rsid w:val="00FE6D4B"/>
    <w:rsid w:val="00FE70EC"/>
    <w:rsid w:val="00FE79F8"/>
    <w:rsid w:val="00FF00AF"/>
    <w:rsid w:val="00FF05C9"/>
    <w:rsid w:val="00FF2521"/>
    <w:rsid w:val="00FF2DA3"/>
    <w:rsid w:val="00FF2EC0"/>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2B10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3528"/>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customStyle="1" w:styleId="UnresolvedMention">
    <w:name w:val="Unresolved Mention"/>
    <w:basedOn w:val="DefaultParagraphFont"/>
    <w:uiPriority w:val="99"/>
    <w:semiHidden/>
    <w:unhideWhenUsed/>
    <w:rsid w:val="008E19C2"/>
    <w:rPr>
      <w:color w:val="605E5C"/>
      <w:shd w:val="clear" w:color="auto" w:fill="E1DFDD"/>
    </w:rPr>
  </w:style>
  <w:style w:type="character" w:styleId="LineNumber">
    <w:name w:val="line number"/>
    <w:basedOn w:val="DefaultParagraphFont"/>
    <w:uiPriority w:val="99"/>
    <w:semiHidden/>
    <w:unhideWhenUsed/>
    <w:rsid w:val="00F821CF"/>
  </w:style>
  <w:style w:type="character" w:customStyle="1" w:styleId="Heading2Char">
    <w:name w:val="Heading 2 Char"/>
    <w:basedOn w:val="DefaultParagraphFont"/>
    <w:link w:val="Heading2"/>
    <w:uiPriority w:val="9"/>
    <w:rsid w:val="00823528"/>
    <w:rPr>
      <w:rFonts w:ascii="Times" w:hAnsi="Times"/>
      <w:b/>
      <w:bCs/>
      <w:sz w:val="36"/>
      <w:szCs w:val="36"/>
    </w:rPr>
  </w:style>
  <w:style w:type="character" w:customStyle="1" w:styleId="e24kjd">
    <w:name w:val="e24kjd"/>
    <w:basedOn w:val="DefaultParagraphFont"/>
    <w:rsid w:val="004469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23528"/>
    <w:pPr>
      <w:spacing w:before="100" w:beforeAutospacing="1" w:after="100" w:afterAutospacing="1" w:line="240" w:lineRule="auto"/>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customStyle="1" w:styleId="UnresolvedMention">
    <w:name w:val="Unresolved Mention"/>
    <w:basedOn w:val="DefaultParagraphFont"/>
    <w:uiPriority w:val="99"/>
    <w:semiHidden/>
    <w:unhideWhenUsed/>
    <w:rsid w:val="008E19C2"/>
    <w:rPr>
      <w:color w:val="605E5C"/>
      <w:shd w:val="clear" w:color="auto" w:fill="E1DFDD"/>
    </w:rPr>
  </w:style>
  <w:style w:type="character" w:styleId="LineNumber">
    <w:name w:val="line number"/>
    <w:basedOn w:val="DefaultParagraphFont"/>
    <w:uiPriority w:val="99"/>
    <w:semiHidden/>
    <w:unhideWhenUsed/>
    <w:rsid w:val="00F821CF"/>
  </w:style>
  <w:style w:type="character" w:customStyle="1" w:styleId="Heading2Char">
    <w:name w:val="Heading 2 Char"/>
    <w:basedOn w:val="DefaultParagraphFont"/>
    <w:link w:val="Heading2"/>
    <w:uiPriority w:val="9"/>
    <w:rsid w:val="00823528"/>
    <w:rPr>
      <w:rFonts w:ascii="Times" w:hAnsi="Times"/>
      <w:b/>
      <w:bCs/>
      <w:sz w:val="36"/>
      <w:szCs w:val="36"/>
    </w:rPr>
  </w:style>
  <w:style w:type="character" w:customStyle="1" w:styleId="e24kjd">
    <w:name w:val="e24kjd"/>
    <w:basedOn w:val="DefaultParagraphFont"/>
    <w:rsid w:val="0044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19807952">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677929599">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897233072">
      <w:bodyDiv w:val="1"/>
      <w:marLeft w:val="0"/>
      <w:marRight w:val="0"/>
      <w:marTop w:val="0"/>
      <w:marBottom w:val="0"/>
      <w:divBdr>
        <w:top w:val="none" w:sz="0" w:space="0" w:color="auto"/>
        <w:left w:val="none" w:sz="0" w:space="0" w:color="auto"/>
        <w:bottom w:val="none" w:sz="0" w:space="0" w:color="auto"/>
        <w:right w:val="none" w:sz="0" w:space="0" w:color="auto"/>
      </w:divBdr>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bs.dtu.dk/services/SignalP-5.0/" TargetMode="Externa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5"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dx.doi.org/10.15454/IHYJ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769C3-B6D8-3145-8CC3-329A883DE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19162</Words>
  <Characters>109227</Characters>
  <Application>Microsoft Macintosh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Céline</cp:lastModifiedBy>
  <cp:revision>2</cp:revision>
  <dcterms:created xsi:type="dcterms:W3CDTF">2019-09-25T19:27:00Z</dcterms:created>
  <dcterms:modified xsi:type="dcterms:W3CDTF">2019-09-25T19:27:00Z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