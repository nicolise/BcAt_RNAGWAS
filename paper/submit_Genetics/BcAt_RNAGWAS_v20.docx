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259E6BA9"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r w:rsidR="00F44972">
        <w:rPr>
          <w:rFonts w:ascii="Arial" w:hAnsi="Arial" w:cs="Arial"/>
        </w:rPr>
        <w:t>complex</w:t>
      </w:r>
      <w:r w:rsidR="00F44972" w:rsidRPr="00842D58">
        <w:rPr>
          <w:rFonts w:ascii="Arial" w:hAnsi="Arial" w:cs="Arial"/>
        </w:rPr>
        <w:t xml:space="preserve"> </w:t>
      </w:r>
      <w:r w:rsidR="009B56C7" w:rsidRPr="00842D58">
        <w:rPr>
          <w:rFonts w:ascii="Arial" w:hAnsi="Arial" w:cs="Arial"/>
        </w:rPr>
        <w:t xml:space="preserve">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polygenic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582CE32B" w14:textId="77777777" w:rsidR="006D610C" w:rsidRDefault="006D610C">
      <w:pPr>
        <w:rPr>
          <w:ins w:id="0" w:author="N S" w:date="2019-04-22T13:34:00Z"/>
          <w:rFonts w:ascii="Arial" w:hAnsi="Arial" w:cs="Arial"/>
        </w:rPr>
      </w:pPr>
      <w:ins w:id="1" w:author="N S" w:date="2019-04-22T13:34:00Z">
        <w:r>
          <w:rPr>
            <w:rFonts w:ascii="Arial" w:hAnsi="Arial" w:cs="Arial"/>
          </w:rPr>
          <w:br w:type="page"/>
        </w:r>
      </w:ins>
    </w:p>
    <w:p w14:paraId="766C1B24" w14:textId="77777777" w:rsidR="006D610C" w:rsidRDefault="006D610C">
      <w:pPr>
        <w:rPr>
          <w:rFonts w:ascii="Arial" w:hAnsi="Arial" w:cs="Arial"/>
        </w:rPr>
      </w:pPr>
      <w:r>
        <w:rPr>
          <w:rFonts w:ascii="Arial" w:hAnsi="Arial" w:cs="Arial"/>
        </w:rPr>
        <w:lastRenderedPageBreak/>
        <w:t>100 Word Summary:</w:t>
      </w:r>
    </w:p>
    <w:p w14:paraId="2836131C" w14:textId="216B1FA8" w:rsidR="00FE699F" w:rsidRPr="00842D58" w:rsidRDefault="006D610C" w:rsidP="00C06C64">
      <w:pPr>
        <w:spacing w:line="480" w:lineRule="auto"/>
        <w:rPr>
          <w:rFonts w:ascii="Arial" w:hAnsi="Arial" w:cs="Arial"/>
        </w:rPr>
      </w:pPr>
      <w:r w:rsidRPr="00842D58">
        <w:rPr>
          <w:rFonts w:ascii="Arial" w:hAnsi="Arial" w:cs="Arial"/>
        </w:rPr>
        <w:t xml:space="preserve">Disease </w:t>
      </w:r>
      <w:r>
        <w:rPr>
          <w:rFonts w:ascii="Arial" w:hAnsi="Arial" w:cs="Arial"/>
        </w:rPr>
        <w:t>arises</w:t>
      </w:r>
      <w:r w:rsidRPr="00842D58">
        <w:rPr>
          <w:rFonts w:ascii="Arial" w:hAnsi="Arial" w:cs="Arial"/>
        </w:rPr>
        <w:t xml:space="preserve"> from the interaction of host and pathogen genomes. </w:t>
      </w:r>
      <w:r w:rsidR="00DE5227">
        <w:rPr>
          <w:rFonts w:ascii="Arial" w:hAnsi="Arial" w:cs="Arial"/>
        </w:rPr>
        <w:t xml:space="preserve">We </w:t>
      </w:r>
      <w:r w:rsidR="00A5457E">
        <w:rPr>
          <w:rFonts w:ascii="Arial" w:hAnsi="Arial" w:cs="Arial"/>
        </w:rPr>
        <w:t>mapped transcriptome variation in the</w:t>
      </w:r>
      <w:r w:rsidR="00DE5227">
        <w:rPr>
          <w:rFonts w:ascii="Arial" w:hAnsi="Arial" w:cs="Arial"/>
        </w:rPr>
        <w:t xml:space="preserve"> </w:t>
      </w:r>
      <w:r w:rsidR="00DE5227" w:rsidRPr="00DE5227">
        <w:rPr>
          <w:rFonts w:ascii="Arial" w:hAnsi="Arial" w:cs="Arial"/>
          <w:i/>
        </w:rPr>
        <w:t xml:space="preserve">Botrytis cinerea – Arabidopsis thaliana </w:t>
      </w:r>
      <w:r w:rsidR="00DE5227">
        <w:rPr>
          <w:rFonts w:ascii="Arial" w:hAnsi="Arial" w:cs="Arial"/>
        </w:rPr>
        <w:t xml:space="preserve">pathosystem to genetic variation in the pathogen. </w:t>
      </w:r>
      <w:r w:rsidRPr="00842D58">
        <w:rPr>
          <w:rFonts w:ascii="Arial" w:hAnsi="Arial" w:cs="Arial"/>
        </w:rPr>
        <w:t xml:space="preserve">We measured the co-transcriptome across 96 </w:t>
      </w:r>
      <w:r w:rsidR="002F147A">
        <w:rPr>
          <w:rFonts w:ascii="Arial" w:hAnsi="Arial" w:cs="Arial"/>
        </w:rPr>
        <w:t xml:space="preserve">diverse </w:t>
      </w:r>
      <w:r w:rsidRPr="00842D58">
        <w:rPr>
          <w:rFonts w:ascii="Arial" w:hAnsi="Arial" w:cs="Arial"/>
          <w:i/>
        </w:rPr>
        <w:t>B. cinerea</w:t>
      </w:r>
      <w:r w:rsidRPr="00842D58">
        <w:rPr>
          <w:rFonts w:ascii="Arial" w:hAnsi="Arial" w:cs="Arial"/>
        </w:rPr>
        <w:t xml:space="preserve"> isolates infected on the Arabidopsis wildtype, Col-0</w:t>
      </w:r>
      <w:r w:rsidR="00C06C64">
        <w:rPr>
          <w:rFonts w:ascii="Arial" w:hAnsi="Arial" w:cs="Arial"/>
        </w:rPr>
        <w:t>, then</w:t>
      </w:r>
      <w:r w:rsidRPr="00842D58">
        <w:rPr>
          <w:rFonts w:ascii="Arial" w:hAnsi="Arial" w:cs="Arial"/>
        </w:rPr>
        <w:t xml:space="preserve"> performed genome-wide association (GWA) for </w:t>
      </w:r>
      <w:r w:rsidR="00C06C64">
        <w:rPr>
          <w:rFonts w:ascii="Arial" w:hAnsi="Arial" w:cs="Arial"/>
        </w:rPr>
        <w:t xml:space="preserve">these </w:t>
      </w:r>
      <w:r w:rsidR="002F147A">
        <w:rPr>
          <w:rFonts w:ascii="Arial" w:hAnsi="Arial" w:cs="Arial"/>
        </w:rPr>
        <w:t>thousands of measurable transcripts across the host or pathogen.</w:t>
      </w:r>
      <w:r w:rsidR="00C06C64">
        <w:rPr>
          <w:rFonts w:ascii="Arial" w:hAnsi="Arial" w:cs="Arial"/>
        </w:rPr>
        <w:t xml:space="preserve"> We</w:t>
      </w:r>
      <w:r w:rsidRPr="00842D58">
        <w:rPr>
          <w:rFonts w:ascii="Arial" w:hAnsi="Arial" w:cs="Arial"/>
        </w:rPr>
        <w:t xml:space="preserve"> identified mostly </w:t>
      </w:r>
      <w:r w:rsidRPr="00842D58">
        <w:rPr>
          <w:rFonts w:ascii="Arial" w:hAnsi="Arial" w:cs="Arial"/>
          <w:i/>
        </w:rPr>
        <w:t>trans</w:t>
      </w:r>
      <w:r w:rsidRPr="00842D58">
        <w:rPr>
          <w:rFonts w:ascii="Arial" w:hAnsi="Arial" w:cs="Arial"/>
        </w:rPr>
        <w:t>-eQTL in the pathogen with eQTL hotspots dispersed across the pathogen genome</w:t>
      </w:r>
      <w:r w:rsidR="00C06C64">
        <w:rPr>
          <w:rFonts w:ascii="Arial" w:hAnsi="Arial" w:cs="Arial"/>
        </w:rPr>
        <w:t>,</w:t>
      </w:r>
      <w:r w:rsidR="00AA6701">
        <w:rPr>
          <w:rFonts w:ascii="Arial" w:hAnsi="Arial" w:cs="Arial"/>
        </w:rPr>
        <w:t xml:space="preserve"> </w:t>
      </w:r>
      <w:r w:rsidR="00C06C64">
        <w:rPr>
          <w:rFonts w:ascii="Arial" w:hAnsi="Arial" w:cs="Arial"/>
        </w:rPr>
        <w:t>linked</w:t>
      </w:r>
      <w:r w:rsidR="00AA6701">
        <w:rPr>
          <w:rFonts w:ascii="Arial" w:hAnsi="Arial" w:cs="Arial"/>
        </w:rPr>
        <w:t xml:space="preserve"> to known and novel virulence mechanisms</w:t>
      </w:r>
      <w:r w:rsidRPr="00842D58">
        <w:rPr>
          <w:rFonts w:ascii="Arial" w:hAnsi="Arial" w:cs="Arial"/>
        </w:rPr>
        <w:t xml:space="preserve">. </w:t>
      </w:r>
      <w:r w:rsidR="00C06C64">
        <w:rPr>
          <w:rFonts w:ascii="Arial" w:hAnsi="Arial" w:cs="Arial"/>
        </w:rPr>
        <w:t xml:space="preserve">The polygenic genetic control of the co-transcriptome mirrors the polygenic virulence of </w:t>
      </w:r>
      <w:r w:rsidR="00C06C64" w:rsidRPr="00C06C64">
        <w:rPr>
          <w:rFonts w:ascii="Arial" w:hAnsi="Arial" w:cs="Arial"/>
          <w:i/>
        </w:rPr>
        <w:t>Botrytis cinerea</w:t>
      </w:r>
      <w:r w:rsidR="00C06C64">
        <w:rPr>
          <w:rFonts w:ascii="Arial" w:hAnsi="Arial" w:cs="Arial"/>
        </w:rPr>
        <w:t xml:space="preserve"> on </w:t>
      </w:r>
      <w:r w:rsidR="00C06C64" w:rsidRPr="00C06C64">
        <w:rPr>
          <w:rFonts w:ascii="Arial" w:hAnsi="Arial" w:cs="Arial"/>
          <w:i/>
        </w:rPr>
        <w:t>Arabidopsis thaliana</w:t>
      </w:r>
      <w:r w:rsidR="00C06C64">
        <w:rPr>
          <w:rFonts w:ascii="Arial" w:hAnsi="Arial" w:cs="Arial"/>
        </w:rPr>
        <w:t xml:space="preserve">. </w:t>
      </w:r>
      <w:r w:rsidR="00FE699F"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5B5D7E88"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r w:rsidR="002B2F22">
        <w:rPr>
          <w:rFonts w:ascii="Arial" w:hAnsi="Arial" w:cs="Arial"/>
        </w:rPr>
        <w:t>. Its outcome</w:t>
      </w:r>
      <w:r w:rsidR="002B2F22" w:rsidRPr="00842D58">
        <w:rPr>
          <w:rFonts w:ascii="Arial" w:hAnsi="Arial" w:cs="Arial"/>
        </w:rPr>
        <w:t xml:space="preserve"> </w:t>
      </w:r>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Pr="00842D58">
        <w:rPr>
          <w:rFonts w:ascii="Arial" w:hAnsi="Arial" w:cs="Arial"/>
        </w:rPr>
        <w:t>.</w:t>
      </w:r>
      <w:r w:rsidR="003D2883" w:rsidRPr="00842D58">
        <w:rPr>
          <w:rFonts w:ascii="Arial" w:hAnsi="Arial" w:cs="Arial"/>
        </w:rPr>
        <w:t xml:space="preserve"> </w:t>
      </w:r>
      <w:r w:rsidR="00FF32AD">
        <w:rPr>
          <w:rFonts w:ascii="Arial" w:hAnsi="Arial" w:cs="Arial"/>
        </w:rPr>
        <w:t>The mechanisms of p</w:t>
      </w:r>
      <w:r w:rsidR="00FF32AD" w:rsidRPr="00842D58">
        <w:rPr>
          <w:rFonts w:ascii="Arial" w:hAnsi="Arial" w:cs="Arial"/>
        </w:rPr>
        <w:t>lant</w:t>
      </w:r>
      <w:r w:rsidR="00245B23" w:rsidRPr="00842D58">
        <w:rPr>
          <w:rFonts w:ascii="Arial" w:hAnsi="Arial" w:cs="Arial"/>
        </w:rPr>
        <w:t xml:space="preserve">-pathogen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r w:rsidR="002B2F22">
        <w:rPr>
          <w:rFonts w:ascii="Arial" w:hAnsi="Arial" w:cs="Arial"/>
        </w:rPr>
        <w:t xml:space="preserve">alternative alleles of </w:t>
      </w:r>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r w:rsidR="002B2F22">
        <w:rPr>
          <w:rFonts w:ascii="Arial" w:hAnsi="Arial" w:cs="Arial"/>
        </w:rPr>
        <w:t xml:space="preserve">differential </w:t>
      </w:r>
      <w:r w:rsidR="00E7776B" w:rsidRPr="00842D58">
        <w:rPr>
          <w:rFonts w:ascii="Arial" w:hAnsi="Arial" w:cs="Arial"/>
        </w:rPr>
        <w:t>recognition events surrounding their proteins</w:t>
      </w:r>
      <w:r w:rsidR="003D2883" w:rsidRPr="00842D58">
        <w:rPr>
          <w:rFonts w:ascii="Arial" w:hAnsi="Arial" w:cs="Arial"/>
        </w:rPr>
        <w:t>,</w:t>
      </w:r>
      <w:r w:rsidR="00E7776B" w:rsidRPr="00842D58">
        <w:rPr>
          <w:rFonts w:ascii="Arial" w:hAnsi="Arial" w:cs="Arial"/>
        </w:rPr>
        <w:t xml:space="preserve"> create sweeping </w:t>
      </w:r>
      <w:r w:rsidR="00BE222F">
        <w:rPr>
          <w:rFonts w:ascii="Arial" w:hAnsi="Arial" w:cs="Arial"/>
        </w:rPr>
        <w:t xml:space="preserve">differences </w:t>
      </w:r>
      <w:r w:rsidR="00E7776B" w:rsidRPr="00842D58">
        <w:rPr>
          <w:rFonts w:ascii="Arial" w:hAnsi="Arial" w:cs="Arial"/>
        </w:rPr>
        <w:t>in the transcriptome and phenotyp</w:t>
      </w:r>
      <w:r w:rsidR="008615C5">
        <w:rPr>
          <w:rFonts w:ascii="Arial" w:hAnsi="Arial" w:cs="Arial"/>
        </w:rPr>
        <w:t>ic</w:t>
      </w:r>
      <w:r w:rsidR="00E7776B" w:rsidRPr="00842D58">
        <w:rPr>
          <w:rFonts w:ascii="Arial" w:hAnsi="Arial" w:cs="Arial"/>
        </w:rPr>
        <w:t xml:space="preserve"> </w:t>
      </w:r>
      <w:r w:rsidR="00BE222F">
        <w:rPr>
          <w:rFonts w:ascii="Arial" w:hAnsi="Arial" w:cs="Arial"/>
        </w:rPr>
        <w:t xml:space="preserve">responses to infection </w:t>
      </w:r>
      <w:r w:rsidR="00902E67">
        <w:rPr>
          <w:rFonts w:ascii="Arial" w:hAnsi="Arial" w:cs="Arial"/>
        </w:rPr>
        <w:t>in</w:t>
      </w:r>
      <w:r w:rsidR="00902E67" w:rsidRPr="00842D58">
        <w:rPr>
          <w:rFonts w:ascii="Arial" w:hAnsi="Arial" w:cs="Arial"/>
        </w:rPr>
        <w:t xml:space="preserve"> </w:t>
      </w:r>
      <w:r w:rsidR="00E7776B" w:rsidRPr="00842D58">
        <w:rPr>
          <w:rFonts w:ascii="Arial" w:hAnsi="Arial" w:cs="Arial"/>
        </w:rPr>
        <w:t xml:space="preserve">both the host and pathogen. </w:t>
      </w:r>
      <w:r w:rsidR="001D60FF">
        <w:rPr>
          <w:rFonts w:ascii="Arial" w:hAnsi="Arial" w:cs="Arial"/>
        </w:rPr>
        <w:t>However</w:t>
      </w:r>
      <w:r w:rsidR="00742465" w:rsidRPr="00842D58">
        <w:rPr>
          <w:rFonts w:ascii="Arial" w:hAnsi="Arial" w:cs="Arial"/>
        </w:rPr>
        <w:t>, plant-</w:t>
      </w:r>
      <w:r w:rsidR="00FC13F0" w:rsidRPr="00842D58">
        <w:rPr>
          <w:rFonts w:ascii="Arial" w:hAnsi="Arial" w:cs="Arial"/>
        </w:rPr>
        <w:t xml:space="preserve">microbe </w:t>
      </w:r>
      <w:r w:rsidR="00742465" w:rsidRPr="00842D58">
        <w:rPr>
          <w:rFonts w:ascii="Arial" w:hAnsi="Arial" w:cs="Arial"/>
        </w:rPr>
        <w:t xml:space="preserve">interactions </w:t>
      </w:r>
      <w:r w:rsidR="001D60FF">
        <w:rPr>
          <w:rFonts w:ascii="Arial" w:hAnsi="Arial" w:cs="Arial"/>
        </w:rPr>
        <w:t>cover a full range of genetic architecture</w:t>
      </w:r>
      <w:r w:rsidR="008615C5">
        <w:rPr>
          <w:rFonts w:ascii="Arial" w:hAnsi="Arial" w:cs="Arial"/>
        </w:rPr>
        <w:t xml:space="preserve">s, from </w:t>
      </w:r>
      <w:r w:rsidR="00902E67">
        <w:rPr>
          <w:rFonts w:ascii="Arial" w:hAnsi="Arial" w:cs="Arial"/>
        </w:rPr>
        <w:t>few genes of large phenotypic effect to many genes of small effect</w:t>
      </w:r>
      <w:r w:rsidR="001D60FF">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a lack of virulence/ resistance genes</w:t>
      </w:r>
      <w:r w:rsidR="00FF32AD">
        <w:rPr>
          <w:rFonts w:ascii="Arial" w:hAnsi="Arial" w:cs="Arial"/>
        </w:rPr>
        <w:t xml:space="preserve"> that explain large proportions of the variance in virulence in the population</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genetic basis of </w:t>
      </w:r>
      <w:r w:rsidR="00FF32AD">
        <w:rPr>
          <w:rFonts w:ascii="Arial" w:hAnsi="Arial" w:cs="Arial"/>
        </w:rPr>
        <w:t xml:space="preserve">disease progression for </w:t>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r w:rsidR="00BE222F">
        <w:rPr>
          <w:rFonts w:ascii="Arial" w:hAnsi="Arial" w:cs="Arial"/>
        </w:rPr>
        <w:t xml:space="preserve">, </w:t>
      </w:r>
      <w:r w:rsidR="004066F5" w:rsidRPr="00842D58">
        <w:rPr>
          <w:rFonts w:ascii="Arial" w:hAnsi="Arial" w:cs="Arial"/>
        </w:rPr>
        <w:t>extend</w:t>
      </w:r>
      <w:r w:rsidR="00BE222F">
        <w:rPr>
          <w:rFonts w:ascii="Arial" w:hAnsi="Arial" w:cs="Arial"/>
        </w:rPr>
        <w:t>ing</w:t>
      </w:r>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w:t>
      </w:r>
      <w:r w:rsidR="004066F5" w:rsidRPr="00842D58">
        <w:rPr>
          <w:rFonts w:ascii="Arial" w:hAnsi="Arial" w:cs="Arial"/>
        </w:rPr>
        <w:lastRenderedPageBreak/>
        <w:t>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1E910C7E" w:rsidR="00642B50"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9C2A57">
        <w:rPr>
          <w:rFonts w:ascii="Arial" w:hAnsi="Arial" w:cs="Arial"/>
        </w:rPr>
        <w:t xml:space="preserve"> </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leading to new hypothes</w:t>
      </w:r>
      <w:r w:rsidR="009C2A57">
        <w:rPr>
          <w:rFonts w:ascii="Arial" w:hAnsi="Arial" w:cs="Arial"/>
        </w:rPr>
        <w:t>e</w:t>
      </w:r>
      <w:r w:rsidR="00CE13CF" w:rsidRPr="00842D58">
        <w:rPr>
          <w:rFonts w:ascii="Arial" w:hAnsi="Arial" w:cs="Arial"/>
        </w:rPr>
        <w:t xml:space="preserve">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r w:rsidR="00BA7468" w:rsidRPr="00842D58">
        <w:rPr>
          <w:rFonts w:ascii="Arial" w:hAnsi="Arial" w:cs="Arial"/>
        </w:rPr>
        <w:t>he genetic interactions are dominated by complex small-effect loci that display a high degree of interaction between the host and pathogen</w:t>
      </w:r>
      <w:r w:rsidR="00785BE7">
        <w:rPr>
          <w:rFonts w:ascii="Arial" w:hAnsi="Arial" w:cs="Arial"/>
        </w:rPr>
        <w:t xml:space="preserve"> </w:t>
      </w:r>
      <w:r w:rsidR="005E7A7A">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5E7A7A">
        <w:rPr>
          <w:rFonts w:ascii="Arial" w:hAnsi="Arial" w:cs="Arial"/>
        </w:rPr>
        <w:instrText xml:space="preserve"> ADDIN EN.CITE </w:instrText>
      </w:r>
      <w:r w:rsidR="005E7A7A">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5E7A7A">
        <w:rPr>
          <w:rFonts w:ascii="Arial" w:hAnsi="Arial" w:cs="Arial"/>
        </w:rPr>
        <w:instrText xml:space="preserve"> ADDIN EN.CITE.DATA </w:instrText>
      </w:r>
      <w:r w:rsidR="005E7A7A">
        <w:rPr>
          <w:rFonts w:ascii="Arial" w:hAnsi="Arial" w:cs="Arial"/>
        </w:rPr>
      </w:r>
      <w:r w:rsidR="005E7A7A">
        <w:rPr>
          <w:rFonts w:ascii="Arial" w:hAnsi="Arial" w:cs="Arial"/>
        </w:rPr>
        <w:fldChar w:fldCharType="end"/>
      </w:r>
      <w:r w:rsidR="005E7A7A">
        <w:rPr>
          <w:rFonts w:ascii="Arial" w:hAnsi="Arial" w:cs="Arial"/>
        </w:rPr>
        <w:fldChar w:fldCharType="separate"/>
      </w:r>
      <w:r w:rsidR="005E7A7A">
        <w:rPr>
          <w:rFonts w:ascii="Arial" w:hAnsi="Arial" w:cs="Arial"/>
          <w:noProof/>
        </w:rPr>
        <w:t>(Denby, Kumar et al. 2004, Rowe and Kliebenstein 2008, Zhang, Corwin et al. 2017, Atwell, Corwin et al. 2018)</w:t>
      </w:r>
      <w:r w:rsidR="005E7A7A">
        <w:rPr>
          <w:rFonts w:ascii="Arial" w:hAnsi="Arial" w:cs="Arial"/>
        </w:rPr>
        <w:fldChar w:fldCharType="end"/>
      </w:r>
      <w:r w:rsidR="00BA7468" w:rsidRPr="00842D58">
        <w:rPr>
          <w:rFonts w:ascii="Arial" w:hAnsi="Arial" w:cs="Arial"/>
        </w:rPr>
        <w:t>.</w:t>
      </w:r>
      <w:r w:rsidR="00BA7468">
        <w:rPr>
          <w:rFonts w:ascii="Arial" w:hAnsi="Arial" w:cs="Arial"/>
        </w:rPr>
        <w:t xml:space="preserve"> In this pathosystem,</w:t>
      </w:r>
      <w:r w:rsidR="00BA7468" w:rsidRPr="00842D58">
        <w:rPr>
          <w:rFonts w:ascii="Arial" w:hAnsi="Arial" w:cs="Arial"/>
        </w:rPr>
        <w:t xml:space="preserve"> </w:t>
      </w:r>
      <w:r w:rsidR="00BA7468">
        <w:rPr>
          <w:rFonts w:ascii="Arial" w:hAnsi="Arial" w:cs="Arial"/>
        </w:rPr>
        <w:t xml:space="preserve">a </w:t>
      </w:r>
      <w:r w:rsidR="000F0FFF" w:rsidRPr="00842D58">
        <w:rPr>
          <w:rFonts w:ascii="Arial" w:hAnsi="Arial" w:cs="Arial"/>
        </w:rPr>
        <w:t xml:space="preserve">co-transcriptome </w:t>
      </w:r>
      <w:r w:rsidR="00BA7468">
        <w:rPr>
          <w:rFonts w:ascii="Arial" w:hAnsi="Arial" w:cs="Arial"/>
        </w:rPr>
        <w:t xml:space="preserve">study with simultaneous analysis of </w:t>
      </w:r>
      <w:r w:rsidR="00E57202">
        <w:rPr>
          <w:rFonts w:ascii="Arial" w:hAnsi="Arial" w:cs="Arial"/>
        </w:rPr>
        <w:t xml:space="preserve">the </w:t>
      </w:r>
      <w:r w:rsidR="00BA7468" w:rsidRPr="00842D58">
        <w:rPr>
          <w:rFonts w:ascii="Arial" w:hAnsi="Arial" w:cs="Arial"/>
        </w:rPr>
        <w:t>host’s and pathogen’s transcripts</w:t>
      </w:r>
      <w:r w:rsidR="00BA7468">
        <w:rPr>
          <w:rFonts w:ascii="Arial" w:hAnsi="Arial" w:cs="Arial"/>
        </w:rPr>
        <w:t xml:space="preserve"> was recently done</w:t>
      </w:r>
      <w:r w:rsidR="000F0FFF" w:rsidRPr="00842D58">
        <w:rPr>
          <w:rFonts w:ascii="Arial" w:hAnsi="Arial" w:cs="Arial"/>
        </w:rPr>
        <w:t xml:space="preserve"> through single</w:t>
      </w:r>
      <w:r w:rsidR="009C2A57">
        <w:rPr>
          <w:rFonts w:ascii="Arial" w:hAnsi="Arial" w:cs="Arial"/>
        </w:rPr>
        <w:t>-</w:t>
      </w:r>
      <w:r w:rsidR="000F0FFF" w:rsidRPr="00842D58">
        <w:rPr>
          <w:rFonts w:ascii="Arial" w:hAnsi="Arial" w:cs="Arial"/>
        </w:rPr>
        <w:t xml:space="preserve">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BA7468">
        <w:rPr>
          <w:rFonts w:ascii="Arial" w:hAnsi="Arial" w:cs="Arial"/>
        </w:rPr>
        <w:t>T</w:t>
      </w:r>
      <w:r w:rsidR="000F0FFF" w:rsidRPr="00842D58">
        <w:rPr>
          <w:rFonts w:ascii="Arial" w:hAnsi="Arial" w:cs="Arial"/>
        </w:rPr>
        <w:t>his co-transcriptome approach</w:t>
      </w:r>
      <w:r w:rsidR="00AB2510" w:rsidRPr="00842D58">
        <w:rPr>
          <w:rFonts w:ascii="Arial" w:hAnsi="Arial" w:cs="Arial"/>
        </w:rPr>
        <w:t xml:space="preserve"> </w:t>
      </w:r>
      <w:r w:rsidR="00642B50">
        <w:rPr>
          <w:rFonts w:ascii="Arial" w:hAnsi="Arial" w:cs="Arial"/>
        </w:rPr>
        <w:t>allowed</w:t>
      </w:r>
      <w:r w:rsidR="00CE13CF" w:rsidRPr="00842D58">
        <w:rPr>
          <w:rFonts w:ascii="Arial" w:hAnsi="Arial" w:cs="Arial"/>
        </w:rPr>
        <w:t xml:space="preserve"> </w:t>
      </w:r>
      <w:r w:rsidR="00E57202">
        <w:rPr>
          <w:rFonts w:ascii="Arial" w:hAnsi="Arial" w:cs="Arial"/>
        </w:rPr>
        <w:t>mapping of</w:t>
      </w:r>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r w:rsidR="00642B50">
        <w:rPr>
          <w:rFonts w:ascii="Arial" w:hAnsi="Arial" w:cs="Arial"/>
        </w:rPr>
        <w:t xml:space="preserve">this study revealed a single </w:t>
      </w:r>
      <w:r w:rsidR="00642B50" w:rsidRPr="00842D58">
        <w:rPr>
          <w:rFonts w:ascii="Arial" w:hAnsi="Arial" w:cs="Arial"/>
        </w:rPr>
        <w:t xml:space="preserve">network </w:t>
      </w:r>
      <w:r w:rsidR="00642B50">
        <w:rPr>
          <w:rFonts w:ascii="Arial" w:hAnsi="Arial" w:cs="Arial"/>
        </w:rPr>
        <w:t xml:space="preserve">of transcripts from </w:t>
      </w:r>
      <w:r w:rsidR="00642B50" w:rsidRPr="00842D58">
        <w:rPr>
          <w:rFonts w:ascii="Arial" w:hAnsi="Arial" w:cs="Arial"/>
        </w:rPr>
        <w:t>both species</w:t>
      </w:r>
      <w:r w:rsidR="00C470C2">
        <w:rPr>
          <w:rFonts w:ascii="Arial" w:hAnsi="Arial" w:cs="Arial"/>
        </w:rPr>
        <w:t>,</w:t>
      </w:r>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p>
    <w:p w14:paraId="3E3C13D2" w14:textId="61500563" w:rsidR="00157BFF" w:rsidRPr="00842D58" w:rsidRDefault="00E57202" w:rsidP="00575846">
      <w:pPr>
        <w:spacing w:line="480" w:lineRule="auto"/>
        <w:ind w:firstLine="720"/>
        <w:rPr>
          <w:rFonts w:ascii="Arial" w:hAnsi="Arial" w:cs="Arial"/>
        </w:rPr>
      </w:pPr>
      <w:r>
        <w:rPr>
          <w:rFonts w:ascii="Arial" w:hAnsi="Arial" w:cs="Arial"/>
        </w:rPr>
        <w:lastRenderedPageBreak/>
        <w:t xml:space="preserve">These connections can be disentangled by </w:t>
      </w:r>
      <w:r w:rsidRPr="00842D58">
        <w:rPr>
          <w:rFonts w:ascii="Arial" w:hAnsi="Arial" w:cs="Arial"/>
        </w:rPr>
        <w:t>utiliz</w:t>
      </w:r>
      <w:r>
        <w:rPr>
          <w:rFonts w:ascii="Arial" w:hAnsi="Arial" w:cs="Arial"/>
        </w:rPr>
        <w:t>ing</w:t>
      </w:r>
      <w:r w:rsidRPr="00842D58">
        <w:rPr>
          <w:rFonts w:ascii="Arial" w:hAnsi="Arial" w:cs="Arial"/>
        </w:rPr>
        <w:t xml:space="preserve"> </w:t>
      </w:r>
      <w:r w:rsidR="00AB2510" w:rsidRPr="00842D58">
        <w:rPr>
          <w:rFonts w:ascii="Arial" w:hAnsi="Arial" w:cs="Arial"/>
        </w:rPr>
        <w:t xml:space="preserve">GWA to identify expression </w:t>
      </w:r>
      <w:r w:rsidR="00245B23" w:rsidRPr="00842D58">
        <w:rPr>
          <w:rFonts w:ascii="Arial" w:hAnsi="Arial" w:cs="Arial"/>
        </w:rPr>
        <w:t>quantitative trait loci (eQTL)</w:t>
      </w:r>
      <w:r w:rsidR="00BE222F">
        <w:rPr>
          <w:rFonts w:ascii="Arial" w:hAnsi="Arial" w:cs="Arial"/>
        </w:rPr>
        <w:t>—</w:t>
      </w:r>
      <w:r w:rsidR="00AB2510"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00AB2510" w:rsidRPr="00842D58">
        <w:rPr>
          <w:rFonts w:ascii="Arial" w:hAnsi="Arial" w:cs="Arial"/>
        </w:rPr>
        <w:t xml:space="preserve"> These SNPs </w:t>
      </w:r>
      <w:r w:rsidR="00666658">
        <w:rPr>
          <w:rFonts w:ascii="Arial" w:hAnsi="Arial" w:cs="Arial"/>
        </w:rPr>
        <w:t>tag</w:t>
      </w:r>
      <w:r w:rsidR="00666658" w:rsidRPr="00842D58">
        <w:rPr>
          <w:rFonts w:ascii="Arial" w:hAnsi="Arial" w:cs="Arial"/>
        </w:rPr>
        <w:t xml:space="preserve"> </w:t>
      </w:r>
      <w:r w:rsidR="00AB2510" w:rsidRPr="00842D58">
        <w:rPr>
          <w:rFonts w:ascii="Arial" w:hAnsi="Arial" w:cs="Arial"/>
        </w:rPr>
        <w:t xml:space="preserve">polymorphisms that </w:t>
      </w:r>
      <w:r w:rsidR="00CE13CF" w:rsidRPr="00842D58">
        <w:rPr>
          <w:rFonts w:ascii="Arial" w:hAnsi="Arial" w:cs="Arial"/>
        </w:rPr>
        <w:t>cause</w:t>
      </w:r>
      <w:r w:rsidR="00AB2510" w:rsidRPr="00842D58">
        <w:rPr>
          <w:rFonts w:ascii="Arial" w:hAnsi="Arial" w:cs="Arial"/>
        </w:rPr>
        <w:t xml:space="preserve"> differential transcript accumulation and can be parsed into either </w:t>
      </w:r>
      <w:r w:rsidR="00AB2510" w:rsidRPr="00842D58">
        <w:rPr>
          <w:rFonts w:ascii="Arial" w:hAnsi="Arial" w:cs="Arial"/>
          <w:i/>
        </w:rPr>
        <w:t>cis</w:t>
      </w:r>
      <w:r w:rsidR="00AB2510" w:rsidRPr="00842D58">
        <w:rPr>
          <w:rFonts w:ascii="Arial" w:hAnsi="Arial" w:cs="Arial"/>
        </w:rPr>
        <w:t xml:space="preserve"> or </w:t>
      </w:r>
      <w:r w:rsidR="00AB2510" w:rsidRPr="00842D58">
        <w:rPr>
          <w:rFonts w:ascii="Arial" w:hAnsi="Arial" w:cs="Arial"/>
          <w:i/>
        </w:rPr>
        <w:t>trans</w:t>
      </w:r>
      <w:r w:rsidR="00AB2510" w:rsidRPr="00842D58">
        <w:rPr>
          <w:rFonts w:ascii="Arial" w:hAnsi="Arial" w:cs="Arial"/>
        </w:rPr>
        <w:t xml:space="preserve"> effects. </w:t>
      </w:r>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r w:rsidR="00642B50">
        <w:rPr>
          <w:rFonts w:ascii="Arial" w:hAnsi="Arial" w:cs="Arial"/>
        </w:rPr>
        <w:t xml:space="preserve"> </w:t>
      </w:r>
      <w:r w:rsidR="00245B23" w:rsidRPr="00842D58">
        <w:rPr>
          <w:rFonts w:ascii="Arial" w:hAnsi="Arial" w:cs="Arial"/>
        </w:rPr>
        <w:t xml:space="preserve">indicate regulatory variation within </w:t>
      </w:r>
      <w:r w:rsidR="00AB2510" w:rsidRPr="00842D58">
        <w:rPr>
          <w:rFonts w:ascii="Arial" w:hAnsi="Arial" w:cs="Arial"/>
        </w:rPr>
        <w:t xml:space="preserve">or near </w:t>
      </w:r>
      <w:r w:rsidR="00245B23" w:rsidRPr="00842D58">
        <w:rPr>
          <w:rFonts w:ascii="Arial" w:hAnsi="Arial" w:cs="Arial"/>
        </w:rPr>
        <w:t xml:space="preserve">the expressed gene itself. </w:t>
      </w:r>
      <w:r w:rsidR="00AB2510" w:rsidRPr="00842D58">
        <w:rPr>
          <w:rFonts w:ascii="Arial" w:hAnsi="Arial" w:cs="Arial"/>
          <w:i/>
        </w:rPr>
        <w:t>trans</w:t>
      </w:r>
      <w:r w:rsidR="00AB2510" w:rsidRPr="00842D58">
        <w:rPr>
          <w:rFonts w:ascii="Arial" w:hAnsi="Arial" w:cs="Arial"/>
        </w:rPr>
        <w:t>-eQTL indicate SNPs that are acting at a distance and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00AB2510"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00AB2510" w:rsidRPr="00842D58">
        <w:rPr>
          <w:rFonts w:ascii="Arial" w:hAnsi="Arial" w:cs="Arial"/>
        </w:rPr>
        <w:t xml:space="preserve"> affects </w:t>
      </w:r>
      <w:r w:rsidR="00FB7175" w:rsidRPr="00842D58">
        <w:rPr>
          <w:rFonts w:ascii="Arial" w:hAnsi="Arial" w:cs="Arial"/>
        </w:rPr>
        <w:t xml:space="preserve">many </w:t>
      </w:r>
      <w:r w:rsidR="00AB2510" w:rsidRPr="00842D58">
        <w:rPr>
          <w:rFonts w:ascii="Arial" w:hAnsi="Arial" w:cs="Arial"/>
        </w:rPr>
        <w:t>transcripts, it is classified as a hotspot</w:t>
      </w:r>
      <w:r w:rsidR="00C470C2">
        <w:rPr>
          <w:rFonts w:ascii="Arial" w:hAnsi="Arial" w:cs="Arial"/>
        </w:rPr>
        <w:t xml:space="preserve">, </w:t>
      </w:r>
      <w:r w:rsidR="00AB2510" w:rsidRPr="00842D58">
        <w:rPr>
          <w:rFonts w:ascii="Arial" w:hAnsi="Arial" w:cs="Arial"/>
        </w:rPr>
        <w:t>and the SNP may influence a regulatory process</w:t>
      </w:r>
      <w:r w:rsidR="00514749" w:rsidRPr="00842D58">
        <w:rPr>
          <w:rFonts w:ascii="Arial" w:hAnsi="Arial" w:cs="Arial"/>
        </w:rPr>
        <w:t xml:space="preserve"> that in turn</w:t>
      </w:r>
      <w:r w:rsidR="00AB2510" w:rsidRPr="00842D58">
        <w:rPr>
          <w:rFonts w:ascii="Arial" w:hAnsi="Arial" w:cs="Arial"/>
        </w:rPr>
        <w:t xml:space="preserve"> influenc</w:t>
      </w:r>
      <w:r w:rsidR="00514749" w:rsidRPr="00842D58">
        <w:rPr>
          <w:rFonts w:ascii="Arial" w:hAnsi="Arial" w:cs="Arial"/>
        </w:rPr>
        <w:t>es</w:t>
      </w:r>
      <w:r w:rsidR="00AB2510" w:rsidRPr="00842D58">
        <w:rPr>
          <w:rFonts w:ascii="Arial" w:hAnsi="Arial" w:cs="Arial"/>
        </w:rPr>
        <w:t xml:space="preserve"> </w:t>
      </w:r>
      <w:r w:rsidR="00C470C2">
        <w:rPr>
          <w:rFonts w:ascii="Arial" w:hAnsi="Arial" w:cs="Arial"/>
        </w:rPr>
        <w:t>numerous</w:t>
      </w:r>
      <w:r w:rsidR="00AB2510"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r w:rsidR="005259D5">
        <w:rPr>
          <w:rFonts w:ascii="Arial" w:hAnsi="Arial" w:cs="Arial"/>
        </w:rPr>
        <w:t xml:space="preserve">either </w:t>
      </w:r>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r w:rsidR="00E20EBC">
        <w:rPr>
          <w:rFonts w:ascii="Arial" w:hAnsi="Arial" w:cs="Arial"/>
        </w:rPr>
        <w:t xml:space="preserve">to identify </w:t>
      </w:r>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r w:rsidR="00424CE5">
        <w:rPr>
          <w:rFonts w:ascii="Arial" w:hAnsi="Arial" w:cs="Arial"/>
        </w:rPr>
        <w:t>, and thus identify the few polymorphic loci between strains with strongest effects on transcriptomic variation</w:t>
      </w:r>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424CE5">
        <w:rPr>
          <w:rFonts w:ascii="Arial" w:hAnsi="Arial" w:cs="Arial"/>
        </w:rPr>
        <w:t xml:space="preserve">, to identify a broader sampling of the pathogen loci </w:t>
      </w:r>
      <w:r w:rsidR="00D33CF2">
        <w:rPr>
          <w:rFonts w:ascii="Arial" w:hAnsi="Arial" w:cs="Arial"/>
        </w:rPr>
        <w:t>affecting expression during infection of the host</w:t>
      </w:r>
      <w:r w:rsidR="002928E8" w:rsidRPr="00842D58">
        <w:rPr>
          <w:rFonts w:ascii="Arial" w:hAnsi="Arial" w:cs="Arial"/>
        </w:rPr>
        <w:t xml:space="preserve">. </w:t>
      </w:r>
    </w:p>
    <w:p w14:paraId="48CA2E61" w14:textId="6B5C7A82"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r w:rsidR="00536AF3">
        <w:rPr>
          <w:rFonts w:ascii="Arial" w:hAnsi="Arial" w:cs="Arial"/>
        </w:rPr>
        <w:t>the</w:t>
      </w:r>
      <w:r w:rsidR="00536AF3" w:rsidRPr="00842D58">
        <w:rPr>
          <w:rFonts w:ascii="Arial" w:hAnsi="Arial" w:cs="Arial"/>
        </w:rPr>
        <w:t xml:space="preserve"> </w:t>
      </w:r>
      <w:r w:rsidR="00283064">
        <w:rPr>
          <w:rFonts w:ascii="Arial" w:hAnsi="Arial" w:cs="Arial"/>
        </w:rPr>
        <w:t xml:space="preserve">outcome of the </w:t>
      </w:r>
      <w:r w:rsidR="00ED79CF" w:rsidRPr="00842D58">
        <w:rPr>
          <w:rFonts w:ascii="Arial" w:hAnsi="Arial" w:cs="Arial"/>
        </w:rPr>
        <w:t>interacti</w:t>
      </w:r>
      <w:r w:rsidRPr="00842D58">
        <w:rPr>
          <w:rFonts w:ascii="Arial" w:hAnsi="Arial" w:cs="Arial"/>
        </w:rPr>
        <w:t>on</w:t>
      </w:r>
      <w:r w:rsidR="00536AF3">
        <w:rPr>
          <w:rFonts w:ascii="Arial" w:hAnsi="Arial" w:cs="Arial"/>
        </w:rPr>
        <w:t xml:space="preserve"> between the species</w:t>
      </w:r>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t>
      </w:r>
      <w:r w:rsidRPr="00842D58">
        <w:rPr>
          <w:rFonts w:ascii="Arial" w:hAnsi="Arial" w:cs="Arial"/>
        </w:rPr>
        <w:lastRenderedPageBreak/>
        <w:t>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r w:rsidR="0017047D">
        <w:rPr>
          <w:rFonts w:ascii="Arial" w:hAnsi="Arial" w:cs="Arial"/>
        </w:rPr>
        <w:t xml:space="preserve"> and has previously been utilized for studies into the transcriptomic and genomic basis for virulence</w:t>
      </w:r>
      <w:r w:rsidR="00CE13CF" w:rsidRPr="00842D58">
        <w:rPr>
          <w:rFonts w:ascii="Arial" w:hAnsi="Arial" w:cs="Arial"/>
        </w:rPr>
        <w:t xml:space="preserve"> allowing for a large body of molecular information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r w:rsidRPr="00842D58">
        <w:rPr>
          <w:rFonts w:ascii="Arial" w:hAnsi="Arial" w:cs="Arial"/>
        </w:rPr>
        <w:t>SNPs have an explicit directionality</w:t>
      </w:r>
      <w:r w:rsidR="00F12714">
        <w:rPr>
          <w:rFonts w:ascii="Arial" w:hAnsi="Arial" w:cs="Arial"/>
        </w:rPr>
        <w:t xml:space="preserve"> of </w:t>
      </w:r>
      <w:r w:rsidR="002A3774">
        <w:rPr>
          <w:rFonts w:ascii="Arial" w:hAnsi="Arial" w:cs="Arial"/>
        </w:rPr>
        <w:t>effect</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00536AF3">
        <w:rPr>
          <w:rFonts w:ascii="Arial" w:hAnsi="Arial" w:cs="Arial"/>
        </w:rPr>
        <w:t>Our</w:t>
      </w:r>
      <w:r w:rsidR="00536AF3" w:rsidRPr="00842D58">
        <w:rPr>
          <w:rFonts w:ascii="Arial" w:hAnsi="Arial" w:cs="Arial"/>
        </w:rPr>
        <w:t xml:space="preserve">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r w:rsidR="005259D5">
        <w:rPr>
          <w:rFonts w:ascii="Arial" w:hAnsi="Arial" w:cs="Arial"/>
        </w:rPr>
        <w:t xml:space="preserve"> are</w:t>
      </w:r>
      <w:r w:rsidR="00312A39" w:rsidRPr="00842D58">
        <w:rPr>
          <w:rFonts w:ascii="Arial" w:hAnsi="Arial" w:cs="Arial"/>
        </w:rPr>
        <w:t xml:space="preserve"> </w:t>
      </w:r>
      <w:r w:rsidRPr="00842D58">
        <w:rPr>
          <w:rFonts w:ascii="Arial" w:hAnsi="Arial" w:cs="Arial"/>
        </w:rPr>
        <w:t xml:space="preserve">linked to specific host or pathogen transcript </w:t>
      </w:r>
      <w:r w:rsidR="0017047D">
        <w:rPr>
          <w:rFonts w:ascii="Arial" w:hAnsi="Arial" w:cs="Arial"/>
        </w:rPr>
        <w:t xml:space="preserve">co-expression </w:t>
      </w:r>
      <w:r w:rsidRPr="00842D58">
        <w:rPr>
          <w:rFonts w:ascii="Arial" w:hAnsi="Arial" w:cs="Arial"/>
        </w:rPr>
        <w:t xml:space="preserve">modules 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suggesting a </w:t>
      </w:r>
      <w:r w:rsidR="0017047D">
        <w:rPr>
          <w:rFonts w:ascii="Arial" w:hAnsi="Arial" w:cs="Arial"/>
        </w:rPr>
        <w:t xml:space="preserve">surprisingly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12623DBE"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00B42E25">
        <w:rPr>
          <w:rFonts w:ascii="Arial" w:hAnsi="Arial" w:cs="Arial"/>
        </w:rPr>
        <w:t>each</w:t>
      </w:r>
      <w:r w:rsidRPr="00842D58">
        <w:rPr>
          <w:rFonts w:ascii="Arial" w:hAnsi="Arial" w:cs="Arial"/>
        </w:rPr>
        <w:t xml:space="preserve">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lastRenderedPageBreak/>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For each trait, we used a Genome-wide Efficient Mixed Model Association (GEMMA) mode</w:t>
      </w:r>
      <w:r w:rsidR="00536AF3">
        <w:rPr>
          <w:rFonts w:ascii="Arial" w:hAnsi="Arial" w:cs="Arial"/>
        </w:rPr>
        <w:t>l</w:t>
      </w:r>
      <w:r w:rsidRPr="00842D58">
        <w:rPr>
          <w:rFonts w:ascii="Arial" w:hAnsi="Arial" w:cs="Arial"/>
        </w:rPr>
        <w:t xml:space="preserve"> with a</w:t>
      </w:r>
      <w:r w:rsidR="00F10155" w:rsidRPr="00842D58">
        <w:rPr>
          <w:rFonts w:ascii="Arial" w:hAnsi="Arial" w:cs="Arial"/>
        </w:rPr>
        <w:t xml:space="preserve"> previous </w:t>
      </w:r>
      <w:r w:rsidR="00E57202">
        <w:rPr>
          <w:rFonts w:ascii="Arial" w:hAnsi="Arial" w:cs="Arial"/>
          <w:i/>
        </w:rPr>
        <w:t xml:space="preserve">B. cinerea </w:t>
      </w:r>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r w:rsidR="00E5627D">
        <w:rPr>
          <w:rFonts w:ascii="Arial" w:hAnsi="Arial" w:cs="Arial"/>
        </w:rPr>
        <w:t xml:space="preserve">conservative </w:t>
      </w:r>
      <w:r w:rsidR="00F10155" w:rsidRPr="00842D58">
        <w:rPr>
          <w:rFonts w:ascii="Arial" w:hAnsi="Arial" w:cs="Arial"/>
        </w:rPr>
        <w:t xml:space="preserve">minimum minor allele frequency of </w:t>
      </w:r>
      <w:r w:rsidR="009006F4" w:rsidRPr="00842D58">
        <w:rPr>
          <w:rFonts w:ascii="Arial" w:hAnsi="Arial" w:cs="Arial"/>
        </w:rPr>
        <w:t>0.20</w:t>
      </w:r>
      <w:r w:rsidR="00B8405E" w:rsidRPr="00842D58">
        <w:rPr>
          <w:rFonts w:ascii="Arial" w:hAnsi="Arial" w:cs="Arial"/>
        </w:rPr>
        <w:t xml:space="preserve"> </w:t>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w:t>
      </w:r>
      <w:r w:rsidR="004737AB">
        <w:rPr>
          <w:rFonts w:ascii="Arial" w:hAnsi="Arial" w:cs="Arial"/>
          <w:i/>
        </w:rPr>
        <w:t>P</w:t>
      </w:r>
      <w:r w:rsidRPr="00842D58">
        <w:rPr>
          <w:rFonts w:ascii="Arial" w:hAnsi="Arial" w:cs="Arial"/>
        </w:rPr>
        <w:t xml:space="preserve">-value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t>
      </w:r>
      <w:r w:rsidR="00A07B18">
        <w:rPr>
          <w:rFonts w:ascii="Arial" w:hAnsi="Arial" w:cs="Arial"/>
        </w:rPr>
        <w:t>identified</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197C33">
        <w:rPr>
          <w:rFonts w:ascii="Arial" w:hAnsi="Arial" w:cs="Arial"/>
        </w:rPr>
        <w:t>±25</w:t>
      </w:r>
      <w:r w:rsidR="00912EE3" w:rsidRPr="00842D58">
        <w:rPr>
          <w:rFonts w:ascii="Arial" w:hAnsi="Arial" w:cs="Arial"/>
        </w:rPr>
        <w:t xml:space="preserve"> SNPs per transcript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197C33">
        <w:rPr>
          <w:rFonts w:ascii="Arial" w:hAnsi="Arial" w:cs="Arial"/>
        </w:rPr>
        <w:t>±13</w:t>
      </w:r>
      <w:r w:rsidR="00912EE3" w:rsidRPr="00842D58">
        <w:rPr>
          <w:rFonts w:ascii="Arial" w:hAnsi="Arial" w:cs="Arial"/>
        </w:rPr>
        <w:t xml:space="preserve"> SNPs per transcript</w:t>
      </w:r>
      <w:r w:rsidR="00197C33">
        <w:rPr>
          <w:rFonts w:ascii="Arial" w:hAnsi="Arial" w:cs="Arial"/>
        </w:rPr>
        <w:t xml:space="preserve"> </w:t>
      </w:r>
      <w:r w:rsidR="00A07B18">
        <w:rPr>
          <w:rFonts w:ascii="Arial" w:hAnsi="Arial" w:cs="Arial"/>
        </w:rPr>
        <w:t>among</w:t>
      </w:r>
      <w:r w:rsidR="0087068F" w:rsidRPr="00842D58">
        <w:rPr>
          <w:rFonts w:ascii="Arial" w:hAnsi="Arial" w:cs="Arial"/>
        </w:rPr>
        <w:t xml:space="preserve">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C259B0">
        <w:rPr>
          <w:rFonts w:ascii="Arial" w:hAnsi="Arial" w:cs="Arial"/>
        </w:rPr>
        <w:t xml:space="preserve">Filtering the SNP-transcript associations for smallest </w:t>
      </w:r>
      <w:r w:rsidR="004737AB">
        <w:rPr>
          <w:rFonts w:ascii="Arial" w:hAnsi="Arial" w:cs="Arial"/>
          <w:i/>
        </w:rPr>
        <w:t>P</w:t>
      </w:r>
      <w:r w:rsidR="00C259B0">
        <w:rPr>
          <w:rFonts w:ascii="Arial" w:hAnsi="Arial" w:cs="Arial"/>
        </w:rPr>
        <w:t xml:space="preserve">-value or largest effect estimate, we </w:t>
      </w:r>
      <w:r w:rsidR="00987582">
        <w:rPr>
          <w:rFonts w:ascii="Arial" w:hAnsi="Arial" w:cs="Arial"/>
        </w:rPr>
        <w:t xml:space="preserve">detected </w:t>
      </w:r>
      <w:r w:rsidR="00C259B0">
        <w:rPr>
          <w:rFonts w:ascii="Arial" w:hAnsi="Arial" w:cs="Arial"/>
        </w:rPr>
        <w:t xml:space="preserve">no </w:t>
      </w:r>
      <w:r w:rsidR="00C259B0" w:rsidRPr="00987582">
        <w:rPr>
          <w:rFonts w:ascii="Arial" w:hAnsi="Arial" w:cs="Arial"/>
          <w:i/>
        </w:rPr>
        <w:t>cis-</w:t>
      </w:r>
      <w:r w:rsidR="00C259B0">
        <w:rPr>
          <w:rFonts w:ascii="Arial" w:hAnsi="Arial" w:cs="Arial"/>
        </w:rPr>
        <w:t>effect polymorphisms in the top 50 candidates (</w:t>
      </w:r>
      <w:r w:rsidR="008A4A05">
        <w:rPr>
          <w:rFonts w:ascii="Arial" w:hAnsi="Arial" w:cs="Arial"/>
        </w:rPr>
        <w:t>Supplemental Data Set 4</w:t>
      </w:r>
      <w:r w:rsidR="00C259B0">
        <w:rPr>
          <w:rFonts w:ascii="Arial" w:hAnsi="Arial" w:cs="Arial"/>
        </w:rPr>
        <w:t xml:space="preserve">). </w:t>
      </w:r>
      <w:r w:rsidR="00912EE3" w:rsidRPr="00842D58">
        <w:rPr>
          <w:rFonts w:ascii="Arial" w:hAnsi="Arial" w:cs="Arial"/>
        </w:rPr>
        <w:t xml:space="preserve">Further, the distribution of </w:t>
      </w:r>
      <w:r w:rsidR="004737AB">
        <w:rPr>
          <w:rFonts w:ascii="Arial" w:hAnsi="Arial" w:cs="Arial"/>
          <w:i/>
        </w:rPr>
        <w:t>P</w:t>
      </w:r>
      <w:r w:rsidR="00912EE3" w:rsidRPr="00842D58">
        <w:rPr>
          <w:rFonts w:ascii="Arial" w:hAnsi="Arial" w:cs="Arial"/>
        </w:rPr>
        <w:t>-values for significant SNP</w:t>
      </w:r>
      <w:r w:rsidR="00C72EBD" w:rsidRPr="00842D58">
        <w:rPr>
          <w:rFonts w:ascii="Arial" w:hAnsi="Arial" w:cs="Arial"/>
        </w:rPr>
        <w:t>s</w:t>
      </w:r>
      <w:r w:rsidR="00912EE3" w:rsidRPr="00842D58">
        <w:rPr>
          <w:rFonts w:ascii="Arial" w:hAnsi="Arial" w:cs="Arial"/>
        </w:rPr>
        <w:t xml:space="preserve"> </w:t>
      </w:r>
      <w:r w:rsidR="00C259B0">
        <w:rPr>
          <w:rFonts w:ascii="Arial" w:hAnsi="Arial" w:cs="Arial"/>
        </w:rPr>
        <w:t>suggest</w:t>
      </w:r>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3D5D50">
        <w:rPr>
          <w:rFonts w:ascii="Arial" w:hAnsi="Arial" w:cs="Arial"/>
        </w:rPr>
        <w:t>, Figure S2</w:t>
      </w:r>
      <w:r w:rsidR="0068388E" w:rsidRPr="00842D58">
        <w:rPr>
          <w:rFonts w:ascii="Arial" w:hAnsi="Arial" w:cs="Arial"/>
        </w:rPr>
        <w:t>)</w:t>
      </w:r>
      <w:r w:rsidR="00B44937" w:rsidRPr="00842D58">
        <w:rPr>
          <w:rFonts w:ascii="Arial" w:hAnsi="Arial" w:cs="Arial"/>
        </w:rPr>
        <w:t>.</w:t>
      </w:r>
    </w:p>
    <w:p w14:paraId="4ABD6389" w14:textId="0C39ED9D" w:rsidR="00726354" w:rsidRPr="00842D58" w:rsidRDefault="00912EE3" w:rsidP="00CC07B9">
      <w:pPr>
        <w:spacing w:line="480" w:lineRule="auto"/>
        <w:ind w:firstLine="720"/>
        <w:rPr>
          <w:rFonts w:ascii="Arial" w:hAnsi="Arial" w:cs="Arial"/>
        </w:rPr>
      </w:pPr>
      <w:r w:rsidRPr="00842D58">
        <w:rPr>
          <w:rFonts w:ascii="Arial" w:hAnsi="Arial" w:cs="Arial"/>
        </w:rPr>
        <w:t>Given the scale of this dataset</w:t>
      </w:r>
      <w:r w:rsidR="00C02719">
        <w:rPr>
          <w:rFonts w:ascii="Arial" w:hAnsi="Arial" w:cs="Arial"/>
        </w:rPr>
        <w:t xml:space="preserve"> at 33,214 transcript</w:t>
      </w:r>
      <w:r w:rsidR="00056693">
        <w:rPr>
          <w:rFonts w:ascii="Arial" w:hAnsi="Arial" w:cs="Arial"/>
        </w:rPr>
        <w:t xml:space="preserve"> phenotypes</w:t>
      </w:r>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permuted the whole dataset across </w:t>
      </w:r>
      <w:r w:rsidR="00C0675E" w:rsidRPr="00842D58">
        <w:rPr>
          <w:rFonts w:ascii="Arial" w:hAnsi="Arial" w:cs="Arial"/>
        </w:rPr>
        <w:t>each</w:t>
      </w:r>
      <w:r w:rsidRPr="00842D58">
        <w:rPr>
          <w:rFonts w:ascii="Arial" w:hAnsi="Arial" w:cs="Arial"/>
        </w:rPr>
        <w:t xml:space="preserve"> of the tens of thousands of traits five times </w:t>
      </w:r>
      <w:r w:rsidR="00C02719">
        <w:rPr>
          <w:rFonts w:ascii="Arial" w:hAnsi="Arial" w:cs="Arial"/>
        </w:rPr>
        <w:t xml:space="preserve">to break all real phenotype-genotype associations </w:t>
      </w:r>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w:t>
      </w:r>
      <w:r w:rsidR="004737AB">
        <w:rPr>
          <w:rFonts w:ascii="Arial" w:hAnsi="Arial" w:cs="Arial"/>
          <w:i/>
        </w:rPr>
        <w:t>P</w:t>
      </w:r>
      <w:r w:rsidRPr="00842D58">
        <w:rPr>
          <w:rFonts w:ascii="Arial" w:hAnsi="Arial" w:cs="Arial"/>
        </w:rPr>
        <w:t xml:space="preserve">-value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w:t>
      </w:r>
      <w:r w:rsidR="004737AB">
        <w:rPr>
          <w:rFonts w:ascii="Arial" w:hAnsi="Arial" w:cs="Arial"/>
          <w:i/>
        </w:rPr>
        <w:t>P</w:t>
      </w:r>
      <w:r w:rsidR="00CC07B9" w:rsidRPr="00842D58">
        <w:rPr>
          <w:rFonts w:ascii="Arial" w:hAnsi="Arial" w:cs="Arial"/>
        </w:rPr>
        <w:t>-value is lower for 69% of genes</w:t>
      </w:r>
      <w:r w:rsidR="00CB6A01">
        <w:rPr>
          <w:rFonts w:ascii="Arial" w:hAnsi="Arial" w:cs="Arial"/>
        </w:rPr>
        <w:t>, much more than the expected 17% due to random chance</w:t>
      </w:r>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w:t>
      </w:r>
      <w:r w:rsidR="004737AB">
        <w:rPr>
          <w:rFonts w:ascii="Arial" w:hAnsi="Arial" w:cs="Arial"/>
          <w:i/>
        </w:rPr>
        <w:t>P</w:t>
      </w:r>
      <w:r w:rsidR="00CC07B9" w:rsidRPr="00842D58">
        <w:rPr>
          <w:rFonts w:ascii="Arial" w:hAnsi="Arial" w:cs="Arial"/>
        </w:rPr>
        <w:t>-value is lower for 58% of genes. Thus,</w:t>
      </w:r>
      <w:r w:rsidR="00550020" w:rsidRPr="00842D58">
        <w:rPr>
          <w:rFonts w:ascii="Arial" w:hAnsi="Arial" w:cs="Arial"/>
        </w:rPr>
        <w:t xml:space="preserve"> to develop genomic</w:t>
      </w:r>
      <w:r w:rsidR="006B4E0E">
        <w:rPr>
          <w:rFonts w:ascii="Arial" w:hAnsi="Arial" w:cs="Arial"/>
        </w:rPr>
        <w:t xml:space="preserve"> summary</w:t>
      </w:r>
      <w:r w:rsidR="00550020" w:rsidRPr="00842D58">
        <w:rPr>
          <w:rFonts w:ascii="Arial" w:hAnsi="Arial" w:cs="Arial"/>
        </w:rPr>
        <w:t xml:space="preserve"> images of the results, we focused on the top </w:t>
      </w:r>
      <w:r w:rsidR="00893CB4">
        <w:rPr>
          <w:rFonts w:ascii="Arial" w:hAnsi="Arial" w:cs="Arial"/>
        </w:rPr>
        <w:lastRenderedPageBreak/>
        <w:t xml:space="preserve">significant </w:t>
      </w:r>
      <w:r w:rsidR="00550020" w:rsidRPr="00842D58">
        <w:rPr>
          <w:rFonts w:ascii="Arial" w:hAnsi="Arial" w:cs="Arial"/>
        </w:rPr>
        <w:t>SNP per transcript</w:t>
      </w:r>
      <w:r w:rsidR="00CC07B9" w:rsidRPr="00842D58">
        <w:rPr>
          <w:rFonts w:ascii="Arial" w:hAnsi="Arial" w:cs="Arial"/>
        </w:rPr>
        <w:t xml:space="preserve"> for the remaining analysis.</w:t>
      </w:r>
      <w:r w:rsidR="00AE1CD8">
        <w:rPr>
          <w:rFonts w:ascii="Arial" w:hAnsi="Arial" w:cs="Arial"/>
        </w:rPr>
        <w:t xml:space="preserve"> This allows us to focus on SNPs that are highly likely </w:t>
      </w:r>
      <w:r w:rsidR="008E19C2">
        <w:rPr>
          <w:rFonts w:ascii="Arial" w:hAnsi="Arial" w:cs="Arial"/>
        </w:rPr>
        <w:t xml:space="preserve">to be </w:t>
      </w:r>
      <w:r w:rsidR="00AE1CD8">
        <w:rPr>
          <w:rFonts w:ascii="Arial" w:hAnsi="Arial" w:cs="Arial"/>
        </w:rPr>
        <w:t>associated with the trait. To account for the potential that the top SNP may not fully encompass the genomic signal, we also assessed any general pattern using the top 10 SNPs.</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09620E5E"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r w:rsidR="008E7729" w:rsidRPr="00842D58">
        <w:rPr>
          <w:rFonts w:ascii="Arial" w:hAnsi="Arial" w:cs="Arial"/>
        </w:rPr>
        <w:t xml:space="preserve">To 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lowest </w:t>
      </w:r>
      <w:r w:rsidR="004737AB">
        <w:rPr>
          <w:rFonts w:ascii="Arial" w:hAnsi="Arial" w:cs="Arial"/>
          <w:i/>
        </w:rPr>
        <w:t>P</w:t>
      </w:r>
      <w:r w:rsidR="009A49C4" w:rsidRPr="00842D58">
        <w:rPr>
          <w:rFonts w:ascii="Arial" w:hAnsi="Arial" w:cs="Arial"/>
        </w:rPr>
        <w:t xml:space="preserve">-value </w:t>
      </w:r>
      <w:r w:rsidR="00E72725">
        <w:rPr>
          <w:rFonts w:ascii="Arial" w:hAnsi="Arial" w:cs="Arial"/>
        </w:rPr>
        <w:t xml:space="preserve">(strongest evidence </w:t>
      </w:r>
      <w:r w:rsidR="009A49C4" w:rsidRPr="00842D58">
        <w:rPr>
          <w:rFonts w:ascii="Arial" w:hAnsi="Arial" w:cs="Arial"/>
        </w:rPr>
        <w:t>of effect on expression</w:t>
      </w:r>
      <w:r w:rsidR="00E72725">
        <w:rPr>
          <w:rFonts w:ascii="Arial" w:hAnsi="Arial" w:cs="Arial"/>
        </w:rPr>
        <w:t>)</w:t>
      </w:r>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w:t>
      </w:r>
      <w:r w:rsidR="001C5853">
        <w:rPr>
          <w:rFonts w:ascii="Arial" w:hAnsi="Arial" w:cs="Arial"/>
        </w:rPr>
        <w:t>diagonal line in the figure</w:t>
      </w:r>
      <w:r w:rsidR="001C5853" w:rsidRPr="00842D58">
        <w:rPr>
          <w:rFonts w:ascii="Arial" w:hAnsi="Arial" w:cs="Arial"/>
        </w:rPr>
        <w:t xml:space="preserve"> </w:t>
      </w:r>
      <w:r w:rsidR="009A49C4" w:rsidRPr="00842D58">
        <w:rPr>
          <w:rFonts w:ascii="Arial" w:hAnsi="Arial" w:cs="Arial"/>
        </w:rPr>
        <w:t>(</w:t>
      </w:r>
      <w:r w:rsidR="009A49C4" w:rsidRPr="00842D58">
        <w:rPr>
          <w:rFonts w:ascii="Arial" w:hAnsi="Arial" w:cs="Arial"/>
          <w:i/>
        </w:rPr>
        <w:t>cis</w:t>
      </w:r>
      <w:r w:rsidR="009A49C4" w:rsidRPr="00842D58">
        <w:rPr>
          <w:rFonts w:ascii="Arial" w:hAnsi="Arial" w:cs="Arial"/>
        </w:rPr>
        <w:t xml:space="preserve">-diagonal). However, </w:t>
      </w:r>
      <w:r w:rsidR="001835A7" w:rsidRPr="00842D58">
        <w:rPr>
          <w:rFonts w:ascii="Arial" w:hAnsi="Arial" w:cs="Arial"/>
        </w:rPr>
        <w:t xml:space="preserve">there was no evidence of any </w:t>
      </w:r>
      <w:r w:rsidR="001835A7" w:rsidRPr="00C069BD">
        <w:rPr>
          <w:rFonts w:ascii="Arial" w:hAnsi="Arial" w:cs="Arial"/>
          <w:i/>
        </w:rPr>
        <w:t>cis</w:t>
      </w:r>
      <w:r w:rsidR="001835A7" w:rsidRPr="00842D58">
        <w:rPr>
          <w:rFonts w:ascii="Arial" w:hAnsi="Arial" w:cs="Arial"/>
        </w:rPr>
        <w:t>-diagonal</w:t>
      </w:r>
      <w:r w:rsidR="009A49C4" w:rsidRPr="00842D58">
        <w:rPr>
          <w:rFonts w:ascii="Arial" w:hAnsi="Arial" w:cs="Arial"/>
        </w:rPr>
        <w:t xml:space="preserve"> (Figure 2). </w:t>
      </w:r>
      <w:r w:rsidR="001835A7" w:rsidRPr="00842D58">
        <w:rPr>
          <w:rFonts w:ascii="Arial" w:hAnsi="Arial" w:cs="Arial"/>
        </w:rPr>
        <w:t xml:space="preserve">This pattern </w:t>
      </w:r>
      <w:r w:rsidR="00BE496B">
        <w:rPr>
          <w:rFonts w:ascii="Arial" w:hAnsi="Arial" w:cs="Arial"/>
        </w:rPr>
        <w:t>held</w:t>
      </w:r>
      <w:r w:rsidR="00BE496B" w:rsidRPr="00842D58">
        <w:rPr>
          <w:rFonts w:ascii="Arial" w:hAnsi="Arial" w:cs="Arial"/>
        </w:rPr>
        <w:t xml:space="preserve"> </w:t>
      </w:r>
      <w:r w:rsidR="001835A7" w:rsidRPr="00842D58">
        <w:rPr>
          <w:rFonts w:ascii="Arial" w:hAnsi="Arial" w:cs="Arial"/>
        </w:rPr>
        <w:t>whether we examine the top 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08E084AE"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between the center of each transcript and the top associated SNP.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241A34" w:rsidRPr="00842D58">
        <w:rPr>
          <w:rFonts w:ascii="Arial" w:hAnsi="Arial" w:cs="Arial"/>
        </w:rPr>
        <w:t>S</w:t>
      </w:r>
      <w:r w:rsidR="00241A34">
        <w:rPr>
          <w:rFonts w:ascii="Arial" w:hAnsi="Arial" w:cs="Arial"/>
        </w:rPr>
        <w:t>3</w:t>
      </w:r>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w:t>
      </w:r>
      <w:r w:rsidR="00F11302" w:rsidRPr="00842D58">
        <w:rPr>
          <w:rFonts w:ascii="Arial" w:hAnsi="Arial" w:cs="Arial"/>
        </w:rPr>
        <w:lastRenderedPageBreak/>
        <w:t>genome</w:t>
      </w:r>
      <w:r w:rsidR="005C21BE" w:rsidRPr="00842D58">
        <w:rPr>
          <w:rFonts w:ascii="Arial" w:hAnsi="Arial" w:cs="Arial"/>
        </w:rPr>
        <w:t xml:space="preserve"> (Figure </w:t>
      </w:r>
      <w:r w:rsidR="00241A34" w:rsidRPr="00842D58">
        <w:rPr>
          <w:rFonts w:ascii="Arial" w:hAnsi="Arial" w:cs="Arial"/>
        </w:rPr>
        <w:t>S</w:t>
      </w:r>
      <w:r w:rsidR="00241A34">
        <w:rPr>
          <w:rFonts w:ascii="Arial" w:hAnsi="Arial" w:cs="Arial"/>
        </w:rPr>
        <w:t>3</w:t>
      </w:r>
      <w:r w:rsidR="00B013CD" w:rsidRPr="00842D58">
        <w:rPr>
          <w:rFonts w:ascii="Arial" w:hAnsi="Arial" w:cs="Arial"/>
        </w:rPr>
        <w:t>)</w:t>
      </w:r>
      <w:r w:rsidR="005C21BE" w:rsidRPr="00842D58">
        <w:rPr>
          <w:rFonts w:ascii="Arial" w:hAnsi="Arial" w:cs="Arial"/>
        </w:rPr>
        <w:t>.</w:t>
      </w:r>
      <w:r w:rsidR="00674CEC">
        <w:rPr>
          <w:rFonts w:ascii="Arial" w:hAnsi="Arial" w:cs="Arial"/>
        </w:rPr>
        <w:t xml:space="preserve"> </w:t>
      </w:r>
      <w:r w:rsidR="00AE1CD8">
        <w:rPr>
          <w:rFonts w:ascii="Arial" w:hAnsi="Arial" w:cs="Arial"/>
        </w:rPr>
        <w:t xml:space="preserve">We further investigated with </w:t>
      </w:r>
      <w:r w:rsidR="00674CEC">
        <w:rPr>
          <w:rFonts w:ascii="Arial" w:hAnsi="Arial" w:cs="Arial"/>
        </w:rPr>
        <w:t>50 SNPs with</w:t>
      </w:r>
      <w:r w:rsidR="00AE1CD8">
        <w:rPr>
          <w:rFonts w:ascii="Arial" w:hAnsi="Arial" w:cs="Arial"/>
        </w:rPr>
        <w:t xml:space="preserve"> the</w:t>
      </w:r>
      <w:r w:rsidR="00674CEC">
        <w:rPr>
          <w:rFonts w:ascii="Arial" w:hAnsi="Arial" w:cs="Arial"/>
        </w:rPr>
        <w:t xml:space="preserve"> smallest </w:t>
      </w:r>
      <w:r w:rsidR="004737AB" w:rsidRPr="004737AB">
        <w:rPr>
          <w:rFonts w:ascii="Arial" w:hAnsi="Arial" w:cs="Arial"/>
          <w:i/>
        </w:rPr>
        <w:t>P</w:t>
      </w:r>
      <w:r w:rsidR="00674CEC">
        <w:rPr>
          <w:rFonts w:ascii="Arial" w:hAnsi="Arial" w:cs="Arial"/>
        </w:rPr>
        <w:t>-value of association and largest effect size estimate</w:t>
      </w:r>
      <w:r w:rsidR="00AE1CD8">
        <w:rPr>
          <w:rFonts w:ascii="Arial" w:hAnsi="Arial" w:cs="Arial"/>
        </w:rPr>
        <w:t xml:space="preserve">s as these are frequently assumed to be in </w:t>
      </w:r>
      <w:r w:rsidR="00AE1CD8" w:rsidRPr="008E19C2">
        <w:rPr>
          <w:rFonts w:ascii="Arial" w:hAnsi="Arial" w:cs="Arial"/>
          <w:i/>
        </w:rPr>
        <w:t>cis</w:t>
      </w:r>
      <w:r w:rsidR="00AE1CD8">
        <w:rPr>
          <w:rFonts w:ascii="Arial" w:hAnsi="Arial" w:cs="Arial"/>
        </w:rPr>
        <w:t xml:space="preserve">. However, none of these SNPs were in </w:t>
      </w:r>
      <w:r w:rsidR="00AE1CD8" w:rsidRPr="008E19C2">
        <w:rPr>
          <w:rFonts w:ascii="Arial" w:hAnsi="Arial" w:cs="Arial"/>
          <w:i/>
        </w:rPr>
        <w:t>cis</w:t>
      </w:r>
      <w:r w:rsidR="00AE1CD8">
        <w:rPr>
          <w:rFonts w:ascii="Arial" w:hAnsi="Arial" w:cs="Arial"/>
        </w:rPr>
        <w:t xml:space="preserve"> to the transcript being tested,</w:t>
      </w:r>
      <w:r w:rsidR="001C5853">
        <w:rPr>
          <w:rFonts w:ascii="Arial" w:hAnsi="Arial" w:cs="Arial"/>
        </w:rPr>
        <w:t xml:space="preserve"> </w:t>
      </w:r>
      <w:r w:rsidR="00AE1CD8">
        <w:rPr>
          <w:rFonts w:ascii="Arial" w:hAnsi="Arial" w:cs="Arial"/>
        </w:rPr>
        <w:t>further supporting the absence of a dominant</w:t>
      </w:r>
      <w:r w:rsidR="00674CEC">
        <w:rPr>
          <w:rFonts w:ascii="Arial" w:hAnsi="Arial" w:cs="Arial"/>
        </w:rPr>
        <w:t xml:space="preserve"> pattern of </w:t>
      </w:r>
      <w:r w:rsidR="00674CEC" w:rsidRPr="00667B68">
        <w:rPr>
          <w:rFonts w:ascii="Arial" w:hAnsi="Arial" w:cs="Arial"/>
          <w:i/>
        </w:rPr>
        <w:t>cis</w:t>
      </w:r>
      <w:r w:rsidR="00674CEC">
        <w:rPr>
          <w:rFonts w:ascii="Arial" w:hAnsi="Arial" w:cs="Arial"/>
        </w:rPr>
        <w:t>-effects (</w:t>
      </w:r>
      <w:r w:rsidR="00177E5B">
        <w:rPr>
          <w:rFonts w:ascii="Arial" w:hAnsi="Arial" w:cs="Arial"/>
        </w:rPr>
        <w:t xml:space="preserve">Supplemental </w:t>
      </w:r>
      <w:r w:rsidR="008A4A05">
        <w:rPr>
          <w:rFonts w:ascii="Arial" w:hAnsi="Arial" w:cs="Arial"/>
        </w:rPr>
        <w:t>Data Set 4</w:t>
      </w:r>
      <w:r w:rsidR="00674CEC">
        <w:rPr>
          <w:rFonts w:ascii="Arial" w:hAnsi="Arial" w:cs="Arial"/>
        </w:rPr>
        <w:t xml:space="preserve">). </w:t>
      </w:r>
      <w:r w:rsidR="005C21BE" w:rsidRPr="00842D58">
        <w:rPr>
          <w:rFonts w:ascii="Arial" w:hAnsi="Arial" w:cs="Arial"/>
        </w:rPr>
        <w:t xml:space="preserve">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7B355876"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r w:rsidR="0043101A">
        <w:rPr>
          <w:rFonts w:ascii="Arial" w:hAnsi="Arial" w:cs="Arial"/>
        </w:rPr>
        <w:t xml:space="preserve">: </w:t>
      </w:r>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w:t>
      </w:r>
      <w:r w:rsidR="002E668D">
        <w:rPr>
          <w:rFonts w:ascii="Arial" w:hAnsi="Arial" w:cs="Arial"/>
        </w:rPr>
        <w:t xml:space="preserve">segregating in this population </w:t>
      </w:r>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E7641B">
        <w:rPr>
          <w:rFonts w:ascii="Arial" w:hAnsi="Arial" w:cs="Arial"/>
        </w:rPr>
        <w:t xml:space="preserve">Genes of the botcinic acid biosynthetic pathway and the botrydial pathway are variable across the </w:t>
      </w:r>
      <w:r w:rsidR="00E7641B" w:rsidRPr="00E7641B">
        <w:rPr>
          <w:rFonts w:ascii="Arial" w:hAnsi="Arial" w:cs="Arial"/>
          <w:i/>
        </w:rPr>
        <w:t>Botrytis</w:t>
      </w:r>
      <w:r w:rsidR="00E7641B">
        <w:rPr>
          <w:rFonts w:ascii="Arial" w:hAnsi="Arial" w:cs="Arial"/>
        </w:rPr>
        <w:t xml:space="preserve"> genus as well </w:t>
      </w:r>
      <w:r w:rsidR="008A4A05">
        <w:rPr>
          <w:rFonts w:ascii="Arial" w:hAnsi="Arial" w:cs="Arial"/>
        </w:rPr>
        <w:fldChar w:fldCharType="begin"/>
      </w:r>
      <w:r w:rsidR="008A4A05">
        <w:rPr>
          <w:rFonts w:ascii="Arial" w:hAnsi="Arial" w:cs="Arial"/>
        </w:rPr>
        <w:instrText xml:space="preserve"> ADDIN EN.CITE &lt;EndNote&gt;&lt;Cite&gt;&lt;Author&gt;Valero-Jiménez&lt;/Author&gt;&lt;Year&gt;2019&lt;/Year&gt;&lt;RecNum&gt;1200&lt;/RecNum&gt;&lt;DisplayText&gt;(Valero-Jiménez, Veloso et al. 2019)&lt;/DisplayText&gt;&lt;record&gt;&lt;rec-number&gt;1200&lt;/rec-number&gt;&lt;foreign-keys&gt;&lt;key app="EN" db-id="a2x2tzszjfd2zjed0e8psfdtd0daafwwr002" timestamp="1553014559"&gt;1200&lt;/key&gt;&lt;/foreign-keys&gt;&lt;ref-type name="Journal Article"&gt;17&lt;/ref-type&gt;&lt;contributors&gt;&lt;authors&gt;&lt;author&gt;Valero-Jiménez, Claudio A&lt;/author&gt;&lt;author&gt;Veloso, Javier&lt;/author&gt;&lt;author&gt;Staats, Martijn&lt;/author&gt;&lt;author&gt;van Kan, Jan AL&lt;/author&gt;&lt;/authors&gt;&lt;/contributors&gt;&lt;titles&gt;&lt;title&gt;Comparative genomics of plant pathogenic Botrytis species with distinct host specificity&lt;/title&gt;&lt;secondary-title&gt;BMC Genomics&lt;/secondary-title&gt;&lt;/titles&gt;&lt;periodical&gt;&lt;full-title&gt;BMC Genomics&lt;/full-title&gt;&lt;/periodical&gt;&lt;pages&gt;203&lt;/pages&gt;&lt;volume&gt;20&lt;/volume&gt;&lt;number&gt;1&lt;/number&gt;&lt;dates&gt;&lt;year&gt;2019&lt;/year&gt;&lt;/dates&gt;&lt;isbn&gt;1471-2164&lt;/isbn&gt;&lt;urls&gt;&lt;/urls&gt;&lt;/record&gt;&lt;/Cite&gt;&lt;/EndNote&gt;</w:instrText>
      </w:r>
      <w:r w:rsidR="008A4A05">
        <w:rPr>
          <w:rFonts w:ascii="Arial" w:hAnsi="Arial" w:cs="Arial"/>
        </w:rPr>
        <w:fldChar w:fldCharType="separate"/>
      </w:r>
      <w:r w:rsidR="008A4A05">
        <w:rPr>
          <w:rFonts w:ascii="Arial" w:hAnsi="Arial" w:cs="Arial"/>
          <w:noProof/>
        </w:rPr>
        <w:t>(Valero-Jiménez, Veloso et al. 2019)</w:t>
      </w:r>
      <w:r w:rsidR="008A4A05">
        <w:rPr>
          <w:rFonts w:ascii="Arial" w:hAnsi="Arial" w:cs="Arial"/>
        </w:rPr>
        <w:fldChar w:fldCharType="end"/>
      </w:r>
      <w:r w:rsidR="00E7641B">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(Zhang, </w:t>
      </w:r>
      <w:r w:rsidR="002A0BE9" w:rsidRPr="00842D58">
        <w:rPr>
          <w:rFonts w:ascii="Arial" w:hAnsi="Arial" w:cs="Arial"/>
          <w:noProof/>
        </w:rPr>
        <w:lastRenderedPageBreak/>
        <w:t>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7660F08C" w:rsidR="00D2360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-eQTL</w:t>
      </w:r>
      <w:r w:rsidR="00C069BD">
        <w:rPr>
          <w:rFonts w:ascii="Arial" w:hAnsi="Arial" w:cs="Arial"/>
        </w:rPr>
        <w:t>,</w:t>
      </w:r>
      <w:r w:rsidR="00907886" w:rsidRPr="00842D58">
        <w:rPr>
          <w:rFonts w:ascii="Arial" w:hAnsi="Arial" w:cs="Arial"/>
        </w:rPr>
        <w:t xml:space="preserve">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to investigate haplotype diversity</w:t>
      </w:r>
      <w:r w:rsidR="00895F14">
        <w:rPr>
          <w:rFonts w:ascii="Arial" w:hAnsi="Arial" w:cs="Arial"/>
        </w:rPr>
        <w:t xml:space="preserve"> across the </w:t>
      </w:r>
      <w:r w:rsidR="00895F14">
        <w:rPr>
          <w:rFonts w:ascii="Arial" w:hAnsi="Arial" w:cs="Arial"/>
          <w:i/>
        </w:rPr>
        <w:t>B. cinerea</w:t>
      </w:r>
      <w:r w:rsidR="00895F14">
        <w:rPr>
          <w:rFonts w:ascii="Arial" w:hAnsi="Arial" w:cs="Arial"/>
        </w:rPr>
        <w:t xml:space="preserve"> isolates</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w:t>
      </w:r>
      <w:r w:rsidR="00C069BD">
        <w:rPr>
          <w:rFonts w:ascii="Arial" w:hAnsi="Arial" w:cs="Arial"/>
        </w:rPr>
        <w:t>multiple</w:t>
      </w:r>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040B0F">
        <w:rPr>
          <w:rFonts w:ascii="Arial" w:hAnsi="Arial" w:cs="Arial"/>
        </w:rPr>
        <w:t xml:space="preserve">, from </w:t>
      </w:r>
      <w:r w:rsidR="003115A6">
        <w:rPr>
          <w:rFonts w:ascii="Arial" w:hAnsi="Arial" w:cs="Arial"/>
        </w:rPr>
        <w:t>Bcboa1 to Bcboa17</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r w:rsidR="00E7641B">
        <w:rPr>
          <w:rFonts w:ascii="Arial" w:hAnsi="Arial" w:cs="Arial"/>
        </w:rPr>
        <w:t xml:space="preserve"> In-depth analysis of the botcinic acid biosynthetic cluster has thus far identified one </w:t>
      </w:r>
      <w:r w:rsidR="00AE1CD8">
        <w:rPr>
          <w:rFonts w:ascii="Arial" w:hAnsi="Arial" w:cs="Arial"/>
        </w:rPr>
        <w:t>transcription factor</w:t>
      </w:r>
      <w:r w:rsidR="00E7641B">
        <w:rPr>
          <w:rFonts w:ascii="Arial" w:hAnsi="Arial" w:cs="Arial"/>
        </w:rPr>
        <w:t xml:space="preserve"> (Bcboa13) </w:t>
      </w:r>
      <w:r w:rsidR="00AE1CD8">
        <w:rPr>
          <w:rFonts w:ascii="Arial" w:hAnsi="Arial" w:cs="Arial"/>
        </w:rPr>
        <w:t>that controls expression of the cluster</w:t>
      </w:r>
      <w:r w:rsidR="00E7641B">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E7641B">
        <w:rPr>
          <w:rFonts w:ascii="Arial" w:hAnsi="Arial" w:cs="Arial"/>
        </w:rPr>
        <w:t xml:space="preserve">. </w:t>
      </w:r>
      <w:r w:rsidR="00AE1CD8">
        <w:rPr>
          <w:rFonts w:ascii="Arial" w:hAnsi="Arial" w:cs="Arial"/>
        </w:rPr>
        <w:t xml:space="preserve">However, none of the </w:t>
      </w:r>
      <w:r w:rsidR="00E7641B">
        <w:rPr>
          <w:rFonts w:ascii="Arial" w:hAnsi="Arial" w:cs="Arial"/>
        </w:rPr>
        <w:t xml:space="preserve">SNPs within </w:t>
      </w:r>
      <w:r w:rsidR="00AE1CD8">
        <w:rPr>
          <w:rFonts w:ascii="Arial" w:hAnsi="Arial" w:cs="Arial"/>
        </w:rPr>
        <w:t>or near</w:t>
      </w:r>
      <w:r w:rsidR="00E7641B">
        <w:rPr>
          <w:rFonts w:ascii="Arial" w:hAnsi="Arial" w:cs="Arial"/>
        </w:rPr>
        <w:t xml:space="preserve"> </w:t>
      </w:r>
      <w:r w:rsidR="00AE1CD8">
        <w:rPr>
          <w:rFonts w:ascii="Arial" w:hAnsi="Arial" w:cs="Arial"/>
        </w:rPr>
        <w:t xml:space="preserve">Bcboa13 were significantly associated with variation in expression of the </w:t>
      </w:r>
      <w:r w:rsidR="008E19C2">
        <w:rPr>
          <w:rFonts w:ascii="Arial" w:hAnsi="Arial" w:cs="Arial"/>
        </w:rPr>
        <w:t>botcinic acid biosynt</w:t>
      </w:r>
      <w:r w:rsidR="00C069BD">
        <w:rPr>
          <w:rFonts w:ascii="Arial" w:hAnsi="Arial" w:cs="Arial"/>
        </w:rPr>
        <w:t>h</w:t>
      </w:r>
      <w:r w:rsidR="008E19C2">
        <w:rPr>
          <w:rFonts w:ascii="Arial" w:hAnsi="Arial" w:cs="Arial"/>
        </w:rPr>
        <w:t>esis</w:t>
      </w:r>
      <w:r w:rsidR="00AE1CD8">
        <w:rPr>
          <w:rFonts w:ascii="Arial" w:hAnsi="Arial" w:cs="Arial"/>
        </w:rPr>
        <w:t xml:space="preserve"> genes</w:t>
      </w:r>
      <w:r w:rsidR="00E7641B">
        <w:rPr>
          <w:rFonts w:ascii="Arial" w:hAnsi="Arial" w:cs="Arial"/>
        </w:rPr>
        <w:t xml:space="preserve">. </w:t>
      </w:r>
    </w:p>
    <w:p w14:paraId="1BBF1A5B" w14:textId="7FF92E2B" w:rsidR="003D14D0" w:rsidRPr="00842D58" w:rsidRDefault="003D14D0" w:rsidP="003D14D0">
      <w:pPr>
        <w:spacing w:line="480" w:lineRule="auto"/>
        <w:ind w:firstLine="720"/>
        <w:rPr>
          <w:rFonts w:ascii="Arial" w:hAnsi="Arial" w:cs="Arial"/>
        </w:rPr>
      </w:pPr>
      <w:r w:rsidRPr="00842D58">
        <w:rPr>
          <w:rFonts w:ascii="Arial" w:hAnsi="Arial" w:cs="Arial"/>
        </w:rPr>
        <w:t xml:space="preserve">We then investigated the other two biosynthetic pathways for additional evidence of missed </w:t>
      </w:r>
      <w:r w:rsidRPr="00842D58">
        <w:rPr>
          <w:rFonts w:ascii="Arial" w:hAnsi="Arial" w:cs="Arial"/>
          <w:i/>
        </w:rPr>
        <w:t>cis</w:t>
      </w:r>
      <w:r w:rsidRPr="00842D58">
        <w:rPr>
          <w:rFonts w:ascii="Arial" w:hAnsi="Arial" w:cs="Arial"/>
        </w:rPr>
        <w:t xml:space="preserve">-acting genetic variation. The botrydial biosynthetic network, and the cyclic peptide pathway, exhibit a lack of dominant </w:t>
      </w:r>
      <w:r w:rsidRPr="00842D58">
        <w:rPr>
          <w:rFonts w:ascii="Arial" w:hAnsi="Arial" w:cs="Arial"/>
          <w:i/>
        </w:rPr>
        <w:t>cis</w:t>
      </w:r>
      <w:r w:rsidRPr="00842D58">
        <w:rPr>
          <w:rFonts w:ascii="Arial" w:hAnsi="Arial" w:cs="Arial"/>
        </w:rPr>
        <w:t xml:space="preserve">-effect SNP patterns much like the botcinic acid </w:t>
      </w:r>
      <w:r w:rsidRPr="00842D58">
        <w:rPr>
          <w:rFonts w:ascii="Arial" w:hAnsi="Arial" w:cs="Arial"/>
        </w:rPr>
        <w:lastRenderedPageBreak/>
        <w:t xml:space="preserve">biosynthetic network. Hierarchical clustering within each of these networks by genic SNP variation divides the isolate population into two groups that are not associated with mean pathway expression (Figure S4, Figure S5). However, within the cyclic peptide pathway, minor deletions within the intergenic regions correlate with low expression, and two isolates with partial deletions within the genes early in the pathway exhibit very low pathway expression (1.05.16, 1.05.22) (Figure S5). In contrast, there was no evidence for SNP </w:t>
      </w:r>
      <w:r w:rsidRPr="00842D58">
        <w:rPr>
          <w:rFonts w:ascii="Arial" w:hAnsi="Arial" w:cs="Arial"/>
          <w:i/>
        </w:rPr>
        <w:t>cis-</w:t>
      </w:r>
      <w:r w:rsidRPr="00842D58">
        <w:rPr>
          <w:rFonts w:ascii="Arial" w:hAnsi="Arial" w:cs="Arial"/>
        </w:rPr>
        <w:t xml:space="preserve">effects, and this pathway did not harbor any obvious loss-of-expression events (Figure S5). As such, we can detect </w:t>
      </w:r>
      <w:r w:rsidRPr="00674CEC">
        <w:rPr>
          <w:rFonts w:ascii="Arial" w:hAnsi="Arial" w:cs="Arial"/>
          <w:i/>
        </w:rPr>
        <w:t>cis</w:t>
      </w:r>
      <w:r w:rsidRPr="00842D58">
        <w:rPr>
          <w:rFonts w:ascii="Arial" w:hAnsi="Arial" w:cs="Arial"/>
        </w:rPr>
        <w:t xml:space="preserve">-acting variation in the form of deletions for two of the biosynthetic pathways. This suggests that there are missing </w:t>
      </w:r>
      <w:r w:rsidRPr="00842D58">
        <w:rPr>
          <w:rFonts w:ascii="Arial" w:hAnsi="Arial" w:cs="Arial"/>
          <w:i/>
        </w:rPr>
        <w:t>cis</w:t>
      </w:r>
      <w:r w:rsidRPr="00842D58">
        <w:rPr>
          <w:rFonts w:ascii="Arial" w:hAnsi="Arial" w:cs="Arial"/>
        </w:rPr>
        <w:t xml:space="preserve">-effects within the </w:t>
      </w:r>
      <w:r w:rsidRPr="00842D58">
        <w:rPr>
          <w:rFonts w:ascii="Arial" w:hAnsi="Arial" w:cs="Arial"/>
          <w:i/>
        </w:rPr>
        <w:t>B. cinerea</w:t>
      </w:r>
      <w:r w:rsidRPr="00842D58">
        <w:rPr>
          <w:rFonts w:ascii="Arial" w:hAnsi="Arial" w:cs="Arial"/>
        </w:rPr>
        <w:t xml:space="preserve"> GWA, likely missed due to the frequency of structural variants often falling below the minor allele cutoffs. Testing whether insertion and deletion events account for </w:t>
      </w:r>
      <w:proofErr w:type="gramStart"/>
      <w:r w:rsidRPr="00842D58">
        <w:rPr>
          <w:rFonts w:ascii="Arial" w:hAnsi="Arial" w:cs="Arial"/>
        </w:rPr>
        <w:t>the majority of</w:t>
      </w:r>
      <w:proofErr w:type="gramEnd"/>
      <w:r w:rsidRPr="00842D58">
        <w:rPr>
          <w:rFonts w:ascii="Arial" w:hAnsi="Arial" w:cs="Arial"/>
        </w:rPr>
        <w:t xml:space="preserve"> localized control of expression variation would require long-read sequencing to accurately identify these structural variants and computational approaches that can blend SNP and indel information.</w:t>
      </w:r>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21DF1F81" w14:textId="242DFA8B" w:rsidR="003D14D0" w:rsidRPr="00842D58" w:rsidRDefault="003D14D0" w:rsidP="003D14D0">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affect more transcripts than expected by chance (Figure 2). </w:t>
      </w:r>
      <w:r w:rsidR="00C069BD">
        <w:rPr>
          <w:rFonts w:ascii="Arial" w:hAnsi="Arial" w:cs="Arial"/>
        </w:rPr>
        <w:t xml:space="preserve">These are </w:t>
      </w:r>
      <w:r w:rsidRPr="00842D58">
        <w:rPr>
          <w:rFonts w:ascii="Arial" w:hAnsi="Arial" w:cs="Arial"/>
        </w:rPr>
        <w:t xml:space="preserve">positions where a causal polymorphism influences the regulation of numerous genes in </w:t>
      </w:r>
      <w:r w:rsidRPr="00842D58">
        <w:rPr>
          <w:rFonts w:ascii="Arial" w:hAnsi="Arial" w:cs="Arial"/>
          <w:i/>
        </w:rPr>
        <w:t>trans</w:t>
      </w:r>
      <w:r w:rsidRPr="00842D58">
        <w:rPr>
          <w:rFonts w:ascii="Arial" w:hAnsi="Arial" w:cs="Arial"/>
        </w:rPr>
        <w:t xml:space="preserve">, </w:t>
      </w:r>
      <w:r w:rsidRPr="00C069BD">
        <w:rPr>
          <w:rFonts w:ascii="Arial" w:hAnsi="Arial" w:cs="Arial"/>
          <w:i/>
        </w:rPr>
        <w:t>i.e</w:t>
      </w:r>
      <w:r w:rsidRPr="00842D58">
        <w:rPr>
          <w:rFonts w:ascii="Arial" w:hAnsi="Arial" w:cs="Arial"/>
        </w:rPr>
        <w:t>.</w:t>
      </w:r>
      <w:r w:rsidRPr="00842D58">
        <w:rPr>
          <w:rFonts w:ascii="Arial" w:hAnsi="Arial" w:cs="Arial"/>
          <w:i/>
        </w:rPr>
        <w:t xml:space="preserve"> trans</w:t>
      </w:r>
      <w:r w:rsidRPr="00842D58">
        <w:rPr>
          <w:rFonts w:ascii="Arial" w:hAnsi="Arial" w:cs="Arial"/>
        </w:rPr>
        <w:t>-eQTL hotspot</w:t>
      </w:r>
      <w:r w:rsidR="00C069BD">
        <w:rPr>
          <w:rFonts w:ascii="Arial" w:hAnsi="Arial" w:cs="Arial"/>
        </w:rPr>
        <w:t>s</w:t>
      </w:r>
      <w:r w:rsidRPr="00842D58">
        <w:rPr>
          <w:rFonts w:ascii="Arial" w:hAnsi="Arial" w:cs="Arial"/>
        </w:rPr>
        <w: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 overlaps in the top SNP per transcript (</w:t>
      </w:r>
      <w:r>
        <w:rPr>
          <w:rFonts w:ascii="Arial" w:hAnsi="Arial" w:cs="Arial"/>
        </w:rPr>
        <w:t xml:space="preserve">Figure 4, </w:t>
      </w:r>
      <w:r w:rsidRPr="00842D58">
        <w:rPr>
          <w:rFonts w:ascii="Arial" w:hAnsi="Arial" w:cs="Arial"/>
        </w:rPr>
        <w:t xml:space="preserve">Figure 5). By permuting the SNP positions, we identified </w:t>
      </w:r>
      <w:r w:rsidR="00C069BD">
        <w:rPr>
          <w:rFonts w:ascii="Arial" w:hAnsi="Arial" w:cs="Arial"/>
        </w:rPr>
        <w:t xml:space="preserve">the </w:t>
      </w:r>
      <w:r w:rsidRPr="00842D58">
        <w:rPr>
          <w:rFonts w:ascii="Arial" w:hAnsi="Arial" w:cs="Arial"/>
        </w:rPr>
        <w:t xml:space="preserve">maximum permuted hotspot sizes </w:t>
      </w:r>
      <w:r w:rsidR="00C069BD">
        <w:rPr>
          <w:rFonts w:ascii="Arial" w:hAnsi="Arial" w:cs="Arial"/>
        </w:rPr>
        <w:t>of one</w:t>
      </w:r>
      <w:r w:rsidRPr="00842D58">
        <w:rPr>
          <w:rFonts w:ascii="Arial" w:hAnsi="Arial" w:cs="Arial"/>
        </w:rPr>
        <w:t xml:space="preserve"> 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w:t>
      </w:r>
      <w:r w:rsidR="00C069BD">
        <w:rPr>
          <w:rFonts w:ascii="Arial" w:hAnsi="Arial" w:cs="Arial"/>
        </w:rPr>
        <w:t xml:space="preserve">observed </w:t>
      </w:r>
      <w:r w:rsidRPr="00842D58">
        <w:rPr>
          <w:rFonts w:ascii="Arial" w:hAnsi="Arial" w:cs="Arial"/>
        </w:rPr>
        <w:t xml:space="preserve">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w:t>
      </w:r>
      <w:r w:rsidRPr="00842D58">
        <w:rPr>
          <w:rFonts w:ascii="Arial" w:hAnsi="Arial" w:cs="Arial"/>
        </w:rPr>
        <w:lastRenderedPageBreak/>
        <w:t>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5, Figure 6).  The </w:t>
      </w:r>
      <w:r w:rsidRPr="00842D58">
        <w:rPr>
          <w:rFonts w:ascii="Arial" w:hAnsi="Arial" w:cs="Arial"/>
          <w:i/>
        </w:rPr>
        <w:t>trans</w:t>
      </w:r>
      <w:r w:rsidRPr="00842D58">
        <w:rPr>
          <w:rFonts w:ascii="Arial" w:hAnsi="Arial" w:cs="Arial"/>
        </w:rPr>
        <w:t xml:space="preserve">-eQTL hotspots are spread throughout the genome (Figure 6, Table 1). </w:t>
      </w:r>
    </w:p>
    <w:p w14:paraId="07C859CE" w14:textId="37FEAF26" w:rsidR="003D14D0" w:rsidRPr="00842D58" w:rsidRDefault="00636239" w:rsidP="003D14D0">
      <w:pPr>
        <w:spacing w:line="480" w:lineRule="auto"/>
        <w:ind w:firstLine="720"/>
        <w:rPr>
          <w:rFonts w:ascii="Arial" w:hAnsi="Arial" w:cs="Arial"/>
        </w:rPr>
      </w:pPr>
      <w:r>
        <w:rPr>
          <w:rFonts w:ascii="Arial" w:hAnsi="Arial" w:cs="Arial"/>
        </w:rPr>
        <w:t>By using a</w:t>
      </w:r>
      <w:r w:rsidR="003D14D0" w:rsidRPr="00842D58">
        <w:rPr>
          <w:rFonts w:ascii="Arial" w:hAnsi="Arial" w:cs="Arial"/>
        </w:rPr>
        <w:t xml:space="preserve"> co-transcriptome</w:t>
      </w:r>
      <w:r w:rsidR="00437BBC">
        <w:rPr>
          <w:rFonts w:ascii="Arial" w:hAnsi="Arial" w:cs="Arial"/>
        </w:rPr>
        <w:t xml:space="preserve">, we should be able </w:t>
      </w:r>
      <w:r w:rsidR="003D14D0" w:rsidRPr="00842D58">
        <w:rPr>
          <w:rFonts w:ascii="Arial" w:hAnsi="Arial" w:cs="Arial"/>
        </w:rPr>
        <w:t xml:space="preserve">to map how polymorphisms cause effects in the pathogen and how these effects transmit to an altered transcriptome in the host. This would suggest that a </w:t>
      </w:r>
      <w:r w:rsidR="003D14D0" w:rsidRPr="00842D58">
        <w:rPr>
          <w:rFonts w:ascii="Arial" w:hAnsi="Arial" w:cs="Arial"/>
          <w:i/>
        </w:rPr>
        <w:t>trans</w:t>
      </w:r>
      <w:r w:rsidR="003D14D0" w:rsidRPr="00842D58">
        <w:rPr>
          <w:rFonts w:ascii="Arial" w:hAnsi="Arial" w:cs="Arial"/>
        </w:rPr>
        <w:t xml:space="preserve">-eQTL hotspot for </w:t>
      </w:r>
      <w:r w:rsidR="003D14D0" w:rsidRPr="00842D58">
        <w:rPr>
          <w:rFonts w:ascii="Arial" w:hAnsi="Arial" w:cs="Arial"/>
          <w:i/>
        </w:rPr>
        <w:t>B. cinerea</w:t>
      </w:r>
      <w:r w:rsidR="003D14D0" w:rsidRPr="00842D58">
        <w:rPr>
          <w:rFonts w:ascii="Arial" w:hAnsi="Arial" w:cs="Arial"/>
        </w:rPr>
        <w:t xml:space="preserve"> transcripts may control virulence pathways and thus cause an associated </w:t>
      </w:r>
      <w:r w:rsidR="003D14D0" w:rsidRPr="00842D58">
        <w:rPr>
          <w:rFonts w:ascii="Arial" w:hAnsi="Arial" w:cs="Arial"/>
          <w:i/>
        </w:rPr>
        <w:t>trans</w:t>
      </w:r>
      <w:r w:rsidR="003D14D0" w:rsidRPr="00842D58">
        <w:rPr>
          <w:rFonts w:ascii="Arial" w:hAnsi="Arial" w:cs="Arial"/>
        </w:rPr>
        <w:t xml:space="preserve">-eQTL hotspot in the </w:t>
      </w:r>
      <w:r w:rsidR="003D14D0" w:rsidRPr="00842D58">
        <w:rPr>
          <w:rFonts w:ascii="Arial" w:hAnsi="Arial" w:cs="Arial"/>
          <w:i/>
        </w:rPr>
        <w:t>A. thaliana</w:t>
      </w:r>
      <w:r w:rsidR="003D14D0" w:rsidRPr="00842D58">
        <w:rPr>
          <w:rFonts w:ascii="Arial" w:hAnsi="Arial" w:cs="Arial"/>
        </w:rPr>
        <w:t xml:space="preserve"> response. However, </w:t>
      </w:r>
      <w:r w:rsidR="003D14D0">
        <w:rPr>
          <w:rFonts w:ascii="Arial" w:hAnsi="Arial" w:cs="Arial"/>
        </w:rPr>
        <w:t xml:space="preserve">through the GWA analysis we detected </w:t>
      </w:r>
      <w:r w:rsidR="003D14D0" w:rsidRPr="00842D58">
        <w:rPr>
          <w:rFonts w:ascii="Arial" w:hAnsi="Arial" w:cs="Arial"/>
        </w:rPr>
        <w:t xml:space="preserve">no </w:t>
      </w:r>
      <w:r w:rsidR="00F83C2D">
        <w:rPr>
          <w:rFonts w:ascii="Arial" w:hAnsi="Arial" w:cs="Arial"/>
        </w:rPr>
        <w:t xml:space="preserve">significant </w:t>
      </w:r>
      <w:r w:rsidR="003D14D0" w:rsidRPr="00842D58">
        <w:rPr>
          <w:rFonts w:ascii="Arial" w:hAnsi="Arial" w:cs="Arial"/>
        </w:rPr>
        <w:t xml:space="preserve">overlap in eQTL hotspots across the two transcriptomes; hotspots targeting </w:t>
      </w:r>
      <w:r w:rsidR="003D14D0" w:rsidRPr="00842D58">
        <w:rPr>
          <w:rFonts w:ascii="Arial" w:hAnsi="Arial" w:cs="Arial"/>
          <w:i/>
        </w:rPr>
        <w:t>B. cinerea</w:t>
      </w:r>
      <w:r w:rsidR="003D14D0" w:rsidRPr="00842D58">
        <w:rPr>
          <w:rFonts w:ascii="Arial" w:hAnsi="Arial" w:cs="Arial"/>
        </w:rPr>
        <w:t xml:space="preserve"> gene expression linked to</w:t>
      </w:r>
      <w:r w:rsidR="00F83C2D">
        <w:rPr>
          <w:rFonts w:ascii="Arial" w:hAnsi="Arial" w:cs="Arial"/>
        </w:rPr>
        <w:t xml:space="preserve"> only</w:t>
      </w:r>
      <w:r w:rsidR="003D14D0" w:rsidRPr="00842D58">
        <w:rPr>
          <w:rFonts w:ascii="Arial" w:hAnsi="Arial" w:cs="Arial"/>
        </w:rPr>
        <w:t xml:space="preserve"> 0 to 56 transcripts in </w:t>
      </w:r>
      <w:r w:rsidR="003D14D0" w:rsidRPr="00842D58">
        <w:rPr>
          <w:rFonts w:ascii="Arial" w:hAnsi="Arial" w:cs="Arial"/>
          <w:i/>
        </w:rPr>
        <w:t>A. thaliana</w:t>
      </w:r>
      <w:r w:rsidR="003D14D0" w:rsidRPr="00842D58">
        <w:rPr>
          <w:rFonts w:ascii="Arial" w:hAnsi="Arial" w:cs="Arial"/>
        </w:rPr>
        <w:t xml:space="preserve">, and hotspots targeting </w:t>
      </w:r>
      <w:r w:rsidR="003D14D0" w:rsidRPr="00842D58">
        <w:rPr>
          <w:rFonts w:ascii="Arial" w:hAnsi="Arial" w:cs="Arial"/>
          <w:i/>
        </w:rPr>
        <w:t>A. thaliana</w:t>
      </w:r>
      <w:r w:rsidR="003D14D0" w:rsidRPr="00842D58">
        <w:rPr>
          <w:rFonts w:ascii="Arial" w:hAnsi="Arial" w:cs="Arial"/>
        </w:rPr>
        <w:t xml:space="preserve"> gene expression linked to </w:t>
      </w:r>
      <w:r w:rsidR="00F83C2D">
        <w:rPr>
          <w:rFonts w:ascii="Arial" w:hAnsi="Arial" w:cs="Arial"/>
        </w:rPr>
        <w:t xml:space="preserve">only </w:t>
      </w:r>
      <w:r w:rsidR="003D14D0" w:rsidRPr="00842D58">
        <w:rPr>
          <w:rFonts w:ascii="Arial" w:hAnsi="Arial" w:cs="Arial"/>
        </w:rPr>
        <w:t xml:space="preserve">0 to 3 </w:t>
      </w:r>
      <w:r w:rsidR="003D14D0" w:rsidRPr="00842D58">
        <w:rPr>
          <w:rFonts w:ascii="Arial" w:hAnsi="Arial" w:cs="Arial"/>
          <w:i/>
        </w:rPr>
        <w:t xml:space="preserve">B. cinerea </w:t>
      </w:r>
      <w:r w:rsidR="003D14D0" w:rsidRPr="00842D58">
        <w:rPr>
          <w:rFonts w:ascii="Arial" w:hAnsi="Arial" w:cs="Arial"/>
        </w:rPr>
        <w:t xml:space="preserve">transcripts. </w:t>
      </w:r>
      <w:proofErr w:type="gramStart"/>
      <w:r w:rsidR="003D14D0" w:rsidRPr="00842D58">
        <w:rPr>
          <w:rFonts w:ascii="Arial" w:hAnsi="Arial" w:cs="Arial"/>
        </w:rPr>
        <w:t>All of</w:t>
      </w:r>
      <w:proofErr w:type="gramEnd"/>
      <w:r w:rsidR="003D14D0" w:rsidRPr="00842D58">
        <w:rPr>
          <w:rFonts w:ascii="Arial" w:hAnsi="Arial" w:cs="Arial"/>
        </w:rPr>
        <w:t xml:space="preserve"> these values </w:t>
      </w:r>
      <w:r w:rsidR="00437BBC">
        <w:rPr>
          <w:rFonts w:ascii="Arial" w:hAnsi="Arial" w:cs="Arial"/>
        </w:rPr>
        <w:t>fall</w:t>
      </w:r>
      <w:r w:rsidR="003D14D0" w:rsidRPr="00842D58">
        <w:rPr>
          <w:rFonts w:ascii="Arial" w:hAnsi="Arial" w:cs="Arial"/>
        </w:rPr>
        <w:t xml:space="preserve"> below </w:t>
      </w:r>
      <w:r w:rsidR="00437BBC">
        <w:rPr>
          <w:rFonts w:ascii="Arial" w:hAnsi="Arial" w:cs="Arial"/>
        </w:rPr>
        <w:t>our</w:t>
      </w:r>
      <w:r w:rsidR="003D14D0" w:rsidRPr="00842D58">
        <w:rPr>
          <w:rFonts w:ascii="Arial" w:hAnsi="Arial" w:cs="Arial"/>
        </w:rPr>
        <w:t xml:space="preserve"> permutation threshold. </w:t>
      </w:r>
      <w:r w:rsidR="002306CC">
        <w:rPr>
          <w:rFonts w:ascii="Arial" w:hAnsi="Arial" w:cs="Arial"/>
        </w:rPr>
        <w:t>To identify overlap in these eQTL hotspots missed by GWA due to low power in the single top SNP per transcript</w:t>
      </w:r>
      <w:r w:rsidR="003D14D0" w:rsidRPr="00842D58">
        <w:rPr>
          <w:rFonts w:ascii="Arial" w:hAnsi="Arial" w:cs="Arial"/>
        </w:rPr>
        <w:t xml:space="preserve">, we repeated the full analysis by selecting the top 10 SNPs per transcript. This again identified a limited number of </w:t>
      </w:r>
      <w:r w:rsidR="003D14D0" w:rsidRPr="00842D58">
        <w:rPr>
          <w:rFonts w:ascii="Arial" w:hAnsi="Arial" w:cs="Arial"/>
          <w:i/>
        </w:rPr>
        <w:t>trans</w:t>
      </w:r>
      <w:r w:rsidR="003D14D0" w:rsidRPr="00842D58">
        <w:rPr>
          <w:rFonts w:ascii="Arial" w:hAnsi="Arial" w:cs="Arial"/>
        </w:rPr>
        <w:t xml:space="preserve">-eQTL hotspots with little overlap between the two species’ transcriptomes (Figure S6). This suggests that the pathogen’s influence on the host’s transcriptome is not solely limited to major interactions between </w:t>
      </w:r>
      <w:r w:rsidR="003D14D0" w:rsidRPr="00842D58">
        <w:rPr>
          <w:rFonts w:ascii="Arial" w:hAnsi="Arial" w:cs="Arial"/>
          <w:i/>
        </w:rPr>
        <w:t>tran</w:t>
      </w:r>
      <w:r w:rsidR="003D14D0" w:rsidRPr="00842D58">
        <w:rPr>
          <w:rFonts w:ascii="Arial" w:hAnsi="Arial" w:cs="Arial"/>
        </w:rPr>
        <w:t>s-eQTL hotspots but can involve narrower changes in the pathogen that are magnified in the host’s response.</w:t>
      </w:r>
      <w:r w:rsidR="00F83C2D">
        <w:rPr>
          <w:rFonts w:ascii="Arial" w:hAnsi="Arial" w:cs="Arial"/>
        </w:rPr>
        <w:t xml:space="preserve"> </w:t>
      </w:r>
      <w:r w:rsidR="00AE1CD8">
        <w:rPr>
          <w:rFonts w:ascii="Arial" w:hAnsi="Arial" w:cs="Arial"/>
        </w:rPr>
        <w:t xml:space="preserve">One possible explanation for this is if a SNP alters the expression of a single effector gene or mechanism in the pathogen that has no impact on the pathogen but impacts the host. For example, altering expression of the </w:t>
      </w:r>
      <w:r w:rsidR="001C3D7C">
        <w:rPr>
          <w:rFonts w:ascii="Arial" w:hAnsi="Arial" w:cs="Arial"/>
        </w:rPr>
        <w:t>botcinic acid biosynthetic</w:t>
      </w:r>
      <w:r w:rsidR="00AE1CD8">
        <w:rPr>
          <w:rFonts w:ascii="Arial" w:hAnsi="Arial" w:cs="Arial"/>
        </w:rPr>
        <w:t xml:space="preserve"> cluster would alter the accumulation of the metabolite </w:t>
      </w:r>
      <w:r w:rsidR="00437BBC">
        <w:rPr>
          <w:rFonts w:ascii="Arial" w:hAnsi="Arial" w:cs="Arial"/>
        </w:rPr>
        <w:t xml:space="preserve">and cause </w:t>
      </w:r>
      <w:r w:rsidR="00AE1CD8">
        <w:rPr>
          <w:rFonts w:ascii="Arial" w:hAnsi="Arial" w:cs="Arial"/>
        </w:rPr>
        <w:t>large responses in the host. In addition, it is possible that some of this low overlap could be caused by the high level of variation in this pathogen</w:t>
      </w:r>
      <w:r w:rsidR="00437BBC">
        <w:rPr>
          <w:rFonts w:ascii="Arial" w:hAnsi="Arial" w:cs="Arial"/>
        </w:rPr>
        <w:t>,</w:t>
      </w:r>
      <w:r w:rsidR="00AE1CD8">
        <w:rPr>
          <w:rFonts w:ascii="Arial" w:hAnsi="Arial" w:cs="Arial"/>
        </w:rPr>
        <w:t xml:space="preserve"> </w:t>
      </w:r>
      <w:r w:rsidR="00437BBC">
        <w:rPr>
          <w:rFonts w:ascii="Arial" w:hAnsi="Arial" w:cs="Arial"/>
        </w:rPr>
        <w:t>decreasing our</w:t>
      </w:r>
      <w:r w:rsidR="00AE1CD8">
        <w:rPr>
          <w:rFonts w:ascii="Arial" w:hAnsi="Arial" w:cs="Arial"/>
        </w:rPr>
        <w:t xml:space="preserve"> power to detect these overlaps.</w:t>
      </w:r>
      <w:r w:rsidR="00F83C2D">
        <w:rPr>
          <w:rFonts w:ascii="Arial" w:hAnsi="Arial" w:cs="Arial"/>
        </w:rPr>
        <w:t xml:space="preserve"> </w:t>
      </w:r>
      <w:r w:rsidR="009C38C0">
        <w:rPr>
          <w:rFonts w:ascii="Arial" w:hAnsi="Arial" w:cs="Arial"/>
        </w:rPr>
        <w:t xml:space="preserve">Deeper analysis into </w:t>
      </w:r>
      <w:r w:rsidR="00DC65A9">
        <w:rPr>
          <w:rFonts w:ascii="Arial" w:hAnsi="Arial" w:cs="Arial"/>
        </w:rPr>
        <w:t xml:space="preserve">the transcriptome and downstream responses could elucidate how restricted responses in the pathogen transcriptome translate to sweeping responses in the host. </w:t>
      </w:r>
      <w:r w:rsidR="003D14D0">
        <w:rPr>
          <w:rFonts w:ascii="Arial" w:hAnsi="Arial" w:cs="Arial"/>
        </w:rPr>
        <w:t xml:space="preserve">However, future studies using these eQTL hotspots </w:t>
      </w:r>
      <w:r w:rsidR="003D14D0">
        <w:rPr>
          <w:rFonts w:ascii="Arial" w:hAnsi="Arial" w:cs="Arial"/>
        </w:rPr>
        <w:lastRenderedPageBreak/>
        <w:t xml:space="preserve">as </w:t>
      </w:r>
      <w:r w:rsidR="003D14D0" w:rsidRPr="00BB4630">
        <w:rPr>
          <w:rFonts w:ascii="Arial" w:hAnsi="Arial" w:cs="Arial"/>
          <w:i/>
        </w:rPr>
        <w:t>a priori</w:t>
      </w:r>
      <w:r w:rsidR="003D14D0">
        <w:rPr>
          <w:rFonts w:ascii="Arial" w:hAnsi="Arial" w:cs="Arial"/>
        </w:rPr>
        <w:t xml:space="preserve"> candidates for control of transcript variation in both host and pathogen may </w:t>
      </w:r>
      <w:r w:rsidR="002306CC">
        <w:rPr>
          <w:rFonts w:ascii="Arial" w:hAnsi="Arial" w:cs="Arial"/>
        </w:rPr>
        <w:t xml:space="preserve">increase power to </w:t>
      </w:r>
      <w:r w:rsidR="003D14D0">
        <w:rPr>
          <w:rFonts w:ascii="Arial" w:hAnsi="Arial" w:cs="Arial"/>
        </w:rPr>
        <w:t xml:space="preserve">detect more modulation overlap across the two transcriptomes. </w:t>
      </w:r>
    </w:p>
    <w:p w14:paraId="2C29E152" w14:textId="77777777" w:rsidR="003D14D0" w:rsidRPr="00842D58" w:rsidRDefault="003D14D0" w:rsidP="003D14D0">
      <w:pPr>
        <w:spacing w:line="480" w:lineRule="auto"/>
        <w:rPr>
          <w:rFonts w:ascii="Arial" w:hAnsi="Arial" w:cs="Arial"/>
          <w:b/>
        </w:rPr>
      </w:pPr>
      <w:r w:rsidRPr="00842D58">
        <w:rPr>
          <w:rFonts w:ascii="Arial" w:hAnsi="Arial" w:cs="Arial"/>
          <w:b/>
        </w:rPr>
        <w:t>eQTL hotspot modules</w:t>
      </w:r>
    </w:p>
    <w:p w14:paraId="5DB5C414" w14:textId="1638B341"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r w:rsidR="00F83C2D">
        <w:rPr>
          <w:rFonts w:ascii="Arial" w:hAnsi="Arial" w:cs="Arial"/>
        </w:rPr>
        <w:t>gene expression</w:t>
      </w:r>
      <w:r w:rsidR="00F83C2D" w:rsidRPr="00842D58">
        <w:rPr>
          <w:rFonts w:ascii="Arial" w:hAnsi="Arial" w:cs="Arial"/>
        </w:rPr>
        <w:t xml:space="preserve"> </w:t>
      </w:r>
      <w:r w:rsidRPr="00842D58">
        <w:rPr>
          <w:rFonts w:ascii="Arial" w:hAnsi="Arial" w:cs="Arial"/>
        </w:rPr>
        <w:t xml:space="preserve">modules that are being influenced by these hotspots, we examined the genes influenced by each hotspot. We first utilized the gene ontology (GO) annotations within each species to better assess if there was any common functionality. The </w:t>
      </w:r>
      <w:r w:rsidRPr="00842D58">
        <w:rPr>
          <w:rFonts w:ascii="Arial" w:hAnsi="Arial" w:cs="Arial"/>
          <w:i/>
        </w:rPr>
        <w:t>B. cinerea</w:t>
      </w:r>
      <w:r w:rsidRPr="00842D58">
        <w:rPr>
          <w:rFonts w:ascii="Arial" w:hAnsi="Arial" w:cs="Arial"/>
        </w:rPr>
        <w:t xml:space="preserve"> GO annotations showed a preponderance of enzyme</w:t>
      </w:r>
      <w:r w:rsidR="00C42C98">
        <w:rPr>
          <w:rFonts w:ascii="Arial" w:hAnsi="Arial" w:cs="Arial"/>
        </w:rPr>
        <w:t xml:space="preserve">, </w:t>
      </w:r>
      <w:r w:rsidR="00597147">
        <w:rPr>
          <w:rFonts w:ascii="Arial" w:hAnsi="Arial" w:cs="Arial"/>
        </w:rPr>
        <w:t>signal peptides for secretion,</w:t>
      </w:r>
      <w:r w:rsidRPr="00842D58">
        <w:rPr>
          <w:rFonts w:ascii="Arial" w:hAnsi="Arial" w:cs="Arial"/>
        </w:rPr>
        <w:t xml:space="preserve"> and transcription factor annotations but no specific molecular insights arose</w:t>
      </w:r>
      <w:r w:rsidR="0043399F">
        <w:rPr>
          <w:rFonts w:ascii="Arial" w:hAnsi="Arial" w:cs="Arial"/>
        </w:rPr>
        <w:t>,</w:t>
      </w:r>
      <w:r w:rsidRPr="00842D58">
        <w:rPr>
          <w:rFonts w:ascii="Arial" w:hAnsi="Arial" w:cs="Arial"/>
        </w:rPr>
        <w:t xml:space="preserv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 (Table 1, Supplemental Table 1, </w:t>
      </w:r>
      <w:r w:rsidR="00597147">
        <w:rPr>
          <w:rFonts w:ascii="Arial" w:hAnsi="Arial" w:cs="Arial"/>
        </w:rPr>
        <w:t xml:space="preserve">Supplemental Data Set 1, </w:t>
      </w:r>
      <w:r w:rsidRPr="00842D58">
        <w:rPr>
          <w:rFonts w:ascii="Arial" w:hAnsi="Arial" w:cs="Arial"/>
        </w:rPr>
        <w:t xml:space="preserve">Supplemental </w:t>
      </w:r>
      <w:r w:rsidR="008A4A05">
        <w:rPr>
          <w:rFonts w:ascii="Arial" w:hAnsi="Arial" w:cs="Arial"/>
        </w:rPr>
        <w:t>Data Set 4</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1, Supplemental Table 3, Supplemental Table 4). </w:t>
      </w:r>
      <w:r w:rsidR="002641FF">
        <w:rPr>
          <w:rFonts w:ascii="Arial" w:hAnsi="Arial" w:cs="Arial"/>
        </w:rPr>
        <w:t xml:space="preserve">Downregulation of photosynthesis gene expression is a hallmark of plant immune processes </w:t>
      </w:r>
      <w:r w:rsidR="008A4A05">
        <w:rPr>
          <w:rFonts w:ascii="Arial" w:hAnsi="Arial" w:cs="Arial"/>
        </w:rPr>
        <w:fldChar w:fldCharType="begin"/>
      </w:r>
      <w:r w:rsidR="008A4A05">
        <w:rPr>
          <w:rFonts w:ascii="Arial" w:hAnsi="Arial" w:cs="Arial"/>
        </w:rPr>
        <w:instrText xml:space="preserve"> ADDIN EN.CITE &lt;EndNote&gt;&lt;Cite&gt;&lt;Author&gt;Bilgin&lt;/Author&gt;&lt;Year&gt;2010&lt;/Year&gt;&lt;RecNum&gt;1201&lt;/RecNum&gt;&lt;DisplayText&gt;(Bilgin, Zavala et al. 2010, Jiang, He et al. 2017)&lt;/DisplayText&gt;&lt;record&gt;&lt;rec-number&gt;1201&lt;/rec-number&gt;&lt;foreign-keys&gt;&lt;key app="EN" db-id="a2x2tzszjfd2zjed0e8psfdtd0daafwwr002" timestamp="1553122095"&gt;1201&lt;/key&gt;&lt;/foreign-keys&gt;&lt;ref-type name="Journal Article"&gt;17&lt;/ref-type&gt;&lt;contributors&gt;&lt;authors&gt;&lt;author&gt;Bilgin, Damla D&lt;/author&gt;&lt;author&gt;Zavala, Jorge A&lt;/author&gt;&lt;author&gt;Zhu, JIN&lt;/author&gt;&lt;author&gt;Clough, Steven J&lt;/author&gt;&lt;author&gt;Ort, Donald R&lt;/author&gt;&lt;author&gt;DeLUCIA, EVAN H&lt;/author&gt;&lt;/authors&gt;&lt;/contributors&gt;&lt;titles&gt;&lt;title&gt;Biotic stress globally downregulates photosynthesis genes&lt;/title&gt;&lt;secondary-title&gt;Plant, cell &amp;amp; environment&lt;/secondary-title&gt;&lt;/titles&gt;&lt;periodical&gt;&lt;full-title&gt;Plant, cell &amp;amp; environment&lt;/full-title&gt;&lt;/periodical&gt;&lt;pages&gt;1597-1613&lt;/pages&gt;&lt;volume&gt;33&lt;/volume&gt;&lt;number&gt;10&lt;/number&gt;&lt;dates&gt;&lt;year&gt;2010&lt;/year&gt;&lt;/dates&gt;&lt;isbn&gt;1365-3040&lt;/isbn&gt;&lt;urls&gt;&lt;/urls&gt;&lt;/record&gt;&lt;/Cite&gt;&lt;Cite&gt;&lt;Author&gt;Jiang&lt;/Author&gt;&lt;Year&gt;2017&lt;/Year&gt;&lt;RecNum&gt;1202&lt;/RecNum&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EndNote&gt;</w:instrText>
      </w:r>
      <w:r w:rsidR="008A4A05">
        <w:rPr>
          <w:rFonts w:ascii="Arial" w:hAnsi="Arial" w:cs="Arial"/>
        </w:rPr>
        <w:fldChar w:fldCharType="separate"/>
      </w:r>
      <w:r w:rsidR="008A4A05">
        <w:rPr>
          <w:rFonts w:ascii="Arial" w:hAnsi="Arial" w:cs="Arial"/>
          <w:noProof/>
        </w:rPr>
        <w:t>(Bilgin, Zavala et al. 2010, Jiang, He et al. 2017)</w:t>
      </w:r>
      <w:r w:rsidR="008A4A05">
        <w:rPr>
          <w:rFonts w:ascii="Arial" w:hAnsi="Arial" w:cs="Arial"/>
        </w:rPr>
        <w:fldChar w:fldCharType="end"/>
      </w:r>
      <w:r w:rsidR="002641FF">
        <w:rPr>
          <w:rFonts w:ascii="Arial" w:hAnsi="Arial" w:cs="Arial"/>
        </w:rPr>
        <w:t>.</w:t>
      </w:r>
      <w:r w:rsidR="00F83C2D">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w:t>
      </w:r>
      <w:r w:rsidR="002641FF">
        <w:rPr>
          <w:rFonts w:ascii="Arial" w:hAnsi="Arial" w:cs="Arial"/>
        </w:rPr>
        <w:t xml:space="preserve"> directly</w:t>
      </w:r>
      <w:r w:rsidRPr="00842D58">
        <w:rPr>
          <w:rFonts w:ascii="Arial" w:hAnsi="Arial" w:cs="Arial"/>
        </w:rPr>
        <w:t xml:space="preserv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nonspecific responses.</w:t>
      </w:r>
    </w:p>
    <w:p w14:paraId="2130236F" w14:textId="72F470DA" w:rsidR="003D14D0" w:rsidRPr="00842D58" w:rsidRDefault="003D14D0" w:rsidP="003D14D0">
      <w:pPr>
        <w:spacing w:line="480" w:lineRule="auto"/>
        <w:ind w:firstLine="720"/>
        <w:rPr>
          <w:rFonts w:ascii="Arial" w:hAnsi="Arial" w:cs="Arial"/>
        </w:rPr>
      </w:pPr>
      <w:r w:rsidRPr="00842D58">
        <w:rPr>
          <w:rFonts w:ascii="Arial" w:hAnsi="Arial" w:cs="Arial"/>
        </w:rPr>
        <w:t>In previous work, we had defined key transcript modules within both the host and pathogen transcriptomes that could be linked to virulence</w:t>
      </w:r>
      <w:r w:rsidR="00F83C2D">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&lt;EndNote&gt;&lt;Cite&gt;&lt;Author&gt;Jiang&lt;/Author&gt;&lt;Year&gt;2017&lt;/Year&gt;&lt;RecNum&gt;1202&lt;/RecNum&gt;&lt;DisplayText&gt;(Jiang, He et al. 2017, Zhang, Corwin et al. 2018)&lt;/DisplayText&gt;&lt;record&gt;&lt;rec-number&gt;1202&lt;/rec-number&gt;&lt;foreign-keys&gt;&lt;key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(Jiang, He et al. 2017, Zhang, Corwin et al. 2018)</w:t>
      </w:r>
      <w:r w:rsidR="008A4A05">
        <w:rPr>
          <w:rFonts w:ascii="Arial" w:hAnsi="Arial" w:cs="Arial"/>
        </w:rPr>
        <w:fldChar w:fldCharType="end"/>
      </w:r>
      <w:r w:rsidRPr="00842D58">
        <w:rPr>
          <w:rFonts w:ascii="Arial" w:hAnsi="Arial" w:cs="Arial"/>
        </w:rPr>
        <w:t xml:space="preserve">. Thus we proceeded to test if any of these </w:t>
      </w:r>
      <w:r w:rsidRPr="00842D58">
        <w:rPr>
          <w:rFonts w:ascii="Arial" w:hAnsi="Arial" w:cs="Arial"/>
          <w:i/>
        </w:rPr>
        <w:t>trans</w:t>
      </w:r>
      <w:r w:rsidRPr="00842D58">
        <w:rPr>
          <w:rFonts w:ascii="Arial" w:hAnsi="Arial" w:cs="Arial"/>
        </w:rPr>
        <w:t xml:space="preserve">-eQTL hotspots were associated with the previously defined transcript modules, by comparing gene lists for overlap between module membership and hotspot association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 xml:space="preserve"> (Table 1). Nine of the 11 </w:t>
      </w:r>
      <w:r w:rsidRPr="00842D58">
        <w:rPr>
          <w:rFonts w:ascii="Arial" w:hAnsi="Arial" w:cs="Arial"/>
          <w:i/>
        </w:rPr>
        <w:t xml:space="preserve">B. cinerea </w:t>
      </w:r>
      <w:r w:rsidRPr="00842D58">
        <w:rPr>
          <w:rFonts w:ascii="Arial" w:hAnsi="Arial" w:cs="Arial"/>
        </w:rPr>
        <w:t xml:space="preserve">eQTL hotspots were enriched for transcripts present in one or more of four major </w:t>
      </w:r>
      <w:r w:rsidRPr="00842D58">
        <w:rPr>
          <w:rFonts w:ascii="Arial" w:hAnsi="Arial" w:cs="Arial"/>
          <w:i/>
        </w:rPr>
        <w:t>B. cinerea</w:t>
      </w:r>
      <w:r w:rsidRPr="00842D58">
        <w:rPr>
          <w:rFonts w:ascii="Arial" w:hAnsi="Arial" w:cs="Arial"/>
        </w:rPr>
        <w:t xml:space="preserve"> co-expression networks </w:t>
      </w:r>
      <w:r w:rsidRPr="00842D58">
        <w:rPr>
          <w:rFonts w:ascii="Arial" w:hAnsi="Arial" w:cs="Arial"/>
        </w:rPr>
        <w:lastRenderedPageBreak/>
        <w:t xml:space="preserve">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B. cinerea</w:t>
      </w:r>
      <w:r w:rsidRPr="00842D58">
        <w:rPr>
          <w:rFonts w:ascii="Arial" w:hAnsi="Arial" w:cs="Arial"/>
        </w:rPr>
        <w:t xml:space="preserve"> co-expression networks did not share any gene membership with our eQTL hotspots. </w:t>
      </w:r>
      <w:proofErr w:type="gramStart"/>
      <w:r w:rsidRPr="00842D58">
        <w:rPr>
          <w:rFonts w:ascii="Arial" w:hAnsi="Arial" w:cs="Arial"/>
        </w:rPr>
        <w:t>In particular, two</w:t>
      </w:r>
      <w:proofErr w:type="gramEnd"/>
      <w:r w:rsidRPr="00842D58">
        <w:rPr>
          <w:rFonts w:ascii="Arial" w:hAnsi="Arial" w:cs="Arial"/>
        </w:rPr>
        <w:t xml:space="preserve"> of the eQTL-enriched networks were host-specific networks functionally associated with virulence, with 7 of the 11 </w:t>
      </w:r>
      <w:r w:rsidRPr="00842D58">
        <w:rPr>
          <w:rFonts w:ascii="Arial" w:hAnsi="Arial" w:cs="Arial"/>
          <w:i/>
        </w:rPr>
        <w:t xml:space="preserve">B. cinerea </w:t>
      </w:r>
      <w:r w:rsidRPr="00842D58">
        <w:rPr>
          <w:rFonts w:ascii="Arial" w:hAnsi="Arial" w:cs="Arial"/>
        </w:rPr>
        <w:t xml:space="preserve">hotspot genes associated with one of these virulence co-expression networks. Similarly, nine of the </w:t>
      </w:r>
      <w:r w:rsidRPr="00842D58">
        <w:rPr>
          <w:rFonts w:ascii="Arial" w:hAnsi="Arial" w:cs="Arial"/>
          <w:i/>
        </w:rPr>
        <w:t xml:space="preserve">A. thaliana </w:t>
      </w:r>
      <w:r w:rsidRPr="00842D58">
        <w:rPr>
          <w:rFonts w:ascii="Arial" w:hAnsi="Arial" w:cs="Arial"/>
        </w:rPr>
        <w:t xml:space="preserve">eQTL hotspots were enriched for transcripts from two of the major </w:t>
      </w:r>
      <w:r w:rsidRPr="00842D58">
        <w:rPr>
          <w:rFonts w:ascii="Arial" w:hAnsi="Arial" w:cs="Arial"/>
          <w:i/>
        </w:rPr>
        <w:t>A. thaliana</w:t>
      </w:r>
      <w:r w:rsidRPr="00842D58">
        <w:rPr>
          <w:rFonts w:ascii="Arial" w:hAnsi="Arial" w:cs="Arial"/>
        </w:rPr>
        <w:t xml:space="preserve"> co-expression networks when infected with</w:t>
      </w:r>
      <w:r w:rsidRPr="00842D58">
        <w:rPr>
          <w:rFonts w:ascii="Arial" w:hAnsi="Arial" w:cs="Arial"/>
          <w:i/>
        </w:rPr>
        <w:t xml:space="preserve"> B. cinerea </w:t>
      </w:r>
      <w:r w:rsidRPr="00842D58">
        <w:rPr>
          <w:rFonts w:ascii="Arial" w:hAnsi="Arial" w:cs="Arial"/>
        </w:rPr>
        <w:t xml:space="preserve">(Figure 6). These two modules contain genes that function in </w:t>
      </w:r>
      <w:proofErr w:type="spellStart"/>
      <w:r w:rsidRPr="00842D58">
        <w:rPr>
          <w:rFonts w:ascii="Arial" w:hAnsi="Arial" w:cs="Arial"/>
        </w:rPr>
        <w:t>jasmonate</w:t>
      </w:r>
      <w:proofErr w:type="spellEnd"/>
      <w:r w:rsidRPr="00842D58">
        <w:rPr>
          <w:rFonts w:ascii="Arial" w:hAnsi="Arial" w:cs="Arial"/>
        </w:rPr>
        <w:t xml:space="preserve"> and salicylic acid signaling processes and camalexin biosynthesis (Network I), or photosynthesis (Network IV). Interestingly, these links are not limited to a single hotspot, but are strong connections across </w:t>
      </w:r>
      <w:r w:rsidR="00B94BD8">
        <w:rPr>
          <w:rFonts w:ascii="Arial" w:hAnsi="Arial" w:cs="Arial"/>
        </w:rPr>
        <w:t>several</w:t>
      </w:r>
      <w:r w:rsidRPr="00842D58">
        <w:rPr>
          <w:rFonts w:ascii="Arial" w:hAnsi="Arial" w:cs="Arial"/>
        </w:rPr>
        <w:t xml:space="preserve"> different hotspots suggesting that these modules have a polygenic architecture underlying them</w:t>
      </w:r>
      <w:r w:rsidRPr="00842D58">
        <w:rPr>
          <w:rFonts w:ascii="Arial" w:hAnsi="Arial" w:cs="Arial"/>
          <w:i/>
        </w:rPr>
        <w:t xml:space="preserve"> </w:t>
      </w:r>
      <w:r w:rsidRPr="00842D58">
        <w:rPr>
          <w:rFonts w:ascii="Arial" w:hAnsi="Arial" w:cs="Arial"/>
        </w:rPr>
        <w:t xml:space="preserve">(Figure 6). These frequent links suggest that the identified eQTL hotspots may exhibit regulatory control over co-expressed modules of genes active in virulence interactions between </w:t>
      </w:r>
      <w:r w:rsidRPr="00842D58">
        <w:rPr>
          <w:rFonts w:ascii="Arial" w:hAnsi="Arial" w:cs="Arial"/>
          <w:i/>
        </w:rPr>
        <w:t>B. cinerea</w:t>
      </w:r>
      <w:r w:rsidRPr="00842D58">
        <w:rPr>
          <w:rFonts w:ascii="Arial" w:hAnsi="Arial" w:cs="Arial"/>
        </w:rPr>
        <w:t xml:space="preserve"> and its host. If these eQTL hotspots are modulating expression of many genes, and affecting lesion size, they may be major </w:t>
      </w:r>
      <w:r w:rsidRPr="00842D58">
        <w:rPr>
          <w:rFonts w:ascii="Arial" w:hAnsi="Arial" w:cs="Arial"/>
          <w:i/>
        </w:rPr>
        <w:t xml:space="preserve">B. cinerea </w:t>
      </w:r>
      <w:r w:rsidRPr="00842D58">
        <w:rPr>
          <w:rFonts w:ascii="Arial" w:hAnsi="Arial" w:cs="Arial"/>
        </w:rPr>
        <w:t xml:space="preserve">control points in the plant-pathogen interaction. </w:t>
      </w:r>
    </w:p>
    <w:p w14:paraId="4ECC2FF1" w14:textId="77777777" w:rsidR="003D14D0" w:rsidRPr="00842D58" w:rsidRDefault="003D14D0" w:rsidP="003D14D0">
      <w:pPr>
        <w:spacing w:line="480" w:lineRule="auto"/>
        <w:rPr>
          <w:rFonts w:ascii="Arial" w:hAnsi="Arial" w:cs="Arial"/>
          <w:b/>
        </w:rPr>
      </w:pPr>
      <w:r w:rsidRPr="00842D58">
        <w:rPr>
          <w:rFonts w:ascii="Arial" w:hAnsi="Arial" w:cs="Arial"/>
          <w:b/>
        </w:rPr>
        <w:t>eQTL hotspot candidate genes</w:t>
      </w:r>
    </w:p>
    <w:p w14:paraId="0A58097F" w14:textId="0C3CEC2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what the causal basis of these hotspots might be, we investigated the candidate genes associated with the SNPs. The 12 </w:t>
      </w:r>
      <w:r w:rsidRPr="00842D58">
        <w:rPr>
          <w:rFonts w:ascii="Arial" w:hAnsi="Arial" w:cs="Arial"/>
          <w:i/>
        </w:rPr>
        <w:t>B. cinerea</w:t>
      </w:r>
      <w:r w:rsidRPr="00842D58">
        <w:rPr>
          <w:rFonts w:ascii="Arial" w:hAnsi="Arial" w:cs="Arial"/>
        </w:rPr>
        <w:t xml:space="preserve"> hotspots linked to </w:t>
      </w:r>
      <w:r w:rsidRPr="00842D58">
        <w:rPr>
          <w:rFonts w:ascii="Arial" w:hAnsi="Arial" w:cs="Arial"/>
          <w:i/>
        </w:rPr>
        <w:t xml:space="preserve">A. thaliana </w:t>
      </w:r>
      <w:r w:rsidRPr="00842D58">
        <w:rPr>
          <w:rFonts w:ascii="Arial" w:hAnsi="Arial" w:cs="Arial"/>
        </w:rPr>
        <w:t xml:space="preserve">transcripts, annotated to 11 genes, included 4 enzymes and 2 genes associated with isolate compatibility (Table 1). The 13 </w:t>
      </w:r>
      <w:r w:rsidRPr="00842D58">
        <w:rPr>
          <w:rFonts w:ascii="Arial" w:hAnsi="Arial" w:cs="Arial"/>
          <w:i/>
        </w:rPr>
        <w:t xml:space="preserve">B. cinerea </w:t>
      </w:r>
      <w:r w:rsidRPr="00842D58">
        <w:rPr>
          <w:rFonts w:ascii="Arial" w:hAnsi="Arial" w:cs="Arial"/>
        </w:rPr>
        <w:t xml:space="preserve">hotspots linked to </w:t>
      </w:r>
      <w:r w:rsidRPr="00842D58">
        <w:rPr>
          <w:rFonts w:ascii="Arial" w:hAnsi="Arial" w:cs="Arial"/>
          <w:i/>
        </w:rPr>
        <w:t xml:space="preserve">B. cinerea </w:t>
      </w:r>
      <w:r w:rsidRPr="00842D58">
        <w:rPr>
          <w:rFonts w:ascii="Arial" w:hAnsi="Arial" w:cs="Arial"/>
        </w:rPr>
        <w:t xml:space="preserve">expression profiles were associated to 11 genes, including 4 enzymes (Table 1). However, only one of these 22 genes had any previous published information linking them to virulence functions in </w:t>
      </w:r>
      <w:r w:rsidRPr="00842D58">
        <w:rPr>
          <w:rFonts w:ascii="Arial" w:hAnsi="Arial" w:cs="Arial"/>
          <w:i/>
        </w:rPr>
        <w:t xml:space="preserve">B. cinerea </w:t>
      </w:r>
      <w:r w:rsidRPr="00842D58">
        <w:rPr>
          <w:rFonts w:ascii="Arial" w:hAnsi="Arial" w:cs="Arial"/>
        </w:rPr>
        <w:t xml:space="preserve">or other fungi; a glycoside hydrolase whose homolog shows increased expression in virulent strains of </w:t>
      </w:r>
      <w:proofErr w:type="spellStart"/>
      <w:r w:rsidRPr="00842D58">
        <w:rPr>
          <w:rFonts w:ascii="Arial" w:hAnsi="Arial" w:cs="Arial"/>
          <w:i/>
        </w:rPr>
        <w:t>Ustilago</w:t>
      </w:r>
      <w:proofErr w:type="spellEnd"/>
      <w:r w:rsidRPr="00842D58">
        <w:rPr>
          <w:rFonts w:ascii="Arial" w:hAnsi="Arial" w:cs="Arial"/>
          <w:i/>
        </w:rPr>
        <w:t xml:space="preserve"> maydis </w:t>
      </w:r>
      <w:r w:rsidRPr="00842D58">
        <w:rPr>
          <w:rFonts w:ascii="Arial" w:hAnsi="Arial" w:cs="Arial"/>
        </w:rPr>
        <w:t xml:space="preserve">on </w:t>
      </w:r>
      <w:r w:rsidRPr="00842D58">
        <w:rPr>
          <w:rFonts w:ascii="Arial" w:hAnsi="Arial" w:cs="Arial"/>
          <w:i/>
        </w:rPr>
        <w:t>A. thaliana</w:t>
      </w:r>
      <w:r w:rsidRPr="00842D58">
        <w:rPr>
          <w:rFonts w:ascii="Arial" w:hAnsi="Arial" w:cs="Arial"/>
        </w:rPr>
        <w:t xml:space="preserve"> (Bccwh41) </w:t>
      </w:r>
      <w:r w:rsidRPr="00842D58">
        <w:rPr>
          <w:rFonts w:ascii="Arial" w:hAnsi="Arial" w:cs="Arial"/>
        </w:rPr>
        <w:fldChar w:fldCharType="begin"/>
      </w:r>
      <w:r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Pr="00842D58">
        <w:rPr>
          <w:rFonts w:ascii="Arial" w:hAnsi="Arial" w:cs="Arial"/>
          <w:noProof/>
        </w:rPr>
        <w:t>(Martínez-Soto, Robledo-Briones et al. 2013)</w:t>
      </w:r>
      <w:r w:rsidRPr="00842D58">
        <w:rPr>
          <w:rFonts w:ascii="Arial" w:hAnsi="Arial" w:cs="Arial"/>
        </w:rPr>
        <w:fldChar w:fldCharType="end"/>
      </w:r>
      <w:r w:rsidRPr="00842D58">
        <w:rPr>
          <w:rFonts w:ascii="Arial" w:hAnsi="Arial" w:cs="Arial"/>
        </w:rPr>
        <w:t xml:space="preserve">.  To test if any of these 22 eQTL hotspot genes may have a link with virulence in </w:t>
      </w:r>
      <w:r w:rsidRPr="00842D58">
        <w:rPr>
          <w:rFonts w:ascii="Arial" w:hAnsi="Arial" w:cs="Arial"/>
          <w:i/>
        </w:rPr>
        <w:t>B. cinerea</w:t>
      </w:r>
      <w:r w:rsidRPr="00842D58">
        <w:rPr>
          <w:rFonts w:ascii="Arial" w:hAnsi="Arial" w:cs="Arial"/>
        </w:rPr>
        <w:t xml:space="preserve">, we compared their expression in the co-transcriptome data to existing virulence measurements. </w:t>
      </w:r>
      <w:r w:rsidR="00F318A1">
        <w:rPr>
          <w:rFonts w:ascii="Arial" w:hAnsi="Arial" w:cs="Arial"/>
        </w:rPr>
        <w:lastRenderedPageBreak/>
        <w:t>V</w:t>
      </w:r>
      <w:r w:rsidRPr="00842D58">
        <w:rPr>
          <w:rFonts w:ascii="Arial" w:hAnsi="Arial" w:cs="Arial"/>
        </w:rPr>
        <w:t xml:space="preserve">irulence was measured on different leaves, and not on the same leaves as the co-transcriptome. Transcript accumulation for three </w:t>
      </w:r>
      <w:r w:rsidRPr="00842D58">
        <w:rPr>
          <w:rFonts w:ascii="Arial" w:hAnsi="Arial" w:cs="Arial"/>
          <w:i/>
        </w:rPr>
        <w:t xml:space="preserve">B. cinerea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 and none are negatively correlated with lesion size (Table 1)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Further, we utilized a previous GWA</w:t>
      </w:r>
      <w:r w:rsidR="00F318A1">
        <w:rPr>
          <w:rFonts w:ascii="Arial" w:hAnsi="Arial" w:cs="Arial"/>
        </w:rPr>
        <w:t xml:space="preserve"> analysis</w:t>
      </w:r>
      <w:r w:rsidRPr="00842D58">
        <w:rPr>
          <w:rFonts w:ascii="Arial" w:hAnsi="Arial" w:cs="Arial"/>
        </w:rPr>
        <w:t xml:space="preserve"> of virulence of these same isolates on </w:t>
      </w:r>
      <w:r w:rsidRPr="00842D58">
        <w:rPr>
          <w:rFonts w:ascii="Arial" w:hAnsi="Arial" w:cs="Arial"/>
          <w:i/>
        </w:rPr>
        <w:t>A. thaliana</w:t>
      </w:r>
      <w:r w:rsidRPr="00842D58">
        <w:rPr>
          <w:rFonts w:ascii="Arial" w:hAnsi="Arial" w:cs="Arial"/>
        </w:rPr>
        <w:t xml:space="preserve"> to test </w:t>
      </w:r>
      <w:r w:rsidR="00F318A1">
        <w:rPr>
          <w:rFonts w:ascii="Arial" w:hAnsi="Arial" w:cs="Arial"/>
        </w:rPr>
        <w:t>for</w:t>
      </w:r>
      <w:r w:rsidRPr="00842D58">
        <w:rPr>
          <w:rFonts w:ascii="Arial" w:hAnsi="Arial" w:cs="Arial"/>
        </w:rPr>
        <w:t xml:space="preserve"> any overlap. This showed that one of the </w:t>
      </w:r>
      <w:r w:rsidRPr="00842D58">
        <w:rPr>
          <w:rFonts w:ascii="Arial" w:hAnsi="Arial" w:cs="Arial"/>
          <w:i/>
        </w:rPr>
        <w:t>B. cinerea</w:t>
      </w:r>
      <w:r w:rsidRPr="00842D58">
        <w:rPr>
          <w:rFonts w:ascii="Arial" w:hAnsi="Arial" w:cs="Arial"/>
        </w:rPr>
        <w:t xml:space="preserve"> hotspot genes </w:t>
      </w:r>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proofErr w:type="spellStart"/>
      <w:r w:rsidR="00895733" w:rsidRPr="00895733">
        <w:rPr>
          <w:rFonts w:ascii="Arial" w:hAnsi="Arial" w:cs="Arial"/>
        </w:rPr>
        <w:t>SsuA</w:t>
      </w:r>
      <w:proofErr w:type="spellEnd"/>
      <w:r w:rsidR="00895733" w:rsidRPr="00895733">
        <w:rPr>
          <w:rFonts w:ascii="Arial" w:hAnsi="Arial" w:cs="Arial"/>
        </w:rPr>
        <w:t>/THI5-like</w:t>
      </w:r>
      <w:r w:rsidR="00895733">
        <w:rPr>
          <w:rFonts w:ascii="Arial" w:hAnsi="Arial" w:cs="Arial"/>
        </w:rPr>
        <w:t xml:space="preserve">) </w:t>
      </w:r>
      <w:r w:rsidRPr="00842D58">
        <w:rPr>
          <w:rFonts w:ascii="Arial" w:hAnsi="Arial" w:cs="Arial"/>
        </w:rPr>
        <w:t xml:space="preserve">is a top GWA hit controlling lesion size across host genotypes and association methods (Table 1)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Together, this suggests that these genes are likely candidates for controlling transcriptome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t>DISCUSSION</w:t>
      </w:r>
    </w:p>
    <w:p w14:paraId="15F52A8B" w14:textId="77777777" w:rsidR="003D14D0" w:rsidRPr="00842D58" w:rsidRDefault="003D14D0" w:rsidP="003D14D0">
      <w:pPr>
        <w:spacing w:line="480" w:lineRule="auto"/>
        <w:rPr>
          <w:rFonts w:ascii="Arial" w:hAnsi="Arial" w:cs="Arial"/>
          <w:b/>
        </w:rPr>
      </w:pPr>
      <w:bookmarkStart w:id="2" w:name="_Hlk1554520"/>
      <w:r w:rsidRPr="00842D58">
        <w:rPr>
          <w:rFonts w:ascii="Arial" w:hAnsi="Arial" w:cs="Arial"/>
          <w:b/>
        </w:rPr>
        <w:t xml:space="preserve">Complications in detection of </w:t>
      </w:r>
      <w:r w:rsidRPr="00842D58">
        <w:rPr>
          <w:rFonts w:ascii="Arial" w:hAnsi="Arial" w:cs="Arial"/>
          <w:b/>
          <w:i/>
        </w:rPr>
        <w:t>cis</w:t>
      </w:r>
      <w:r w:rsidRPr="00842D58">
        <w:rPr>
          <w:rFonts w:ascii="Arial" w:hAnsi="Arial" w:cs="Arial"/>
          <w:b/>
        </w:rPr>
        <w:t xml:space="preserve">-acting loci </w:t>
      </w:r>
    </w:p>
    <w:p w14:paraId="796DE41E" w14:textId="3123AD26" w:rsidR="003D14D0" w:rsidRDefault="003D14D0" w:rsidP="003D14D0">
      <w:pPr>
        <w:spacing w:line="480" w:lineRule="auto"/>
        <w:ind w:firstLine="360"/>
        <w:rPr>
          <w:rFonts w:ascii="Arial" w:hAnsi="Arial" w:cs="Arial"/>
        </w:rPr>
      </w:pPr>
      <w:r w:rsidRPr="00842D58">
        <w:rPr>
          <w:rFonts w:ascii="Arial" w:hAnsi="Arial" w:cs="Arial"/>
        </w:rPr>
        <w:t xml:space="preserve">The vast majority of eQTL studies identify a dominant signature of </w:t>
      </w:r>
      <w:r w:rsidRPr="00842D58">
        <w:rPr>
          <w:rFonts w:ascii="Arial" w:hAnsi="Arial" w:cs="Arial"/>
          <w:i/>
        </w:rPr>
        <w:t>cis</w:t>
      </w:r>
      <w:r w:rsidRPr="00842D58">
        <w:rPr>
          <w:rFonts w:ascii="Arial" w:hAnsi="Arial" w:cs="Arial"/>
        </w:rPr>
        <w:t xml:space="preserve">-acting loci. However, in </w:t>
      </w:r>
      <w:r w:rsidRPr="00842D58">
        <w:rPr>
          <w:rFonts w:ascii="Arial" w:hAnsi="Arial" w:cs="Arial"/>
          <w:i/>
        </w:rPr>
        <w:t>B. cinerea</w:t>
      </w:r>
      <w:r w:rsidRPr="00842D58">
        <w:rPr>
          <w:rFonts w:ascii="Arial" w:hAnsi="Arial" w:cs="Arial"/>
        </w:rPr>
        <w:t xml:space="preserve">, the dominant pattern was one of </w:t>
      </w:r>
      <w:r w:rsidRPr="00842D58">
        <w:rPr>
          <w:rFonts w:ascii="Arial" w:hAnsi="Arial" w:cs="Arial"/>
          <w:i/>
        </w:rPr>
        <w:t>trans</w:t>
      </w:r>
      <w:r w:rsidRPr="00842D58">
        <w:rPr>
          <w:rFonts w:ascii="Arial" w:hAnsi="Arial" w:cs="Arial"/>
        </w:rPr>
        <w:t xml:space="preserve">-eQTL with few detected </w:t>
      </w:r>
      <w:r w:rsidRPr="00842D58">
        <w:rPr>
          <w:rFonts w:ascii="Arial" w:hAnsi="Arial" w:cs="Arial"/>
          <w:i/>
        </w:rPr>
        <w:t>cis</w:t>
      </w:r>
      <w:r w:rsidRPr="00842D58">
        <w:rPr>
          <w:rFonts w:ascii="Arial" w:hAnsi="Arial" w:cs="Arial"/>
        </w:rPr>
        <w:t xml:space="preserve">-eQTL. A deeper investigation suggested that this may be due to genetic factors that complicate our ability to identify the </w:t>
      </w:r>
      <w:r w:rsidRPr="00842D58">
        <w:rPr>
          <w:rFonts w:ascii="Arial" w:hAnsi="Arial" w:cs="Arial"/>
          <w:i/>
        </w:rPr>
        <w:t>cis</w:t>
      </w:r>
      <w:r w:rsidRPr="00842D58">
        <w:rPr>
          <w:rFonts w:ascii="Arial" w:hAnsi="Arial" w:cs="Arial"/>
        </w:rPr>
        <w:t xml:space="preserve">-acting SNPs. </w:t>
      </w:r>
      <w:r w:rsidRPr="00842D58">
        <w:rPr>
          <w:rFonts w:ascii="Arial" w:hAnsi="Arial" w:cs="Arial"/>
          <w:i/>
        </w:rPr>
        <w:t>B. cinerea</w:t>
      </w:r>
      <w:r w:rsidRPr="00842D58">
        <w:rPr>
          <w:rFonts w:ascii="Arial" w:hAnsi="Arial" w:cs="Arial"/>
        </w:rPr>
        <w:t xml:space="preserve"> has high haplotype diversity, and in the three gene clusters investigated, there were potential rare </w:t>
      </w:r>
      <w:r w:rsidRPr="00842D58">
        <w:rPr>
          <w:rFonts w:ascii="Arial" w:hAnsi="Arial" w:cs="Arial"/>
          <w:i/>
        </w:rPr>
        <w:t>cis</w:t>
      </w:r>
      <w:r w:rsidRPr="00842D58">
        <w:rPr>
          <w:rFonts w:ascii="Arial" w:hAnsi="Arial" w:cs="Arial"/>
        </w:rPr>
        <w:t>-acting variants that fall below the minor allele cutoff for GWA</w:t>
      </w:r>
      <w:r w:rsidR="00F51B12">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w:t>
      </w:r>
      <w:r w:rsidR="008A4A05">
        <w:rPr>
          <w:rFonts w:ascii="Arial" w:hAnsi="Arial" w:cs="Arial"/>
        </w:rPr>
        <w:fldChar w:fldCharType="end"/>
      </w:r>
      <w:r w:rsidRPr="00842D58">
        <w:rPr>
          <w:rFonts w:ascii="Arial" w:hAnsi="Arial" w:cs="Arial"/>
        </w:rPr>
        <w:t xml:space="preserve">. The identified </w:t>
      </w:r>
      <w:r w:rsidRPr="00842D58">
        <w:rPr>
          <w:rFonts w:ascii="Arial" w:hAnsi="Arial" w:cs="Arial"/>
          <w:i/>
        </w:rPr>
        <w:t>cis</w:t>
      </w:r>
      <w:r w:rsidRPr="00842D58">
        <w:rPr>
          <w:rFonts w:ascii="Arial" w:hAnsi="Arial" w:cs="Arial"/>
        </w:rPr>
        <w:t xml:space="preserve">-acting variants were often deletions, which further complicate the ability to identify a </w:t>
      </w:r>
      <w:r w:rsidRPr="00842D58">
        <w:rPr>
          <w:rFonts w:ascii="Arial" w:hAnsi="Arial" w:cs="Arial"/>
          <w:i/>
        </w:rPr>
        <w:t>cis</w:t>
      </w:r>
      <w:r w:rsidRPr="00842D58">
        <w:rPr>
          <w:rFonts w:ascii="Arial" w:hAnsi="Arial" w:cs="Arial"/>
        </w:rPr>
        <w:t xml:space="preserve">-eQTL signature by introducing non-SNP variation that is missed by the GWA algorithm. </w:t>
      </w:r>
      <w:r>
        <w:rPr>
          <w:rFonts w:ascii="Arial" w:hAnsi="Arial" w:cs="Arial"/>
        </w:rPr>
        <w:t xml:space="preserve">This may account for additional undetected </w:t>
      </w:r>
      <w:r w:rsidRPr="00747585">
        <w:rPr>
          <w:rFonts w:ascii="Arial" w:hAnsi="Arial" w:cs="Arial"/>
          <w:i/>
        </w:rPr>
        <w:t>trans</w:t>
      </w:r>
      <w:r>
        <w:rPr>
          <w:rFonts w:ascii="Arial" w:hAnsi="Arial" w:cs="Arial"/>
        </w:rPr>
        <w:t xml:space="preserve">-eQTL as well. </w:t>
      </w:r>
      <w:r w:rsidR="00667B68">
        <w:rPr>
          <w:rFonts w:ascii="Arial" w:hAnsi="Arial" w:cs="Arial"/>
        </w:rPr>
        <w:t xml:space="preserve">Additional </w:t>
      </w:r>
      <w:r w:rsidR="00667B68" w:rsidRPr="00775716">
        <w:rPr>
          <w:rFonts w:ascii="Arial" w:hAnsi="Arial" w:cs="Arial"/>
          <w:i/>
        </w:rPr>
        <w:t>cis</w:t>
      </w:r>
      <w:r w:rsidR="00667B68">
        <w:rPr>
          <w:rFonts w:ascii="Arial" w:hAnsi="Arial" w:cs="Arial"/>
        </w:rPr>
        <w:t xml:space="preserve">-acting variants may best be captured by variation in transposons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667B68">
        <w:rPr>
          <w:rFonts w:ascii="Arial" w:hAnsi="Arial" w:cs="Arial"/>
        </w:rPr>
        <w:t xml:space="preserve">. </w:t>
      </w:r>
      <w:r w:rsidR="00775716">
        <w:rPr>
          <w:rFonts w:ascii="Arial" w:hAnsi="Arial" w:cs="Arial"/>
        </w:rPr>
        <w:t>A full</w:t>
      </w:r>
      <w:r w:rsidRPr="00842D58">
        <w:rPr>
          <w:rFonts w:ascii="Arial" w:hAnsi="Arial" w:cs="Arial"/>
        </w:rPr>
        <w:t xml:space="preserve"> understand</w:t>
      </w:r>
      <w:r w:rsidR="00775716">
        <w:rPr>
          <w:rFonts w:ascii="Arial" w:hAnsi="Arial" w:cs="Arial"/>
        </w:rPr>
        <w:t>ing of</w:t>
      </w:r>
      <w:r w:rsidRPr="00842D58">
        <w:rPr>
          <w:rFonts w:ascii="Arial" w:hAnsi="Arial" w:cs="Arial"/>
        </w:rPr>
        <w:t xml:space="preserve"> the pattern of potential </w:t>
      </w:r>
      <w:r w:rsidRPr="00842D58">
        <w:rPr>
          <w:rFonts w:ascii="Arial" w:hAnsi="Arial" w:cs="Arial"/>
          <w:i/>
        </w:rPr>
        <w:t>cis</w:t>
      </w:r>
      <w:r w:rsidRPr="00842D58">
        <w:rPr>
          <w:rFonts w:ascii="Arial" w:hAnsi="Arial" w:cs="Arial"/>
        </w:rPr>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B. cinerea</w:t>
      </w:r>
      <w:r w:rsidRPr="00842D58">
        <w:rPr>
          <w:rFonts w:ascii="Arial" w:hAnsi="Arial" w:cs="Arial"/>
        </w:rPr>
        <w:t xml:space="preserve"> would require a deeper investigation </w:t>
      </w:r>
      <w:r w:rsidR="00775716">
        <w:rPr>
          <w:rFonts w:ascii="Arial" w:hAnsi="Arial" w:cs="Arial"/>
        </w:rPr>
        <w:t>into</w:t>
      </w:r>
      <w:r w:rsidRPr="00842D58">
        <w:rPr>
          <w:rFonts w:ascii="Arial" w:hAnsi="Arial" w:cs="Arial"/>
        </w:rPr>
        <w:t xml:space="preserve"> structural variation by incorporating long-read sequencing. </w:t>
      </w:r>
      <w:r>
        <w:rPr>
          <w:rFonts w:ascii="Arial" w:hAnsi="Arial" w:cs="Arial"/>
        </w:rPr>
        <w:t xml:space="preserve">Future GWA with a larger sample of diverse pathogen </w:t>
      </w:r>
      <w:r>
        <w:rPr>
          <w:rFonts w:ascii="Arial" w:hAnsi="Arial" w:cs="Arial"/>
        </w:rPr>
        <w:lastRenderedPageBreak/>
        <w:t xml:space="preserve">isolates and deeper sequencing would assist with identifying these </w:t>
      </w:r>
      <w:r w:rsidRPr="00E13FDF">
        <w:rPr>
          <w:rFonts w:ascii="Arial" w:hAnsi="Arial" w:cs="Arial"/>
          <w:i/>
        </w:rPr>
        <w:t>cis</w:t>
      </w:r>
      <w:r>
        <w:rPr>
          <w:rFonts w:ascii="Arial" w:hAnsi="Arial" w:cs="Arial"/>
        </w:rPr>
        <w:t xml:space="preserve">-eQTL. </w:t>
      </w:r>
      <w:r w:rsidRPr="00842D58">
        <w:rPr>
          <w:rFonts w:ascii="Arial" w:hAnsi="Arial" w:cs="Arial"/>
        </w:rPr>
        <w:t xml:space="preserve">Additionally, the 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r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Pr="00842D58">
        <w:rPr>
          <w:rFonts w:ascii="Arial" w:hAnsi="Arial" w:cs="Arial"/>
        </w:rPr>
        <w:fldChar w:fldCharType="separate"/>
      </w:r>
      <w:r w:rsidRPr="00842D58">
        <w:rPr>
          <w:rFonts w:ascii="Arial" w:hAnsi="Arial" w:cs="Arial"/>
          <w:noProof/>
        </w:rPr>
        <w:t>(Wang, Roux et al. 2018)</w:t>
      </w:r>
      <w:r w:rsidRPr="00842D58">
        <w:rPr>
          <w:rFonts w:ascii="Arial" w:hAnsi="Arial" w:cs="Arial"/>
        </w:rPr>
        <w:fldChar w:fldCharType="end"/>
      </w:r>
      <w:r w:rsidRPr="00842D58">
        <w:rPr>
          <w:rFonts w:ascii="Arial" w:hAnsi="Arial" w:cs="Arial"/>
        </w:rPr>
        <w:t xml:space="preserve">. 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Pr="00842D58">
        <w:rPr>
          <w:rFonts w:ascii="Arial" w:hAnsi="Arial" w:cs="Arial"/>
        </w:rPr>
        <w:t>, caused by the high polymorphism rate within this species.</w:t>
      </w:r>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3B943AD5" w:rsidR="00667B68" w:rsidRPr="00842D58" w:rsidRDefault="00667B68" w:rsidP="00667B68">
      <w:pPr>
        <w:spacing w:line="480" w:lineRule="auto"/>
        <w:ind w:firstLine="720"/>
        <w:rPr>
          <w:rFonts w:ascii="Arial" w:hAnsi="Arial" w:cs="Arial"/>
        </w:rPr>
      </w:pPr>
      <w:r w:rsidRPr="00842D58">
        <w:rPr>
          <w:rFonts w:ascii="Arial" w:hAnsi="Arial" w:cs="Arial"/>
        </w:rPr>
        <w:t xml:space="preserve">Using co-transcriptome GWA, we identified 25 </w:t>
      </w:r>
      <w:r w:rsidRPr="00842D58">
        <w:rPr>
          <w:rFonts w:ascii="Arial" w:hAnsi="Arial" w:cs="Arial"/>
          <w:i/>
        </w:rPr>
        <w:t>trans-</w:t>
      </w:r>
      <w:r w:rsidRPr="00842D58">
        <w:rPr>
          <w:rFonts w:ascii="Arial" w:hAnsi="Arial" w:cs="Arial"/>
        </w:rPr>
        <w:t xml:space="preserve">eQTL hotspots dispersed across the </w:t>
      </w:r>
      <w:r w:rsidR="00512A98">
        <w:rPr>
          <w:rFonts w:ascii="Arial" w:hAnsi="Arial" w:cs="Arial"/>
          <w:i/>
        </w:rPr>
        <w:t xml:space="preserve">B. cinerea </w:t>
      </w:r>
      <w:r w:rsidRPr="00842D58">
        <w:rPr>
          <w:rFonts w:ascii="Arial" w:hAnsi="Arial" w:cs="Arial"/>
        </w:rPr>
        <w:t xml:space="preserve">genome that modulate either the host or pathogen transcriptomes. This contrasts with previous cross-species eQTL studies, which identified one or only a few cross-species eQTL hotspots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(Wu, Cai et al. 2015, Guo, Fudali et al.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r w:rsidRPr="00842D58">
        <w:rPr>
          <w:rFonts w:ascii="Arial" w:hAnsi="Arial" w:cs="Arial"/>
        </w:rPr>
        <w:t>eQTL hotspots are linked to the expression variation for five major</w:t>
      </w:r>
      <w:r w:rsidRPr="00842D58">
        <w:rPr>
          <w:rFonts w:ascii="Arial" w:hAnsi="Arial" w:cs="Arial"/>
          <w:i/>
        </w:rPr>
        <w:t xml:space="preserve"> B. cinerea trans-</w:t>
      </w:r>
      <w:r w:rsidRPr="00842D58">
        <w:rPr>
          <w:rFonts w:ascii="Arial" w:hAnsi="Arial" w:cs="Arial"/>
        </w:rPr>
        <w:t>co</w:t>
      </w:r>
      <w:r w:rsidR="00775716">
        <w:rPr>
          <w:rFonts w:ascii="Arial" w:hAnsi="Arial" w:cs="Arial"/>
        </w:rPr>
        <w:t>-</w:t>
      </w:r>
      <w:r w:rsidRPr="00842D58">
        <w:rPr>
          <w:rFonts w:ascii="Arial" w:hAnsi="Arial" w:cs="Arial"/>
        </w:rPr>
        <w:t xml:space="preserve">expression networks with genes dispersed across the genome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In particular, the eQTL hotspots influenced the expression of many genes from the previously identified </w:t>
      </w:r>
      <w:r w:rsidRPr="00842D58">
        <w:rPr>
          <w:rFonts w:ascii="Arial" w:hAnsi="Arial" w:cs="Arial"/>
          <w:i/>
        </w:rPr>
        <w:t>B. cinerea trans</w:t>
      </w:r>
      <w:r w:rsidRPr="00842D58">
        <w:rPr>
          <w:rFonts w:ascii="Arial" w:hAnsi="Arial" w:cs="Arial"/>
        </w:rPr>
        <w:t>-co-expression networks (vesicle/virulence, translation/growth, exocytosis regulation, peptidase). Interestingly, the candidate polymorphisms are spread throughout the genome and the detected eQTL hotspots are not in regions of the genome with outlier levels of genetic variation.</w:t>
      </w:r>
      <w:r w:rsidR="008A4A05">
        <w:rPr>
          <w:rFonts w:ascii="Arial" w:hAnsi="Arial" w:cs="Arial"/>
        </w:rPr>
        <w:t xml:space="preserve"> Further, the genetic targets of these eQTL are dispersed across the plant and pathogen genomes </w:t>
      </w:r>
      <w:r w:rsidR="008A4A05">
        <w:rPr>
          <w:rFonts w:ascii="Arial" w:hAnsi="Arial" w:cs="Arial"/>
        </w:rPr>
        <w:fldChar w:fldCharType="begin"/>
      </w:r>
      <w:r w:rsidR="008A4A05">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(Zhang, Corwin et al. 2018)</w:t>
      </w:r>
      <w:r w:rsidR="008A4A05">
        <w:rPr>
          <w:rFonts w:ascii="Arial" w:hAnsi="Arial" w:cs="Arial"/>
        </w:rPr>
        <w:fldChar w:fldCharType="end"/>
      </w:r>
      <w:r w:rsidR="008A4A05">
        <w:rPr>
          <w:rFonts w:ascii="Arial" w:hAnsi="Arial" w:cs="Arial"/>
        </w:rPr>
        <w:t>.</w:t>
      </w:r>
      <w:r w:rsidRPr="00842D58">
        <w:rPr>
          <w:rFonts w:ascii="Arial" w:hAnsi="Arial" w:cs="Arial"/>
        </w:rPr>
        <w:t xml:space="preserve"> </w:t>
      </w:r>
      <w:r w:rsidR="00512A98">
        <w:rPr>
          <w:rFonts w:ascii="Arial" w:hAnsi="Arial" w:cs="Arial"/>
        </w:rPr>
        <w:t xml:space="preserve">As such, </w:t>
      </w:r>
      <w:r w:rsidR="00512A98">
        <w:rPr>
          <w:rFonts w:ascii="Arial" w:hAnsi="Arial" w:cs="Arial"/>
          <w:i/>
        </w:rPr>
        <w:t xml:space="preserve">B. cinerea </w:t>
      </w:r>
      <w:r w:rsidR="00512A98">
        <w:rPr>
          <w:rFonts w:ascii="Arial" w:hAnsi="Arial" w:cs="Arial"/>
        </w:rPr>
        <w:t>does not fit the models of</w:t>
      </w:r>
      <w:r w:rsidRPr="00842D58">
        <w:rPr>
          <w:rFonts w:ascii="Arial" w:hAnsi="Arial" w:cs="Arial"/>
        </w:rPr>
        <w:t xml:space="preserve"> what might be expected in filamentous fungi that have multiple-speed genomes</w:t>
      </w:r>
      <w:r w:rsidR="00512A98">
        <w:rPr>
          <w:rFonts w:ascii="Arial" w:hAnsi="Arial" w:cs="Arial"/>
        </w:rPr>
        <w:t xml:space="preserve"> due to varying selective pressures across the genome</w:t>
      </w:r>
      <w:r w:rsidRPr="00842D58">
        <w:rPr>
          <w:rFonts w:ascii="Arial" w:hAnsi="Arial" w:cs="Arial"/>
        </w:rPr>
        <w:t xml:space="preserve">. In these </w:t>
      </w:r>
      <w:r w:rsidR="00100CB6">
        <w:rPr>
          <w:rFonts w:ascii="Arial" w:hAnsi="Arial" w:cs="Arial"/>
        </w:rPr>
        <w:t xml:space="preserve">specialist </w:t>
      </w:r>
      <w:r w:rsidRPr="00842D58">
        <w:rPr>
          <w:rFonts w:ascii="Arial" w:hAnsi="Arial" w:cs="Arial"/>
        </w:rPr>
        <w:t>fungi</w:t>
      </w:r>
      <w:r w:rsidR="00100CB6">
        <w:rPr>
          <w:rFonts w:ascii="Arial" w:hAnsi="Arial" w:cs="Arial"/>
        </w:rPr>
        <w:t xml:space="preserve"> with closer co-evolution with their host species</w:t>
      </w:r>
      <w:r w:rsidRPr="00842D58">
        <w:rPr>
          <w:rFonts w:ascii="Arial" w:hAnsi="Arial" w:cs="Arial"/>
        </w:rPr>
        <w:t xml:space="preserve">, diverse fungal virulence effectors are enriched in regions of the genome containing repetitive sequences and transposable elements </w:t>
      </w:r>
      <w:r w:rsidRPr="00842D58">
        <w:rPr>
          <w:rFonts w:ascii="Arial" w:hAnsi="Arial" w:cs="Arial"/>
        </w:rPr>
        <w:fldChar w:fldCharType="begin"/>
      </w:r>
      <w:r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Pr="00842D58">
        <w:rPr>
          <w:rFonts w:ascii="Arial" w:hAnsi="Arial" w:cs="Arial"/>
          <w:noProof/>
        </w:rPr>
        <w:t>(Dong, Raffaele et al. 2015)</w:t>
      </w:r>
      <w:r w:rsidRPr="00842D58">
        <w:rPr>
          <w:rFonts w:ascii="Arial" w:hAnsi="Arial" w:cs="Arial"/>
        </w:rPr>
        <w:fldChar w:fldCharType="end"/>
      </w:r>
      <w:r w:rsidRPr="00842D58">
        <w:rPr>
          <w:rFonts w:ascii="Arial" w:hAnsi="Arial" w:cs="Arial"/>
        </w:rPr>
        <w:t xml:space="preserve">. These regions show enhanced rates of mutation and polymorphism while </w:t>
      </w:r>
      <w:r w:rsidRPr="00842D58">
        <w:rPr>
          <w:rFonts w:ascii="Arial" w:hAnsi="Arial" w:cs="Arial"/>
        </w:rPr>
        <w:lastRenderedPageBreak/>
        <w:t xml:space="preserve">the rest of the genome shows slower evolutionary rates. If this pattern defined variation in the current system, it would predict clustering of the great majority of </w:t>
      </w:r>
      <w:proofErr w:type="spellStart"/>
      <w:r w:rsidRPr="00842D58">
        <w:rPr>
          <w:rFonts w:ascii="Arial" w:hAnsi="Arial" w:cs="Arial"/>
        </w:rPr>
        <w:t>eGWA</w:t>
      </w:r>
      <w:proofErr w:type="spellEnd"/>
      <w:r w:rsidRPr="00842D58">
        <w:rPr>
          <w:rFonts w:ascii="Arial" w:hAnsi="Arial" w:cs="Arial"/>
        </w:rPr>
        <w:t xml:space="preserve"> hits to a few locations, rather than distribution of </w:t>
      </w:r>
      <w:r w:rsidR="00512A98" w:rsidRPr="00842D58">
        <w:rPr>
          <w:rFonts w:ascii="Arial" w:hAnsi="Arial" w:cs="Arial"/>
        </w:rPr>
        <w:t>e</w:t>
      </w:r>
      <w:r w:rsidR="00512A98">
        <w:rPr>
          <w:rFonts w:ascii="Arial" w:hAnsi="Arial" w:cs="Arial"/>
        </w:rPr>
        <w:t>QTL</w:t>
      </w:r>
      <w:r w:rsidR="00512A98" w:rsidRPr="00842D58">
        <w:rPr>
          <w:rFonts w:ascii="Arial" w:hAnsi="Arial" w:cs="Arial"/>
        </w:rPr>
        <w:t xml:space="preserve"> </w:t>
      </w:r>
      <w:r w:rsidRPr="00842D58">
        <w:rPr>
          <w:rFonts w:ascii="Arial" w:hAnsi="Arial" w:cs="Arial"/>
        </w:rPr>
        <w:t>across the genome as w</w:t>
      </w:r>
      <w:r w:rsidR="00775716">
        <w:rPr>
          <w:rFonts w:ascii="Arial" w:hAnsi="Arial" w:cs="Arial"/>
        </w:rPr>
        <w:t>e</w:t>
      </w:r>
      <w:r w:rsidRPr="00842D58">
        <w:rPr>
          <w:rFonts w:ascii="Arial" w:hAnsi="Arial" w:cs="Arial"/>
        </w:rPr>
        <w:t xml:space="preserve"> found.</w:t>
      </w:r>
      <w:r w:rsidR="00016A58">
        <w:rPr>
          <w:rFonts w:ascii="Arial" w:hAnsi="Arial" w:cs="Arial"/>
        </w:rPr>
        <w:t xml:space="preserve"> This is consistent with </w:t>
      </w:r>
      <w:r w:rsidR="00100CB6">
        <w:rPr>
          <w:rFonts w:ascii="Arial" w:hAnsi="Arial" w:cs="Arial"/>
        </w:rPr>
        <w:t xml:space="preserve">previous findings of high diversity in </w:t>
      </w:r>
      <w:r w:rsidR="00100CB6" w:rsidRPr="00100CB6">
        <w:rPr>
          <w:rFonts w:ascii="Arial" w:hAnsi="Arial" w:cs="Arial"/>
          <w:i/>
        </w:rPr>
        <w:t xml:space="preserve">B. cinerea </w:t>
      </w:r>
      <w:r w:rsidR="00100CB6">
        <w:rPr>
          <w:rFonts w:ascii="Arial" w:hAnsi="Arial" w:cs="Arial"/>
        </w:rPr>
        <w:t xml:space="preserve">genome-wide, and virulence mapping to large swaths of the pathogen genome including 16 of 18 chromosomes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 Caseys, Shi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Caseys&lt;/Author&gt;&lt;Year&gt;2018&lt;/Year&gt;&lt;RecNum&gt;1204&lt;/RecNum&gt;&lt;record&gt;&lt;rec-number&gt;1204&lt;/rec-number&gt;&lt;foreign-keys&gt;&lt;key app="EN" db-id="a2x2tzszjfd2zjed0e8psfdtd0daafwwr002" timestamp="1553128478"&gt;1204&lt;/key&gt;&lt;/foreign-keys&gt;&lt;ref-type name="Journal Article"&gt;17&lt;/ref-type&gt;&lt;contributors&gt;&lt;authors&gt;&lt;author&gt;Caseys, Celine&lt;/author&gt;&lt;author&gt;Shi, Gongjun&lt;/author&gt;&lt;author&gt;Soltis, Nicole&lt;/author&gt;&lt;author&gt;Gwinner, Raoni&lt;/author&gt;&lt;author&gt;Corwin, Jason&lt;/author&gt;&lt;author&gt;Atwell, Susanna&lt;/author&gt;&lt;author&gt;Kliebenstein, Daniel&lt;/author&gt;&lt;/authors&gt;&lt;/contributors&gt;&lt;titles&gt;&lt;title&gt;A generalist pathogen view of plant evolution&lt;/title&gt;&lt;secondary-title&gt;bioRxiv&lt;/secondary-title&gt;&lt;/titles&gt;&lt;periodical&gt;&lt;full-title&gt;bioRxiv&lt;/full-title&gt;&lt;/periodical&gt;&lt;pages&gt;507491&lt;/pages&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 Caseys, Shi et al. 2018)</w:t>
      </w:r>
      <w:r w:rsidR="008A4A05">
        <w:rPr>
          <w:rFonts w:ascii="Arial" w:hAnsi="Arial" w:cs="Arial"/>
        </w:rPr>
        <w:fldChar w:fldCharType="end"/>
      </w:r>
      <w:r w:rsidR="00100CB6">
        <w:rPr>
          <w:rFonts w:ascii="Arial" w:hAnsi="Arial" w:cs="Arial"/>
        </w:rPr>
        <w:t>.</w:t>
      </w:r>
      <w:r w:rsidRPr="00842D58">
        <w:rPr>
          <w:rFonts w:ascii="Arial" w:hAnsi="Arial" w:cs="Arial"/>
        </w:rPr>
        <w:t xml:space="preserve"> It will require conducting a similar analysis in the multi-speed genome filamentous fungi to test whether eQTL in a pathogen with a multi-speed genome truly cluster within the highly polymorphic regions. These findings together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B. cinerea</w:t>
      </w:r>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t xml:space="preserve">Polygenic modules and pleiotropy in cross-species eQTL </w:t>
      </w:r>
    </w:p>
    <w:p w14:paraId="1EEA524C" w14:textId="67BCC80F" w:rsidR="003D14D0" w:rsidRPr="00842D58" w:rsidRDefault="003D14D0" w:rsidP="003D14D0">
      <w:pPr>
        <w:spacing w:line="480" w:lineRule="auto"/>
        <w:ind w:firstLine="360"/>
        <w:rPr>
          <w:rFonts w:ascii="Arial" w:hAnsi="Arial" w:cs="Arial"/>
        </w:rPr>
      </w:pPr>
      <w:r w:rsidRPr="00842D58">
        <w:rPr>
          <w:rFonts w:ascii="Arial" w:hAnsi="Arial" w:cs="Arial"/>
        </w:rPr>
        <w:t xml:space="preserve">Previous pathogen-linked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system</w:t>
      </w:r>
      <w:r w:rsidR="00893309">
        <w:rPr>
          <w:rFonts w:ascii="Arial" w:hAnsi="Arial" w:cs="Arial"/>
        </w:rPr>
        <w:t xml:space="preserve"> functions</w:t>
      </w:r>
      <w:r w:rsidRPr="00842D58">
        <w:rPr>
          <w:rFonts w:ascii="Arial" w:hAnsi="Arial" w:cs="Arial"/>
        </w:rPr>
        <w:t xml:space="preserve"> to create robustness in these connections in the face of changes to the pathogen or host genetics or if, alternatively, this is an indication that there are discrete set of interaction mechanisms between the host and the pathogen. </w:t>
      </w:r>
    </w:p>
    <w:p w14:paraId="1E63EC1A" w14:textId="77777777" w:rsidR="003D14D0" w:rsidRPr="00842D58" w:rsidRDefault="003D14D0" w:rsidP="003D14D0">
      <w:pPr>
        <w:spacing w:line="480" w:lineRule="auto"/>
        <w:rPr>
          <w:rFonts w:ascii="Arial" w:hAnsi="Arial" w:cs="Arial"/>
          <w:b/>
        </w:rPr>
      </w:pPr>
      <w:r w:rsidRPr="00842D58">
        <w:rPr>
          <w:rFonts w:ascii="Arial" w:hAnsi="Arial" w:cs="Arial"/>
          <w:b/>
        </w:rPr>
        <w:lastRenderedPageBreak/>
        <w:t xml:space="preserve">Diverse mechanisms linked to candidate causal loci </w:t>
      </w:r>
    </w:p>
    <w:p w14:paraId="7A6567A6" w14:textId="12750F08" w:rsidR="003D14D0" w:rsidRPr="00842D58" w:rsidRDefault="003D14D0" w:rsidP="003D14D0">
      <w:pPr>
        <w:spacing w:line="480" w:lineRule="auto"/>
        <w:ind w:firstLine="360"/>
        <w:rPr>
          <w:rFonts w:ascii="Arial" w:hAnsi="Arial" w:cs="Arial"/>
        </w:rPr>
      </w:pPr>
      <w:r w:rsidRPr="00842D58">
        <w:rPr>
          <w:rFonts w:ascii="Arial" w:hAnsi="Arial" w:cs="Arial"/>
        </w:rPr>
        <w:t xml:space="preserve">Investigating the putative function of the candidate loci underlying the different </w:t>
      </w:r>
      <w:r w:rsidRPr="00842D58">
        <w:rPr>
          <w:rFonts w:ascii="Arial" w:hAnsi="Arial" w:cs="Arial"/>
          <w:i/>
        </w:rPr>
        <w:t>trans</w:t>
      </w:r>
      <w:r w:rsidRPr="00842D58">
        <w:rPr>
          <w:rFonts w:ascii="Arial" w:hAnsi="Arial" w:cs="Arial"/>
        </w:rPr>
        <w:t xml:space="preserve">-eQTL hotspots identified an array of potential molecular mechanisms. While one might assume that transcription factors are the most likely genes in which genetic variation would lead to </w:t>
      </w:r>
      <w:r w:rsidRPr="00842D58">
        <w:rPr>
          <w:rFonts w:ascii="Arial" w:hAnsi="Arial" w:cs="Arial"/>
          <w:i/>
        </w:rPr>
        <w:t>trans</w:t>
      </w:r>
      <w:r w:rsidRPr="00842D58">
        <w:rPr>
          <w:rFonts w:ascii="Arial" w:hAnsi="Arial" w:cs="Arial"/>
        </w:rPr>
        <w:t xml:space="preserve">-eQTL hotspots, there was instead an enrichment for enzyme-encoding genes </w:t>
      </w:r>
      <w:r w:rsidR="001D41ED">
        <w:rPr>
          <w:rFonts w:ascii="Arial" w:hAnsi="Arial" w:cs="Arial"/>
        </w:rPr>
        <w:t>among</w:t>
      </w:r>
      <w:r w:rsidRPr="00842D58">
        <w:rPr>
          <w:rFonts w:ascii="Arial" w:hAnsi="Arial" w:cs="Arial"/>
        </w:rPr>
        <w:t xml:space="preserve">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 thaliana</w:t>
      </w:r>
      <w:r w:rsidRPr="00842D58">
        <w:rPr>
          <w:rFonts w:ascii="Arial" w:hAnsi="Arial" w:cs="Arial"/>
        </w:rPr>
        <w:t xml:space="preserve"> transcriptome. Interestingly, these enzymes were largely linked to various aspects of sugar release from the plant cell wall, or potential reactions involving sugar-phosphates (Table 1). In addition to enzymes, the candidate genes for four of the </w:t>
      </w:r>
      <w:r w:rsidRPr="00842D58">
        <w:rPr>
          <w:rFonts w:ascii="Arial" w:hAnsi="Arial" w:cs="Arial"/>
          <w:i/>
        </w:rPr>
        <w:t>trans</w:t>
      </w:r>
      <w:r w:rsidRPr="00842D58">
        <w:rPr>
          <w:rFonts w:ascii="Arial" w:hAnsi="Arial" w:cs="Arial"/>
        </w:rPr>
        <w:t xml:space="preserve">-eQTL linked to transcriptional regulators. While one, Bcin10g05900, a putative winged helix TF, would be predicted to potentially 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expression of </w:t>
      </w:r>
      <w:r w:rsidRPr="00842D58">
        <w:rPr>
          <w:rFonts w:ascii="Arial" w:hAnsi="Arial" w:cs="Arial"/>
          <w:i/>
        </w:rPr>
        <w:t xml:space="preserve">A. thaliana </w:t>
      </w:r>
      <w:r w:rsidRPr="00842D58">
        <w:rPr>
          <w:rFonts w:ascii="Arial" w:hAnsi="Arial" w:cs="Arial"/>
        </w:rPr>
        <w:t xml:space="preserve">genes that show an over-representation of genes linked to water deprivation. This suggests that this putative winged helix TF may influence a specific virulence factor that influences this </w:t>
      </w:r>
      <w:r w:rsidR="00AC0CA6">
        <w:rPr>
          <w:rFonts w:ascii="Arial" w:hAnsi="Arial" w:cs="Arial"/>
          <w:i/>
        </w:rPr>
        <w:t>A. thaliana</w:t>
      </w:r>
      <w:r w:rsidRPr="00842D58">
        <w:rPr>
          <w:rFonts w:ascii="Arial" w:hAnsi="Arial" w:cs="Arial"/>
        </w:rPr>
        <w:t xml:space="preserve"> network. Interestingly, while the candidate genes are linked to processes that likely influence virulence, none of them have been explicitly shown to influence virulence in </w:t>
      </w:r>
      <w:r w:rsidRPr="00842D58">
        <w:rPr>
          <w:rFonts w:ascii="Arial" w:hAnsi="Arial" w:cs="Arial"/>
          <w:i/>
        </w:rPr>
        <w:t>B. cinerea</w:t>
      </w:r>
      <w:r w:rsidRPr="00842D58">
        <w:rPr>
          <w:rFonts w:ascii="Arial" w:hAnsi="Arial" w:cs="Arial"/>
        </w:rPr>
        <w:t>. Future work is necessary to begin testing these loci and if and how they may influence virulence and the host/pathogen co-transcriptome.</w:t>
      </w:r>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 xml:space="preserve">(Corwin, Subedy et al. 2016, Zhang, Corwin </w:t>
      </w:r>
      <w:r w:rsidRPr="00842D58">
        <w:rPr>
          <w:rFonts w:ascii="Arial" w:hAnsi="Arial" w:cs="Arial"/>
          <w:noProof/>
        </w:rPr>
        <w:lastRenderedPageBreak/>
        <w:t>et al. 2017, Fordyce, Soltis et al. 2018, Zhang, Corwin et al. 2018)</w:t>
      </w:r>
      <w:r w:rsidRPr="00842D58">
        <w:rPr>
          <w:rFonts w:ascii="Arial" w:hAnsi="Arial" w:cs="Arial"/>
        </w:rPr>
        <w:fldChar w:fldCharType="end"/>
      </w:r>
      <w:r w:rsidRPr="00842D58">
        <w:rPr>
          <w:rFonts w:ascii="Arial" w:hAnsi="Arial" w:cs="Arial"/>
        </w:rPr>
        <w:t xml:space="preserve">. This study begins to establish the foundation to begin testing directional causal inferences from pathogen genome to transcriptome to disease phenotype by connecting genetic variation in the pathogen to expression changes in both the host’s and pathogen’s transcriptomes. This showed a preponderance of </w:t>
      </w:r>
      <w:r w:rsidRPr="00842D58">
        <w:rPr>
          <w:rFonts w:ascii="Arial" w:hAnsi="Arial" w:cs="Arial"/>
          <w:i/>
        </w:rPr>
        <w:t>trans</w:t>
      </w:r>
      <w:r w:rsidRPr="00842D58">
        <w:rPr>
          <w:rFonts w:ascii="Arial" w:hAnsi="Arial" w:cs="Arial"/>
        </w:rPr>
        <w:t xml:space="preserve">-acting polymorphisms with predominantly moderate to small effects, suggesting that a polygenic architecture underlies the transcriptome variation, </w:t>
      </w:r>
      <w:proofErr w:type="gramStart"/>
      <w:r w:rsidRPr="00842D58">
        <w:rPr>
          <w:rFonts w:ascii="Arial" w:hAnsi="Arial" w:cs="Arial"/>
        </w:rPr>
        <w:t>similar to</w:t>
      </w:r>
      <w:proofErr w:type="gramEnd"/>
      <w:r w:rsidRPr="00842D58">
        <w:rPr>
          <w:rFonts w:ascii="Arial" w:hAnsi="Arial" w:cs="Arial"/>
        </w:rPr>
        <w:t xml:space="preserve">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Pr="00842D58">
        <w:rPr>
          <w:rFonts w:ascii="Arial" w:hAnsi="Arial" w:cs="Arial"/>
        </w:rPr>
        <w:t>particular signals</w:t>
      </w:r>
      <w:proofErr w:type="gramEnd"/>
      <w:r w:rsidRPr="00842D58">
        <w:rPr>
          <w:rFonts w:ascii="Arial" w:hAnsi="Arial" w:cs="Arial"/>
        </w:rPr>
        <w:t>. Similar work in other systems will help to build our functional knowledge of cross-kingdom communication between host and pathogen.</w:t>
      </w:r>
    </w:p>
    <w:p w14:paraId="2B8A96E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 </w:t>
      </w:r>
    </w:p>
    <w:bookmarkEnd w:id="2"/>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FCE3A19" w14:textId="77777777" w:rsidR="003D14D0" w:rsidRPr="00842D58" w:rsidRDefault="003D14D0" w:rsidP="003D14D0">
      <w:pPr>
        <w:spacing w:line="480" w:lineRule="auto"/>
        <w:rPr>
          <w:rFonts w:ascii="Arial" w:hAnsi="Arial" w:cs="Arial"/>
          <w:b/>
        </w:rPr>
      </w:pPr>
      <w:r w:rsidRPr="00842D58">
        <w:rPr>
          <w:rFonts w:ascii="Arial" w:hAnsi="Arial" w:cs="Arial"/>
          <w:b/>
        </w:rPr>
        <w:t>Experimental design</w:t>
      </w:r>
    </w:p>
    <w:p w14:paraId="5597B9E8" w14:textId="6CCF379C"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 xml:space="preserve">B. cinerea </w:t>
      </w:r>
      <w:r w:rsidRPr="00842D58">
        <w:rPr>
          <w:rFonts w:ascii="Arial" w:hAnsi="Arial" w:cs="Arial"/>
        </w:rPr>
        <w:t xml:space="preserve">genotypes that were isolated as single spores from natural infections of fruit and vegetable tissues collected in California and internationally </w: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(Atwell, Corwin et al. 2015, Zhang, Corwin et al. 2017, Fordyce, Soltis et al. 2018, Zhang, Corwin et al. 2018)</w:t>
      </w:r>
      <w:r w:rsidRPr="00842D58">
        <w:rPr>
          <w:rFonts w:ascii="Arial" w:hAnsi="Arial" w:cs="Arial"/>
        </w:rPr>
        <w:fldChar w:fldCharType="end"/>
      </w:r>
      <w:r w:rsidRPr="00842D58">
        <w:rPr>
          <w:rFonts w:ascii="Arial" w:hAnsi="Arial" w:cs="Arial"/>
        </w:rPr>
        <w:t xml:space="preserve">. 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4-fold replication of the full randomized complete block experimental design across two independent experiments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The original study included wildtype Col-0 </w:t>
      </w:r>
      <w:r w:rsidRPr="00842D58">
        <w:rPr>
          <w:rFonts w:ascii="Arial" w:hAnsi="Arial" w:cs="Arial"/>
          <w:i/>
        </w:rPr>
        <w:t xml:space="preserve">A. </w:t>
      </w:r>
      <w:r w:rsidRPr="00842D58">
        <w:rPr>
          <w:rFonts w:ascii="Arial" w:hAnsi="Arial" w:cs="Arial"/>
          <w:i/>
        </w:rPr>
        <w:lastRenderedPageBreak/>
        <w:t xml:space="preserve">thaliana </w:t>
      </w:r>
      <w:r w:rsidRPr="00842D58">
        <w:rPr>
          <w:rFonts w:ascii="Arial" w:hAnsi="Arial" w:cs="Arial"/>
        </w:rPr>
        <w:t>hosts, as well as knockouts to the salicylic acid pathway (</w:t>
      </w:r>
      <w:r w:rsidRPr="00842D58">
        <w:rPr>
          <w:rFonts w:ascii="Arial" w:hAnsi="Arial" w:cs="Arial"/>
          <w:i/>
        </w:rPr>
        <w:t>npr1-1</w:t>
      </w:r>
      <w:r w:rsidRPr="00842D58">
        <w:rPr>
          <w:rFonts w:ascii="Arial" w:hAnsi="Arial" w:cs="Arial"/>
        </w:rPr>
        <w:t>) and to jasmonic acid sensitivity (</w:t>
      </w:r>
      <w:r w:rsidRPr="00842D58">
        <w:rPr>
          <w:rFonts w:ascii="Arial" w:hAnsi="Arial" w:cs="Arial"/>
          <w:i/>
        </w:rPr>
        <w:t>coi1-1</w:t>
      </w:r>
      <w:r w:rsidRPr="00842D58">
        <w:rPr>
          <w:rFonts w:ascii="Arial" w:hAnsi="Arial" w:cs="Arial"/>
        </w:rPr>
        <w:t xml:space="preserve">). Leaves were harvested 5 weeks after sowing, and inoculated in a detached leaf assay with spores of each of 96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002641FF">
        <w:rPr>
          <w:rFonts w:ascii="Arial" w:hAnsi="Arial" w:cs="Arial"/>
        </w:rPr>
        <w:t>Whole leaves were sampled at 16 hours post inoculation</w:t>
      </w:r>
      <w:r w:rsidR="00273F6E">
        <w:rPr>
          <w:rFonts w:ascii="Arial" w:hAnsi="Arial" w:cs="Arial"/>
        </w:rPr>
        <w:t>, prior to visible lesion formation,</w:t>
      </w:r>
      <w:r w:rsidR="002641FF">
        <w:rPr>
          <w:rFonts w:ascii="Arial" w:hAnsi="Arial" w:cs="Arial"/>
        </w:rPr>
        <w:t xml:space="preserve"> and flash-frozen for RNA isolation.</w:t>
      </w:r>
    </w:p>
    <w:p w14:paraId="38C3D79E" w14:textId="77777777" w:rsidR="003D14D0" w:rsidRPr="00842D58" w:rsidRDefault="003D14D0" w:rsidP="003D14D0">
      <w:pPr>
        <w:spacing w:line="480" w:lineRule="auto"/>
        <w:rPr>
          <w:rFonts w:ascii="Arial" w:hAnsi="Arial" w:cs="Arial"/>
          <w:b/>
        </w:rPr>
      </w:pPr>
      <w:r w:rsidRPr="00842D58">
        <w:rPr>
          <w:rFonts w:ascii="Arial" w:hAnsi="Arial" w:cs="Arial"/>
          <w:b/>
        </w:rPr>
        <w:t>Expression analysis</w:t>
      </w:r>
    </w:p>
    <w:p w14:paraId="4C33962C" w14:textId="77777777" w:rsidR="003D14D0" w:rsidRPr="00842D58" w:rsidRDefault="003D14D0" w:rsidP="003D14D0">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(Kumar, Ichihashi et al. 2012, Zhang, Corwin et al. 2017, Zhang, Corwin et al. 2018)</w:t>
      </w:r>
      <w:r w:rsidRPr="00842D58">
        <w:rPr>
          <w:rFonts w:ascii="Arial" w:hAnsi="Arial" w:cs="Arial"/>
        </w:rPr>
        <w:fldChar w:fldCharType="end"/>
      </w:r>
      <w:r w:rsidRPr="00842D58">
        <w:rPr>
          <w:rFonts w:ascii="Arial" w:hAnsi="Arial" w:cs="Arial"/>
        </w:rPr>
        <w:t xml:space="preserve">. Briefly, we prepared mRNA from leaves frozen at 16 hours post inoculation, and pooled amplified, size-selected libraries into four replicate groups of 96 barcoded libraries. Sequencing was completed on a single Illumina </w:t>
      </w:r>
      <w:proofErr w:type="spellStart"/>
      <w:r w:rsidRPr="00842D58">
        <w:rPr>
          <w:rFonts w:ascii="Arial" w:hAnsi="Arial" w:cs="Arial"/>
        </w:rPr>
        <w:t>HiSeq</w:t>
      </w:r>
      <w:proofErr w:type="spellEnd"/>
      <w:r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Pr="00842D58">
        <w:rPr>
          <w:rFonts w:ascii="Arial" w:hAnsi="Arial" w:cs="Arial"/>
        </w:rPr>
        <w:t>fastq</w:t>
      </w:r>
      <w:proofErr w:type="spellEnd"/>
      <w:r w:rsidRPr="00842D58">
        <w:rPr>
          <w:rFonts w:ascii="Arial" w:hAnsi="Arial" w:cs="Arial"/>
        </w:rPr>
        <w:t xml:space="preserve"> files, evaluated for read quality and overrepresentation (</w:t>
      </w:r>
      <w:proofErr w:type="spellStart"/>
      <w:r w:rsidRPr="00842D58">
        <w:rPr>
          <w:rFonts w:ascii="Arial" w:hAnsi="Arial" w:cs="Arial"/>
        </w:rPr>
        <w:t>FastQC</w:t>
      </w:r>
      <w:proofErr w:type="spellEnd"/>
      <w:r w:rsidRPr="00842D58">
        <w:rPr>
          <w:rFonts w:ascii="Arial" w:hAnsi="Arial" w:cs="Arial"/>
        </w:rPr>
        <w:t xml:space="preserve"> Version 0.11.3, </w:t>
      </w:r>
      <w:r w:rsidRPr="00842D58">
        <w:rPr>
          <w:rStyle w:val="Hyperlink"/>
          <w:rFonts w:ascii="Arial" w:hAnsi="Arial" w:cs="Arial"/>
          <w:color w:val="auto"/>
          <w:u w:val="none"/>
        </w:rPr>
        <w:t>www.bioinformatics.babraham.ac.uk/projects/</w:t>
      </w:r>
      <w:r w:rsidRPr="00842D58">
        <w:rPr>
          <w:rFonts w:ascii="Arial" w:hAnsi="Arial" w:cs="Arial"/>
        </w:rPr>
        <w:t>), and trimmed (</w:t>
      </w:r>
      <w:proofErr w:type="spellStart"/>
      <w:r w:rsidRPr="00842D58">
        <w:rPr>
          <w:rFonts w:ascii="Arial" w:hAnsi="Arial" w:cs="Arial"/>
        </w:rPr>
        <w:t>fastx</w:t>
      </w:r>
      <w:proofErr w:type="spellEnd"/>
      <w:r w:rsidRPr="00842D58">
        <w:rPr>
          <w:rFonts w:ascii="Arial" w:hAnsi="Arial" w:cs="Arial"/>
        </w:rPr>
        <w:t xml:space="preserve">, http://hannonlab.cshl.edu/fastx_toolkit/commandline.html). Reads were aligned to the </w:t>
      </w:r>
      <w:r w:rsidRPr="00842D58">
        <w:rPr>
          <w:rFonts w:ascii="Arial" w:hAnsi="Arial" w:cs="Arial"/>
          <w:i/>
        </w:rPr>
        <w:t>A. thaliana</w:t>
      </w:r>
      <w:r w:rsidRPr="00842D58">
        <w:rPr>
          <w:rFonts w:ascii="Arial" w:hAnsi="Arial" w:cs="Arial"/>
        </w:rPr>
        <w:t xml:space="preserve"> TAIR10.25 cDNA reference genome, followed by the </w:t>
      </w:r>
      <w:r w:rsidRPr="00842D58">
        <w:rPr>
          <w:rFonts w:ascii="Arial" w:hAnsi="Arial" w:cs="Arial"/>
          <w:i/>
        </w:rPr>
        <w:t>B. cinerea</w:t>
      </w:r>
      <w:r w:rsidRPr="00842D58">
        <w:rPr>
          <w:rFonts w:ascii="Arial" w:hAnsi="Arial" w:cs="Arial"/>
        </w:rPr>
        <w:t xml:space="preserve"> B05.10 cDNA reference genome, and we pulled gene counts </w: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(Langmead, Trapnell et al. 2009, Li, Handsaker et al. 2009, Van Kan, Stassen et al. 2017, Zhang, Corwin et al. 2017, Zhang, Corwin et al. 2018)</w:t>
      </w:r>
      <w:r w:rsidRPr="00842D58">
        <w:rPr>
          <w:rFonts w:ascii="Arial" w:hAnsi="Arial" w:cs="Arial"/>
        </w:rPr>
        <w:fldChar w:fldCharType="end"/>
      </w:r>
      <w:r w:rsidRPr="00842D58">
        <w:rPr>
          <w:rFonts w:ascii="Arial" w:hAnsi="Arial" w:cs="Arial"/>
        </w:rPr>
        <w:t xml:space="preserve">. We summed counts across gene models, and normalized gene counts as previously described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p>
    <w:p w14:paraId="721504A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as input the model-adjusted means per transcript from negative binomial linked generalized linear models in 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Pr="00842D58">
        <w:rPr>
          <w:rFonts w:ascii="Arial" w:hAnsi="Arial" w:cs="Arial"/>
          <w:i/>
        </w:rPr>
        <w:t>A. thaliana</w:t>
      </w:r>
      <w:r w:rsidRPr="00842D58">
        <w:rPr>
          <w:rFonts w:ascii="Arial" w:hAnsi="Arial" w:cs="Arial"/>
        </w:rPr>
        <w:t xml:space="preserve"> and </w:t>
      </w:r>
      <w:r w:rsidRPr="00842D58">
        <w:rPr>
          <w:rFonts w:ascii="Arial" w:hAnsi="Arial" w:cs="Arial"/>
          <w:i/>
        </w:rPr>
        <w:t>B. cinerea</w:t>
      </w:r>
      <w:r w:rsidRPr="00842D58">
        <w:rPr>
          <w:rFonts w:ascii="Arial" w:hAnsi="Arial" w:cs="Arial"/>
        </w:rPr>
        <w:t xml:space="preserve"> transcript phenotypes were from least square means of normalized gene counts in a negative binomial generalized linear model (</w:t>
      </w:r>
      <w:proofErr w:type="spellStart"/>
      <w:r w:rsidRPr="00842D58">
        <w:rPr>
          <w:rFonts w:ascii="Arial" w:hAnsi="Arial" w:cs="Arial"/>
        </w:rPr>
        <w:t>nbGLM</w:t>
      </w:r>
      <w:proofErr w:type="spellEnd"/>
      <w:r w:rsidRPr="00842D58">
        <w:rPr>
          <w:rFonts w:ascii="Arial" w:hAnsi="Arial" w:cs="Arial"/>
        </w:rPr>
        <w:t xml:space="preserv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 xml:space="preserve">(Zhang, Corwin et al. 2017, Zhang, Corwin </w:t>
      </w:r>
      <w:r w:rsidRPr="00842D58">
        <w:rPr>
          <w:rFonts w:ascii="Arial" w:hAnsi="Arial" w:cs="Arial"/>
          <w:noProof/>
        </w:rPr>
        <w:lastRenderedPageBreak/>
        <w:t>et al. 2018)</w:t>
      </w:r>
      <w:r w:rsidRPr="00842D58">
        <w:rPr>
          <w:rFonts w:ascii="Arial" w:hAnsi="Arial" w:cs="Arial"/>
        </w:rPr>
        <w:fldChar w:fldCharType="end"/>
      </w:r>
      <w:r w:rsidRPr="00842D58">
        <w:rPr>
          <w:rFonts w:ascii="Arial" w:hAnsi="Arial" w:cs="Arial"/>
        </w:rPr>
        <w:t xml:space="preserve">. We calculated linear models from the transcript data including the effects of isolate and host genotype. We z-scaled all transcript profiles prior to GWA. </w:t>
      </w:r>
    </w:p>
    <w:p w14:paraId="2B605F60"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w:t>
      </w:r>
    </w:p>
    <w:p w14:paraId="2B379E26" w14:textId="3FF6B7A4" w:rsidR="003D14D0" w:rsidRPr="00842D58" w:rsidRDefault="003D14D0" w:rsidP="003D14D0">
      <w:pPr>
        <w:spacing w:line="480" w:lineRule="auto"/>
        <w:ind w:firstLine="720"/>
        <w:rPr>
          <w:rFonts w:ascii="Arial" w:hAnsi="Arial" w:cs="Arial"/>
        </w:rPr>
      </w:pPr>
      <w:r w:rsidRPr="00842D58">
        <w:rPr>
          <w:rFonts w:ascii="Arial" w:hAnsi="Arial" w:cs="Arial"/>
        </w:rPr>
        <w:t>For GEMMA mapping, we used 9</w:t>
      </w:r>
      <w:r w:rsidR="00785BE7">
        <w:rPr>
          <w:rFonts w:ascii="Arial" w:hAnsi="Arial" w:cs="Arial"/>
        </w:rPr>
        <w:t>6</w:t>
      </w:r>
      <w:r w:rsidRPr="00842D58">
        <w:rPr>
          <w:rFonts w:ascii="Arial" w:hAnsi="Arial" w:cs="Arial"/>
        </w:rPr>
        <w:t xml:space="preserve"> isolates with a total of 237,878 SNPs against the </w:t>
      </w:r>
      <w:r w:rsidRPr="00842D58">
        <w:rPr>
          <w:rFonts w:ascii="Arial" w:hAnsi="Arial" w:cs="Arial"/>
          <w:i/>
        </w:rPr>
        <w:t>B. cinerea</w:t>
      </w:r>
      <w:r w:rsidRPr="00842D58">
        <w:rPr>
          <w:rFonts w:ascii="Arial" w:hAnsi="Arial" w:cs="Arial"/>
        </w:rPr>
        <w:t xml:space="preserve"> B05.10 genome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9,267 </w:t>
      </w:r>
      <w:r w:rsidRPr="00842D58">
        <w:rPr>
          <w:rFonts w:ascii="Arial" w:hAnsi="Arial" w:cs="Arial"/>
          <w:i/>
        </w:rPr>
        <w:t>B cinerea</w:t>
      </w:r>
      <w:r w:rsidRPr="00842D58">
        <w:rPr>
          <w:rFonts w:ascii="Arial" w:hAnsi="Arial" w:cs="Arial"/>
        </w:rPr>
        <w:t xml:space="preserve"> gene expression profiles and 23,947 </w:t>
      </w:r>
      <w:r w:rsidRPr="00842D58">
        <w:rPr>
          <w:rFonts w:ascii="Arial" w:hAnsi="Arial" w:cs="Arial"/>
          <w:i/>
        </w:rPr>
        <w:t>A. thaliana</w:t>
      </w:r>
      <w:r w:rsidRPr="00842D58">
        <w:rPr>
          <w:rFonts w:ascii="Arial" w:hAnsi="Arial" w:cs="Arial"/>
        </w:rPr>
        <w:t xml:space="preserve"> gene expression profiles.</w:t>
      </w:r>
    </w:p>
    <w:p w14:paraId="0FBADB18"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 of permuted phenotypes</w:t>
      </w:r>
    </w:p>
    <w:p w14:paraId="0E73DF8B" w14:textId="567883FA" w:rsidR="003D14D0" w:rsidRPr="00842D58" w:rsidRDefault="003D14D0" w:rsidP="003D14D0">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w:t>
      </w:r>
      <w:r w:rsidR="004737AB" w:rsidRPr="004737AB">
        <w:rPr>
          <w:rFonts w:ascii="Arial" w:hAnsi="Arial" w:cs="Arial"/>
          <w:i/>
        </w:rPr>
        <w:t>P</w:t>
      </w:r>
      <w:r w:rsidRPr="00842D58">
        <w:rPr>
          <w:rFonts w:ascii="Arial" w:hAnsi="Arial" w:cs="Arial"/>
        </w:rPr>
        <w:t xml:space="preserve">-value vs. position (Figure </w:t>
      </w:r>
      <w:r w:rsidR="00610565">
        <w:rPr>
          <w:rFonts w:ascii="Arial" w:hAnsi="Arial" w:cs="Arial"/>
        </w:rPr>
        <w:t>1</w:t>
      </w:r>
      <w:r w:rsidRPr="00842D58">
        <w:rPr>
          <w:rFonts w:ascii="Arial" w:hAnsi="Arial" w:cs="Arial"/>
        </w:rPr>
        <w:t xml:space="preserve">). To threshold our individual expression profile GEMMA outputs, we considered </w:t>
      </w:r>
      <w:r w:rsidR="004737AB">
        <w:rPr>
          <w:rFonts w:ascii="Arial" w:hAnsi="Arial" w:cs="Arial"/>
          <w:i/>
        </w:rPr>
        <w:t>P</w:t>
      </w:r>
      <w:r w:rsidRPr="00842D58">
        <w:rPr>
          <w:rFonts w:ascii="Arial" w:hAnsi="Arial" w:cs="Arial"/>
        </w:rPr>
        <w:t xml:space="preserve">-values below the average 5% permutation threshold as significant; </w:t>
      </w:r>
      <w:r w:rsidRPr="004737AB">
        <w:rPr>
          <w:rFonts w:ascii="Arial" w:hAnsi="Arial" w:cs="Arial"/>
          <w:i/>
        </w:rPr>
        <w:t>p</w:t>
      </w:r>
      <w:r w:rsidRPr="00842D58">
        <w:rPr>
          <w:rFonts w:ascii="Arial" w:hAnsi="Arial" w:cs="Arial"/>
        </w:rPr>
        <w:t xml:space="preserve"> &lt; 1.96e-05 for </w:t>
      </w:r>
      <w:r w:rsidRPr="00842D58">
        <w:rPr>
          <w:rFonts w:ascii="Arial" w:hAnsi="Arial" w:cs="Arial"/>
          <w:i/>
        </w:rPr>
        <w:t>B. cinerea</w:t>
      </w:r>
      <w:r w:rsidRPr="00842D58">
        <w:rPr>
          <w:rFonts w:ascii="Arial" w:hAnsi="Arial" w:cs="Arial"/>
        </w:rPr>
        <w:t xml:space="preserve"> and </w:t>
      </w:r>
      <w:r w:rsidRPr="004737AB">
        <w:rPr>
          <w:rFonts w:ascii="Arial" w:hAnsi="Arial" w:cs="Arial"/>
          <w:i/>
        </w:rPr>
        <w:t>p</w:t>
      </w:r>
      <w:r w:rsidRPr="00842D58">
        <w:rPr>
          <w:rFonts w:ascii="Arial" w:hAnsi="Arial" w:cs="Arial"/>
        </w:rPr>
        <w:t xml:space="preserve"> &lt; 2.90e-05 for </w:t>
      </w:r>
      <w:r w:rsidRPr="00842D58">
        <w:rPr>
          <w:rFonts w:ascii="Arial" w:hAnsi="Arial" w:cs="Arial"/>
          <w:i/>
        </w:rPr>
        <w:t>A. thaliana</w:t>
      </w:r>
      <w:r w:rsidRPr="00842D58">
        <w:rPr>
          <w:rFonts w:ascii="Arial" w:hAnsi="Arial" w:cs="Arial"/>
        </w:rPr>
        <w:t xml:space="preserve">. Permutation approaches are often more effective than </w:t>
      </w:r>
      <w:r w:rsidR="004737AB" w:rsidRPr="004737AB">
        <w:rPr>
          <w:rFonts w:ascii="Arial" w:hAnsi="Arial" w:cs="Arial"/>
          <w:i/>
        </w:rPr>
        <w:t>P</w:t>
      </w:r>
      <w:r w:rsidRPr="00842D58">
        <w:rPr>
          <w:rFonts w:ascii="Arial" w:hAnsi="Arial" w:cs="Arial"/>
        </w:rPr>
        <w:t xml:space="preserve">-value thresholding for determining significance across GWA studies with many phenotypes </w:t>
      </w:r>
      <w:r w:rsidRPr="00842D58">
        <w:rPr>
          <w:rFonts w:ascii="Arial" w:hAnsi="Arial" w:cs="Arial"/>
        </w:rPr>
        <w:fldChar w:fldCharType="begin"/>
      </w:r>
      <w:r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Pr="00842D58">
        <w:rPr>
          <w:rFonts w:ascii="Arial" w:hAnsi="Arial" w:cs="Arial"/>
        </w:rPr>
        <w:fldChar w:fldCharType="separate"/>
      </w:r>
      <w:r w:rsidRPr="00842D58">
        <w:rPr>
          <w:rFonts w:ascii="Arial" w:hAnsi="Arial" w:cs="Arial"/>
          <w:noProof/>
        </w:rPr>
        <w:t>(Evans and Cardon 2006)</w:t>
      </w:r>
      <w:r w:rsidRPr="00842D58">
        <w:rPr>
          <w:rFonts w:ascii="Arial" w:hAnsi="Arial" w:cs="Arial"/>
        </w:rPr>
        <w:fldChar w:fldCharType="end"/>
      </w:r>
      <w:r w:rsidRPr="00842D58">
        <w:rPr>
          <w:rFonts w:ascii="Arial" w:hAnsi="Arial" w:cs="Arial"/>
        </w:rPr>
        <w:t xml:space="preserve">. </w:t>
      </w:r>
    </w:p>
    <w:p w14:paraId="0E539757" w14:textId="77777777" w:rsidR="003D14D0" w:rsidRPr="00842D58" w:rsidRDefault="003D14D0" w:rsidP="003D14D0">
      <w:pPr>
        <w:spacing w:line="480" w:lineRule="auto"/>
        <w:rPr>
          <w:rFonts w:ascii="Arial" w:hAnsi="Arial" w:cs="Arial"/>
          <w:b/>
        </w:rPr>
      </w:pPr>
      <w:r w:rsidRPr="00842D58">
        <w:rPr>
          <w:rFonts w:ascii="Arial" w:hAnsi="Arial" w:cs="Arial"/>
          <w:b/>
        </w:rPr>
        <w:t>Defining significant hotspots</w:t>
      </w:r>
    </w:p>
    <w:p w14:paraId="37E18ECA" w14:textId="2991E648" w:rsidR="003D14D0" w:rsidRPr="00842D58" w:rsidRDefault="003D14D0" w:rsidP="003D14D0">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10 transcripts in </w:t>
      </w:r>
      <w:r w:rsidRPr="00842D58">
        <w:rPr>
          <w:rFonts w:ascii="Arial" w:hAnsi="Arial" w:cs="Arial"/>
          <w:i/>
        </w:rPr>
        <w:t>A. thaliana</w:t>
      </w:r>
      <w:r w:rsidRPr="00842D58">
        <w:rPr>
          <w:rFonts w:ascii="Arial" w:hAnsi="Arial" w:cs="Arial"/>
        </w:rPr>
        <w:t xml:space="preserve">, we removed these SNPs from downstream analysis as likely false positives. The maximum hotspot size across any </w:t>
      </w:r>
      <w:r w:rsidRPr="00842D58">
        <w:rPr>
          <w:rFonts w:ascii="Arial" w:hAnsi="Arial" w:cs="Arial"/>
        </w:rPr>
        <w:lastRenderedPageBreak/>
        <w:t xml:space="preserve">of the 5 permutations was 11 genes in </w:t>
      </w:r>
      <w:r w:rsidRPr="00842D58">
        <w:rPr>
          <w:rFonts w:ascii="Arial" w:hAnsi="Arial" w:cs="Arial"/>
          <w:i/>
        </w:rPr>
        <w:t>B. cinerea</w:t>
      </w:r>
      <w:r w:rsidRPr="00842D58">
        <w:rPr>
          <w:rFonts w:ascii="Arial" w:hAnsi="Arial" w:cs="Arial"/>
        </w:rPr>
        <w:t xml:space="preserve"> and 80 genes in </w:t>
      </w:r>
      <w:r w:rsidRPr="00842D58">
        <w:rPr>
          <w:rFonts w:ascii="Arial" w:hAnsi="Arial" w:cs="Arial"/>
          <w:i/>
        </w:rPr>
        <w:t>A. thaliana</w:t>
      </w:r>
      <w:r w:rsidRPr="00842D58">
        <w:rPr>
          <w:rFonts w:ascii="Arial" w:hAnsi="Arial" w:cs="Arial"/>
        </w:rPr>
        <w:t xml:space="preserve">. We then conservatively defined significant hotspots as SNP 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We further annotated hotspot SNPs to the nearest gene within a 2kb window. The average LD decay in the </w:t>
      </w:r>
      <w:r w:rsidRPr="00785BE7">
        <w:rPr>
          <w:rFonts w:ascii="Arial" w:hAnsi="Arial" w:cs="Arial"/>
          <w:i/>
        </w:rPr>
        <w:t>B. cinerea</w:t>
      </w:r>
      <w:r w:rsidRPr="00842D58">
        <w:rPr>
          <w:rFonts w:ascii="Arial" w:hAnsi="Arial" w:cs="Arial"/>
        </w:rPr>
        <w:t xml:space="preserve"> genome is &lt; 1kb, so we can be relatively confident of SNPs tagging particular genes at the hotspot peaks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Three genes are annotated to pairs of neighboring hotspots, the rest are unique genes. Two genes on chromosome 12 denoting hotspots from </w:t>
      </w:r>
      <w:r w:rsidRPr="00842D58">
        <w:rPr>
          <w:rFonts w:ascii="Arial" w:hAnsi="Arial" w:cs="Arial"/>
          <w:i/>
        </w:rPr>
        <w:t>A. thaliana</w:t>
      </w:r>
      <w:r w:rsidRPr="00842D58">
        <w:rPr>
          <w:rFonts w:ascii="Arial" w:hAnsi="Arial" w:cs="Arial"/>
        </w:rPr>
        <w:t xml:space="preserve"> gene expression appear closely linked; </w:t>
      </w:r>
      <w:r w:rsidR="00785BE7">
        <w:rPr>
          <w:rFonts w:ascii="Arial" w:hAnsi="Arial" w:cs="Arial"/>
        </w:rPr>
        <w:t xml:space="preserve">but </w:t>
      </w:r>
      <w:r w:rsidRPr="00842D58">
        <w:rPr>
          <w:rFonts w:ascii="Arial" w:hAnsi="Arial" w:cs="Arial"/>
        </w:rPr>
        <w:t xml:space="preserve">in fact, they are separated by ~80kb on the </w:t>
      </w:r>
      <w:r w:rsidRPr="00842D58">
        <w:rPr>
          <w:rFonts w:ascii="Arial" w:hAnsi="Arial" w:cs="Arial"/>
          <w:i/>
        </w:rPr>
        <w:t>B. cinerea</w:t>
      </w:r>
      <w:r w:rsidRPr="00842D58">
        <w:rPr>
          <w:rFonts w:ascii="Arial" w:hAnsi="Arial" w:cs="Arial"/>
        </w:rPr>
        <w:t xml:space="preserve"> genome. </w:t>
      </w:r>
    </w:p>
    <w:p w14:paraId="632FBF56" w14:textId="77777777" w:rsidR="003D14D0" w:rsidRPr="00842D58" w:rsidRDefault="003D14D0" w:rsidP="003D14D0">
      <w:pPr>
        <w:spacing w:line="480" w:lineRule="auto"/>
        <w:rPr>
          <w:rFonts w:ascii="Arial" w:hAnsi="Arial" w:cs="Arial"/>
          <w:b/>
        </w:rPr>
      </w:pPr>
      <w:r w:rsidRPr="00842D58">
        <w:rPr>
          <w:rFonts w:ascii="Arial" w:hAnsi="Arial" w:cs="Arial"/>
          <w:b/>
        </w:rPr>
        <w:t>Annotation of gene ontology and network membership</w:t>
      </w:r>
    </w:p>
    <w:p w14:paraId="39CC2BEC" w14:textId="77777777" w:rsidR="003D14D0" w:rsidRPr="00842D58" w:rsidRDefault="003D14D0" w:rsidP="003D14D0">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co-expression analysis identified 131 genes across four major networks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842D58">
        <w:rPr>
          <w:rFonts w:ascii="Arial" w:hAnsi="Arial" w:cs="Arial"/>
        </w:rPr>
        <w:fldChar w:fldCharType="separate"/>
      </w:r>
      <w:r w:rsidRPr="00842D58">
        <w:rPr>
          <w:rFonts w:ascii="Arial" w:hAnsi="Arial" w:cs="Arial"/>
          <w:noProof/>
        </w:rPr>
        <w:t>(Zhang, Corwin et al. 2017)</w:t>
      </w:r>
      <w:r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 xml:space="preserve">genotypes. We compared our eQTL hotspots (both the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We identified gene overlap with two of the major networks; Network I, camalexin biosynthesis; Network IV, chloroplast function. </w:t>
      </w:r>
    </w:p>
    <w:p w14:paraId="68BDC2DD" w14:textId="77777777" w:rsidR="003D14D0" w:rsidRPr="00842D58" w:rsidRDefault="003D14D0" w:rsidP="003D14D0">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containing 5 to 242 genes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identified gene overlap with four of these networks, including one likely involved in fungal vesicle virulence processes including growth and toxin secretion (vesicle/ virulence), one involved in translation and protein synthesis (translation/ growth). These networks maintained a consistent core across the 3 </w:t>
      </w:r>
      <w:r w:rsidRPr="00842D58">
        <w:rPr>
          <w:rFonts w:ascii="Arial" w:hAnsi="Arial" w:cs="Arial"/>
          <w:i/>
        </w:rPr>
        <w:t xml:space="preserve">A. thaliana </w:t>
      </w:r>
      <w:r w:rsidRPr="00842D58">
        <w:rPr>
          <w:rFonts w:ascii="Arial" w:hAnsi="Arial" w:cs="Arial"/>
        </w:rPr>
        <w:t xml:space="preserve">host genotypes, but linkages varied; as such we compared our gene lists with the networks across all 12 hosts and included both host-dependent and host-independent annotations of our hotspots. </w:t>
      </w:r>
    </w:p>
    <w:p w14:paraId="52E99916" w14:textId="093C8A6D" w:rsidR="003D14D0" w:rsidRPr="00842D58" w:rsidRDefault="003D14D0" w:rsidP="003D14D0">
      <w:pPr>
        <w:spacing w:line="480" w:lineRule="auto"/>
        <w:rPr>
          <w:rFonts w:ascii="Arial" w:hAnsi="Arial" w:cs="Arial"/>
        </w:rPr>
      </w:pPr>
      <w:r w:rsidRPr="00842D58">
        <w:rPr>
          <w:rFonts w:ascii="Arial" w:hAnsi="Arial" w:cs="Arial"/>
        </w:rPr>
        <w:tab/>
      </w:r>
      <w:r w:rsidR="008E19C2">
        <w:rPr>
          <w:rFonts w:ascii="Arial" w:hAnsi="Arial" w:cs="Arial"/>
        </w:rPr>
        <w:t xml:space="preserve">We annotated functions to </w:t>
      </w:r>
      <w:r w:rsidR="008E19C2" w:rsidRPr="00785BE7">
        <w:rPr>
          <w:rFonts w:ascii="Arial" w:hAnsi="Arial" w:cs="Arial"/>
          <w:i/>
        </w:rPr>
        <w:t>B. cinerea</w:t>
      </w:r>
      <w:r w:rsidR="008E19C2">
        <w:rPr>
          <w:rFonts w:ascii="Arial" w:hAnsi="Arial" w:cs="Arial"/>
        </w:rPr>
        <w:t xml:space="preserve"> genes using the </w:t>
      </w:r>
      <w:proofErr w:type="spellStart"/>
      <w:r w:rsidR="008E19C2">
        <w:rPr>
          <w:rFonts w:ascii="Arial" w:hAnsi="Arial" w:cs="Arial"/>
        </w:rPr>
        <w:t>BotPortal</w:t>
      </w:r>
      <w:proofErr w:type="spellEnd"/>
      <w:r w:rsidR="008E19C2">
        <w:rPr>
          <w:rFonts w:ascii="Arial" w:hAnsi="Arial" w:cs="Arial"/>
        </w:rPr>
        <w:t xml:space="preserve"> resource (</w:t>
      </w:r>
      <w:hyperlink r:id="rId8" w:history="1">
        <w:r w:rsidR="008E19C2" w:rsidRPr="00B25719">
          <w:rPr>
            <w:rStyle w:val="Hyperlink"/>
            <w:rFonts w:ascii="Arial" w:hAnsi="Arial" w:cs="Arial"/>
          </w:rPr>
          <w:t>http://dx.doi.org/10.15454/IHYJCX</w:t>
        </w:r>
      </w:hyperlink>
      <w:r w:rsidR="008E19C2">
        <w:rPr>
          <w:rFonts w:ascii="Arial" w:hAnsi="Arial" w:cs="Arial"/>
        </w:rPr>
        <w:t xml:space="preserve">) and looked for patterns indicating signal peptides for </w:t>
      </w:r>
      <w:r w:rsidR="008E19C2">
        <w:rPr>
          <w:rFonts w:ascii="Arial" w:hAnsi="Arial" w:cs="Arial"/>
        </w:rPr>
        <w:lastRenderedPageBreak/>
        <w:t>secretion using the SignalP-5.0 Server (</w:t>
      </w:r>
      <w:hyperlink r:id="rId9" w:history="1">
        <w:r w:rsidR="008E19C2" w:rsidRPr="00B25719">
          <w:rPr>
            <w:rStyle w:val="Hyperlink"/>
            <w:rFonts w:ascii="Arial" w:hAnsi="Arial" w:cs="Arial"/>
          </w:rPr>
          <w:t>http://www.cbs.dtu.dk/services/SignalP-5.0/</w:t>
        </w:r>
      </w:hyperlink>
      <w:r w:rsidR="008E19C2">
        <w:rPr>
          <w:rFonts w:ascii="Arial" w:hAnsi="Arial" w:cs="Arial"/>
        </w:rPr>
        <w:t xml:space="preserve">). </w:t>
      </w:r>
      <w:r w:rsidRPr="00842D58">
        <w:rPr>
          <w:rFonts w:ascii="Arial" w:hAnsi="Arial" w:cs="Arial"/>
        </w:rPr>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 using the PANTHER overrepresentation test implemented by plant GO term enrichment from TAIR </w:t>
      </w:r>
      <w:r w:rsidRPr="00842D58">
        <w:rPr>
          <w:rFonts w:ascii="Arial" w:hAnsi="Arial" w:cs="Arial"/>
        </w:rPr>
        <w:fldChar w:fldCharType="begin"/>
      </w:r>
      <w:r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Pr="00842D58">
        <w:rPr>
          <w:rFonts w:ascii="Arial" w:hAnsi="Arial" w:cs="Arial"/>
        </w:rPr>
        <w:fldChar w:fldCharType="separate"/>
      </w:r>
      <w:r w:rsidRPr="00842D58">
        <w:rPr>
          <w:rFonts w:ascii="Arial" w:hAnsi="Arial" w:cs="Arial"/>
          <w:noProof/>
        </w:rPr>
        <w:t>(Lamesch, Berardini et al. 2011, Mi, Muruganujan et al. 2013)</w:t>
      </w:r>
      <w:r w:rsidRPr="00842D58">
        <w:rPr>
          <w:rFonts w:ascii="Arial" w:hAnsi="Arial" w:cs="Arial"/>
        </w:rPr>
        <w:fldChar w:fldCharType="end"/>
      </w:r>
      <w:r w:rsidRPr="00842D58">
        <w:rPr>
          <w:rFonts w:ascii="Arial" w:hAnsi="Arial" w:cs="Arial"/>
        </w:rPr>
        <w:t xml:space="preserve">. </w:t>
      </w:r>
    </w:p>
    <w:p w14:paraId="66A2C40C" w14:textId="77777777" w:rsidR="003D14D0" w:rsidRPr="00842D58" w:rsidRDefault="003D14D0" w:rsidP="003D14D0">
      <w:pPr>
        <w:spacing w:line="480" w:lineRule="auto"/>
        <w:rPr>
          <w:rFonts w:ascii="Arial" w:hAnsi="Arial" w:cs="Arial"/>
          <w:b/>
        </w:rPr>
      </w:pPr>
      <w:r w:rsidRPr="00842D58">
        <w:rPr>
          <w:rFonts w:ascii="Arial" w:hAnsi="Arial" w:cs="Arial"/>
          <w:b/>
        </w:rPr>
        <w:t>Pathway focus</w:t>
      </w:r>
    </w:p>
    <w:p w14:paraId="0D47DF26" w14:textId="0F8625DA" w:rsidR="003D14D0" w:rsidRPr="00842D58" w:rsidRDefault="003D14D0" w:rsidP="003D14D0">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Pr="00842D58">
        <w:rPr>
          <w:rFonts w:ascii="Arial" w:hAnsi="Arial" w:cs="Arial"/>
        </w:rPr>
        <w:fldChar w:fldCharType="begin"/>
      </w:r>
      <w:r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Pr="00842D58">
        <w:rPr>
          <w:rFonts w:ascii="Arial" w:hAnsi="Arial" w:cs="Arial"/>
        </w:rPr>
        <w:fldChar w:fldCharType="separate"/>
      </w:r>
      <w:r w:rsidRPr="00842D58">
        <w:rPr>
          <w:rFonts w:ascii="Arial" w:hAnsi="Arial" w:cs="Arial"/>
          <w:noProof/>
        </w:rPr>
        <w:t>(Suzuki and Shimodaira 2015)</w:t>
      </w:r>
      <w:r w:rsidRPr="00842D58">
        <w:rPr>
          <w:rFonts w:ascii="Arial" w:hAnsi="Arial" w:cs="Arial"/>
        </w:rPr>
        <w:fldChar w:fldCharType="end"/>
      </w:r>
      <w:r w:rsidRPr="00842D58">
        <w:rPr>
          <w:rFonts w:ascii="Arial" w:hAnsi="Arial" w:cs="Arial"/>
        </w:rPr>
        <w:t xml:space="preserve">. AU </w:t>
      </w:r>
      <w:r w:rsidR="004737AB" w:rsidRPr="004737AB">
        <w:rPr>
          <w:rFonts w:ascii="Arial" w:hAnsi="Arial" w:cs="Arial"/>
          <w:i/>
        </w:rPr>
        <w:t>P</w:t>
      </w:r>
      <w:r w:rsidRPr="00842D58">
        <w:rPr>
          <w:rFonts w:ascii="Arial" w:hAnsi="Arial" w:cs="Arial"/>
        </w:rPr>
        <w:t>-values are reported in red, BP values in green. Edges with high AU values are considered strongly supported by the data, and clustering is drawn according to these edges with AU &gt; 95%.</w:t>
      </w:r>
    </w:p>
    <w:p w14:paraId="19485FAB" w14:textId="39DA3F8B" w:rsidR="003D14D0" w:rsidRPr="00842D58" w:rsidRDefault="003D14D0" w:rsidP="003D14D0">
      <w:pPr>
        <w:spacing w:line="480" w:lineRule="auto"/>
        <w:ind w:firstLine="720"/>
        <w:rPr>
          <w:rFonts w:ascii="Arial" w:hAnsi="Arial" w:cs="Arial"/>
        </w:rPr>
      </w:pPr>
      <w:r w:rsidRPr="00842D58">
        <w:rPr>
          <w:rFonts w:ascii="Arial" w:hAnsi="Arial" w:cs="Arial"/>
        </w:rPr>
        <w:t xml:space="preserve">For botcinic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w:t>
      </w:r>
      <w:r w:rsidR="008E19C2">
        <w:rPr>
          <w:rFonts w:ascii="Arial" w:hAnsi="Arial" w:cs="Arial"/>
        </w:rPr>
        <w:t xml:space="preserve"> 3</w:t>
      </w:r>
      <w:r w:rsidRPr="00842D58">
        <w:rPr>
          <w:rFonts w:ascii="Arial" w:hAnsi="Arial" w:cs="Arial"/>
        </w:rPr>
        <w:t>c). We removed 10 SNPs that were likely miscalled (SNP state ~ inverse compared to surrounding region) and called all SNPs within the deletion region as missing.</w:t>
      </w:r>
    </w:p>
    <w:p w14:paraId="088AD2B4" w14:textId="77777777" w:rsidR="003D14D0" w:rsidRPr="00842D58" w:rsidRDefault="003D14D0" w:rsidP="003D14D0">
      <w:pPr>
        <w:spacing w:line="480" w:lineRule="auto"/>
        <w:rPr>
          <w:rFonts w:ascii="Arial" w:hAnsi="Arial" w:cs="Arial"/>
          <w:b/>
        </w:rPr>
      </w:pPr>
      <w:r w:rsidRPr="00842D58">
        <w:rPr>
          <w:rFonts w:ascii="Arial" w:hAnsi="Arial" w:cs="Arial"/>
          <w:b/>
        </w:rPr>
        <w:t>FIGURE LEGENDS</w:t>
      </w:r>
    </w:p>
    <w:p w14:paraId="50C203FA" w14:textId="7CCE2E11" w:rsidR="003D14D0" w:rsidRPr="00842D58" w:rsidRDefault="003D14D0" w:rsidP="003D14D0">
      <w:pPr>
        <w:spacing w:after="0" w:line="240" w:lineRule="auto"/>
        <w:rPr>
          <w:rFonts w:ascii="Arial" w:hAnsi="Arial" w:cs="Arial"/>
        </w:rPr>
      </w:pPr>
      <w:r w:rsidRPr="00842D58">
        <w:rPr>
          <w:rFonts w:ascii="Arial" w:hAnsi="Arial" w:cs="Arial"/>
          <w:b/>
          <w:bCs/>
        </w:rPr>
        <w:t xml:space="preserve">Figure 1. Manhattan plot examples for </w:t>
      </w:r>
      <w:r>
        <w:rPr>
          <w:rFonts w:ascii="Arial" w:hAnsi="Arial" w:cs="Arial"/>
          <w:b/>
          <w:bCs/>
        </w:rPr>
        <w:t>one</w:t>
      </w:r>
      <w:r w:rsidRPr="00842D58">
        <w:rPr>
          <w:rFonts w:ascii="Arial" w:hAnsi="Arial" w:cs="Arial"/>
          <w:b/>
          <w:bCs/>
        </w:rPr>
        <w:t xml:space="preserve"> transcript per species. </w:t>
      </w:r>
      <w:r w:rsidRPr="00842D58">
        <w:rPr>
          <w:rFonts w:ascii="Arial" w:hAnsi="Arial" w:cs="Arial"/>
        </w:rPr>
        <w:t xml:space="preserve">Panel a is an example plot of </w:t>
      </w:r>
      <w:r w:rsidR="004737AB" w:rsidRPr="004737AB">
        <w:rPr>
          <w:rFonts w:ascii="Arial" w:hAnsi="Arial" w:cs="Arial"/>
          <w:i/>
        </w:rPr>
        <w:t>P</w:t>
      </w:r>
      <w:r w:rsidRPr="00842D58">
        <w:rPr>
          <w:rFonts w:ascii="Arial" w:hAnsi="Arial" w:cs="Arial"/>
        </w:rPr>
        <w:t xml:space="preserve">-values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w:t>
      </w:r>
      <w:r w:rsidR="004737AB">
        <w:rPr>
          <w:rFonts w:ascii="Arial" w:hAnsi="Arial" w:cs="Arial"/>
          <w:i/>
        </w:rPr>
        <w:t>P</w:t>
      </w:r>
      <w:r w:rsidRPr="00842D58">
        <w:rPr>
          <w:rFonts w:ascii="Arial" w:hAnsi="Arial" w:cs="Arial"/>
        </w:rPr>
        <w:t xml:space="preserve">-values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 xml:space="preserve">transcript, from AT1G01010. </w:t>
      </w:r>
      <w:r w:rsidR="00BB749E" w:rsidRPr="00BB749E">
        <w:rPr>
          <w:rFonts w:ascii="Calibri" w:eastAsia="Calibri" w:hAnsi="Calibri" w:cs="Calibri"/>
          <w:color w:val="000000" w:themeColor="text1"/>
          <w:kern w:val="24"/>
        </w:rPr>
        <w:t xml:space="preserve"> </w:t>
      </w:r>
      <w:r w:rsidR="00BB749E" w:rsidRPr="00BB749E">
        <w:rPr>
          <w:rFonts w:ascii="Arial" w:hAnsi="Arial" w:cs="Arial"/>
        </w:rPr>
        <w:t xml:space="preserve">Dashed line indicates significance at </w:t>
      </w:r>
      <w:r w:rsidR="00BB749E" w:rsidRPr="004737AB">
        <w:rPr>
          <w:rFonts w:ascii="Arial" w:hAnsi="Arial" w:cs="Arial"/>
          <w:i/>
        </w:rPr>
        <w:t>p</w:t>
      </w:r>
      <w:r w:rsidR="00BB749E" w:rsidRPr="00BB749E">
        <w:rPr>
          <w:rFonts w:ascii="Arial" w:hAnsi="Arial" w:cs="Arial"/>
        </w:rPr>
        <w:t xml:space="preserve"> = 0.01.</w:t>
      </w:r>
    </w:p>
    <w:p w14:paraId="3E1F7DB0" w14:textId="77777777" w:rsidR="003D14D0" w:rsidRPr="00842D58" w:rsidRDefault="003D14D0" w:rsidP="003D14D0">
      <w:pPr>
        <w:spacing w:after="0" w:line="240" w:lineRule="auto"/>
        <w:rPr>
          <w:rFonts w:ascii="Arial" w:hAnsi="Arial" w:cs="Arial"/>
        </w:rPr>
      </w:pPr>
    </w:p>
    <w:p w14:paraId="5925AA0B" w14:textId="46A09224"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w:t>
      </w:r>
      <w:r w:rsidR="00C7284B">
        <w:rPr>
          <w:rFonts w:ascii="Arial" w:hAnsi="Arial" w:cs="Arial"/>
          <w:b/>
          <w:bCs/>
        </w:rPr>
        <w:t xml:space="preserve"> mapped to the </w:t>
      </w:r>
      <w:r w:rsidR="00C7284B" w:rsidRPr="00C7284B">
        <w:rPr>
          <w:rFonts w:ascii="Arial" w:hAnsi="Arial" w:cs="Arial"/>
          <w:b/>
          <w:bCs/>
          <w:i/>
        </w:rPr>
        <w:t>B. cinerea</w:t>
      </w:r>
      <w:r w:rsidR="00C7284B">
        <w:rPr>
          <w:rFonts w:ascii="Arial" w:hAnsi="Arial" w:cs="Arial"/>
          <w:b/>
          <w:bCs/>
        </w:rPr>
        <w:t xml:space="preserve"> genome</w:t>
      </w:r>
      <w:r w:rsidRPr="00842D58">
        <w:rPr>
          <w:rFonts w:ascii="Arial" w:hAnsi="Arial" w:cs="Arial"/>
          <w:b/>
          <w:bCs/>
        </w:rPr>
        <w:t xml:space="preserve">. </w:t>
      </w:r>
      <w:r w:rsidRPr="00842D58">
        <w:rPr>
          <w:rFonts w:ascii="Arial" w:hAnsi="Arial" w:cs="Arial"/>
        </w:rPr>
        <w:t xml:space="preserve">We retained only the SNPs with highest probability (lowest </w:t>
      </w:r>
      <w:r w:rsidR="004737AB">
        <w:rPr>
          <w:rFonts w:ascii="Arial" w:hAnsi="Arial" w:cs="Arial"/>
          <w:i/>
        </w:rPr>
        <w:t>P</w:t>
      </w:r>
      <w:r w:rsidRPr="00842D58">
        <w:rPr>
          <w:rFonts w:ascii="Arial" w:hAnsi="Arial" w:cs="Arial"/>
        </w:rPr>
        <w:t xml:space="preserve">-value) of significant effect on expression for each transcript. Panel a depicts the single top SNP per transcript. Panel b depicts the top 10 SNPs per transcript. </w:t>
      </w:r>
      <w:r w:rsidR="00C7284B">
        <w:rPr>
          <w:rFonts w:ascii="Arial" w:hAnsi="Arial" w:cs="Arial"/>
        </w:rPr>
        <w:t xml:space="preserve">The </w:t>
      </w:r>
      <w:r w:rsidR="00C7284B" w:rsidRPr="00C7284B">
        <w:rPr>
          <w:rFonts w:ascii="Arial" w:hAnsi="Arial" w:cs="Arial"/>
          <w:i/>
        </w:rPr>
        <w:t>18 B. cinerea</w:t>
      </w:r>
      <w:r w:rsidR="00C7284B">
        <w:rPr>
          <w:rFonts w:ascii="Arial" w:hAnsi="Arial" w:cs="Arial"/>
        </w:rPr>
        <w:t xml:space="preserve"> chromosomes</w:t>
      </w:r>
      <w:r w:rsidR="00C7284B" w:rsidRPr="00842D58">
        <w:rPr>
          <w:rFonts w:ascii="Arial" w:hAnsi="Arial" w:cs="Arial"/>
        </w:rPr>
        <w:t xml:space="preserve"> </w:t>
      </w:r>
      <w:r w:rsidRPr="00842D58">
        <w:rPr>
          <w:rFonts w:ascii="Arial" w:hAnsi="Arial" w:cs="Arial"/>
        </w:rPr>
        <w:t>are delimited by red bars along the x-axis</w:t>
      </w:r>
      <w:r w:rsidR="00C7284B">
        <w:rPr>
          <w:rFonts w:ascii="Arial" w:hAnsi="Arial" w:cs="Arial"/>
        </w:rPr>
        <w:t xml:space="preserve">, </w:t>
      </w:r>
      <w:r w:rsidR="00C7284B">
        <w:rPr>
          <w:rFonts w:ascii="Arial" w:hAnsi="Arial" w:cs="Arial"/>
        </w:rPr>
        <w:lastRenderedPageBreak/>
        <w:t>and positions indicate individual SNPs</w:t>
      </w:r>
      <w:r w:rsidRPr="00842D58">
        <w:rPr>
          <w:rFonts w:ascii="Arial" w:hAnsi="Arial" w:cs="Arial"/>
        </w:rPr>
        <w:t>.</w:t>
      </w:r>
      <w:r w:rsidR="00C7284B">
        <w:rPr>
          <w:rFonts w:ascii="Arial" w:hAnsi="Arial" w:cs="Arial"/>
        </w:rPr>
        <w:t xml:space="preserve"> The y-axis depicts the same chromosome alignment, but positions are the center of each mapped transcript.</w:t>
      </w:r>
      <w:r w:rsidRPr="00842D58">
        <w:rPr>
          <w:rFonts w:ascii="Arial" w:hAnsi="Arial" w:cs="Arial"/>
        </w:rPr>
        <w:t xml:space="preserve"> Vertical striping of SNP positions indicates genomic locations of putative</w:t>
      </w:r>
      <w:r w:rsidRPr="00842D58">
        <w:rPr>
          <w:rFonts w:ascii="Arial" w:hAnsi="Arial" w:cs="Arial"/>
          <w:i/>
        </w:rPr>
        <w:t xml:space="preserve"> trans</w:t>
      </w:r>
      <w:r w:rsidRPr="00842D58">
        <w:rPr>
          <w:rFonts w:ascii="Arial" w:hAnsi="Arial" w:cs="Arial"/>
        </w:rPr>
        <w:t>-eQTL hotspots.</w:t>
      </w:r>
    </w:p>
    <w:p w14:paraId="14F9516C" w14:textId="77777777" w:rsidR="003D14D0" w:rsidRPr="00842D58" w:rsidRDefault="003D14D0" w:rsidP="003D14D0">
      <w:pPr>
        <w:spacing w:after="0" w:line="240" w:lineRule="auto"/>
        <w:rPr>
          <w:rFonts w:ascii="Arial" w:hAnsi="Arial" w:cs="Arial"/>
        </w:rPr>
      </w:pPr>
    </w:p>
    <w:p w14:paraId="3BB56584" w14:textId="3BB33C1E" w:rsidR="003D14D0" w:rsidRPr="00842D58" w:rsidRDefault="003D14D0" w:rsidP="003D14D0">
      <w:pPr>
        <w:rPr>
          <w:rFonts w:ascii="Arial" w:hAnsi="Arial" w:cs="Arial"/>
        </w:rPr>
      </w:pPr>
      <w:r w:rsidRPr="00842D58">
        <w:rPr>
          <w:rFonts w:ascii="Arial" w:hAnsi="Arial" w:cs="Arial"/>
          <w:b/>
          <w:bCs/>
        </w:rPr>
        <w:t xml:space="preserve">Figure 3.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 Panel c is the gene models of the biosynthetic gene network,</w:t>
      </w:r>
      <w:r w:rsidR="00C7284B">
        <w:rPr>
          <w:rFonts w:ascii="Arial" w:hAnsi="Arial" w:cs="Arial"/>
        </w:rPr>
        <w:t xml:space="preserve"> with each box delimiting a single gene</w:t>
      </w:r>
      <w:r w:rsidR="00594926">
        <w:rPr>
          <w:rFonts w:ascii="Arial" w:hAnsi="Arial" w:cs="Arial"/>
        </w:rPr>
        <w:t xml:space="preserve"> (including Bcboa1 to Bcboa13 and 5 additional genes)</w:t>
      </w:r>
      <w:r w:rsidR="00C7284B">
        <w:rPr>
          <w:rFonts w:ascii="Arial" w:hAnsi="Arial" w:cs="Arial"/>
        </w:rPr>
        <w:t xml:space="preserve"> and</w:t>
      </w:r>
      <w:r w:rsidRPr="00842D58">
        <w:rPr>
          <w:rFonts w:ascii="Arial" w:hAnsi="Arial" w:cs="Arial"/>
        </w:rPr>
        <w:t xml:space="preserve"> with the cluster 3 deletion indicated as a triangle.</w:t>
      </w:r>
    </w:p>
    <w:p w14:paraId="39044528"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4. Manhattan-type plot of GEMMA results of transcriptome-wide </w:t>
      </w:r>
      <w:r w:rsidRPr="00842D58">
        <w:rPr>
          <w:rFonts w:ascii="Arial" w:hAnsi="Arial" w:cs="Arial"/>
          <w:b/>
          <w:bCs/>
          <w:i/>
          <w:iCs/>
        </w:rPr>
        <w:t>B. cinerea</w:t>
      </w:r>
      <w:r w:rsidRPr="00842D58">
        <w:rPr>
          <w:rFonts w:ascii="Arial" w:hAnsi="Arial" w:cs="Arial"/>
          <w:b/>
          <w:bCs/>
          <w:iCs/>
        </w:rPr>
        <w:t xml:space="preserve"> and </w:t>
      </w:r>
      <w:r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3DDDEF4" w14:textId="77777777" w:rsidR="003D14D0" w:rsidRPr="00842D58" w:rsidRDefault="003D14D0" w:rsidP="003D14D0">
      <w:pPr>
        <w:spacing w:after="0" w:line="240" w:lineRule="auto"/>
        <w:rPr>
          <w:rFonts w:ascii="Arial" w:hAnsi="Arial" w:cs="Arial"/>
        </w:rPr>
      </w:pPr>
    </w:p>
    <w:p w14:paraId="21BF2529"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5.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3D016CBD" w14:textId="77777777" w:rsidR="003D14D0" w:rsidRPr="00842D58" w:rsidRDefault="003D14D0" w:rsidP="003D14D0">
      <w:pPr>
        <w:spacing w:after="0" w:line="240" w:lineRule="auto"/>
        <w:rPr>
          <w:rFonts w:ascii="Arial" w:hAnsi="Arial" w:cs="Arial"/>
        </w:rPr>
      </w:pPr>
    </w:p>
    <w:p w14:paraId="7AB55623" w14:textId="7CE06586" w:rsidR="003D14D0" w:rsidRDefault="003D14D0" w:rsidP="003D14D0">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D72E85D" w14:textId="6CF4818D" w:rsidR="003D14D0" w:rsidRPr="00842D58" w:rsidRDefault="003D14D0" w:rsidP="003D14D0">
      <w:pPr>
        <w:spacing w:line="240" w:lineRule="auto"/>
        <w:rPr>
          <w:rFonts w:ascii="Arial" w:hAnsi="Arial" w:cs="Arial"/>
          <w:b/>
        </w:rPr>
      </w:pPr>
      <w:r>
        <w:rPr>
          <w:rFonts w:ascii="Arial" w:hAnsi="Arial" w:cs="Arial"/>
          <w:bCs/>
        </w:rPr>
        <w:br w:type="page"/>
      </w:r>
      <w:r w:rsidRPr="00842D58">
        <w:rPr>
          <w:rFonts w:ascii="Arial" w:hAnsi="Arial" w:cs="Arial"/>
          <w:b/>
        </w:rPr>
        <w:lastRenderedPageBreak/>
        <w:t>TABLES</w:t>
      </w:r>
      <w:r w:rsidRPr="00842D58">
        <w:rPr>
          <w:rFonts w:ascii="Arial" w:hAnsi="Arial" w:cs="Arial"/>
          <w:b/>
        </w:rPr>
        <w:b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a significant eQTL hotspot SNP associated with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are from PANTHER. The table also presents </w:t>
      </w:r>
      <w:r w:rsidR="00785BE7">
        <w:rPr>
          <w:rFonts w:ascii="Arial" w:hAnsi="Arial" w:cs="Arial"/>
        </w:rPr>
        <w:t>whether</w:t>
      </w:r>
      <w:r w:rsidRPr="00842D58">
        <w:rPr>
          <w:rFonts w:ascii="Arial" w:hAnsi="Arial" w:cs="Arial"/>
        </w:rPr>
        <w:t xml:space="preserve"> the gene’s transcript is correlated with virulence or is associated with virulence via GWA from previous analysis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5221757D" w14:textId="77777777" w:rsidR="00785BE7" w:rsidRDefault="003D14D0" w:rsidP="003D14D0">
      <w:pPr>
        <w:spacing w:line="240" w:lineRule="auto"/>
        <w:rPr>
          <w:rFonts w:ascii="Arial" w:hAnsi="Arial" w:cs="Arial"/>
        </w:rPr>
      </w:pPr>
      <w:r w:rsidRPr="00842D58">
        <w:rPr>
          <w:rFonts w:ascii="Arial" w:hAnsi="Arial" w:cs="Arial"/>
          <w:b/>
        </w:rPr>
        <w:t xml:space="preserve">Supplemental Table 1. Annotation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Columns include the hotspot SNP and the nearest gene, and all other columns pertain to the target gene modulated by the eQTL. Additional information about the target gene includes gene name, gene function, annotation as an enzyme, and target transcript. Gene functions are IPR numbers from the </w:t>
      </w:r>
      <w:proofErr w:type="spellStart"/>
      <w:r w:rsidRPr="00842D58">
        <w:rPr>
          <w:rFonts w:ascii="Arial" w:hAnsi="Arial" w:cs="Arial"/>
        </w:rPr>
        <w:t>InterPro</w:t>
      </w:r>
      <w:proofErr w:type="spellEnd"/>
      <w:r w:rsidRPr="00842D58">
        <w:rPr>
          <w:rFonts w:ascii="Arial" w:hAnsi="Arial" w:cs="Arial"/>
        </w:rPr>
        <w:t xml:space="preserve"> database. </w:t>
      </w:r>
    </w:p>
    <w:p w14:paraId="292D52E1" w14:textId="7B1AE71E" w:rsidR="003D14D0" w:rsidRPr="00842D58" w:rsidRDefault="003D14D0" w:rsidP="003D14D0">
      <w:pPr>
        <w:spacing w:line="240" w:lineRule="auto"/>
        <w:rPr>
          <w:rFonts w:ascii="Arial" w:hAnsi="Arial" w:cs="Arial"/>
        </w:rPr>
      </w:pPr>
      <w:r w:rsidRPr="00842D58">
        <w:rPr>
          <w:rFonts w:ascii="Arial" w:hAnsi="Arial" w:cs="Arial"/>
          <w:b/>
        </w:rPr>
        <w:t xml:space="preserve">Supplemental </w:t>
      </w:r>
      <w:r w:rsidR="009B6980">
        <w:rPr>
          <w:rFonts w:ascii="Arial" w:hAnsi="Arial" w:cs="Arial"/>
          <w:b/>
        </w:rPr>
        <w:t>Data Set 1</w:t>
      </w:r>
      <w:r w:rsidRPr="00842D58">
        <w:rPr>
          <w:rFonts w:ascii="Arial" w:hAnsi="Arial" w:cs="Arial"/>
          <w:b/>
        </w:rPr>
        <w:t xml:space="preserve">. Functional summary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count occurrences of major functional categories among the hotspot target genes. </w:t>
      </w:r>
    </w:p>
    <w:p w14:paraId="4AD14639" w14:textId="6393AEA4" w:rsidR="003D14D0" w:rsidRPr="00842D58" w:rsidRDefault="003D14D0" w:rsidP="003D14D0">
      <w:pPr>
        <w:spacing w:line="240" w:lineRule="auto"/>
        <w:rPr>
          <w:rFonts w:ascii="Arial" w:hAnsi="Arial" w:cs="Arial"/>
          <w:b/>
        </w:rPr>
      </w:pPr>
      <w:r w:rsidRPr="00842D58">
        <w:rPr>
          <w:rFonts w:ascii="Arial" w:hAnsi="Arial" w:cs="Arial"/>
          <w:b/>
        </w:rPr>
        <w:t xml:space="preserve">Supplemental </w:t>
      </w:r>
      <w:r w:rsidR="009B6980">
        <w:rPr>
          <w:rFonts w:ascii="Arial" w:hAnsi="Arial" w:cs="Arial"/>
          <w:b/>
        </w:rPr>
        <w:t>Data Set 2</w:t>
      </w:r>
      <w:r w:rsidRPr="00842D58">
        <w:rPr>
          <w:rFonts w:ascii="Arial" w:hAnsi="Arial" w:cs="Arial"/>
          <w:b/>
        </w:rPr>
        <w:t xml:space="preserve">. Annotation of the </w:t>
      </w:r>
      <w:r w:rsidRPr="00842D58">
        <w:rPr>
          <w:rFonts w:ascii="Arial" w:hAnsi="Arial" w:cs="Arial"/>
          <w:b/>
          <w:i/>
        </w:rPr>
        <w:t>A. thaliana</w:t>
      </w:r>
      <w:r w:rsidRPr="00842D58">
        <w:rPr>
          <w:rFonts w:ascii="Arial" w:hAnsi="Arial" w:cs="Arial"/>
          <w:b/>
        </w:rPr>
        <w:t xml:space="preserve"> genetic targets of </w:t>
      </w:r>
      <w:r w:rsidRPr="00842D58">
        <w:rPr>
          <w:rFonts w:ascii="Arial" w:hAnsi="Arial" w:cs="Arial"/>
          <w:b/>
          <w:i/>
        </w:rPr>
        <w:t xml:space="preserve">B. cinerea </w:t>
      </w:r>
      <w:r w:rsidRPr="00842D58">
        <w:rPr>
          <w:rFonts w:ascii="Arial" w:hAnsi="Arial" w:cs="Arial"/>
          <w:b/>
        </w:rPr>
        <w:t xml:space="preserve">hotspots. </w:t>
      </w:r>
      <w:r w:rsidRPr="00842D58">
        <w:rPr>
          <w:rFonts w:ascii="Arial" w:hAnsi="Arial" w:cs="Arial"/>
        </w:rPr>
        <w:t xml:space="preserve">Columns include the </w:t>
      </w:r>
      <w:r w:rsidRPr="00842D58">
        <w:rPr>
          <w:rFonts w:ascii="Arial" w:hAnsi="Arial" w:cs="Arial"/>
          <w:i/>
        </w:rPr>
        <w:t>B. cinerea</w:t>
      </w:r>
      <w:r w:rsidRPr="00842D58">
        <w:rPr>
          <w:rFonts w:ascii="Arial" w:hAnsi="Arial" w:cs="Arial"/>
        </w:rPr>
        <w:t xml:space="preserve"> hotspot SNP and the nearest </w:t>
      </w:r>
      <w:r w:rsidRPr="00842D58">
        <w:rPr>
          <w:rFonts w:ascii="Arial" w:hAnsi="Arial" w:cs="Arial"/>
          <w:i/>
        </w:rPr>
        <w:t>B. cinerea</w:t>
      </w:r>
      <w:r w:rsidRPr="00842D58">
        <w:rPr>
          <w:rFonts w:ascii="Arial" w:hAnsi="Arial" w:cs="Arial"/>
        </w:rPr>
        <w:t xml:space="preserve"> gene, and the </w:t>
      </w:r>
      <w:r w:rsidRPr="00842D58">
        <w:rPr>
          <w:rFonts w:ascii="Arial" w:hAnsi="Arial" w:cs="Arial"/>
          <w:i/>
        </w:rPr>
        <w:t>A. thaliana</w:t>
      </w:r>
      <w:r w:rsidRPr="00842D58">
        <w:rPr>
          <w:rFonts w:ascii="Arial" w:hAnsi="Arial" w:cs="Arial"/>
        </w:rPr>
        <w:t xml:space="preserve"> target gene.</w:t>
      </w:r>
      <w:r w:rsidRPr="00842D58">
        <w:rPr>
          <w:rFonts w:ascii="Arial" w:hAnsi="Arial" w:cs="Arial"/>
          <w:b/>
        </w:rPr>
        <w:t xml:space="preserve"> </w:t>
      </w:r>
    </w:p>
    <w:p w14:paraId="597FDECC" w14:textId="339FBC5F" w:rsidR="003D14D0" w:rsidRDefault="003D14D0" w:rsidP="003D14D0">
      <w:pPr>
        <w:spacing w:line="240" w:lineRule="auto"/>
        <w:rPr>
          <w:rFonts w:ascii="Arial" w:hAnsi="Arial" w:cs="Arial"/>
        </w:rPr>
      </w:pPr>
      <w:r w:rsidRPr="00842D58">
        <w:rPr>
          <w:rFonts w:ascii="Arial" w:hAnsi="Arial" w:cs="Arial"/>
          <w:b/>
        </w:rPr>
        <w:t xml:space="preserve">Supplemental </w:t>
      </w:r>
      <w:r w:rsidR="009B6980">
        <w:rPr>
          <w:rFonts w:ascii="Arial" w:hAnsi="Arial" w:cs="Arial"/>
          <w:b/>
        </w:rPr>
        <w:t>Data Set 3.</w:t>
      </w:r>
      <w:r w:rsidRPr="00842D58">
        <w:rPr>
          <w:rFonts w:ascii="Arial" w:hAnsi="Arial" w:cs="Arial"/>
          <w:b/>
        </w:rPr>
        <w:t xml:space="preserve"> Gene ontology analysis of the </w:t>
      </w:r>
      <w:r w:rsidRPr="00842D58">
        <w:rPr>
          <w:rFonts w:ascii="Arial" w:hAnsi="Arial" w:cs="Arial"/>
          <w:b/>
          <w:i/>
        </w:rPr>
        <w:t xml:space="preserve">A. thaliana </w:t>
      </w:r>
      <w:r w:rsidRPr="00842D58">
        <w:rPr>
          <w:rFonts w:ascii="Arial" w:hAnsi="Arial" w:cs="Arial"/>
          <w:b/>
        </w:rPr>
        <w:t xml:space="preserve">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include all PANTHER overrepresentation test outputs for target gene sets within each eQTL hotspot. Hotspots are labeled by SNP and </w:t>
      </w:r>
      <w:r w:rsidRPr="00BF674E">
        <w:rPr>
          <w:rFonts w:ascii="Arial" w:hAnsi="Arial" w:cs="Arial"/>
        </w:rPr>
        <w:t xml:space="preserve">nearest </w:t>
      </w:r>
      <w:r w:rsidRPr="00BF674E">
        <w:rPr>
          <w:rFonts w:ascii="Arial" w:hAnsi="Arial" w:cs="Arial"/>
          <w:i/>
        </w:rPr>
        <w:t>B. cinerea</w:t>
      </w:r>
      <w:r w:rsidRPr="00842D58">
        <w:rPr>
          <w:rFonts w:ascii="Arial" w:hAnsi="Arial" w:cs="Arial"/>
        </w:rPr>
        <w:t xml:space="preserve"> gene. All calculations are from Bonferroni-corrected Fisher’s exact tests, and only significant GO categories are presented. </w:t>
      </w:r>
    </w:p>
    <w:p w14:paraId="600CDEAC" w14:textId="78F12AD3" w:rsidR="008A4A05" w:rsidRPr="008A4A05" w:rsidRDefault="008A4A05" w:rsidP="003D14D0">
      <w:pPr>
        <w:spacing w:line="240" w:lineRule="auto"/>
        <w:rPr>
          <w:rFonts w:ascii="Arial" w:hAnsi="Arial" w:cs="Arial"/>
        </w:rPr>
      </w:pPr>
      <w:r>
        <w:rPr>
          <w:rFonts w:ascii="Arial" w:hAnsi="Arial" w:cs="Arial"/>
          <w:b/>
        </w:rPr>
        <w:t xml:space="preserve">Supplemental Data Set 4. Distance from B. cinerea transcripts to top SNP hits. </w:t>
      </w:r>
      <w:r>
        <w:rPr>
          <w:rFonts w:ascii="Arial" w:hAnsi="Arial" w:cs="Arial"/>
        </w:rPr>
        <w:t xml:space="preserve">Dataset includes the lowest 50 </w:t>
      </w:r>
      <w:r w:rsidR="004737AB">
        <w:rPr>
          <w:rFonts w:ascii="Arial" w:hAnsi="Arial" w:cs="Arial"/>
          <w:i/>
        </w:rPr>
        <w:t>P</w:t>
      </w:r>
      <w:r>
        <w:rPr>
          <w:rFonts w:ascii="Arial" w:hAnsi="Arial" w:cs="Arial"/>
        </w:rPr>
        <w:t>-values of SNP-transcript associations and the top 50 effect size estimates (beta) of SNP-transcript associations. Distance column indicates whether SNP and transcript are on separate chromosomes (</w:t>
      </w:r>
      <w:r w:rsidRPr="00177E5B">
        <w:rPr>
          <w:rFonts w:ascii="Arial" w:hAnsi="Arial" w:cs="Arial"/>
          <w:i/>
        </w:rPr>
        <w:t>trans</w:t>
      </w:r>
      <w:r>
        <w:rPr>
          <w:rFonts w:ascii="Arial" w:hAnsi="Arial" w:cs="Arial"/>
        </w:rPr>
        <w:t>), or if on the same chromosome (</w:t>
      </w:r>
      <w:r w:rsidRPr="00177E5B">
        <w:rPr>
          <w:rFonts w:ascii="Arial" w:hAnsi="Arial" w:cs="Arial"/>
          <w:i/>
        </w:rPr>
        <w:t>cis</w:t>
      </w:r>
      <w:r>
        <w:rPr>
          <w:rFonts w:ascii="Arial" w:hAnsi="Arial" w:cs="Arial"/>
        </w:rPr>
        <w:t xml:space="preserve">), the distance between the SNP and the transcript center. </w:t>
      </w:r>
    </w:p>
    <w:p w14:paraId="1993116D" w14:textId="03BA384B" w:rsidR="003D14D0" w:rsidRDefault="003D14D0" w:rsidP="003D14D0">
      <w:pPr>
        <w:rPr>
          <w:rFonts w:ascii="Arial" w:hAnsi="Arial" w:cs="Arial"/>
        </w:rPr>
      </w:pPr>
      <w:r w:rsidRPr="00842D58">
        <w:rPr>
          <w:rFonts w:ascii="Arial" w:hAnsi="Arial" w:cs="Arial"/>
          <w:b/>
          <w:bCs/>
        </w:rPr>
        <w:t xml:space="preserve">Figure S1. Distribution of number of associations and </w:t>
      </w:r>
      <w:r w:rsidR="004737AB">
        <w:rPr>
          <w:rFonts w:ascii="Arial" w:hAnsi="Arial" w:cs="Arial"/>
          <w:b/>
          <w:bCs/>
          <w:i/>
        </w:rPr>
        <w:t>P</w:t>
      </w:r>
      <w:r w:rsidRPr="00842D58">
        <w:rPr>
          <w:rFonts w:ascii="Arial" w:hAnsi="Arial" w:cs="Arial"/>
          <w:b/>
          <w:bCs/>
        </w:rPr>
        <w:t>-values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A1049DB" w14:textId="2EA46E6D"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w:t>
      </w:r>
      <w:r w:rsidR="004737AB">
        <w:rPr>
          <w:rFonts w:ascii="Arial" w:hAnsi="Arial" w:cs="Arial"/>
          <w:bCs/>
          <w:i/>
        </w:rPr>
        <w:t>P</w:t>
      </w:r>
      <w:r w:rsidRPr="00842D58">
        <w:rPr>
          <w:rFonts w:ascii="Arial" w:hAnsi="Arial" w:cs="Arial"/>
          <w:bCs/>
        </w:rPr>
        <w:t xml:space="preserve">-value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1DEE266F" w14:textId="23A85913" w:rsidR="003D14D0" w:rsidRPr="00842D58"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w:t>
      </w:r>
      <w:r w:rsidR="004737AB">
        <w:rPr>
          <w:rFonts w:ascii="Arial" w:hAnsi="Arial" w:cs="Arial"/>
          <w:i/>
        </w:rPr>
        <w:t>P</w:t>
      </w:r>
      <w:r w:rsidRPr="00842D58">
        <w:rPr>
          <w:rFonts w:ascii="Arial" w:hAnsi="Arial" w:cs="Arial"/>
        </w:rPr>
        <w:t xml:space="preserve">-value for association). Panel b describes the length of individual chromosomes. Panel c data include the shortest distance between transcript genomic location and top 1 SNP identified by GEMMA association with each transcript expression profile (lowest </w:t>
      </w:r>
      <w:r w:rsidR="004737AB">
        <w:rPr>
          <w:rFonts w:ascii="Arial" w:hAnsi="Arial" w:cs="Arial"/>
          <w:i/>
        </w:rPr>
        <w:t>P</w:t>
      </w:r>
      <w:r w:rsidRPr="00842D58">
        <w:rPr>
          <w:rFonts w:ascii="Arial" w:hAnsi="Arial" w:cs="Arial"/>
        </w:rPr>
        <w:t xml:space="preserve">-value for association) out of 5 permutations. </w:t>
      </w:r>
    </w:p>
    <w:p w14:paraId="54453BED" w14:textId="72546AE7" w:rsidR="003D14D0" w:rsidRPr="00842D58" w:rsidRDefault="003D14D0" w:rsidP="003D14D0">
      <w:pPr>
        <w:rPr>
          <w:rFonts w:ascii="Arial" w:hAnsi="Arial" w:cs="Arial"/>
        </w:rPr>
      </w:pPr>
      <w:r w:rsidRPr="00842D58">
        <w:rPr>
          <w:rFonts w:ascii="Arial" w:hAnsi="Arial" w:cs="Arial"/>
          <w:b/>
        </w:rPr>
        <w:lastRenderedPageBreak/>
        <w:t xml:space="preserve">Figure S4.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18D77F" w14:textId="37167122" w:rsidR="003D14D0" w:rsidRPr="00842D58" w:rsidRDefault="003D14D0" w:rsidP="003D14D0">
      <w:pPr>
        <w:rPr>
          <w:rFonts w:ascii="Arial" w:hAnsi="Arial" w:cs="Arial"/>
        </w:rPr>
      </w:pPr>
      <w:r w:rsidRPr="00842D58">
        <w:rPr>
          <w:rFonts w:ascii="Arial" w:hAnsi="Arial" w:cs="Arial"/>
          <w:b/>
        </w:rPr>
        <w:t xml:space="preserve">Figure S5.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202F36E0" w14:textId="2F3E987A" w:rsidR="00F14C7D" w:rsidRPr="00842D58" w:rsidRDefault="003D14D0" w:rsidP="008356B6">
      <w:pPr>
        <w:spacing w:after="0" w:line="240" w:lineRule="auto"/>
        <w:rPr>
          <w:rFonts w:ascii="Arial" w:hAnsi="Arial" w:cs="Arial"/>
        </w:rPr>
      </w:pPr>
      <w:r w:rsidRPr="00842D58">
        <w:rPr>
          <w:rFonts w:ascii="Arial" w:hAnsi="Arial" w:cs="Arial"/>
          <w:b/>
        </w:rPr>
        <w:t xml:space="preserve">Figure S6.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29DCC8B" w14:textId="77777777" w:rsidR="00785BE7" w:rsidRDefault="00785BE7" w:rsidP="00925468">
      <w:pPr>
        <w:spacing w:line="480" w:lineRule="auto"/>
        <w:rPr>
          <w:rFonts w:ascii="Arial" w:hAnsi="Arial" w:cs="Arial"/>
          <w:b/>
        </w:rPr>
      </w:pPr>
    </w:p>
    <w:p w14:paraId="7DA8B212" w14:textId="68A52588" w:rsidR="00812637" w:rsidRPr="00842D58" w:rsidRDefault="00925468" w:rsidP="00925468">
      <w:pPr>
        <w:spacing w:line="480" w:lineRule="auto"/>
        <w:rPr>
          <w:rFonts w:ascii="Arial" w:hAnsi="Arial" w:cs="Arial"/>
          <w:b/>
        </w:rPr>
      </w:pPr>
      <w:r w:rsidRPr="00842D58">
        <w:rPr>
          <w:rFonts w:ascii="Arial" w:hAnsi="Arial" w:cs="Arial"/>
          <w:b/>
        </w:rPr>
        <w:t>REFERENCES</w:t>
      </w:r>
    </w:p>
    <w:p w14:paraId="49F9D8BA" w14:textId="77777777" w:rsidR="005E7A7A" w:rsidRPr="005E7A7A" w:rsidRDefault="00812637" w:rsidP="005E7A7A">
      <w:pPr>
        <w:pStyle w:val="EndNoteBibliography"/>
        <w:spacing w:after="0"/>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E7A7A" w:rsidRPr="005E7A7A">
        <w:t xml:space="preserve">Allen, M., M. M. Carrasquillo, C. Funk, B. D. Heavner, F. Zou, C. S. Younkin, J. D. Burgess, H.-S. Chai, J. Crook and J. A. Eddy (2016). "Human whole genome genotype and transcriptome data for Alzheimer’s and other neurodegenerative diseases." </w:t>
      </w:r>
      <w:r w:rsidR="005E7A7A" w:rsidRPr="005E7A7A">
        <w:rPr>
          <w:u w:val="single"/>
        </w:rPr>
        <w:t>Scientific data</w:t>
      </w:r>
      <w:r w:rsidR="005E7A7A" w:rsidRPr="005E7A7A">
        <w:t xml:space="preserve"> </w:t>
      </w:r>
      <w:r w:rsidR="005E7A7A" w:rsidRPr="005E7A7A">
        <w:rPr>
          <w:b/>
        </w:rPr>
        <w:t>3</w:t>
      </w:r>
      <w:r w:rsidR="005E7A7A" w:rsidRPr="005E7A7A">
        <w:t>: 160089.</w:t>
      </w:r>
    </w:p>
    <w:p w14:paraId="34A76A56" w14:textId="77777777" w:rsidR="005E7A7A" w:rsidRPr="005E7A7A" w:rsidRDefault="005E7A7A" w:rsidP="005E7A7A">
      <w:pPr>
        <w:pStyle w:val="EndNoteBibliography"/>
        <w:spacing w:after="0"/>
      </w:pPr>
      <w:r w:rsidRPr="005E7A7A">
        <w:t xml:space="preserve">Atwell, S., J. Corwin, N. Soltis and D. Kliebenstein (2018). "Resequencing and association mapping of the generalist pathogen Botrytis cinerea." </w:t>
      </w:r>
      <w:r w:rsidRPr="005E7A7A">
        <w:rPr>
          <w:u w:val="single"/>
        </w:rPr>
        <w:t>bioRxiv</w:t>
      </w:r>
      <w:r w:rsidRPr="005E7A7A">
        <w:t>.</w:t>
      </w:r>
    </w:p>
    <w:p w14:paraId="1454F025" w14:textId="77777777" w:rsidR="005E7A7A" w:rsidRPr="005E7A7A" w:rsidRDefault="005E7A7A" w:rsidP="005E7A7A">
      <w:pPr>
        <w:pStyle w:val="EndNoteBibliography"/>
        <w:spacing w:after="0"/>
      </w:pPr>
      <w:r w:rsidRPr="005E7A7A">
        <w:t xml:space="preserve">Atwell, S., J. Corwin, N. Soltis, A. Subedy, K. Denby and D. J. Kliebenstein (2015). "Whole genome resequencing of Botrytis cinerea isolates identifies high levels of standing diversity." </w:t>
      </w:r>
      <w:r w:rsidRPr="005E7A7A">
        <w:rPr>
          <w:u w:val="single"/>
        </w:rPr>
        <w:t>Frontiers in microbiology</w:t>
      </w:r>
      <w:r w:rsidRPr="005E7A7A">
        <w:t xml:space="preserve"> </w:t>
      </w:r>
      <w:r w:rsidRPr="005E7A7A">
        <w:rPr>
          <w:b/>
        </w:rPr>
        <w:t>6</w:t>
      </w:r>
      <w:r w:rsidRPr="005E7A7A">
        <w:t>: 996.</w:t>
      </w:r>
    </w:p>
    <w:p w14:paraId="6806933F" w14:textId="77777777" w:rsidR="005E7A7A" w:rsidRPr="005E7A7A" w:rsidRDefault="005E7A7A" w:rsidP="005E7A7A">
      <w:pPr>
        <w:pStyle w:val="EndNoteBibliography"/>
        <w:spacing w:after="0"/>
      </w:pPr>
      <w:r w:rsidRPr="005E7A7A">
        <w:t xml:space="preserve">Barrett, L. G., J. M. Kniskern, N. Bodenhausen, W. Zhang and J. Bergelson (2009). "Continua of specificity and virulence in plant host–pathogen interactions: causes and consequences." </w:t>
      </w:r>
      <w:r w:rsidRPr="005E7A7A">
        <w:rPr>
          <w:u w:val="single"/>
        </w:rPr>
        <w:t>New Phytologist</w:t>
      </w:r>
      <w:r w:rsidRPr="005E7A7A">
        <w:t xml:space="preserve"> </w:t>
      </w:r>
      <w:r w:rsidRPr="005E7A7A">
        <w:rPr>
          <w:b/>
        </w:rPr>
        <w:t>183</w:t>
      </w:r>
      <w:r w:rsidRPr="005E7A7A">
        <w:t>(3): 513-529.</w:t>
      </w:r>
    </w:p>
    <w:p w14:paraId="3C40812B" w14:textId="77777777" w:rsidR="005E7A7A" w:rsidRPr="005E7A7A" w:rsidRDefault="005E7A7A" w:rsidP="005E7A7A">
      <w:pPr>
        <w:pStyle w:val="EndNoteBibliography"/>
        <w:spacing w:after="0"/>
      </w:pPr>
      <w:r w:rsidRPr="005E7A7A">
        <w:t xml:space="preserve">Bartha, I., P. J. McLaren, C. Brumme, R. Harrigan, A. Telenti and J. Fellay (2017). "Estimating the respective contributions of human and viral genetic variation to HIV control." </w:t>
      </w:r>
      <w:r w:rsidRPr="005E7A7A">
        <w:rPr>
          <w:u w:val="single"/>
        </w:rPr>
        <w:t>PLoS computational biology</w:t>
      </w:r>
      <w:r w:rsidRPr="005E7A7A">
        <w:t xml:space="preserve"> </w:t>
      </w:r>
      <w:r w:rsidRPr="005E7A7A">
        <w:rPr>
          <w:b/>
        </w:rPr>
        <w:t>13</w:t>
      </w:r>
      <w:r w:rsidRPr="005E7A7A">
        <w:t>(2): e1005339.</w:t>
      </w:r>
    </w:p>
    <w:p w14:paraId="78286AF0" w14:textId="77777777" w:rsidR="005E7A7A" w:rsidRPr="005E7A7A" w:rsidRDefault="005E7A7A" w:rsidP="005E7A7A">
      <w:pPr>
        <w:pStyle w:val="EndNoteBibliography"/>
        <w:spacing w:after="0"/>
      </w:pPr>
      <w:r w:rsidRPr="005E7A7A">
        <w:t xml:space="preserve">Bartoli, C. and F. Roux (2017). "Genome-Wide Association Studies In Plant Pathosystems: Toward an Ecological Genomics Approach." </w:t>
      </w:r>
      <w:r w:rsidRPr="005E7A7A">
        <w:rPr>
          <w:u w:val="single"/>
        </w:rPr>
        <w:t>Frontiers in plant science</w:t>
      </w:r>
      <w:r w:rsidRPr="005E7A7A">
        <w:t xml:space="preserve"> </w:t>
      </w:r>
      <w:r w:rsidRPr="005E7A7A">
        <w:rPr>
          <w:b/>
        </w:rPr>
        <w:t>8</w:t>
      </w:r>
      <w:r w:rsidRPr="005E7A7A">
        <w:t>.</w:t>
      </w:r>
    </w:p>
    <w:p w14:paraId="2987E8C1" w14:textId="77777777" w:rsidR="005E7A7A" w:rsidRPr="005E7A7A" w:rsidRDefault="005E7A7A" w:rsidP="005E7A7A">
      <w:pPr>
        <w:pStyle w:val="EndNoteBibliography"/>
        <w:spacing w:after="0"/>
      </w:pPr>
      <w:r w:rsidRPr="005E7A7A">
        <w:t xml:space="preserve">Bilgin, D. D., J. A. Zavala, J. Zhu, S. J. Clough, D. R. Ort and E. H. DeLUCIA (2010). "Biotic stress globally downregulates photosynthesis genes." </w:t>
      </w:r>
      <w:r w:rsidRPr="005E7A7A">
        <w:rPr>
          <w:u w:val="single"/>
        </w:rPr>
        <w:t>Plant, cell &amp; environment</w:t>
      </w:r>
      <w:r w:rsidRPr="005E7A7A">
        <w:t xml:space="preserve"> </w:t>
      </w:r>
      <w:r w:rsidRPr="005E7A7A">
        <w:rPr>
          <w:b/>
        </w:rPr>
        <w:t>33</w:t>
      </w:r>
      <w:r w:rsidRPr="005E7A7A">
        <w:t>(10): 1597-1613.</w:t>
      </w:r>
    </w:p>
    <w:p w14:paraId="5E018B34" w14:textId="77777777" w:rsidR="005E7A7A" w:rsidRPr="005E7A7A" w:rsidRDefault="005E7A7A" w:rsidP="005E7A7A">
      <w:pPr>
        <w:pStyle w:val="EndNoteBibliography"/>
        <w:spacing w:after="0"/>
      </w:pPr>
      <w:r w:rsidRPr="005E7A7A">
        <w:t xml:space="preserve">Brem, R. B., G. Yvert, R. Clinton and L. Kruglyak (2002). "Genetic dissection of transcriptional regulation in budding yeast." </w:t>
      </w:r>
      <w:r w:rsidRPr="005E7A7A">
        <w:rPr>
          <w:u w:val="single"/>
        </w:rPr>
        <w:t>Science</w:t>
      </w:r>
      <w:r w:rsidRPr="005E7A7A">
        <w:t xml:space="preserve"> </w:t>
      </w:r>
      <w:r w:rsidRPr="005E7A7A">
        <w:rPr>
          <w:b/>
        </w:rPr>
        <w:t>296</w:t>
      </w:r>
      <w:r w:rsidRPr="005E7A7A">
        <w:t>(5568): 752-755.</w:t>
      </w:r>
    </w:p>
    <w:p w14:paraId="2E089E3D" w14:textId="77777777" w:rsidR="005E7A7A" w:rsidRPr="005E7A7A" w:rsidRDefault="005E7A7A" w:rsidP="005E7A7A">
      <w:pPr>
        <w:pStyle w:val="EndNoteBibliography"/>
        <w:spacing w:after="0"/>
      </w:pPr>
      <w:r w:rsidRPr="005E7A7A">
        <w:t>Caseys, C., G. Shi, N. Soltis, R. Gwinner, J. Corwin, S. Atwell and D. Kliebenstein (2018). "A generalist pathogen view of plant evol</w:t>
      </w:r>
      <w:bookmarkStart w:id="3" w:name="_GoBack"/>
      <w:bookmarkEnd w:id="3"/>
      <w:r w:rsidRPr="005E7A7A">
        <w:t xml:space="preserve">ution." </w:t>
      </w:r>
      <w:r w:rsidRPr="005E7A7A">
        <w:rPr>
          <w:u w:val="single"/>
        </w:rPr>
        <w:t>bioRxiv</w:t>
      </w:r>
      <w:r w:rsidRPr="005E7A7A">
        <w:t>: 507491.</w:t>
      </w:r>
    </w:p>
    <w:p w14:paraId="59D25B5E" w14:textId="77777777" w:rsidR="005E7A7A" w:rsidRPr="005E7A7A" w:rsidRDefault="005E7A7A" w:rsidP="005E7A7A">
      <w:pPr>
        <w:pStyle w:val="EndNoteBibliography"/>
        <w:spacing w:after="0"/>
      </w:pPr>
      <w:r w:rsidRPr="005E7A7A">
        <w:lastRenderedPageBreak/>
        <w:t xml:space="preserve">Chan, E. K., H. C. Rowe, B. G. Hansen and D. J. Kliebenstein (2010). "The complex genetic architecture of the metabolome." </w:t>
      </w:r>
      <w:r w:rsidRPr="005E7A7A">
        <w:rPr>
          <w:u w:val="single"/>
        </w:rPr>
        <w:t>PLoS Genet</w:t>
      </w:r>
      <w:r w:rsidRPr="005E7A7A">
        <w:t xml:space="preserve"> </w:t>
      </w:r>
      <w:r w:rsidRPr="005E7A7A">
        <w:rPr>
          <w:b/>
        </w:rPr>
        <w:t>6</w:t>
      </w:r>
      <w:r w:rsidRPr="005E7A7A">
        <w:t>(11): e1001198.</w:t>
      </w:r>
    </w:p>
    <w:p w14:paraId="2A1E7210" w14:textId="77777777" w:rsidR="005E7A7A" w:rsidRPr="005E7A7A" w:rsidRDefault="005E7A7A" w:rsidP="005E7A7A">
      <w:pPr>
        <w:pStyle w:val="EndNoteBibliography"/>
        <w:spacing w:after="0"/>
      </w:pPr>
      <w:r w:rsidRPr="005E7A7A">
        <w:t xml:space="preserve">Chen, X., C. A. Hackett, R. E. Niks, P. E. Hedley, C. Booth, A. Druka, T. C. Marcel, A. Vels, M. Bayer and I. Milne (2010). "An eQTL analysis of partial resistance to Puccinia hordei in barley." </w:t>
      </w:r>
      <w:r w:rsidRPr="005E7A7A">
        <w:rPr>
          <w:u w:val="single"/>
        </w:rPr>
        <w:t>PLoS One</w:t>
      </w:r>
      <w:r w:rsidRPr="005E7A7A">
        <w:t xml:space="preserve"> </w:t>
      </w:r>
      <w:r w:rsidRPr="005E7A7A">
        <w:rPr>
          <w:b/>
        </w:rPr>
        <w:t>5</w:t>
      </w:r>
      <w:r w:rsidRPr="005E7A7A">
        <w:t>(1): e8598.</w:t>
      </w:r>
    </w:p>
    <w:p w14:paraId="15AACC1D" w14:textId="77777777" w:rsidR="005E7A7A" w:rsidRPr="005E7A7A" w:rsidRDefault="005E7A7A" w:rsidP="005E7A7A">
      <w:pPr>
        <w:pStyle w:val="EndNoteBibliography"/>
        <w:spacing w:after="0"/>
      </w:pPr>
      <w:r w:rsidRPr="005E7A7A">
        <w:t xml:space="preserve">Christie, N., A. A. Myburg, F. Joubert, S. L. Murray, M. Carstens, Y. C. Lin, J. Meyer, B. G. Crampton, S. A. Christensen and J. F. Ntuli (2017). "Systems genetics reveals a transcriptional network associated with susceptibility in the maize–grey leaf spot pathosystem." </w:t>
      </w:r>
      <w:r w:rsidRPr="005E7A7A">
        <w:rPr>
          <w:u w:val="single"/>
        </w:rPr>
        <w:t>The Plant Journal</w:t>
      </w:r>
      <w:r w:rsidRPr="005E7A7A">
        <w:t xml:space="preserve"> </w:t>
      </w:r>
      <w:r w:rsidRPr="005E7A7A">
        <w:rPr>
          <w:b/>
        </w:rPr>
        <w:t>89</w:t>
      </w:r>
      <w:r w:rsidRPr="005E7A7A">
        <w:t>(4): 746-763.</w:t>
      </w:r>
    </w:p>
    <w:p w14:paraId="34B6D940" w14:textId="77777777" w:rsidR="005E7A7A" w:rsidRPr="005E7A7A" w:rsidRDefault="005E7A7A" w:rsidP="005E7A7A">
      <w:pPr>
        <w:pStyle w:val="EndNoteBibliography"/>
        <w:spacing w:after="0"/>
      </w:pPr>
      <w:r w:rsidRPr="005E7A7A">
        <w:t xml:space="preserve">Colmenares, A. J., J. Aleu, R. Duran-Patron, I. G. Collado and R. Hernandez-Galan (2002). "The putative role of botrydial and related metabolites in the infection mechanism of Botrytis cinerea." </w:t>
      </w:r>
      <w:r w:rsidRPr="005E7A7A">
        <w:rPr>
          <w:u w:val="single"/>
        </w:rPr>
        <w:t>Journal of chemical ecology</w:t>
      </w:r>
      <w:r w:rsidRPr="005E7A7A">
        <w:t xml:space="preserve"> </w:t>
      </w:r>
      <w:r w:rsidRPr="005E7A7A">
        <w:rPr>
          <w:b/>
        </w:rPr>
        <w:t>28</w:t>
      </w:r>
      <w:r w:rsidRPr="005E7A7A">
        <w:t>(5): 997-1005.</w:t>
      </w:r>
    </w:p>
    <w:p w14:paraId="7C2801F6" w14:textId="77777777" w:rsidR="005E7A7A" w:rsidRPr="005E7A7A" w:rsidRDefault="005E7A7A" w:rsidP="005E7A7A">
      <w:pPr>
        <w:pStyle w:val="EndNoteBibliography"/>
        <w:spacing w:after="0"/>
      </w:pPr>
      <w:r w:rsidRPr="005E7A7A">
        <w:t xml:space="preserve">Corwin, J. A., D. Copeland, J. Feusier, A. Subedy, R. Eshbaugh, C. Palmer, J. Maloof and D. J. Kliebenstein (2016). "The quantitative basis of the Arabidopsis innate immune system to endemic pathogens depends on pathogen genetics." </w:t>
      </w:r>
      <w:r w:rsidRPr="005E7A7A">
        <w:rPr>
          <w:u w:val="single"/>
        </w:rPr>
        <w:t>PLoS Genet</w:t>
      </w:r>
      <w:r w:rsidRPr="005E7A7A">
        <w:t xml:space="preserve"> </w:t>
      </w:r>
      <w:r w:rsidRPr="005E7A7A">
        <w:rPr>
          <w:b/>
        </w:rPr>
        <w:t>12</w:t>
      </w:r>
      <w:r w:rsidRPr="005E7A7A">
        <w:t>(2): e1005789.</w:t>
      </w:r>
    </w:p>
    <w:p w14:paraId="2B33305B" w14:textId="77777777" w:rsidR="005E7A7A" w:rsidRPr="005E7A7A" w:rsidRDefault="005E7A7A" w:rsidP="005E7A7A">
      <w:pPr>
        <w:pStyle w:val="EndNoteBibliography"/>
        <w:spacing w:after="0"/>
      </w:pPr>
      <w:r w:rsidRPr="005E7A7A">
        <w:t xml:space="preserve">Corwin, J. A., A. Subedy, R. Eshbaugh and D. J. Kliebenstein (2016). "Expansive phenotypic landscape of Botrytis cinerea shows differential contribution of genetic diversity and plasticity." </w:t>
      </w:r>
      <w:r w:rsidRPr="005E7A7A">
        <w:rPr>
          <w:u w:val="single"/>
        </w:rPr>
        <w:t>Molecular Plant-Microbe Interactions</w:t>
      </w:r>
      <w:r w:rsidRPr="005E7A7A">
        <w:t xml:space="preserve"> </w:t>
      </w:r>
      <w:r w:rsidRPr="005E7A7A">
        <w:rPr>
          <w:b/>
        </w:rPr>
        <w:t>29</w:t>
      </w:r>
      <w:r w:rsidRPr="005E7A7A">
        <w:t>(4): 287-298.</w:t>
      </w:r>
    </w:p>
    <w:p w14:paraId="257C17FD" w14:textId="77777777" w:rsidR="005E7A7A" w:rsidRPr="005E7A7A" w:rsidRDefault="005E7A7A" w:rsidP="005E7A7A">
      <w:pPr>
        <w:pStyle w:val="EndNoteBibliography"/>
        <w:spacing w:after="0"/>
      </w:pPr>
      <w:r w:rsidRPr="005E7A7A">
        <w:t xml:space="preserve">Cui, H., K. Tsuda and J. E. Parker (2015). "Effector-triggered immunity: from pathogen perception to robust defense." </w:t>
      </w:r>
      <w:r w:rsidRPr="005E7A7A">
        <w:rPr>
          <w:u w:val="single"/>
        </w:rPr>
        <w:t>Annual review of plant biology</w:t>
      </w:r>
      <w:r w:rsidRPr="005E7A7A">
        <w:t xml:space="preserve"> </w:t>
      </w:r>
      <w:r w:rsidRPr="005E7A7A">
        <w:rPr>
          <w:b/>
        </w:rPr>
        <w:t>66</w:t>
      </w:r>
      <w:r w:rsidRPr="005E7A7A">
        <w:t>: 487-511.</w:t>
      </w:r>
    </w:p>
    <w:p w14:paraId="3996A1B1" w14:textId="77777777" w:rsidR="005E7A7A" w:rsidRPr="005E7A7A" w:rsidRDefault="005E7A7A" w:rsidP="005E7A7A">
      <w:pPr>
        <w:pStyle w:val="EndNoteBibliography"/>
        <w:spacing w:after="0"/>
      </w:pPr>
      <w:r w:rsidRPr="005E7A7A">
        <w:t xml:space="preserve">Deighton, N., I. Muckenschnabel, A. J. Colmenares, I. G. Collado and B. Williamson (2001). "Botrydial is produced in plant tissues infected by Botrytis cinerea." </w:t>
      </w:r>
      <w:r w:rsidRPr="005E7A7A">
        <w:rPr>
          <w:u w:val="single"/>
        </w:rPr>
        <w:t>Phytochemistry</w:t>
      </w:r>
      <w:r w:rsidRPr="005E7A7A">
        <w:t xml:space="preserve"> </w:t>
      </w:r>
      <w:r w:rsidRPr="005E7A7A">
        <w:rPr>
          <w:b/>
        </w:rPr>
        <w:t>57</w:t>
      </w:r>
      <w:r w:rsidRPr="005E7A7A">
        <w:t>(5): 689-692.</w:t>
      </w:r>
    </w:p>
    <w:p w14:paraId="3591E646" w14:textId="77777777" w:rsidR="005E7A7A" w:rsidRPr="005E7A7A" w:rsidRDefault="005E7A7A" w:rsidP="005E7A7A">
      <w:pPr>
        <w:pStyle w:val="EndNoteBibliography"/>
        <w:spacing w:after="0"/>
      </w:pPr>
      <w:r w:rsidRPr="005E7A7A">
        <w:t xml:space="preserve">Denby, K. J., P. Kumar and D. J. Kliebenstein (2004). "Identification of Botrytis cinerea susceptibility loci in Arabidopsis thaliana." </w:t>
      </w:r>
      <w:r w:rsidRPr="005E7A7A">
        <w:rPr>
          <w:u w:val="single"/>
        </w:rPr>
        <w:t>The Plant Journal</w:t>
      </w:r>
      <w:r w:rsidRPr="005E7A7A">
        <w:t xml:space="preserve"> </w:t>
      </w:r>
      <w:r w:rsidRPr="005E7A7A">
        <w:rPr>
          <w:b/>
        </w:rPr>
        <w:t>38</w:t>
      </w:r>
      <w:r w:rsidRPr="005E7A7A">
        <w:t>(3): 473-486.</w:t>
      </w:r>
    </w:p>
    <w:p w14:paraId="77EFA8B1" w14:textId="77777777" w:rsidR="005E7A7A" w:rsidRPr="005E7A7A" w:rsidRDefault="005E7A7A" w:rsidP="005E7A7A">
      <w:pPr>
        <w:pStyle w:val="EndNoteBibliography"/>
        <w:spacing w:after="0"/>
      </w:pPr>
      <w:r w:rsidRPr="005E7A7A">
        <w:t xml:space="preserve">Dong, S., S. Raffaele and S. Kamoun (2015). "The two-speed genomes of filamentous pathogens: waltz with plants." </w:t>
      </w:r>
      <w:r w:rsidRPr="005E7A7A">
        <w:rPr>
          <w:u w:val="single"/>
        </w:rPr>
        <w:t>Current opinion in genetics &amp; development</w:t>
      </w:r>
      <w:r w:rsidRPr="005E7A7A">
        <w:t xml:space="preserve"> </w:t>
      </w:r>
      <w:r w:rsidRPr="005E7A7A">
        <w:rPr>
          <w:b/>
        </w:rPr>
        <w:t>35</w:t>
      </w:r>
      <w:r w:rsidRPr="005E7A7A">
        <w:t>: 57-65.</w:t>
      </w:r>
    </w:p>
    <w:p w14:paraId="45C6FCE3" w14:textId="77777777" w:rsidR="005E7A7A" w:rsidRPr="005E7A7A" w:rsidRDefault="005E7A7A" w:rsidP="005E7A7A">
      <w:pPr>
        <w:pStyle w:val="EndNoteBibliography"/>
        <w:spacing w:after="0"/>
      </w:pPr>
      <w:r w:rsidRPr="005E7A7A">
        <w:t xml:space="preserve">Evans, D. M. and L. R. Cardon (2006). "Genome-wide association: a promising start to a long race." </w:t>
      </w:r>
      <w:r w:rsidRPr="005E7A7A">
        <w:rPr>
          <w:u w:val="single"/>
        </w:rPr>
        <w:t>Trends in Genetics</w:t>
      </w:r>
      <w:r w:rsidRPr="005E7A7A">
        <w:t xml:space="preserve"> </w:t>
      </w:r>
      <w:r w:rsidRPr="005E7A7A">
        <w:rPr>
          <w:b/>
        </w:rPr>
        <w:t>22</w:t>
      </w:r>
      <w:r w:rsidRPr="005E7A7A">
        <w:t>(7): 350-354.</w:t>
      </w:r>
    </w:p>
    <w:p w14:paraId="27BCB29E" w14:textId="77777777" w:rsidR="005E7A7A" w:rsidRPr="005E7A7A" w:rsidRDefault="005E7A7A" w:rsidP="005E7A7A">
      <w:pPr>
        <w:pStyle w:val="EndNoteBibliography"/>
        <w:spacing w:after="0"/>
      </w:pPr>
      <w:r w:rsidRPr="005E7A7A">
        <w:t xml:space="preserve">Fordyce, R., N. Soltis, C. Caseys, G. Gwinner, J. Corwin, S. Atwell, D. Copeland, J. Feusier, A. Subedy, R. Eshbaugh and D. Kliebenstein (2018). "Combining Digital Imaging and GWA Mapping to Dissect Visual Traits in Plant/Pathogen Interactions." </w:t>
      </w:r>
      <w:r w:rsidRPr="005E7A7A">
        <w:rPr>
          <w:u w:val="single"/>
        </w:rPr>
        <w:t>Plant Physiology</w:t>
      </w:r>
      <w:r w:rsidRPr="005E7A7A">
        <w:t>.</w:t>
      </w:r>
    </w:p>
    <w:p w14:paraId="32DF4BA6" w14:textId="77777777" w:rsidR="005E7A7A" w:rsidRPr="005E7A7A" w:rsidRDefault="005E7A7A" w:rsidP="005E7A7A">
      <w:pPr>
        <w:pStyle w:val="EndNoteBibliography"/>
        <w:spacing w:after="0"/>
      </w:pPr>
      <w:r w:rsidRPr="005E7A7A">
        <w:t xml:space="preserve">Giraldo, M. C. and B. Valent (2013). "Filamentous plant pathogen effectors in action." </w:t>
      </w:r>
      <w:r w:rsidRPr="005E7A7A">
        <w:rPr>
          <w:u w:val="single"/>
        </w:rPr>
        <w:t>Nature Reviews Microbiology</w:t>
      </w:r>
      <w:r w:rsidRPr="005E7A7A">
        <w:t xml:space="preserve"> </w:t>
      </w:r>
      <w:r w:rsidRPr="005E7A7A">
        <w:rPr>
          <w:b/>
        </w:rPr>
        <w:t>11</w:t>
      </w:r>
      <w:r w:rsidRPr="005E7A7A">
        <w:t>(11): 800.</w:t>
      </w:r>
    </w:p>
    <w:p w14:paraId="4FACADCA" w14:textId="77777777" w:rsidR="005E7A7A" w:rsidRPr="005E7A7A" w:rsidRDefault="005E7A7A" w:rsidP="005E7A7A">
      <w:pPr>
        <w:pStyle w:val="EndNoteBibliography"/>
        <w:spacing w:after="0"/>
      </w:pPr>
      <w:r w:rsidRPr="005E7A7A">
        <w:t xml:space="preserve">Glazebrook, J. (2005). "Contrasting mechanisms of defense against biotrophic and necrotrophic pathogens." </w:t>
      </w:r>
      <w:r w:rsidRPr="005E7A7A">
        <w:rPr>
          <w:u w:val="single"/>
        </w:rPr>
        <w:t>Annu. Rev. Phytopathol.</w:t>
      </w:r>
      <w:r w:rsidRPr="005E7A7A">
        <w:t xml:space="preserve"> </w:t>
      </w:r>
      <w:r w:rsidRPr="005E7A7A">
        <w:rPr>
          <w:b/>
        </w:rPr>
        <w:t>43</w:t>
      </w:r>
      <w:r w:rsidRPr="005E7A7A">
        <w:t>: 205-227.</w:t>
      </w:r>
    </w:p>
    <w:p w14:paraId="4A7E8FF1" w14:textId="77777777" w:rsidR="005E7A7A" w:rsidRPr="005E7A7A" w:rsidRDefault="005E7A7A" w:rsidP="005E7A7A">
      <w:pPr>
        <w:pStyle w:val="EndNoteBibliography"/>
        <w:spacing w:after="0"/>
      </w:pPr>
      <w:r w:rsidRPr="005E7A7A">
        <w:t xml:space="preserve">Goss, E. M. and J. Bergelson (2006). "Variation in resistance and virulence in the interaction between Arabidopsis thaliana and a bacterial pathogen." </w:t>
      </w:r>
      <w:r w:rsidRPr="005E7A7A">
        <w:rPr>
          <w:u w:val="single"/>
        </w:rPr>
        <w:t>Evolution</w:t>
      </w:r>
      <w:r w:rsidRPr="005E7A7A">
        <w:t xml:space="preserve"> </w:t>
      </w:r>
      <w:r w:rsidRPr="005E7A7A">
        <w:rPr>
          <w:b/>
        </w:rPr>
        <w:t>60</w:t>
      </w:r>
      <w:r w:rsidRPr="005E7A7A">
        <w:t>(8): 1562-1573.</w:t>
      </w:r>
    </w:p>
    <w:p w14:paraId="5FDBE4C9" w14:textId="77777777" w:rsidR="005E7A7A" w:rsidRPr="005E7A7A" w:rsidRDefault="005E7A7A" w:rsidP="005E7A7A">
      <w:pPr>
        <w:pStyle w:val="EndNoteBibliography"/>
        <w:spacing w:after="0"/>
      </w:pPr>
      <w:r w:rsidRPr="005E7A7A">
        <w:t xml:space="preserve">Guo, Y., S. Fudali, J. Gimeno, P. DiGennaro, S. Chang, V. M. Williamson, D. M. Bird and D. M. Nielsen (2017). "Networks underpinning symbiosis revealed through cross-species eQTL mapping." </w:t>
      </w:r>
      <w:r w:rsidRPr="005E7A7A">
        <w:rPr>
          <w:u w:val="single"/>
        </w:rPr>
        <w:t>Genetics</w:t>
      </w:r>
      <w:r w:rsidRPr="005E7A7A">
        <w:t>: genetics. 117.202531.</w:t>
      </w:r>
    </w:p>
    <w:p w14:paraId="1511DD60" w14:textId="77777777" w:rsidR="005E7A7A" w:rsidRPr="005E7A7A" w:rsidRDefault="005E7A7A" w:rsidP="005E7A7A">
      <w:pPr>
        <w:pStyle w:val="EndNoteBibliography"/>
        <w:spacing w:after="0"/>
      </w:pPr>
      <w:r w:rsidRPr="005E7A7A">
        <w:t xml:space="preserve">Hsu, J. and J. D. Smith (2012). "Genome wide studies of gene expression relevant to coronary artery disease." </w:t>
      </w:r>
      <w:r w:rsidRPr="005E7A7A">
        <w:rPr>
          <w:u w:val="single"/>
        </w:rPr>
        <w:t>Current opinion in cardiology</w:t>
      </w:r>
      <w:r w:rsidRPr="005E7A7A">
        <w:t xml:space="preserve"> </w:t>
      </w:r>
      <w:r w:rsidRPr="005E7A7A">
        <w:rPr>
          <w:b/>
        </w:rPr>
        <w:t>27</w:t>
      </w:r>
      <w:r w:rsidRPr="005E7A7A">
        <w:t>(3): 210.</w:t>
      </w:r>
    </w:p>
    <w:p w14:paraId="0171B612" w14:textId="77777777" w:rsidR="005E7A7A" w:rsidRPr="005E7A7A" w:rsidRDefault="005E7A7A" w:rsidP="005E7A7A">
      <w:pPr>
        <w:pStyle w:val="EndNoteBibliography"/>
        <w:spacing w:after="0"/>
      </w:pPr>
      <w:r w:rsidRPr="005E7A7A">
        <w:t xml:space="preserve">Jiang, Z., F. He and Z. Zhang (2017). "Large-scale transcriptome analysis reveals arabidopsis metabolic pathways are frequently influenced by different pathogens." </w:t>
      </w:r>
      <w:r w:rsidRPr="005E7A7A">
        <w:rPr>
          <w:u w:val="single"/>
        </w:rPr>
        <w:t>Plant molecular biology</w:t>
      </w:r>
      <w:r w:rsidRPr="005E7A7A">
        <w:t xml:space="preserve"> </w:t>
      </w:r>
      <w:r w:rsidRPr="005E7A7A">
        <w:rPr>
          <w:b/>
        </w:rPr>
        <w:t>94</w:t>
      </w:r>
      <w:r w:rsidRPr="005E7A7A">
        <w:t>(4-5): 453-467.</w:t>
      </w:r>
    </w:p>
    <w:p w14:paraId="32D98B0E" w14:textId="77777777" w:rsidR="005E7A7A" w:rsidRPr="005E7A7A" w:rsidRDefault="005E7A7A" w:rsidP="005E7A7A">
      <w:pPr>
        <w:pStyle w:val="EndNoteBibliography"/>
        <w:spacing w:after="0"/>
      </w:pPr>
      <w:r w:rsidRPr="005E7A7A">
        <w:t xml:space="preserve">Keurentjes, J. J., J. Fu, I. R. Terpstra, J. M. Garcia, G. van den Ackerveken, L. B. Snoek, A. J. Peeters, D. Vreugdenhil, M. Koornneef and R. C. Jansen (2007). "Regulatory network construction in Arabidopsis by using genome-wide gene expression quantitative trait loci." </w:t>
      </w:r>
      <w:r w:rsidRPr="005E7A7A">
        <w:rPr>
          <w:u w:val="single"/>
        </w:rPr>
        <w:t>Proceedings of the National Academy of Sciences</w:t>
      </w:r>
      <w:r w:rsidRPr="005E7A7A">
        <w:t xml:space="preserve"> </w:t>
      </w:r>
      <w:r w:rsidRPr="005E7A7A">
        <w:rPr>
          <w:b/>
        </w:rPr>
        <w:t>104</w:t>
      </w:r>
      <w:r w:rsidRPr="005E7A7A">
        <w:t>(5): 1708-1713.</w:t>
      </w:r>
    </w:p>
    <w:p w14:paraId="63C3D09B" w14:textId="77777777" w:rsidR="005E7A7A" w:rsidRPr="005E7A7A" w:rsidRDefault="005E7A7A" w:rsidP="005E7A7A">
      <w:pPr>
        <w:pStyle w:val="EndNoteBibliography"/>
        <w:spacing w:after="0"/>
      </w:pPr>
      <w:r w:rsidRPr="005E7A7A">
        <w:t xml:space="preserve">Kou, Y. and S. Wang (2010). "Broad-spectrum and durability: understanding of quantitative disease resistance." </w:t>
      </w:r>
      <w:r w:rsidRPr="005E7A7A">
        <w:rPr>
          <w:u w:val="single"/>
        </w:rPr>
        <w:t>Current opinion in plant biology</w:t>
      </w:r>
      <w:r w:rsidRPr="005E7A7A">
        <w:t xml:space="preserve"> </w:t>
      </w:r>
      <w:r w:rsidRPr="005E7A7A">
        <w:rPr>
          <w:b/>
        </w:rPr>
        <w:t>13</w:t>
      </w:r>
      <w:r w:rsidRPr="005E7A7A">
        <w:t>(2): 181-185.</w:t>
      </w:r>
    </w:p>
    <w:p w14:paraId="51A5A7B4" w14:textId="77777777" w:rsidR="005E7A7A" w:rsidRPr="005E7A7A" w:rsidRDefault="005E7A7A" w:rsidP="005E7A7A">
      <w:pPr>
        <w:pStyle w:val="EndNoteBibliography"/>
        <w:spacing w:after="0"/>
      </w:pPr>
      <w:r w:rsidRPr="005E7A7A">
        <w:lastRenderedPageBreak/>
        <w:t xml:space="preserve">Kumar, R., Y. Ichihashi, S. Kimura, D. H. Chitwood, L. R. Headland, J. Peng, J. N. Maloof and N. R. Sinha (2012). "A high-throughput method for Illumina RNA-Seq library preparation." </w:t>
      </w:r>
      <w:r w:rsidRPr="005E7A7A">
        <w:rPr>
          <w:u w:val="single"/>
        </w:rPr>
        <w:t>Frontiers in plant science</w:t>
      </w:r>
      <w:r w:rsidRPr="005E7A7A">
        <w:t xml:space="preserve"> </w:t>
      </w:r>
      <w:r w:rsidRPr="005E7A7A">
        <w:rPr>
          <w:b/>
        </w:rPr>
        <w:t>3</w:t>
      </w:r>
      <w:r w:rsidRPr="005E7A7A">
        <w:t>.</w:t>
      </w:r>
    </w:p>
    <w:p w14:paraId="162C6214" w14:textId="77777777" w:rsidR="005E7A7A" w:rsidRPr="005E7A7A" w:rsidRDefault="005E7A7A" w:rsidP="005E7A7A">
      <w:pPr>
        <w:pStyle w:val="EndNoteBibliography"/>
        <w:spacing w:after="0"/>
      </w:pPr>
      <w:r w:rsidRPr="005E7A7A">
        <w:t xml:space="preserve">Lamesch, P., T. Z. Berardini, D. Li, D. Swarbreck, C. Wilks, R. Sasidharan, R. Muller, K. Dreher, D. L. Alexander and M. Garcia-Hernandez (2011). "The Arabidopsis Information Resource (TAIR): improved gene annotation and new tools." </w:t>
      </w:r>
      <w:r w:rsidRPr="005E7A7A">
        <w:rPr>
          <w:u w:val="single"/>
        </w:rPr>
        <w:t>Nucleic acids research</w:t>
      </w:r>
      <w:r w:rsidRPr="005E7A7A">
        <w:t xml:space="preserve"> </w:t>
      </w:r>
      <w:r w:rsidRPr="005E7A7A">
        <w:rPr>
          <w:b/>
        </w:rPr>
        <w:t>40</w:t>
      </w:r>
      <w:r w:rsidRPr="005E7A7A">
        <w:t>(D1): D1202-D1210.</w:t>
      </w:r>
    </w:p>
    <w:p w14:paraId="77AFC862" w14:textId="77777777" w:rsidR="005E7A7A" w:rsidRPr="005E7A7A" w:rsidRDefault="005E7A7A" w:rsidP="005E7A7A">
      <w:pPr>
        <w:pStyle w:val="EndNoteBibliography"/>
        <w:spacing w:after="0"/>
      </w:pPr>
      <w:r w:rsidRPr="005E7A7A">
        <w:t xml:space="preserve">Langmead, B., C. Trapnell, M. Pop and S. L. Salzberg (2009). "Ultrafast and memory-efficient alignment of short DNA sequences to the human genome." </w:t>
      </w:r>
      <w:r w:rsidRPr="005E7A7A">
        <w:rPr>
          <w:u w:val="single"/>
        </w:rPr>
        <w:t>Genome biology</w:t>
      </w:r>
      <w:r w:rsidRPr="005E7A7A">
        <w:t xml:space="preserve"> </w:t>
      </w:r>
      <w:r w:rsidRPr="005E7A7A">
        <w:rPr>
          <w:b/>
        </w:rPr>
        <w:t>10</w:t>
      </w:r>
      <w:r w:rsidRPr="005E7A7A">
        <w:t>(3): R25.</w:t>
      </w:r>
    </w:p>
    <w:p w14:paraId="07679105" w14:textId="77777777" w:rsidR="005E7A7A" w:rsidRPr="005E7A7A" w:rsidRDefault="005E7A7A" w:rsidP="005E7A7A">
      <w:pPr>
        <w:pStyle w:val="EndNoteBibliography"/>
        <w:spacing w:after="0"/>
      </w:pPr>
      <w:r w:rsidRPr="005E7A7A">
        <w:t xml:space="preserve">Lannou, C. (2012). "Variation and selection of quantitative traits in plant pathogens." </w:t>
      </w:r>
      <w:r w:rsidRPr="005E7A7A">
        <w:rPr>
          <w:u w:val="single"/>
        </w:rPr>
        <w:t>Annual Review of Phytopathology</w:t>
      </w:r>
      <w:r w:rsidRPr="005E7A7A">
        <w:t xml:space="preserve"> </w:t>
      </w:r>
      <w:r w:rsidRPr="005E7A7A">
        <w:rPr>
          <w:b/>
        </w:rPr>
        <w:t>50</w:t>
      </w:r>
      <w:r w:rsidRPr="005E7A7A">
        <w:t>: 319-338.</w:t>
      </w:r>
    </w:p>
    <w:p w14:paraId="57EFDA95" w14:textId="77777777" w:rsidR="005E7A7A" w:rsidRPr="005E7A7A" w:rsidRDefault="005E7A7A" w:rsidP="005E7A7A">
      <w:pPr>
        <w:pStyle w:val="EndNoteBibliography"/>
        <w:spacing w:after="0"/>
      </w:pPr>
      <w:r w:rsidRPr="005E7A7A">
        <w:t xml:space="preserve">Li, H., B. Handsaker, A. Wysoker, T. Fennell, J. Ruan, N. Homer, G. Marth, G. Abecasis and R. Durbin (2009). "The sequence alignment/map format and SAMtools." </w:t>
      </w:r>
      <w:r w:rsidRPr="005E7A7A">
        <w:rPr>
          <w:u w:val="single"/>
        </w:rPr>
        <w:t>Bioinformatics</w:t>
      </w:r>
      <w:r w:rsidRPr="005E7A7A">
        <w:t xml:space="preserve"> </w:t>
      </w:r>
      <w:r w:rsidRPr="005E7A7A">
        <w:rPr>
          <w:b/>
        </w:rPr>
        <w:t>25</w:t>
      </w:r>
      <w:r w:rsidRPr="005E7A7A">
        <w:t>(16): 2078-2079.</w:t>
      </w:r>
    </w:p>
    <w:p w14:paraId="4C4554B0" w14:textId="77777777" w:rsidR="005E7A7A" w:rsidRPr="005E7A7A" w:rsidRDefault="005E7A7A" w:rsidP="005E7A7A">
      <w:pPr>
        <w:pStyle w:val="EndNoteBibliography"/>
        <w:spacing w:after="0"/>
      </w:pPr>
      <w:r w:rsidRPr="005E7A7A">
        <w:t xml:space="preserve">Lo Presti, L., D. Lanver, G. Schweizer, S. Tanaka, L. Liang, M. Tollot, A. Zuccaro, S. Reissmann and R. Kahmann (2015). "Fungal effectors and plant susceptibility." </w:t>
      </w:r>
      <w:r w:rsidRPr="005E7A7A">
        <w:rPr>
          <w:u w:val="single"/>
        </w:rPr>
        <w:t>Annual review of plant biology</w:t>
      </w:r>
      <w:r w:rsidRPr="005E7A7A">
        <w:t xml:space="preserve"> </w:t>
      </w:r>
      <w:r w:rsidRPr="005E7A7A">
        <w:rPr>
          <w:b/>
        </w:rPr>
        <w:t>66</w:t>
      </w:r>
      <w:r w:rsidRPr="005E7A7A">
        <w:t>: 513-545.</w:t>
      </w:r>
    </w:p>
    <w:p w14:paraId="76A4746F" w14:textId="77777777" w:rsidR="005E7A7A" w:rsidRPr="005E7A7A" w:rsidRDefault="005E7A7A" w:rsidP="005E7A7A">
      <w:pPr>
        <w:pStyle w:val="EndNoteBibliography"/>
        <w:spacing w:after="0"/>
      </w:pPr>
      <w:r w:rsidRPr="005E7A7A">
        <w:t xml:space="preserve">Marone, D., M. Russo, G. Laidò, A. De Leonardis and A. Mastrangelo (2013). "Plant nucleotide binding site–leucine-rich repeat (NBS-LRR) genes: active guardians in host defense responses." </w:t>
      </w:r>
      <w:r w:rsidRPr="005E7A7A">
        <w:rPr>
          <w:u w:val="single"/>
        </w:rPr>
        <w:t>International journal of molecular sciences</w:t>
      </w:r>
      <w:r w:rsidRPr="005E7A7A">
        <w:t xml:space="preserve"> </w:t>
      </w:r>
      <w:r w:rsidRPr="005E7A7A">
        <w:rPr>
          <w:b/>
        </w:rPr>
        <w:t>14</w:t>
      </w:r>
      <w:r w:rsidRPr="005E7A7A">
        <w:t>(4): 7302-7326.</w:t>
      </w:r>
    </w:p>
    <w:p w14:paraId="54B81B62" w14:textId="77777777" w:rsidR="005E7A7A" w:rsidRPr="005E7A7A" w:rsidRDefault="005E7A7A" w:rsidP="005E7A7A">
      <w:pPr>
        <w:pStyle w:val="EndNoteBibliography"/>
        <w:spacing w:after="0"/>
      </w:pPr>
      <w:r w:rsidRPr="005E7A7A">
        <w:t xml:space="preserve">Martínez-Soto, D., A. M. Robledo-Briones, A. A. Estrada-Luna and J. Ruiz-Herrera (2013). "Transcriptomic analysis of U stilago maydis infecting Arabidopsis reveals important aspects of the fungus pathogenic mechanisms." </w:t>
      </w:r>
      <w:r w:rsidRPr="005E7A7A">
        <w:rPr>
          <w:u w:val="single"/>
        </w:rPr>
        <w:t>Plant signaling &amp; behavior</w:t>
      </w:r>
      <w:r w:rsidRPr="005E7A7A">
        <w:t xml:space="preserve"> </w:t>
      </w:r>
      <w:r w:rsidRPr="005E7A7A">
        <w:rPr>
          <w:b/>
        </w:rPr>
        <w:t>8</w:t>
      </w:r>
      <w:r w:rsidRPr="005E7A7A">
        <w:t>(8): e25059.</w:t>
      </w:r>
    </w:p>
    <w:p w14:paraId="1F16428E" w14:textId="77777777" w:rsidR="005E7A7A" w:rsidRPr="005E7A7A" w:rsidRDefault="005E7A7A" w:rsidP="005E7A7A">
      <w:pPr>
        <w:pStyle w:val="EndNoteBibliography"/>
        <w:spacing w:after="0"/>
      </w:pPr>
      <w:r w:rsidRPr="005E7A7A">
        <w:t xml:space="preserve">Meng, X. and S. Zhang (2013). "MAPK cascades in plant disease resistance signaling." </w:t>
      </w:r>
      <w:r w:rsidRPr="005E7A7A">
        <w:rPr>
          <w:u w:val="single"/>
        </w:rPr>
        <w:t>Annual review of phytopathology</w:t>
      </w:r>
      <w:r w:rsidRPr="005E7A7A">
        <w:t xml:space="preserve"> </w:t>
      </w:r>
      <w:r w:rsidRPr="005E7A7A">
        <w:rPr>
          <w:b/>
        </w:rPr>
        <w:t>51</w:t>
      </w:r>
      <w:r w:rsidRPr="005E7A7A">
        <w:t>: 245-266.</w:t>
      </w:r>
    </w:p>
    <w:p w14:paraId="594109E8" w14:textId="77777777" w:rsidR="005E7A7A" w:rsidRPr="005E7A7A" w:rsidRDefault="005E7A7A" w:rsidP="005E7A7A">
      <w:pPr>
        <w:pStyle w:val="EndNoteBibliography"/>
        <w:spacing w:after="0"/>
      </w:pPr>
      <w:r w:rsidRPr="005E7A7A">
        <w:t xml:space="preserve">Mi, H., A. Muruganujan, J. T. Casagrande and P. D. Thomas (2013). "Large-scale gene function analysis with the PANTHER classification system." </w:t>
      </w:r>
      <w:r w:rsidRPr="005E7A7A">
        <w:rPr>
          <w:u w:val="single"/>
        </w:rPr>
        <w:t>Nature protocols</w:t>
      </w:r>
      <w:r w:rsidRPr="005E7A7A">
        <w:t xml:space="preserve"> </w:t>
      </w:r>
      <w:r w:rsidRPr="005E7A7A">
        <w:rPr>
          <w:b/>
        </w:rPr>
        <w:t>8</w:t>
      </w:r>
      <w:r w:rsidRPr="005E7A7A">
        <w:t>(8): 1551.</w:t>
      </w:r>
    </w:p>
    <w:p w14:paraId="1D05F786" w14:textId="77777777" w:rsidR="005E7A7A" w:rsidRPr="005E7A7A" w:rsidRDefault="005E7A7A" w:rsidP="005E7A7A">
      <w:pPr>
        <w:pStyle w:val="EndNoteBibliography"/>
        <w:spacing w:after="0"/>
      </w:pPr>
      <w:r w:rsidRPr="005E7A7A">
        <w:t xml:space="preserve">Monks, S., A. Leonardson, H. Zhu, P. Cundiff, P. Pietrusiak, S. Edwards, J. Phillips, A. Sachs and E. Schadt (2004). "Genetic inheritance of gene expression in human cell lines." </w:t>
      </w:r>
      <w:r w:rsidRPr="005E7A7A">
        <w:rPr>
          <w:u w:val="single"/>
        </w:rPr>
        <w:t>The American Journal of Human Genetics</w:t>
      </w:r>
      <w:r w:rsidRPr="005E7A7A">
        <w:t xml:space="preserve"> </w:t>
      </w:r>
      <w:r w:rsidRPr="005E7A7A">
        <w:rPr>
          <w:b/>
        </w:rPr>
        <w:t>75</w:t>
      </w:r>
      <w:r w:rsidRPr="005E7A7A">
        <w:t>(6): 1094-1105.</w:t>
      </w:r>
    </w:p>
    <w:p w14:paraId="0A2B67B9" w14:textId="77777777" w:rsidR="005E7A7A" w:rsidRPr="005E7A7A" w:rsidRDefault="005E7A7A" w:rsidP="005E7A7A">
      <w:pPr>
        <w:pStyle w:val="EndNoteBibliography"/>
        <w:spacing w:after="0"/>
      </w:pPr>
      <w:r w:rsidRPr="005E7A7A">
        <w:t xml:space="preserve">Nobori, T., A. C. Velásquez, J. Wu, B. H. Kvitko, J. M. Kremer, Y. Wang, S. Y. He and K. Tsuda (2018). "Transcriptome landscape of a bacterial pathogen under plant immunity." </w:t>
      </w:r>
      <w:r w:rsidRPr="005E7A7A">
        <w:rPr>
          <w:u w:val="single"/>
        </w:rPr>
        <w:t>Proceedings of the National Academy of Sciences</w:t>
      </w:r>
      <w:r w:rsidRPr="005E7A7A">
        <w:t xml:space="preserve"> </w:t>
      </w:r>
      <w:r w:rsidRPr="005E7A7A">
        <w:rPr>
          <w:b/>
        </w:rPr>
        <w:t>115</w:t>
      </w:r>
      <w:r w:rsidRPr="005E7A7A">
        <w:t>(13): E3055-E3064.</w:t>
      </w:r>
    </w:p>
    <w:p w14:paraId="208EB56A" w14:textId="77777777" w:rsidR="005E7A7A" w:rsidRPr="005E7A7A" w:rsidRDefault="005E7A7A" w:rsidP="005E7A7A">
      <w:pPr>
        <w:pStyle w:val="EndNoteBibliography"/>
        <w:spacing w:after="0"/>
      </w:pPr>
      <w:r w:rsidRPr="005E7A7A">
        <w:t xml:space="preserve">Nomura, K., M. Melotto and S.-Y. He (2005). "Suppression of host defense in compatible plant–Pseudomonas syringae interactions." </w:t>
      </w:r>
      <w:r w:rsidRPr="005E7A7A">
        <w:rPr>
          <w:u w:val="single"/>
        </w:rPr>
        <w:t>Current opinion in plant biology</w:t>
      </w:r>
      <w:r w:rsidRPr="005E7A7A">
        <w:t xml:space="preserve"> </w:t>
      </w:r>
      <w:r w:rsidRPr="005E7A7A">
        <w:rPr>
          <w:b/>
        </w:rPr>
        <w:t>8</w:t>
      </w:r>
      <w:r w:rsidRPr="005E7A7A">
        <w:t>(4): 361-368.</w:t>
      </w:r>
    </w:p>
    <w:p w14:paraId="46906964" w14:textId="77777777" w:rsidR="005E7A7A" w:rsidRPr="005E7A7A" w:rsidRDefault="005E7A7A" w:rsidP="005E7A7A">
      <w:pPr>
        <w:pStyle w:val="EndNoteBibliography"/>
        <w:spacing w:after="0"/>
      </w:pPr>
      <w:r w:rsidRPr="005E7A7A">
        <w:t xml:space="preserve">Pinedo, C., C.-M. Wang, J.-M. Pradier, B. Dalmais, M. Choquer, P. Le Pêcheur, G. Morgant, I. G. Collado, D. E. Cane and M. Viaud (2008). "Sesquiterpene synthase from the botrydial biosynthetic gene cluster of the phytopathogen Botrytis cinerea." </w:t>
      </w:r>
      <w:r w:rsidRPr="005E7A7A">
        <w:rPr>
          <w:u w:val="single"/>
        </w:rPr>
        <w:t>ACS chemical biology</w:t>
      </w:r>
      <w:r w:rsidRPr="005E7A7A">
        <w:t xml:space="preserve"> </w:t>
      </w:r>
      <w:r w:rsidRPr="005E7A7A">
        <w:rPr>
          <w:b/>
        </w:rPr>
        <w:t>3</w:t>
      </w:r>
      <w:r w:rsidRPr="005E7A7A">
        <w:t>(12): 791-801.</w:t>
      </w:r>
    </w:p>
    <w:p w14:paraId="59D9FADD" w14:textId="77777777" w:rsidR="005E7A7A" w:rsidRPr="005E7A7A" w:rsidRDefault="005E7A7A" w:rsidP="005E7A7A">
      <w:pPr>
        <w:pStyle w:val="EndNoteBibliography"/>
        <w:spacing w:after="0"/>
      </w:pPr>
      <w:r w:rsidRPr="005E7A7A">
        <w:t xml:space="preserve">Poland, J. A., P. J. Balint-Kurti, R. J. Wisser, R. C. Pratt and R. J. Nelson (2009). "Shades of gray: the world of quantitative disease resistance." </w:t>
      </w:r>
      <w:r w:rsidRPr="005E7A7A">
        <w:rPr>
          <w:u w:val="single"/>
        </w:rPr>
        <w:t>Trends in plant science</w:t>
      </w:r>
      <w:r w:rsidRPr="005E7A7A">
        <w:t xml:space="preserve"> </w:t>
      </w:r>
      <w:r w:rsidRPr="005E7A7A">
        <w:rPr>
          <w:b/>
        </w:rPr>
        <w:t>14</w:t>
      </w:r>
      <w:r w:rsidRPr="005E7A7A">
        <w:t>(1): 21-29.</w:t>
      </w:r>
    </w:p>
    <w:p w14:paraId="5826B61F" w14:textId="77777777" w:rsidR="005E7A7A" w:rsidRPr="005E7A7A" w:rsidRDefault="005E7A7A" w:rsidP="005E7A7A">
      <w:pPr>
        <w:pStyle w:val="EndNoteBibliography"/>
        <w:spacing w:after="0"/>
      </w:pPr>
      <w:r w:rsidRPr="005E7A7A">
        <w:t xml:space="preserve">Porquier, A., J. Moraga, G. Morgant, B. Dalmais, A. Simon, H. Sghyer, I. G. Collado and M. Viaud (2019). "Botcinic acid biosynthesis in Botrytis cinerea relies on a subtelomeric gene cluster surrounded by relics of transposons and is regulated by the Zn 2 Cys 6 transcription factor BcBoa13." </w:t>
      </w:r>
      <w:r w:rsidRPr="005E7A7A">
        <w:rPr>
          <w:u w:val="single"/>
        </w:rPr>
        <w:t>Current genetics</w:t>
      </w:r>
      <w:r w:rsidRPr="005E7A7A">
        <w:t>: 1-16.</w:t>
      </w:r>
    </w:p>
    <w:p w14:paraId="7BECF1DE" w14:textId="77777777" w:rsidR="005E7A7A" w:rsidRPr="005E7A7A" w:rsidRDefault="005E7A7A" w:rsidP="005E7A7A">
      <w:pPr>
        <w:pStyle w:val="EndNoteBibliography"/>
        <w:spacing w:after="0"/>
      </w:pPr>
      <w:r w:rsidRPr="005E7A7A">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5E7A7A">
        <w:rPr>
          <w:u w:val="single"/>
        </w:rPr>
        <w:t>Fungal genetics and biology</w:t>
      </w:r>
      <w:r w:rsidRPr="005E7A7A">
        <w:t xml:space="preserve"> </w:t>
      </w:r>
      <w:r w:rsidRPr="005E7A7A">
        <w:rPr>
          <w:b/>
        </w:rPr>
        <w:t>96</w:t>
      </w:r>
      <w:r w:rsidRPr="005E7A7A">
        <w:t>: 33-46.</w:t>
      </w:r>
    </w:p>
    <w:p w14:paraId="27FE7DBE" w14:textId="77777777" w:rsidR="005E7A7A" w:rsidRPr="005E7A7A" w:rsidRDefault="005E7A7A" w:rsidP="005E7A7A">
      <w:pPr>
        <w:pStyle w:val="EndNoteBibliography"/>
        <w:spacing w:after="0"/>
      </w:pPr>
      <w:r w:rsidRPr="005E7A7A">
        <w:t xml:space="preserve">Rivas, M. A., M. Beaudoin, A. Gardet, C. Stevens, Y. Sharma, C. K. Zhang, G. Boucher, S. Ripke, D. Ellinghaus and N. Burtt (2011). "Deep resequencing of GWAS loci identifies independent rare variants associated with inflammatory bowel disease." </w:t>
      </w:r>
      <w:r w:rsidRPr="005E7A7A">
        <w:rPr>
          <w:u w:val="single"/>
        </w:rPr>
        <w:t>Nature genetics</w:t>
      </w:r>
      <w:r w:rsidRPr="005E7A7A">
        <w:t xml:space="preserve"> </w:t>
      </w:r>
      <w:r w:rsidRPr="005E7A7A">
        <w:rPr>
          <w:b/>
        </w:rPr>
        <w:t>43</w:t>
      </w:r>
      <w:r w:rsidRPr="005E7A7A">
        <w:t>(11): 1066.</w:t>
      </w:r>
    </w:p>
    <w:p w14:paraId="40DC7794" w14:textId="77777777" w:rsidR="005E7A7A" w:rsidRPr="005E7A7A" w:rsidRDefault="005E7A7A" w:rsidP="005E7A7A">
      <w:pPr>
        <w:pStyle w:val="EndNoteBibliography"/>
        <w:spacing w:after="0"/>
      </w:pPr>
      <w:r w:rsidRPr="005E7A7A">
        <w:lastRenderedPageBreak/>
        <w:t xml:space="preserve">Roux, F., D. Voisin, T. Badet, C. Balagué, X. Barlet, C. Huard‐Chauveau, D. Roby and S. Raffaele (2014). "Resistance to phytopathogens e tutti quanti: placing plant quantitative disease resistance on the map." </w:t>
      </w:r>
      <w:r w:rsidRPr="005E7A7A">
        <w:rPr>
          <w:u w:val="single"/>
        </w:rPr>
        <w:t>Molecular plant pathology</w:t>
      </w:r>
      <w:r w:rsidRPr="005E7A7A">
        <w:t xml:space="preserve"> </w:t>
      </w:r>
      <w:r w:rsidRPr="005E7A7A">
        <w:rPr>
          <w:b/>
        </w:rPr>
        <w:t>15</w:t>
      </w:r>
      <w:r w:rsidRPr="005E7A7A">
        <w:t>(5): 427-432.</w:t>
      </w:r>
    </w:p>
    <w:p w14:paraId="278A3877" w14:textId="77777777" w:rsidR="005E7A7A" w:rsidRPr="005E7A7A" w:rsidRDefault="005E7A7A" w:rsidP="005E7A7A">
      <w:pPr>
        <w:pStyle w:val="EndNoteBibliography"/>
        <w:spacing w:after="0"/>
      </w:pPr>
      <w:r w:rsidRPr="005E7A7A">
        <w:t xml:space="preserve">Rowe, H. C. and D. J. Kliebenstein (2008). "Complex genetics control natural variation in Arabidopsis thaliana resistance to Botrytis cinerea." </w:t>
      </w:r>
      <w:r w:rsidRPr="005E7A7A">
        <w:rPr>
          <w:u w:val="single"/>
        </w:rPr>
        <w:t>Genetics</w:t>
      </w:r>
      <w:r w:rsidRPr="005E7A7A">
        <w:t xml:space="preserve"> </w:t>
      </w:r>
      <w:r w:rsidRPr="005E7A7A">
        <w:rPr>
          <w:b/>
        </w:rPr>
        <w:t>180</w:t>
      </w:r>
      <w:r w:rsidRPr="005E7A7A">
        <w:t>(4): 2237-2250.</w:t>
      </w:r>
    </w:p>
    <w:p w14:paraId="34C6FB65" w14:textId="77777777" w:rsidR="005E7A7A" w:rsidRPr="005E7A7A" w:rsidRDefault="005E7A7A" w:rsidP="005E7A7A">
      <w:pPr>
        <w:pStyle w:val="EndNoteBibliography"/>
        <w:spacing w:after="0"/>
      </w:pPr>
      <w:r w:rsidRPr="005E7A7A">
        <w:t xml:space="preserve">Schadt, E. E., S. A. Monks, T. A. Drake, A. J. Lusis, N. Che, V. Colinayo, T. G. Ruff, S. B. Milligan, J. R. Lamb and G. Cavet (2003). "Genetics of gene expression surveyed in maize, mouse and man." </w:t>
      </w:r>
      <w:r w:rsidRPr="005E7A7A">
        <w:rPr>
          <w:u w:val="single"/>
        </w:rPr>
        <w:t>Nature</w:t>
      </w:r>
      <w:r w:rsidRPr="005E7A7A">
        <w:t xml:space="preserve"> </w:t>
      </w:r>
      <w:r w:rsidRPr="005E7A7A">
        <w:rPr>
          <w:b/>
        </w:rPr>
        <w:t>422</w:t>
      </w:r>
      <w:r w:rsidRPr="005E7A7A">
        <w:t>(6929): 297.</w:t>
      </w:r>
    </w:p>
    <w:p w14:paraId="67D1E2A4" w14:textId="77777777" w:rsidR="005E7A7A" w:rsidRPr="005E7A7A" w:rsidRDefault="005E7A7A" w:rsidP="005E7A7A">
      <w:pPr>
        <w:pStyle w:val="EndNoteBibliography"/>
        <w:spacing w:after="0"/>
      </w:pPr>
      <w:r w:rsidRPr="005E7A7A">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5E7A7A">
        <w:rPr>
          <w:u w:val="single"/>
        </w:rPr>
        <w:t>Molecular plant-microbe interactions</w:t>
      </w:r>
      <w:r w:rsidRPr="005E7A7A">
        <w:t xml:space="preserve"> </w:t>
      </w:r>
      <w:r w:rsidRPr="005E7A7A">
        <w:rPr>
          <w:b/>
        </w:rPr>
        <w:t>18</w:t>
      </w:r>
      <w:r w:rsidRPr="005E7A7A">
        <w:t>(6): 602-612.</w:t>
      </w:r>
    </w:p>
    <w:p w14:paraId="787F81E9" w14:textId="77777777" w:rsidR="005E7A7A" w:rsidRPr="005E7A7A" w:rsidRDefault="005E7A7A" w:rsidP="005E7A7A">
      <w:pPr>
        <w:pStyle w:val="EndNoteBibliography"/>
        <w:spacing w:after="0"/>
      </w:pPr>
      <w:r w:rsidRPr="005E7A7A">
        <w:t xml:space="preserve">Soltis, N. E., S. Atwell, G. Shi, R. F. Fordyce, R. Gwinner, D. Gao, A. Shafi and D. J. Kliebenstein (2019). "Interactions of tomato and Botrytis genetic diversity: Parsing the contributions of host differentiation, domestication and pathogen variation." </w:t>
      </w:r>
      <w:r w:rsidRPr="005E7A7A">
        <w:rPr>
          <w:u w:val="single"/>
        </w:rPr>
        <w:t>The Plant Cell</w:t>
      </w:r>
      <w:r w:rsidRPr="005E7A7A">
        <w:t>: tpc. 00857.02018.</w:t>
      </w:r>
    </w:p>
    <w:p w14:paraId="10C3A3FC" w14:textId="77777777" w:rsidR="005E7A7A" w:rsidRPr="005E7A7A" w:rsidRDefault="005E7A7A" w:rsidP="005E7A7A">
      <w:pPr>
        <w:pStyle w:val="EndNoteBibliography"/>
        <w:spacing w:after="0"/>
      </w:pPr>
      <w:r w:rsidRPr="005E7A7A">
        <w:t xml:space="preserve">St. Clair, D. A. (2010). "Quantitative disease resistance and quantitative resistance loci in breeding." </w:t>
      </w:r>
      <w:r w:rsidRPr="005E7A7A">
        <w:rPr>
          <w:u w:val="single"/>
        </w:rPr>
        <w:t>Annual review of phytopathology</w:t>
      </w:r>
      <w:r w:rsidRPr="005E7A7A">
        <w:t xml:space="preserve"> </w:t>
      </w:r>
      <w:r w:rsidRPr="005E7A7A">
        <w:rPr>
          <w:b/>
        </w:rPr>
        <w:t>48</w:t>
      </w:r>
      <w:r w:rsidRPr="005E7A7A">
        <w:t>: 247-268.</w:t>
      </w:r>
    </w:p>
    <w:p w14:paraId="33B3832D" w14:textId="77777777" w:rsidR="005E7A7A" w:rsidRPr="005E7A7A" w:rsidRDefault="005E7A7A" w:rsidP="005E7A7A">
      <w:pPr>
        <w:pStyle w:val="EndNoteBibliography"/>
        <w:spacing w:after="0"/>
      </w:pPr>
      <w:r w:rsidRPr="005E7A7A">
        <w:t xml:space="preserve">Suzuki, R. and H. Shimodaira (2015). "pvclust: Hierarchical Clustering with P-Values via Multiscale Bootstrap Resampling. ." </w:t>
      </w:r>
      <w:r w:rsidRPr="005E7A7A">
        <w:rPr>
          <w:u w:val="single"/>
        </w:rPr>
        <w:t>R package version 2.0-0</w:t>
      </w:r>
      <w:r w:rsidRPr="005E7A7A">
        <w:t>.</w:t>
      </w:r>
    </w:p>
    <w:p w14:paraId="1C526B5E" w14:textId="77777777" w:rsidR="005E7A7A" w:rsidRPr="005E7A7A" w:rsidRDefault="005E7A7A" w:rsidP="005E7A7A">
      <w:pPr>
        <w:pStyle w:val="EndNoteBibliography"/>
        <w:spacing w:after="0"/>
      </w:pPr>
      <w:r w:rsidRPr="005E7A7A">
        <w:t xml:space="preserve">Valero-Jiménez, C. A., J. Veloso, M. Staats and J. A. van Kan (2019). "Comparative genomics of plant pathogenic Botrytis species with distinct host specificity." </w:t>
      </w:r>
      <w:r w:rsidRPr="005E7A7A">
        <w:rPr>
          <w:u w:val="single"/>
        </w:rPr>
        <w:t>BMC Genomics</w:t>
      </w:r>
      <w:r w:rsidRPr="005E7A7A">
        <w:t xml:space="preserve"> </w:t>
      </w:r>
      <w:r w:rsidRPr="005E7A7A">
        <w:rPr>
          <w:b/>
        </w:rPr>
        <w:t>20</w:t>
      </w:r>
      <w:r w:rsidRPr="005E7A7A">
        <w:t>(1): 203.</w:t>
      </w:r>
    </w:p>
    <w:p w14:paraId="2A953686" w14:textId="77777777" w:rsidR="005E7A7A" w:rsidRPr="005E7A7A" w:rsidRDefault="005E7A7A" w:rsidP="005E7A7A">
      <w:pPr>
        <w:pStyle w:val="EndNoteBibliography"/>
        <w:spacing w:after="0"/>
      </w:pPr>
      <w:r w:rsidRPr="005E7A7A">
        <w:t xml:space="preserve">Van Kan, J. A., J. H. Stassen, A. Mosbach, T. A. Van Der Lee, L. Faino, A. D. Farmer, D. G. Papasotiriou, S. Zhou, M. F. Seidl and E. Cottam (2017). "A gapless genome sequence of the fungus Botrytis cinerea." </w:t>
      </w:r>
      <w:r w:rsidRPr="005E7A7A">
        <w:rPr>
          <w:u w:val="single"/>
        </w:rPr>
        <w:t>Molecular plant pathology</w:t>
      </w:r>
      <w:r w:rsidRPr="005E7A7A">
        <w:t xml:space="preserve"> </w:t>
      </w:r>
      <w:r w:rsidRPr="005E7A7A">
        <w:rPr>
          <w:b/>
        </w:rPr>
        <w:t>18</w:t>
      </w:r>
      <w:r w:rsidRPr="005E7A7A">
        <w:t>(1): 75-89.</w:t>
      </w:r>
    </w:p>
    <w:p w14:paraId="76411952" w14:textId="77777777" w:rsidR="005E7A7A" w:rsidRPr="005E7A7A" w:rsidRDefault="005E7A7A" w:rsidP="005E7A7A">
      <w:pPr>
        <w:pStyle w:val="EndNoteBibliography"/>
        <w:spacing w:after="0"/>
      </w:pPr>
      <w:r w:rsidRPr="005E7A7A">
        <w:t xml:space="preserve">Visscher, P. M., N. R. Wray, Q. Zhang, P. Sklar, M. I. McCarthy, M. A. Brown and J. Yang (2017). "10 years of GWAS discovery: biology, function, and translation." </w:t>
      </w:r>
      <w:r w:rsidRPr="005E7A7A">
        <w:rPr>
          <w:u w:val="single"/>
        </w:rPr>
        <w:t>The American Journal of Human Genetics</w:t>
      </w:r>
      <w:r w:rsidRPr="005E7A7A">
        <w:t xml:space="preserve"> </w:t>
      </w:r>
      <w:r w:rsidRPr="005E7A7A">
        <w:rPr>
          <w:b/>
        </w:rPr>
        <w:t>101</w:t>
      </w:r>
      <w:r w:rsidRPr="005E7A7A">
        <w:t>(1): 5-22.</w:t>
      </w:r>
    </w:p>
    <w:p w14:paraId="4A5EFE27" w14:textId="77777777" w:rsidR="005E7A7A" w:rsidRPr="005E7A7A" w:rsidRDefault="005E7A7A" w:rsidP="005E7A7A">
      <w:pPr>
        <w:pStyle w:val="EndNoteBibliography"/>
        <w:spacing w:after="0"/>
      </w:pPr>
      <w:r w:rsidRPr="005E7A7A">
        <w:t xml:space="preserve">Wang, M., F. Roux, C. Bartoli, C. Huard-Chauveau, C. Meyer, H. Lee, D. Roby, M. S. McPeek and J. Bergelson (2018). "Two-way mixed-effects methods for joint association analysis using both host and pathogen genomes." </w:t>
      </w:r>
      <w:r w:rsidRPr="005E7A7A">
        <w:rPr>
          <w:u w:val="single"/>
        </w:rPr>
        <w:t>Proceedings of the National Academy of Sciences</w:t>
      </w:r>
      <w:r w:rsidRPr="005E7A7A">
        <w:t xml:space="preserve"> </w:t>
      </w:r>
      <w:r w:rsidRPr="005E7A7A">
        <w:rPr>
          <w:b/>
        </w:rPr>
        <w:t>115</w:t>
      </w:r>
      <w:r w:rsidRPr="005E7A7A">
        <w:t>(24): E5440-E5449.</w:t>
      </w:r>
    </w:p>
    <w:p w14:paraId="0146D9FD" w14:textId="77777777" w:rsidR="005E7A7A" w:rsidRPr="005E7A7A" w:rsidRDefault="005E7A7A" w:rsidP="005E7A7A">
      <w:pPr>
        <w:pStyle w:val="EndNoteBibliography"/>
        <w:spacing w:after="0"/>
      </w:pPr>
      <w:r w:rsidRPr="005E7A7A">
        <w:t xml:space="preserve">West, M. A. L., K. Kim, D. J. Kliebenstein, H. van Leeuwen, R. W. Michelmore, R. W. Doerge and D. A. St.Clair (2007). "Global eQTL mapping reveals the complex genetic architecture of transcript level variation in Arabidopsis." </w:t>
      </w:r>
      <w:r w:rsidRPr="005E7A7A">
        <w:rPr>
          <w:u w:val="single"/>
        </w:rPr>
        <w:t>Genetics</w:t>
      </w:r>
      <w:r w:rsidRPr="005E7A7A">
        <w:t xml:space="preserve"> </w:t>
      </w:r>
      <w:r w:rsidRPr="005E7A7A">
        <w:rPr>
          <w:b/>
        </w:rPr>
        <w:t>175</w:t>
      </w:r>
      <w:r w:rsidRPr="005E7A7A">
        <w:t>: 1441-1450.</w:t>
      </w:r>
    </w:p>
    <w:p w14:paraId="001251B8" w14:textId="77777777" w:rsidR="005E7A7A" w:rsidRPr="005E7A7A" w:rsidRDefault="005E7A7A" w:rsidP="005E7A7A">
      <w:pPr>
        <w:pStyle w:val="EndNoteBibliography"/>
        <w:spacing w:after="0"/>
      </w:pPr>
      <w:r w:rsidRPr="005E7A7A">
        <w:t xml:space="preserve">Wu, J., B. Cai, W. Sun, R. Huang, X. Liu, M. Lin, S. Pattaradilokrat, S. Martin, Y. Qi and S. C. Nair (2015). "Genome-wide analysis of host-Plasmodium yoelii interactions reveals regulators of the type I interferon response." </w:t>
      </w:r>
      <w:r w:rsidRPr="005E7A7A">
        <w:rPr>
          <w:u w:val="single"/>
        </w:rPr>
        <w:t>Cell reports</w:t>
      </w:r>
      <w:r w:rsidRPr="005E7A7A">
        <w:t xml:space="preserve"> </w:t>
      </w:r>
      <w:r w:rsidRPr="005E7A7A">
        <w:rPr>
          <w:b/>
        </w:rPr>
        <w:t>12</w:t>
      </w:r>
      <w:r w:rsidRPr="005E7A7A">
        <w:t>(4): 661-672.</w:t>
      </w:r>
    </w:p>
    <w:p w14:paraId="07D29894" w14:textId="77777777" w:rsidR="005E7A7A" w:rsidRPr="005E7A7A" w:rsidRDefault="005E7A7A" w:rsidP="005E7A7A">
      <w:pPr>
        <w:pStyle w:val="EndNoteBibliography"/>
        <w:spacing w:after="0"/>
      </w:pPr>
      <w:r w:rsidRPr="005E7A7A">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5E7A7A">
        <w:rPr>
          <w:u w:val="single"/>
        </w:rPr>
        <w:t>Frontiers in plant science</w:t>
      </w:r>
      <w:r w:rsidRPr="005E7A7A">
        <w:t xml:space="preserve"> </w:t>
      </w:r>
      <w:r w:rsidRPr="005E7A7A">
        <w:rPr>
          <w:b/>
        </w:rPr>
        <w:t>8</w:t>
      </w:r>
      <w:r w:rsidRPr="005E7A7A">
        <w:t>.</w:t>
      </w:r>
    </w:p>
    <w:p w14:paraId="0651FF5D" w14:textId="77777777" w:rsidR="005E7A7A" w:rsidRPr="005E7A7A" w:rsidRDefault="005E7A7A" w:rsidP="005E7A7A">
      <w:pPr>
        <w:pStyle w:val="EndNoteBibliography"/>
        <w:spacing w:after="0"/>
      </w:pPr>
      <w:r w:rsidRPr="005E7A7A">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5E7A7A">
        <w:rPr>
          <w:u w:val="single"/>
        </w:rPr>
        <w:t>The Plant Cell</w:t>
      </w:r>
      <w:r w:rsidRPr="005E7A7A">
        <w:t>: tpc. 00348.02017.</w:t>
      </w:r>
    </w:p>
    <w:p w14:paraId="228FE77F" w14:textId="77777777" w:rsidR="005E7A7A" w:rsidRPr="005E7A7A" w:rsidRDefault="005E7A7A" w:rsidP="005E7A7A">
      <w:pPr>
        <w:pStyle w:val="EndNoteBibliography"/>
        <w:spacing w:after="0"/>
      </w:pPr>
      <w:r w:rsidRPr="005E7A7A">
        <w:t xml:space="preserve">Zhang, W., J. A. Corwin, D. Copeland, J. Feusier, R. Eshbaugh, D. E. Cook, S. Atwell and D. J. Kliebenstein (2018). "Network connections across kingdoms illuminate a potential metabolic battlefield." </w:t>
      </w:r>
      <w:r w:rsidRPr="005E7A7A">
        <w:rPr>
          <w:u w:val="single"/>
        </w:rPr>
        <w:t>bioRxiv</w:t>
      </w:r>
      <w:r w:rsidRPr="005E7A7A">
        <w:t>.</w:t>
      </w:r>
    </w:p>
    <w:p w14:paraId="433E8F31" w14:textId="77777777" w:rsidR="005E7A7A" w:rsidRPr="005E7A7A" w:rsidRDefault="005E7A7A" w:rsidP="005E7A7A">
      <w:pPr>
        <w:pStyle w:val="EndNoteBibliography"/>
        <w:spacing w:after="0"/>
      </w:pPr>
      <w:r w:rsidRPr="005E7A7A">
        <w:t xml:space="preserve">Zhou, X. and M. Stephens (2012). "Genome-wide efficient mixed-model analysis for association studies." </w:t>
      </w:r>
      <w:r w:rsidRPr="005E7A7A">
        <w:rPr>
          <w:u w:val="single"/>
        </w:rPr>
        <w:t>Nature genetics</w:t>
      </w:r>
      <w:r w:rsidRPr="005E7A7A">
        <w:t xml:space="preserve"> </w:t>
      </w:r>
      <w:r w:rsidRPr="005E7A7A">
        <w:rPr>
          <w:b/>
        </w:rPr>
        <w:t>44</w:t>
      </w:r>
      <w:r w:rsidRPr="005E7A7A">
        <w:t>(7): 821.</w:t>
      </w:r>
    </w:p>
    <w:p w14:paraId="288C90BE" w14:textId="77777777" w:rsidR="005E7A7A" w:rsidRPr="005E7A7A" w:rsidRDefault="005E7A7A" w:rsidP="005E7A7A">
      <w:pPr>
        <w:pStyle w:val="EndNoteBibliography"/>
      </w:pPr>
      <w:r w:rsidRPr="005E7A7A">
        <w:lastRenderedPageBreak/>
        <w:t xml:space="preserve">Zou, F., H. S. Chai, C. S. Younkin, M. Allen, J. Crook, V. S. Pankratz, M. M. Carrasquillo, C. N. Rowley, A. A. Nair and S. Middha (2012). "Brain expression genome-wide association study (eGWAS) identifies human disease-associated variants." </w:t>
      </w:r>
      <w:r w:rsidRPr="005E7A7A">
        <w:rPr>
          <w:u w:val="single"/>
        </w:rPr>
        <w:t>PLoS genetics</w:t>
      </w:r>
      <w:r w:rsidRPr="005E7A7A">
        <w:t xml:space="preserve"> </w:t>
      </w:r>
      <w:r w:rsidRPr="005E7A7A">
        <w:rPr>
          <w:b/>
        </w:rPr>
        <w:t>8</w:t>
      </w:r>
      <w:r w:rsidRPr="005E7A7A">
        <w:t>(6): e1002707.</w:t>
      </w:r>
    </w:p>
    <w:p w14:paraId="6CFC649E" w14:textId="1B47B236"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86751" w14:textId="77777777" w:rsidR="001200A8" w:rsidRDefault="001200A8" w:rsidP="00A172A7">
      <w:pPr>
        <w:spacing w:after="0" w:line="240" w:lineRule="auto"/>
      </w:pPr>
      <w:r>
        <w:separator/>
      </w:r>
    </w:p>
  </w:endnote>
  <w:endnote w:type="continuationSeparator" w:id="0">
    <w:p w14:paraId="5AFF4492" w14:textId="77777777" w:rsidR="001200A8" w:rsidRDefault="001200A8"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57DE4" w14:textId="77777777" w:rsidR="001200A8" w:rsidRDefault="001200A8" w:rsidP="00A172A7">
      <w:pPr>
        <w:spacing w:after="0" w:line="240" w:lineRule="auto"/>
      </w:pPr>
      <w:r>
        <w:separator/>
      </w:r>
    </w:p>
  </w:footnote>
  <w:footnote w:type="continuationSeparator" w:id="0">
    <w:p w14:paraId="30546829" w14:textId="77777777" w:rsidR="001200A8" w:rsidRDefault="001200A8"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item&gt;1199&lt;/item&gt;&lt;item&gt;1200&lt;/item&gt;&lt;item&gt;1201&lt;/item&gt;&lt;item&gt;1202&lt;/item&gt;&lt;item&gt;1204&lt;/item&gt;&lt;/record-ids&gt;&lt;/item&gt;&lt;/Libraries&gt;"/>
  </w:docVars>
  <w:rsids>
    <w:rsidRoot w:val="00A172A7"/>
    <w:rsid w:val="000009B5"/>
    <w:rsid w:val="00002A48"/>
    <w:rsid w:val="000074F4"/>
    <w:rsid w:val="000113CA"/>
    <w:rsid w:val="00012302"/>
    <w:rsid w:val="000168E4"/>
    <w:rsid w:val="00016A58"/>
    <w:rsid w:val="0001776E"/>
    <w:rsid w:val="0002100C"/>
    <w:rsid w:val="000263ED"/>
    <w:rsid w:val="00030607"/>
    <w:rsid w:val="000311CC"/>
    <w:rsid w:val="00031EA7"/>
    <w:rsid w:val="000347B6"/>
    <w:rsid w:val="00036E00"/>
    <w:rsid w:val="00037252"/>
    <w:rsid w:val="00037C6E"/>
    <w:rsid w:val="000401C9"/>
    <w:rsid w:val="00040B0F"/>
    <w:rsid w:val="0004384F"/>
    <w:rsid w:val="00044812"/>
    <w:rsid w:val="00045BD4"/>
    <w:rsid w:val="00046A9D"/>
    <w:rsid w:val="000506B6"/>
    <w:rsid w:val="000533C6"/>
    <w:rsid w:val="00053975"/>
    <w:rsid w:val="00054493"/>
    <w:rsid w:val="00054571"/>
    <w:rsid w:val="00055628"/>
    <w:rsid w:val="00056693"/>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A60AB"/>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0CB6"/>
    <w:rsid w:val="00101DEA"/>
    <w:rsid w:val="001027EC"/>
    <w:rsid w:val="00103483"/>
    <w:rsid w:val="00106233"/>
    <w:rsid w:val="00111379"/>
    <w:rsid w:val="00114242"/>
    <w:rsid w:val="00114CCF"/>
    <w:rsid w:val="00115274"/>
    <w:rsid w:val="001200A8"/>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3D7C"/>
    <w:rsid w:val="001C5853"/>
    <w:rsid w:val="001C6224"/>
    <w:rsid w:val="001C63B0"/>
    <w:rsid w:val="001C68B4"/>
    <w:rsid w:val="001C7116"/>
    <w:rsid w:val="001D41ED"/>
    <w:rsid w:val="001D4B3B"/>
    <w:rsid w:val="001D51FB"/>
    <w:rsid w:val="001D60FF"/>
    <w:rsid w:val="001E2476"/>
    <w:rsid w:val="001E2EAC"/>
    <w:rsid w:val="001E4CEC"/>
    <w:rsid w:val="001E5698"/>
    <w:rsid w:val="001F0497"/>
    <w:rsid w:val="001F12EE"/>
    <w:rsid w:val="001F3E1F"/>
    <w:rsid w:val="001F5026"/>
    <w:rsid w:val="001F75A8"/>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01E8"/>
    <w:rsid w:val="002306CC"/>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41FF"/>
    <w:rsid w:val="00265CFA"/>
    <w:rsid w:val="00270E42"/>
    <w:rsid w:val="00272E3C"/>
    <w:rsid w:val="00273420"/>
    <w:rsid w:val="00273F6E"/>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147A"/>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2785"/>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14D0"/>
    <w:rsid w:val="003D2883"/>
    <w:rsid w:val="003D4B90"/>
    <w:rsid w:val="003D4CE1"/>
    <w:rsid w:val="003D5D50"/>
    <w:rsid w:val="003E0105"/>
    <w:rsid w:val="003E01B6"/>
    <w:rsid w:val="003E1847"/>
    <w:rsid w:val="003E2E0A"/>
    <w:rsid w:val="003E716D"/>
    <w:rsid w:val="003F32EE"/>
    <w:rsid w:val="003F6BDD"/>
    <w:rsid w:val="00400FDD"/>
    <w:rsid w:val="004010D9"/>
    <w:rsid w:val="00402152"/>
    <w:rsid w:val="004066F5"/>
    <w:rsid w:val="00410480"/>
    <w:rsid w:val="004110C6"/>
    <w:rsid w:val="0041373C"/>
    <w:rsid w:val="00413E6B"/>
    <w:rsid w:val="00423648"/>
    <w:rsid w:val="00424CE5"/>
    <w:rsid w:val="0043101A"/>
    <w:rsid w:val="0043399F"/>
    <w:rsid w:val="004342C7"/>
    <w:rsid w:val="004354E5"/>
    <w:rsid w:val="00435E39"/>
    <w:rsid w:val="00436252"/>
    <w:rsid w:val="00437B38"/>
    <w:rsid w:val="00437BBC"/>
    <w:rsid w:val="00442653"/>
    <w:rsid w:val="004441A8"/>
    <w:rsid w:val="004441B7"/>
    <w:rsid w:val="004466FA"/>
    <w:rsid w:val="00450414"/>
    <w:rsid w:val="0045157A"/>
    <w:rsid w:val="0045196F"/>
    <w:rsid w:val="00451C80"/>
    <w:rsid w:val="004542C5"/>
    <w:rsid w:val="004647B2"/>
    <w:rsid w:val="00465B43"/>
    <w:rsid w:val="00466C6D"/>
    <w:rsid w:val="004720D9"/>
    <w:rsid w:val="004737AB"/>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2A98"/>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4926"/>
    <w:rsid w:val="00595141"/>
    <w:rsid w:val="00595665"/>
    <w:rsid w:val="00597147"/>
    <w:rsid w:val="00597C1D"/>
    <w:rsid w:val="005A7B03"/>
    <w:rsid w:val="005B2B5E"/>
    <w:rsid w:val="005B2D52"/>
    <w:rsid w:val="005B33AB"/>
    <w:rsid w:val="005B3C5B"/>
    <w:rsid w:val="005B68C4"/>
    <w:rsid w:val="005B75BF"/>
    <w:rsid w:val="005C21BE"/>
    <w:rsid w:val="005C79A7"/>
    <w:rsid w:val="005D7DDF"/>
    <w:rsid w:val="005E495D"/>
    <w:rsid w:val="005E5DC0"/>
    <w:rsid w:val="005E7A7A"/>
    <w:rsid w:val="005F39E2"/>
    <w:rsid w:val="005F79A4"/>
    <w:rsid w:val="00602201"/>
    <w:rsid w:val="00610565"/>
    <w:rsid w:val="006110D0"/>
    <w:rsid w:val="0061265C"/>
    <w:rsid w:val="00613932"/>
    <w:rsid w:val="00615CF9"/>
    <w:rsid w:val="00616582"/>
    <w:rsid w:val="006167DF"/>
    <w:rsid w:val="006169EE"/>
    <w:rsid w:val="00622302"/>
    <w:rsid w:val="00622D07"/>
    <w:rsid w:val="00624A31"/>
    <w:rsid w:val="006346AE"/>
    <w:rsid w:val="00636239"/>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67B68"/>
    <w:rsid w:val="00672EEF"/>
    <w:rsid w:val="00674CEC"/>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0C"/>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177AE"/>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721CB"/>
    <w:rsid w:val="00775716"/>
    <w:rsid w:val="007802EE"/>
    <w:rsid w:val="00780727"/>
    <w:rsid w:val="00782740"/>
    <w:rsid w:val="007837D2"/>
    <w:rsid w:val="00785BE7"/>
    <w:rsid w:val="0079102B"/>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309"/>
    <w:rsid w:val="00893CB4"/>
    <w:rsid w:val="00895733"/>
    <w:rsid w:val="00895F14"/>
    <w:rsid w:val="008A0832"/>
    <w:rsid w:val="008A1B74"/>
    <w:rsid w:val="008A4375"/>
    <w:rsid w:val="008A45D6"/>
    <w:rsid w:val="008A497C"/>
    <w:rsid w:val="008A4A05"/>
    <w:rsid w:val="008B143E"/>
    <w:rsid w:val="008B351C"/>
    <w:rsid w:val="008B3D51"/>
    <w:rsid w:val="008B4E69"/>
    <w:rsid w:val="008B54BA"/>
    <w:rsid w:val="008B741A"/>
    <w:rsid w:val="008C061F"/>
    <w:rsid w:val="008C0B1E"/>
    <w:rsid w:val="008C204D"/>
    <w:rsid w:val="008C4A17"/>
    <w:rsid w:val="008C5606"/>
    <w:rsid w:val="008C6356"/>
    <w:rsid w:val="008C6BE4"/>
    <w:rsid w:val="008C6FF7"/>
    <w:rsid w:val="008C760F"/>
    <w:rsid w:val="008C7847"/>
    <w:rsid w:val="008D455C"/>
    <w:rsid w:val="008E0921"/>
    <w:rsid w:val="008E0A23"/>
    <w:rsid w:val="008E19C2"/>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289F"/>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5B3F"/>
    <w:rsid w:val="00996947"/>
    <w:rsid w:val="009A03B5"/>
    <w:rsid w:val="009A49C4"/>
    <w:rsid w:val="009A52B7"/>
    <w:rsid w:val="009A61CD"/>
    <w:rsid w:val="009B2888"/>
    <w:rsid w:val="009B56C7"/>
    <w:rsid w:val="009B6980"/>
    <w:rsid w:val="009B7A02"/>
    <w:rsid w:val="009C2475"/>
    <w:rsid w:val="009C2A57"/>
    <w:rsid w:val="009C2F9C"/>
    <w:rsid w:val="009C307B"/>
    <w:rsid w:val="009C38C0"/>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07B18"/>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6DDE"/>
    <w:rsid w:val="00A47A6F"/>
    <w:rsid w:val="00A5457E"/>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071B"/>
    <w:rsid w:val="00AA3B21"/>
    <w:rsid w:val="00AA6523"/>
    <w:rsid w:val="00AA6701"/>
    <w:rsid w:val="00AA7054"/>
    <w:rsid w:val="00AB0E5B"/>
    <w:rsid w:val="00AB1206"/>
    <w:rsid w:val="00AB2510"/>
    <w:rsid w:val="00AB4353"/>
    <w:rsid w:val="00AB5090"/>
    <w:rsid w:val="00AC0CA6"/>
    <w:rsid w:val="00AC4C35"/>
    <w:rsid w:val="00AC552A"/>
    <w:rsid w:val="00AC72E0"/>
    <w:rsid w:val="00AD1049"/>
    <w:rsid w:val="00AD3D6F"/>
    <w:rsid w:val="00AE1CD8"/>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2E25"/>
    <w:rsid w:val="00B4381A"/>
    <w:rsid w:val="00B43E06"/>
    <w:rsid w:val="00B44937"/>
    <w:rsid w:val="00B47034"/>
    <w:rsid w:val="00B54AC4"/>
    <w:rsid w:val="00B555E3"/>
    <w:rsid w:val="00B56430"/>
    <w:rsid w:val="00B725E5"/>
    <w:rsid w:val="00B759DD"/>
    <w:rsid w:val="00B77559"/>
    <w:rsid w:val="00B82894"/>
    <w:rsid w:val="00B8405E"/>
    <w:rsid w:val="00B84D5B"/>
    <w:rsid w:val="00B86B81"/>
    <w:rsid w:val="00B87592"/>
    <w:rsid w:val="00B92689"/>
    <w:rsid w:val="00B93251"/>
    <w:rsid w:val="00B94BD8"/>
    <w:rsid w:val="00B978F1"/>
    <w:rsid w:val="00BA1057"/>
    <w:rsid w:val="00BA3FF8"/>
    <w:rsid w:val="00BA4BCB"/>
    <w:rsid w:val="00BA4CFD"/>
    <w:rsid w:val="00BA7468"/>
    <w:rsid w:val="00BB4253"/>
    <w:rsid w:val="00BB4630"/>
    <w:rsid w:val="00BB642E"/>
    <w:rsid w:val="00BB749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69BD"/>
    <w:rsid w:val="00C06C64"/>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2C98"/>
    <w:rsid w:val="00C43D4C"/>
    <w:rsid w:val="00C4409D"/>
    <w:rsid w:val="00C44B65"/>
    <w:rsid w:val="00C45E52"/>
    <w:rsid w:val="00C45E99"/>
    <w:rsid w:val="00C470C2"/>
    <w:rsid w:val="00C47DD2"/>
    <w:rsid w:val="00C50638"/>
    <w:rsid w:val="00C51491"/>
    <w:rsid w:val="00C51FFD"/>
    <w:rsid w:val="00C53856"/>
    <w:rsid w:val="00C61B3A"/>
    <w:rsid w:val="00C6247E"/>
    <w:rsid w:val="00C62B0D"/>
    <w:rsid w:val="00C67343"/>
    <w:rsid w:val="00C7284B"/>
    <w:rsid w:val="00C72EBD"/>
    <w:rsid w:val="00C7382C"/>
    <w:rsid w:val="00C73D95"/>
    <w:rsid w:val="00C775E8"/>
    <w:rsid w:val="00C77FC6"/>
    <w:rsid w:val="00C80A96"/>
    <w:rsid w:val="00C828CF"/>
    <w:rsid w:val="00C83B37"/>
    <w:rsid w:val="00C846DD"/>
    <w:rsid w:val="00C9235C"/>
    <w:rsid w:val="00C94D83"/>
    <w:rsid w:val="00CA14E1"/>
    <w:rsid w:val="00CA2C0B"/>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186E"/>
    <w:rsid w:val="00D231C9"/>
    <w:rsid w:val="00D23608"/>
    <w:rsid w:val="00D25BE3"/>
    <w:rsid w:val="00D25C58"/>
    <w:rsid w:val="00D26C5E"/>
    <w:rsid w:val="00D2768B"/>
    <w:rsid w:val="00D27FB9"/>
    <w:rsid w:val="00D319E3"/>
    <w:rsid w:val="00D33CF2"/>
    <w:rsid w:val="00D369C1"/>
    <w:rsid w:val="00D3774F"/>
    <w:rsid w:val="00D41101"/>
    <w:rsid w:val="00D44B2F"/>
    <w:rsid w:val="00D515D8"/>
    <w:rsid w:val="00D55A47"/>
    <w:rsid w:val="00D57299"/>
    <w:rsid w:val="00D57442"/>
    <w:rsid w:val="00D61FC4"/>
    <w:rsid w:val="00D6428F"/>
    <w:rsid w:val="00D642F9"/>
    <w:rsid w:val="00D64478"/>
    <w:rsid w:val="00D6561F"/>
    <w:rsid w:val="00D7235A"/>
    <w:rsid w:val="00D73817"/>
    <w:rsid w:val="00D815BC"/>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5A9"/>
    <w:rsid w:val="00DC6CE8"/>
    <w:rsid w:val="00DD28E5"/>
    <w:rsid w:val="00DD71D6"/>
    <w:rsid w:val="00DE06C7"/>
    <w:rsid w:val="00DE16D8"/>
    <w:rsid w:val="00DE5227"/>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44A"/>
    <w:rsid w:val="00E50A3B"/>
    <w:rsid w:val="00E50A89"/>
    <w:rsid w:val="00E513D6"/>
    <w:rsid w:val="00E51637"/>
    <w:rsid w:val="00E5356B"/>
    <w:rsid w:val="00E56078"/>
    <w:rsid w:val="00E5627D"/>
    <w:rsid w:val="00E57202"/>
    <w:rsid w:val="00E65476"/>
    <w:rsid w:val="00E659F4"/>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18A1"/>
    <w:rsid w:val="00F32D89"/>
    <w:rsid w:val="00F37257"/>
    <w:rsid w:val="00F4446B"/>
    <w:rsid w:val="00F44972"/>
    <w:rsid w:val="00F4542B"/>
    <w:rsid w:val="00F518FF"/>
    <w:rsid w:val="00F51B12"/>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3C2D"/>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 w:type="character" w:styleId="UnresolvedMention">
    <w:name w:val="Unresolved Mention"/>
    <w:basedOn w:val="DefaultParagraphFont"/>
    <w:uiPriority w:val="99"/>
    <w:semiHidden/>
    <w:unhideWhenUsed/>
    <w:rsid w:val="008E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5454/IHYJ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bs.dtu.dk/services/SignalP-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5AEE1-A849-4E08-8363-39206076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32</Pages>
  <Words>19211</Words>
  <Characters>109505</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Admin</cp:lastModifiedBy>
  <cp:revision>21</cp:revision>
  <dcterms:created xsi:type="dcterms:W3CDTF">2019-04-22T20:33:00Z</dcterms:created>
  <dcterms:modified xsi:type="dcterms:W3CDTF">2019-05-01T20:14:00Z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